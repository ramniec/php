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EE3A88" w14:textId="77777777" w:rsidR="006C43D1" w:rsidRPr="002F531A" w:rsidRDefault="006C43D1" w:rsidP="00833C34">
      <w:pPr>
        <w:jc w:val="center"/>
        <w:rPr>
          <w:rFonts w:cs="Arial"/>
          <w:sz w:val="36"/>
          <w:szCs w:val="36"/>
        </w:rPr>
      </w:pPr>
    </w:p>
    <w:p w14:paraId="6D483471" w14:textId="633A5426" w:rsidR="006C43D1" w:rsidRPr="002F531A" w:rsidDel="001E6D8F" w:rsidRDefault="006C43D1" w:rsidP="006C43D1">
      <w:pPr>
        <w:jc w:val="center"/>
        <w:rPr>
          <w:del w:id="0" w:author="Abhishek Rai 2" w:date="2019-05-09T13:03:00Z"/>
          <w:rFonts w:cs="Arial"/>
          <w:color w:val="000000" w:themeColor="text1"/>
          <w:sz w:val="32"/>
          <w:szCs w:val="32"/>
        </w:rPr>
      </w:pPr>
      <w:del w:id="1" w:author="Abhishek Rai 2" w:date="2019-05-09T13:03:00Z">
        <w:r w:rsidRPr="002F531A" w:rsidDel="001E6D8F">
          <w:rPr>
            <w:rFonts w:cs="Arial"/>
            <w:color w:val="000000" w:themeColor="text1"/>
            <w:sz w:val="32"/>
            <w:szCs w:val="32"/>
          </w:rPr>
          <w:delText xml:space="preserve">Project: </w:delText>
        </w:r>
        <w:r w:rsidRPr="002F531A" w:rsidDel="001E6D8F">
          <w:rPr>
            <w:rFonts w:cs="Arial"/>
            <w:sz w:val="36"/>
            <w:szCs w:val="36"/>
          </w:rPr>
          <w:delText>NXp Media ERP Tool</w:delText>
        </w:r>
      </w:del>
    </w:p>
    <w:p w14:paraId="0610C65F" w14:textId="77777777" w:rsidR="006C43D1" w:rsidRPr="002F531A" w:rsidRDefault="006C43D1" w:rsidP="006C43D1">
      <w:pPr>
        <w:pBdr>
          <w:bottom w:val="single" w:sz="6" w:space="1" w:color="auto"/>
        </w:pBdr>
        <w:jc w:val="center"/>
        <w:rPr>
          <w:rFonts w:cs="Arial"/>
          <w:color w:val="000000" w:themeColor="text1"/>
        </w:rPr>
      </w:pPr>
    </w:p>
    <w:p w14:paraId="4C96CC9B" w14:textId="77777777" w:rsidR="006C43D1" w:rsidRPr="002F531A" w:rsidRDefault="006C43D1" w:rsidP="006C43D1">
      <w:pPr>
        <w:rPr>
          <w:rFonts w:cs="Arial"/>
          <w:color w:val="000000" w:themeColor="text1"/>
        </w:rPr>
      </w:pPr>
    </w:p>
    <w:p w14:paraId="50342296" w14:textId="77777777" w:rsidR="006C43D1" w:rsidRPr="002F531A" w:rsidRDefault="006C43D1" w:rsidP="006C43D1">
      <w:pPr>
        <w:jc w:val="center"/>
        <w:rPr>
          <w:rFonts w:cs="Arial"/>
          <w:color w:val="000000" w:themeColor="text1"/>
        </w:rPr>
      </w:pPr>
    </w:p>
    <w:p w14:paraId="7B1FAAE2" w14:textId="77777777" w:rsidR="006C43D1" w:rsidRPr="002F531A" w:rsidRDefault="006C43D1" w:rsidP="006C43D1">
      <w:pPr>
        <w:jc w:val="center"/>
        <w:rPr>
          <w:rFonts w:cs="Arial"/>
          <w:color w:val="000000" w:themeColor="text1"/>
          <w:sz w:val="28"/>
          <w:szCs w:val="28"/>
        </w:rPr>
      </w:pPr>
      <w:r w:rsidRPr="002F531A">
        <w:rPr>
          <w:rFonts w:cs="Arial"/>
          <w:color w:val="000000" w:themeColor="text1"/>
          <w:sz w:val="28"/>
          <w:szCs w:val="28"/>
        </w:rPr>
        <w:t>IT Specification Document</w:t>
      </w:r>
    </w:p>
    <w:p w14:paraId="08EB8A81" w14:textId="77777777" w:rsidR="006C43D1" w:rsidRPr="002F531A" w:rsidRDefault="006C43D1" w:rsidP="006C43D1">
      <w:pPr>
        <w:jc w:val="center"/>
        <w:rPr>
          <w:rFonts w:cs="Arial"/>
          <w:color w:val="000000" w:themeColor="text1"/>
          <w:sz w:val="28"/>
          <w:szCs w:val="28"/>
        </w:rPr>
      </w:pPr>
    </w:p>
    <w:p w14:paraId="4F2D27A4" w14:textId="122E2959" w:rsidR="00234BE7" w:rsidRPr="00BC5275" w:rsidRDefault="00234BE7" w:rsidP="00234BE7">
      <w:pPr>
        <w:jc w:val="center"/>
        <w:rPr>
          <w:rFonts w:cs="Arial"/>
          <w:i/>
          <w:sz w:val="28"/>
          <w:szCs w:val="28"/>
        </w:rPr>
      </w:pPr>
      <w:r w:rsidRPr="00BC5275">
        <w:rPr>
          <w:rFonts w:cs="Arial"/>
          <w:i/>
          <w:sz w:val="28"/>
          <w:szCs w:val="28"/>
        </w:rPr>
        <w:t xml:space="preserve">Version Status: </w:t>
      </w:r>
      <w:ins w:id="2" w:author="Abhishek Rai 2" w:date="2019-05-09T13:03:00Z">
        <w:r w:rsidR="004A5AB1">
          <w:rPr>
            <w:rFonts w:cs="Arial"/>
            <w:i/>
            <w:sz w:val="28"/>
            <w:szCs w:val="28"/>
          </w:rPr>
          <w:t>1</w:t>
        </w:r>
      </w:ins>
      <w:del w:id="3" w:author="Abhishek Rai 2" w:date="2019-05-09T13:03:00Z">
        <w:r w:rsidDel="004A5AB1">
          <w:rPr>
            <w:rFonts w:cs="Arial"/>
            <w:i/>
            <w:sz w:val="28"/>
            <w:szCs w:val="28"/>
          </w:rPr>
          <w:delText>4</w:delText>
        </w:r>
      </w:del>
      <w:r>
        <w:rPr>
          <w:rFonts w:cs="Arial"/>
          <w:i/>
          <w:sz w:val="28"/>
          <w:szCs w:val="28"/>
        </w:rPr>
        <w:t>.0</w:t>
      </w:r>
    </w:p>
    <w:p w14:paraId="1256A1F0" w14:textId="77777777" w:rsidR="00833C34" w:rsidRPr="002F531A" w:rsidRDefault="00833C34" w:rsidP="00833C34">
      <w:pPr>
        <w:jc w:val="center"/>
        <w:rPr>
          <w:rFonts w:cs="Arial"/>
          <w:sz w:val="36"/>
          <w:szCs w:val="36"/>
        </w:rPr>
      </w:pPr>
    </w:p>
    <w:p w14:paraId="208F221F" w14:textId="77777777" w:rsidR="00833C34" w:rsidRPr="002F531A" w:rsidRDefault="00833C34" w:rsidP="00833C34">
      <w:pPr>
        <w:jc w:val="center"/>
        <w:rPr>
          <w:rFonts w:cs="Arial"/>
          <w:sz w:val="36"/>
          <w:szCs w:val="36"/>
        </w:rPr>
      </w:pPr>
    </w:p>
    <w:p w14:paraId="2E1CC000" w14:textId="77777777" w:rsidR="00B41D0C" w:rsidRPr="002F531A" w:rsidRDefault="00B41D0C" w:rsidP="00833C34">
      <w:pPr>
        <w:jc w:val="center"/>
        <w:rPr>
          <w:rFonts w:cs="Arial"/>
          <w:sz w:val="36"/>
          <w:szCs w:val="36"/>
        </w:rPr>
      </w:pPr>
    </w:p>
    <w:p w14:paraId="1FFE9772" w14:textId="77777777" w:rsidR="00B41D0C" w:rsidRPr="002F531A" w:rsidRDefault="00B41D0C" w:rsidP="00833C34">
      <w:pPr>
        <w:jc w:val="center"/>
        <w:rPr>
          <w:rFonts w:cs="Arial"/>
          <w:sz w:val="36"/>
          <w:szCs w:val="36"/>
        </w:rPr>
      </w:pPr>
    </w:p>
    <w:p w14:paraId="0504A2EB" w14:textId="77777777" w:rsidR="00B41D0C" w:rsidRPr="002F531A" w:rsidRDefault="00B41D0C" w:rsidP="00833C34">
      <w:pPr>
        <w:jc w:val="center"/>
        <w:rPr>
          <w:rFonts w:cs="Arial"/>
          <w:sz w:val="36"/>
          <w:szCs w:val="36"/>
        </w:rPr>
      </w:pPr>
    </w:p>
    <w:p w14:paraId="1DEAD52F" w14:textId="77777777" w:rsidR="00B41D0C" w:rsidRPr="002F531A" w:rsidRDefault="00B41D0C">
      <w:pPr>
        <w:widowControl/>
        <w:adjustRightInd/>
        <w:spacing w:after="200" w:line="276" w:lineRule="auto"/>
        <w:jc w:val="left"/>
        <w:textAlignment w:val="auto"/>
        <w:rPr>
          <w:rFonts w:cs="Arial"/>
          <w:sz w:val="36"/>
          <w:szCs w:val="36"/>
        </w:rPr>
      </w:pPr>
      <w:r w:rsidRPr="002F531A">
        <w:rPr>
          <w:rFonts w:cs="Arial"/>
          <w:sz w:val="36"/>
          <w:szCs w:val="36"/>
        </w:rPr>
        <w:br w:type="page"/>
      </w:r>
    </w:p>
    <w:sdt>
      <w:sdtPr>
        <w:rPr>
          <w:rFonts w:ascii="Arial" w:eastAsia="Times New Roman" w:hAnsi="Arial" w:cs="Arial"/>
          <w:b w:val="0"/>
          <w:bCs w:val="0"/>
          <w:color w:val="auto"/>
          <w:sz w:val="20"/>
          <w:szCs w:val="24"/>
          <w:lang w:val="en-AU" w:eastAsia="en-AU"/>
        </w:rPr>
        <w:id w:val="1144234791"/>
        <w:docPartObj>
          <w:docPartGallery w:val="Table of Contents"/>
          <w:docPartUnique/>
        </w:docPartObj>
      </w:sdtPr>
      <w:sdtEndPr>
        <w:rPr>
          <w:noProof/>
        </w:rPr>
      </w:sdtEndPr>
      <w:sdtContent>
        <w:p w14:paraId="55012E4F" w14:textId="77777777" w:rsidR="009A02A9" w:rsidRPr="002F531A" w:rsidRDefault="009A02A9">
          <w:pPr>
            <w:pStyle w:val="TOCHeading"/>
            <w:rPr>
              <w:rFonts w:ascii="Arial" w:hAnsi="Arial" w:cs="Arial"/>
            </w:rPr>
          </w:pPr>
          <w:r w:rsidRPr="002F531A">
            <w:rPr>
              <w:rFonts w:ascii="Arial" w:hAnsi="Arial" w:cs="Arial"/>
            </w:rPr>
            <w:t>Table of Contents</w:t>
          </w:r>
        </w:p>
        <w:p w14:paraId="295A7C6B" w14:textId="77777777" w:rsidR="00DE72BC" w:rsidRDefault="009A02A9">
          <w:pPr>
            <w:pStyle w:val="TOC2"/>
            <w:tabs>
              <w:tab w:val="left" w:pos="800"/>
              <w:tab w:val="right" w:pos="9350"/>
            </w:tabs>
            <w:rPr>
              <w:rFonts w:eastAsiaTheme="minorEastAsia" w:cstheme="minorBidi"/>
              <w:i w:val="0"/>
              <w:iCs w:val="0"/>
              <w:noProof/>
              <w:sz w:val="22"/>
              <w:szCs w:val="22"/>
              <w:lang w:val="en-US" w:eastAsia="en-US"/>
            </w:rPr>
          </w:pPr>
          <w:r w:rsidRPr="002F531A">
            <w:rPr>
              <w:rFonts w:ascii="Arial" w:hAnsi="Arial" w:cs="Arial"/>
            </w:rPr>
            <w:fldChar w:fldCharType="begin"/>
          </w:r>
          <w:r w:rsidRPr="002F531A">
            <w:rPr>
              <w:rFonts w:ascii="Arial" w:hAnsi="Arial" w:cs="Arial"/>
            </w:rPr>
            <w:instrText xml:space="preserve"> TOC \o "1-3" \h \z \u </w:instrText>
          </w:r>
          <w:r w:rsidRPr="002F531A">
            <w:rPr>
              <w:rFonts w:ascii="Arial" w:hAnsi="Arial" w:cs="Arial"/>
            </w:rPr>
            <w:fldChar w:fldCharType="separate"/>
          </w:r>
          <w:hyperlink w:anchor="_Toc414543383" w:history="1">
            <w:r w:rsidR="00DE72BC" w:rsidRPr="009C3DE7">
              <w:rPr>
                <w:rStyle w:val="Hyperlink"/>
                <w:noProof/>
                <w:kern w:val="32"/>
                <w:lang w:val="x-none" w:eastAsia="x-none"/>
              </w:rPr>
              <w:t>1.1</w:t>
            </w:r>
            <w:r w:rsidR="00DE72BC">
              <w:rPr>
                <w:rFonts w:eastAsiaTheme="minorEastAsia" w:cstheme="minorBidi"/>
                <w:i w:val="0"/>
                <w:iCs w:val="0"/>
                <w:noProof/>
                <w:sz w:val="22"/>
                <w:szCs w:val="22"/>
                <w:lang w:val="en-US" w:eastAsia="en-US"/>
              </w:rPr>
              <w:tab/>
            </w:r>
            <w:r w:rsidR="00DE72BC" w:rsidRPr="009C3DE7">
              <w:rPr>
                <w:rStyle w:val="Hyperlink"/>
                <w:noProof/>
                <w:kern w:val="32"/>
                <w:lang w:val="x-none" w:eastAsia="x-none"/>
              </w:rPr>
              <w:t>Document Summary</w:t>
            </w:r>
            <w:r w:rsidR="00DE72BC">
              <w:rPr>
                <w:noProof/>
                <w:webHidden/>
              </w:rPr>
              <w:tab/>
            </w:r>
            <w:r w:rsidR="00DE72BC">
              <w:rPr>
                <w:noProof/>
                <w:webHidden/>
              </w:rPr>
              <w:fldChar w:fldCharType="begin"/>
            </w:r>
            <w:r w:rsidR="00DE72BC">
              <w:rPr>
                <w:noProof/>
                <w:webHidden/>
              </w:rPr>
              <w:instrText xml:space="preserve"> PAGEREF _Toc414543383 \h </w:instrText>
            </w:r>
            <w:r w:rsidR="00DE72BC">
              <w:rPr>
                <w:noProof/>
                <w:webHidden/>
              </w:rPr>
            </w:r>
            <w:r w:rsidR="00DE72BC">
              <w:rPr>
                <w:noProof/>
                <w:webHidden/>
              </w:rPr>
              <w:fldChar w:fldCharType="separate"/>
            </w:r>
            <w:r w:rsidR="00DE72BC">
              <w:rPr>
                <w:noProof/>
                <w:webHidden/>
              </w:rPr>
              <w:t>4</w:t>
            </w:r>
            <w:r w:rsidR="00DE72BC">
              <w:rPr>
                <w:noProof/>
                <w:webHidden/>
              </w:rPr>
              <w:fldChar w:fldCharType="end"/>
            </w:r>
          </w:hyperlink>
        </w:p>
        <w:p w14:paraId="0F63E80B" w14:textId="77777777" w:rsidR="00DE72BC" w:rsidRDefault="00A854AD">
          <w:pPr>
            <w:pStyle w:val="TOC2"/>
            <w:tabs>
              <w:tab w:val="left" w:pos="800"/>
              <w:tab w:val="right" w:pos="9350"/>
            </w:tabs>
            <w:rPr>
              <w:rFonts w:eastAsiaTheme="minorEastAsia" w:cstheme="minorBidi"/>
              <w:i w:val="0"/>
              <w:iCs w:val="0"/>
              <w:noProof/>
              <w:sz w:val="22"/>
              <w:szCs w:val="22"/>
              <w:lang w:val="en-US" w:eastAsia="en-US"/>
            </w:rPr>
          </w:pPr>
          <w:hyperlink w:anchor="_Toc414543384" w:history="1">
            <w:r w:rsidR="00DE72BC" w:rsidRPr="009C3DE7">
              <w:rPr>
                <w:rStyle w:val="Hyperlink"/>
                <w:noProof/>
              </w:rPr>
              <w:t>1.2</w:t>
            </w:r>
            <w:r w:rsidR="00DE72BC">
              <w:rPr>
                <w:rFonts w:eastAsiaTheme="minorEastAsia" w:cstheme="minorBidi"/>
                <w:i w:val="0"/>
                <w:iCs w:val="0"/>
                <w:noProof/>
                <w:sz w:val="22"/>
                <w:szCs w:val="22"/>
                <w:lang w:val="en-US" w:eastAsia="en-US"/>
              </w:rPr>
              <w:tab/>
            </w:r>
            <w:r w:rsidR="00DE72BC" w:rsidRPr="009C3DE7">
              <w:rPr>
                <w:rStyle w:val="Hyperlink"/>
                <w:noProof/>
              </w:rPr>
              <w:t>Reference Documents</w:t>
            </w:r>
            <w:r w:rsidR="00DE72BC">
              <w:rPr>
                <w:noProof/>
                <w:webHidden/>
              </w:rPr>
              <w:tab/>
            </w:r>
            <w:r w:rsidR="00DE72BC">
              <w:rPr>
                <w:noProof/>
                <w:webHidden/>
              </w:rPr>
              <w:fldChar w:fldCharType="begin"/>
            </w:r>
            <w:r w:rsidR="00DE72BC">
              <w:rPr>
                <w:noProof/>
                <w:webHidden/>
              </w:rPr>
              <w:instrText xml:space="preserve"> PAGEREF _Toc414543384 \h </w:instrText>
            </w:r>
            <w:r w:rsidR="00DE72BC">
              <w:rPr>
                <w:noProof/>
                <w:webHidden/>
              </w:rPr>
            </w:r>
            <w:r w:rsidR="00DE72BC">
              <w:rPr>
                <w:noProof/>
                <w:webHidden/>
              </w:rPr>
              <w:fldChar w:fldCharType="separate"/>
            </w:r>
            <w:r w:rsidR="00DE72BC">
              <w:rPr>
                <w:noProof/>
                <w:webHidden/>
              </w:rPr>
              <w:t>4</w:t>
            </w:r>
            <w:r w:rsidR="00DE72BC">
              <w:rPr>
                <w:noProof/>
                <w:webHidden/>
              </w:rPr>
              <w:fldChar w:fldCharType="end"/>
            </w:r>
          </w:hyperlink>
        </w:p>
        <w:p w14:paraId="06C9B94E" w14:textId="77777777" w:rsidR="00DE72BC" w:rsidRDefault="00A854AD">
          <w:pPr>
            <w:pStyle w:val="TOC2"/>
            <w:tabs>
              <w:tab w:val="left" w:pos="800"/>
              <w:tab w:val="right" w:pos="9350"/>
            </w:tabs>
            <w:rPr>
              <w:rFonts w:eastAsiaTheme="minorEastAsia" w:cstheme="minorBidi"/>
              <w:i w:val="0"/>
              <w:iCs w:val="0"/>
              <w:noProof/>
              <w:sz w:val="22"/>
              <w:szCs w:val="22"/>
              <w:lang w:val="en-US" w:eastAsia="en-US"/>
            </w:rPr>
          </w:pPr>
          <w:hyperlink w:anchor="_Toc414543385" w:history="1">
            <w:r w:rsidR="00DE72BC" w:rsidRPr="009C3DE7">
              <w:rPr>
                <w:rStyle w:val="Hyperlink"/>
                <w:noProof/>
              </w:rPr>
              <w:t>1.3</w:t>
            </w:r>
            <w:r w:rsidR="00DE72BC">
              <w:rPr>
                <w:rFonts w:eastAsiaTheme="minorEastAsia" w:cstheme="minorBidi"/>
                <w:i w:val="0"/>
                <w:iCs w:val="0"/>
                <w:noProof/>
                <w:sz w:val="22"/>
                <w:szCs w:val="22"/>
                <w:lang w:val="en-US" w:eastAsia="en-US"/>
              </w:rPr>
              <w:tab/>
            </w:r>
            <w:r w:rsidR="00DE72BC" w:rsidRPr="009C3DE7">
              <w:rPr>
                <w:rStyle w:val="Hyperlink"/>
                <w:noProof/>
              </w:rPr>
              <w:t>Document Legend</w:t>
            </w:r>
            <w:r w:rsidR="00DE72BC">
              <w:rPr>
                <w:noProof/>
                <w:webHidden/>
              </w:rPr>
              <w:tab/>
            </w:r>
            <w:r w:rsidR="00DE72BC">
              <w:rPr>
                <w:noProof/>
                <w:webHidden/>
              </w:rPr>
              <w:fldChar w:fldCharType="begin"/>
            </w:r>
            <w:r w:rsidR="00DE72BC">
              <w:rPr>
                <w:noProof/>
                <w:webHidden/>
              </w:rPr>
              <w:instrText xml:space="preserve"> PAGEREF _Toc414543385 \h </w:instrText>
            </w:r>
            <w:r w:rsidR="00DE72BC">
              <w:rPr>
                <w:noProof/>
                <w:webHidden/>
              </w:rPr>
            </w:r>
            <w:r w:rsidR="00DE72BC">
              <w:rPr>
                <w:noProof/>
                <w:webHidden/>
              </w:rPr>
              <w:fldChar w:fldCharType="separate"/>
            </w:r>
            <w:r w:rsidR="00DE72BC">
              <w:rPr>
                <w:noProof/>
                <w:webHidden/>
              </w:rPr>
              <w:t>4</w:t>
            </w:r>
            <w:r w:rsidR="00DE72BC">
              <w:rPr>
                <w:noProof/>
                <w:webHidden/>
              </w:rPr>
              <w:fldChar w:fldCharType="end"/>
            </w:r>
          </w:hyperlink>
        </w:p>
        <w:p w14:paraId="03D68782" w14:textId="77777777" w:rsidR="00DE72BC" w:rsidRDefault="00A854AD">
          <w:pPr>
            <w:pStyle w:val="TOC1"/>
            <w:tabs>
              <w:tab w:val="right" w:pos="9350"/>
            </w:tabs>
            <w:rPr>
              <w:rFonts w:eastAsiaTheme="minorEastAsia" w:cstheme="minorBidi"/>
              <w:b w:val="0"/>
              <w:bCs w:val="0"/>
              <w:noProof/>
              <w:sz w:val="22"/>
              <w:szCs w:val="22"/>
              <w:lang w:val="en-US" w:eastAsia="en-US"/>
            </w:rPr>
          </w:pPr>
          <w:hyperlink w:anchor="_Toc414543386" w:history="1">
            <w:r w:rsidR="00DE72BC" w:rsidRPr="009C3DE7">
              <w:rPr>
                <w:rStyle w:val="Hyperlink"/>
                <w:rFonts w:cs="Arial"/>
                <w:noProof/>
              </w:rPr>
              <w:t>Description of Requirements</w:t>
            </w:r>
            <w:r w:rsidR="00DE72BC">
              <w:rPr>
                <w:noProof/>
                <w:webHidden/>
              </w:rPr>
              <w:tab/>
            </w:r>
            <w:r w:rsidR="00DE72BC">
              <w:rPr>
                <w:noProof/>
                <w:webHidden/>
              </w:rPr>
              <w:fldChar w:fldCharType="begin"/>
            </w:r>
            <w:r w:rsidR="00DE72BC">
              <w:rPr>
                <w:noProof/>
                <w:webHidden/>
              </w:rPr>
              <w:instrText xml:space="preserve"> PAGEREF _Toc414543386 \h </w:instrText>
            </w:r>
            <w:r w:rsidR="00DE72BC">
              <w:rPr>
                <w:noProof/>
                <w:webHidden/>
              </w:rPr>
            </w:r>
            <w:r w:rsidR="00DE72BC">
              <w:rPr>
                <w:noProof/>
                <w:webHidden/>
              </w:rPr>
              <w:fldChar w:fldCharType="separate"/>
            </w:r>
            <w:r w:rsidR="00DE72BC">
              <w:rPr>
                <w:noProof/>
                <w:webHidden/>
              </w:rPr>
              <w:t>5</w:t>
            </w:r>
            <w:r w:rsidR="00DE72BC">
              <w:rPr>
                <w:noProof/>
                <w:webHidden/>
              </w:rPr>
              <w:fldChar w:fldCharType="end"/>
            </w:r>
          </w:hyperlink>
        </w:p>
        <w:p w14:paraId="5819331C" w14:textId="77777777" w:rsidR="00DE72BC" w:rsidRDefault="00A854AD">
          <w:pPr>
            <w:pStyle w:val="TOC1"/>
            <w:tabs>
              <w:tab w:val="right" w:pos="9350"/>
            </w:tabs>
            <w:rPr>
              <w:rFonts w:eastAsiaTheme="minorEastAsia" w:cstheme="minorBidi"/>
              <w:b w:val="0"/>
              <w:bCs w:val="0"/>
              <w:noProof/>
              <w:sz w:val="22"/>
              <w:szCs w:val="22"/>
              <w:lang w:val="en-US" w:eastAsia="en-US"/>
            </w:rPr>
          </w:pPr>
          <w:hyperlink w:anchor="_Toc414543387" w:history="1">
            <w:r w:rsidR="00DE72BC" w:rsidRPr="009C3DE7">
              <w:rPr>
                <w:rStyle w:val="Hyperlink"/>
                <w:rFonts w:cs="Arial"/>
                <w:noProof/>
              </w:rPr>
              <w:t>Functional Requirements</w:t>
            </w:r>
            <w:r w:rsidR="00DE72BC">
              <w:rPr>
                <w:noProof/>
                <w:webHidden/>
              </w:rPr>
              <w:tab/>
            </w:r>
            <w:r w:rsidR="00DE72BC">
              <w:rPr>
                <w:noProof/>
                <w:webHidden/>
              </w:rPr>
              <w:fldChar w:fldCharType="begin"/>
            </w:r>
            <w:r w:rsidR="00DE72BC">
              <w:rPr>
                <w:noProof/>
                <w:webHidden/>
              </w:rPr>
              <w:instrText xml:space="preserve"> PAGEREF _Toc414543387 \h </w:instrText>
            </w:r>
            <w:r w:rsidR="00DE72BC">
              <w:rPr>
                <w:noProof/>
                <w:webHidden/>
              </w:rPr>
            </w:r>
            <w:r w:rsidR="00DE72BC">
              <w:rPr>
                <w:noProof/>
                <w:webHidden/>
              </w:rPr>
              <w:fldChar w:fldCharType="separate"/>
            </w:r>
            <w:r w:rsidR="00DE72BC">
              <w:rPr>
                <w:noProof/>
                <w:webHidden/>
              </w:rPr>
              <w:t>7</w:t>
            </w:r>
            <w:r w:rsidR="00DE72BC">
              <w:rPr>
                <w:noProof/>
                <w:webHidden/>
              </w:rPr>
              <w:fldChar w:fldCharType="end"/>
            </w:r>
          </w:hyperlink>
        </w:p>
        <w:p w14:paraId="59CA8B71" w14:textId="77777777" w:rsidR="00DE72BC" w:rsidRDefault="00A854AD">
          <w:pPr>
            <w:pStyle w:val="TOC2"/>
            <w:tabs>
              <w:tab w:val="left" w:pos="800"/>
              <w:tab w:val="right" w:pos="9350"/>
            </w:tabs>
            <w:rPr>
              <w:rFonts w:eastAsiaTheme="minorEastAsia" w:cstheme="minorBidi"/>
              <w:i w:val="0"/>
              <w:iCs w:val="0"/>
              <w:noProof/>
              <w:sz w:val="22"/>
              <w:szCs w:val="22"/>
              <w:lang w:val="en-US" w:eastAsia="en-US"/>
            </w:rPr>
          </w:pPr>
          <w:hyperlink w:anchor="_Toc414543388" w:history="1">
            <w:r w:rsidR="00DE72BC" w:rsidRPr="009C3DE7">
              <w:rPr>
                <w:rStyle w:val="Hyperlink"/>
                <w:noProof/>
                <w:lang w:val="en-US"/>
              </w:rPr>
              <w:t>1.4</w:t>
            </w:r>
            <w:r w:rsidR="00DE72BC">
              <w:rPr>
                <w:rFonts w:eastAsiaTheme="minorEastAsia" w:cstheme="minorBidi"/>
                <w:i w:val="0"/>
                <w:iCs w:val="0"/>
                <w:noProof/>
                <w:sz w:val="22"/>
                <w:szCs w:val="22"/>
                <w:lang w:val="en-US" w:eastAsia="en-US"/>
              </w:rPr>
              <w:tab/>
            </w:r>
            <w:r w:rsidR="00DE72BC" w:rsidRPr="009C3DE7">
              <w:rPr>
                <w:rStyle w:val="Hyperlink"/>
                <w:noProof/>
                <w:lang w:val="en-US"/>
              </w:rPr>
              <w:t>System structure</w:t>
            </w:r>
            <w:r w:rsidR="00DE72BC">
              <w:rPr>
                <w:noProof/>
                <w:webHidden/>
              </w:rPr>
              <w:tab/>
            </w:r>
            <w:r w:rsidR="00DE72BC">
              <w:rPr>
                <w:noProof/>
                <w:webHidden/>
              </w:rPr>
              <w:fldChar w:fldCharType="begin"/>
            </w:r>
            <w:r w:rsidR="00DE72BC">
              <w:rPr>
                <w:noProof/>
                <w:webHidden/>
              </w:rPr>
              <w:instrText xml:space="preserve"> PAGEREF _Toc414543388 \h </w:instrText>
            </w:r>
            <w:r w:rsidR="00DE72BC">
              <w:rPr>
                <w:noProof/>
                <w:webHidden/>
              </w:rPr>
            </w:r>
            <w:r w:rsidR="00DE72BC">
              <w:rPr>
                <w:noProof/>
                <w:webHidden/>
              </w:rPr>
              <w:fldChar w:fldCharType="separate"/>
            </w:r>
            <w:r w:rsidR="00DE72BC">
              <w:rPr>
                <w:noProof/>
                <w:webHidden/>
              </w:rPr>
              <w:t>7</w:t>
            </w:r>
            <w:r w:rsidR="00DE72BC">
              <w:rPr>
                <w:noProof/>
                <w:webHidden/>
              </w:rPr>
              <w:fldChar w:fldCharType="end"/>
            </w:r>
          </w:hyperlink>
        </w:p>
        <w:p w14:paraId="4A5458D3" w14:textId="77777777" w:rsidR="00DE72BC" w:rsidRDefault="00A854AD">
          <w:pPr>
            <w:pStyle w:val="TOC2"/>
            <w:tabs>
              <w:tab w:val="left" w:pos="800"/>
              <w:tab w:val="right" w:pos="9350"/>
            </w:tabs>
            <w:rPr>
              <w:rFonts w:eastAsiaTheme="minorEastAsia" w:cstheme="minorBidi"/>
              <w:i w:val="0"/>
              <w:iCs w:val="0"/>
              <w:noProof/>
              <w:sz w:val="22"/>
              <w:szCs w:val="22"/>
              <w:lang w:val="en-US" w:eastAsia="en-US"/>
            </w:rPr>
          </w:pPr>
          <w:hyperlink w:anchor="_Toc414543389" w:history="1">
            <w:r w:rsidR="00DE72BC" w:rsidRPr="009C3DE7">
              <w:rPr>
                <w:rStyle w:val="Hyperlink"/>
                <w:noProof/>
                <w:lang w:val="en-US"/>
              </w:rPr>
              <w:t>1.5</w:t>
            </w:r>
            <w:r w:rsidR="00DE72BC">
              <w:rPr>
                <w:rFonts w:eastAsiaTheme="minorEastAsia" w:cstheme="minorBidi"/>
                <w:i w:val="0"/>
                <w:iCs w:val="0"/>
                <w:noProof/>
                <w:sz w:val="22"/>
                <w:szCs w:val="22"/>
                <w:lang w:val="en-US" w:eastAsia="en-US"/>
              </w:rPr>
              <w:tab/>
            </w:r>
            <w:r w:rsidR="00DE72BC" w:rsidRPr="009C3DE7">
              <w:rPr>
                <w:rStyle w:val="Hyperlink"/>
                <w:noProof/>
                <w:lang w:val="en-US"/>
              </w:rPr>
              <w:t>System flow</w:t>
            </w:r>
            <w:r w:rsidR="00DE72BC">
              <w:rPr>
                <w:noProof/>
                <w:webHidden/>
              </w:rPr>
              <w:tab/>
            </w:r>
            <w:r w:rsidR="00DE72BC">
              <w:rPr>
                <w:noProof/>
                <w:webHidden/>
              </w:rPr>
              <w:fldChar w:fldCharType="begin"/>
            </w:r>
            <w:r w:rsidR="00DE72BC">
              <w:rPr>
                <w:noProof/>
                <w:webHidden/>
              </w:rPr>
              <w:instrText xml:space="preserve"> PAGEREF _Toc414543389 \h </w:instrText>
            </w:r>
            <w:r w:rsidR="00DE72BC">
              <w:rPr>
                <w:noProof/>
                <w:webHidden/>
              </w:rPr>
            </w:r>
            <w:r w:rsidR="00DE72BC">
              <w:rPr>
                <w:noProof/>
                <w:webHidden/>
              </w:rPr>
              <w:fldChar w:fldCharType="separate"/>
            </w:r>
            <w:r w:rsidR="00DE72BC">
              <w:rPr>
                <w:noProof/>
                <w:webHidden/>
              </w:rPr>
              <w:t>8</w:t>
            </w:r>
            <w:r w:rsidR="00DE72BC">
              <w:rPr>
                <w:noProof/>
                <w:webHidden/>
              </w:rPr>
              <w:fldChar w:fldCharType="end"/>
            </w:r>
          </w:hyperlink>
        </w:p>
        <w:p w14:paraId="20E06A46" w14:textId="77777777" w:rsidR="00DE72BC" w:rsidRDefault="00A854AD">
          <w:pPr>
            <w:pStyle w:val="TOC2"/>
            <w:tabs>
              <w:tab w:val="left" w:pos="800"/>
              <w:tab w:val="right" w:pos="9350"/>
            </w:tabs>
            <w:rPr>
              <w:rFonts w:eastAsiaTheme="minorEastAsia" w:cstheme="minorBidi"/>
              <w:i w:val="0"/>
              <w:iCs w:val="0"/>
              <w:noProof/>
              <w:sz w:val="22"/>
              <w:szCs w:val="22"/>
              <w:lang w:val="en-US" w:eastAsia="en-US"/>
            </w:rPr>
          </w:pPr>
          <w:hyperlink w:anchor="_Toc414543390" w:history="1">
            <w:r w:rsidR="00DE72BC" w:rsidRPr="009C3DE7">
              <w:rPr>
                <w:rStyle w:val="Hyperlink"/>
                <w:noProof/>
                <w:lang w:val="en-US"/>
              </w:rPr>
              <w:t>1.6</w:t>
            </w:r>
            <w:r w:rsidR="00DE72BC">
              <w:rPr>
                <w:rFonts w:eastAsiaTheme="minorEastAsia" w:cstheme="minorBidi"/>
                <w:i w:val="0"/>
                <w:iCs w:val="0"/>
                <w:noProof/>
                <w:sz w:val="22"/>
                <w:szCs w:val="22"/>
                <w:lang w:val="en-US" w:eastAsia="en-US"/>
              </w:rPr>
              <w:tab/>
            </w:r>
            <w:r w:rsidR="00DE72BC" w:rsidRPr="009C3DE7">
              <w:rPr>
                <w:rStyle w:val="Hyperlink"/>
                <w:noProof/>
                <w:lang w:val="en-US"/>
              </w:rPr>
              <w:t>Tool Settings</w:t>
            </w:r>
            <w:r w:rsidR="00DE72BC">
              <w:rPr>
                <w:noProof/>
                <w:webHidden/>
              </w:rPr>
              <w:tab/>
            </w:r>
            <w:r w:rsidR="00DE72BC">
              <w:rPr>
                <w:noProof/>
                <w:webHidden/>
              </w:rPr>
              <w:fldChar w:fldCharType="begin"/>
            </w:r>
            <w:r w:rsidR="00DE72BC">
              <w:rPr>
                <w:noProof/>
                <w:webHidden/>
              </w:rPr>
              <w:instrText xml:space="preserve"> PAGEREF _Toc414543390 \h </w:instrText>
            </w:r>
            <w:r w:rsidR="00DE72BC">
              <w:rPr>
                <w:noProof/>
                <w:webHidden/>
              </w:rPr>
            </w:r>
            <w:r w:rsidR="00DE72BC">
              <w:rPr>
                <w:noProof/>
                <w:webHidden/>
              </w:rPr>
              <w:fldChar w:fldCharType="separate"/>
            </w:r>
            <w:r w:rsidR="00DE72BC">
              <w:rPr>
                <w:noProof/>
                <w:webHidden/>
              </w:rPr>
              <w:t>9</w:t>
            </w:r>
            <w:r w:rsidR="00DE72BC">
              <w:rPr>
                <w:noProof/>
                <w:webHidden/>
              </w:rPr>
              <w:fldChar w:fldCharType="end"/>
            </w:r>
          </w:hyperlink>
        </w:p>
        <w:p w14:paraId="5C59CE2E" w14:textId="77777777" w:rsidR="00DE72BC" w:rsidRDefault="00A854AD">
          <w:pPr>
            <w:pStyle w:val="TOC3"/>
            <w:tabs>
              <w:tab w:val="left" w:pos="1200"/>
              <w:tab w:val="right" w:pos="9350"/>
            </w:tabs>
            <w:rPr>
              <w:rFonts w:eastAsiaTheme="minorEastAsia" w:cstheme="minorBidi"/>
              <w:noProof/>
              <w:sz w:val="22"/>
              <w:szCs w:val="22"/>
              <w:lang w:val="en-US" w:eastAsia="en-US"/>
            </w:rPr>
          </w:pPr>
          <w:hyperlink w:anchor="_Toc414543391" w:history="1">
            <w:r w:rsidR="00DE72BC" w:rsidRPr="009C3DE7">
              <w:rPr>
                <w:rStyle w:val="Hyperlink"/>
                <w:noProof/>
              </w:rPr>
              <w:t>1.6.1</w:t>
            </w:r>
            <w:r w:rsidR="00DE72BC">
              <w:rPr>
                <w:rFonts w:eastAsiaTheme="minorEastAsia" w:cstheme="minorBidi"/>
                <w:noProof/>
                <w:sz w:val="22"/>
                <w:szCs w:val="22"/>
                <w:lang w:val="en-US" w:eastAsia="en-US"/>
              </w:rPr>
              <w:tab/>
            </w:r>
            <w:r w:rsidR="00DE72BC" w:rsidRPr="009C3DE7">
              <w:rPr>
                <w:rStyle w:val="Hyperlink"/>
                <w:noProof/>
              </w:rPr>
              <w:t>Manage Brand</w:t>
            </w:r>
            <w:r w:rsidR="00DE72BC">
              <w:rPr>
                <w:noProof/>
                <w:webHidden/>
              </w:rPr>
              <w:tab/>
            </w:r>
            <w:r w:rsidR="00DE72BC">
              <w:rPr>
                <w:noProof/>
                <w:webHidden/>
              </w:rPr>
              <w:fldChar w:fldCharType="begin"/>
            </w:r>
            <w:r w:rsidR="00DE72BC">
              <w:rPr>
                <w:noProof/>
                <w:webHidden/>
              </w:rPr>
              <w:instrText xml:space="preserve"> PAGEREF _Toc414543391 \h </w:instrText>
            </w:r>
            <w:r w:rsidR="00DE72BC">
              <w:rPr>
                <w:noProof/>
                <w:webHidden/>
              </w:rPr>
            </w:r>
            <w:r w:rsidR="00DE72BC">
              <w:rPr>
                <w:noProof/>
                <w:webHidden/>
              </w:rPr>
              <w:fldChar w:fldCharType="separate"/>
            </w:r>
            <w:r w:rsidR="00DE72BC">
              <w:rPr>
                <w:noProof/>
                <w:webHidden/>
              </w:rPr>
              <w:t>9</w:t>
            </w:r>
            <w:r w:rsidR="00DE72BC">
              <w:rPr>
                <w:noProof/>
                <w:webHidden/>
              </w:rPr>
              <w:fldChar w:fldCharType="end"/>
            </w:r>
          </w:hyperlink>
        </w:p>
        <w:p w14:paraId="7C4790E0" w14:textId="77777777" w:rsidR="00DE72BC" w:rsidRDefault="00A854AD">
          <w:pPr>
            <w:pStyle w:val="TOC3"/>
            <w:tabs>
              <w:tab w:val="left" w:pos="1200"/>
              <w:tab w:val="right" w:pos="9350"/>
            </w:tabs>
            <w:rPr>
              <w:rFonts w:eastAsiaTheme="minorEastAsia" w:cstheme="minorBidi"/>
              <w:noProof/>
              <w:sz w:val="22"/>
              <w:szCs w:val="22"/>
              <w:lang w:val="en-US" w:eastAsia="en-US"/>
            </w:rPr>
          </w:pPr>
          <w:hyperlink w:anchor="_Toc414543392" w:history="1">
            <w:r w:rsidR="00DE72BC" w:rsidRPr="009C3DE7">
              <w:rPr>
                <w:rStyle w:val="Hyperlink"/>
                <w:noProof/>
              </w:rPr>
              <w:t>1.6.2</w:t>
            </w:r>
            <w:r w:rsidR="00DE72BC">
              <w:rPr>
                <w:rFonts w:eastAsiaTheme="minorEastAsia" w:cstheme="minorBidi"/>
                <w:noProof/>
                <w:sz w:val="22"/>
                <w:szCs w:val="22"/>
                <w:lang w:val="en-US" w:eastAsia="en-US"/>
              </w:rPr>
              <w:tab/>
            </w:r>
            <w:r w:rsidR="00DE72BC" w:rsidRPr="009C3DE7">
              <w:rPr>
                <w:rStyle w:val="Hyperlink"/>
                <w:noProof/>
              </w:rPr>
              <w:t>Sub Brands</w:t>
            </w:r>
            <w:r w:rsidR="00DE72BC">
              <w:rPr>
                <w:noProof/>
                <w:webHidden/>
              </w:rPr>
              <w:tab/>
            </w:r>
            <w:r w:rsidR="00DE72BC">
              <w:rPr>
                <w:noProof/>
                <w:webHidden/>
              </w:rPr>
              <w:fldChar w:fldCharType="begin"/>
            </w:r>
            <w:r w:rsidR="00DE72BC">
              <w:rPr>
                <w:noProof/>
                <w:webHidden/>
              </w:rPr>
              <w:instrText xml:space="preserve"> PAGEREF _Toc414543392 \h </w:instrText>
            </w:r>
            <w:r w:rsidR="00DE72BC">
              <w:rPr>
                <w:noProof/>
                <w:webHidden/>
              </w:rPr>
            </w:r>
            <w:r w:rsidR="00DE72BC">
              <w:rPr>
                <w:noProof/>
                <w:webHidden/>
              </w:rPr>
              <w:fldChar w:fldCharType="separate"/>
            </w:r>
            <w:r w:rsidR="00DE72BC">
              <w:rPr>
                <w:noProof/>
                <w:webHidden/>
              </w:rPr>
              <w:t>10</w:t>
            </w:r>
            <w:r w:rsidR="00DE72BC">
              <w:rPr>
                <w:noProof/>
                <w:webHidden/>
              </w:rPr>
              <w:fldChar w:fldCharType="end"/>
            </w:r>
          </w:hyperlink>
        </w:p>
        <w:p w14:paraId="608DDD3B" w14:textId="77777777" w:rsidR="00DE72BC" w:rsidRDefault="00A854AD">
          <w:pPr>
            <w:pStyle w:val="TOC3"/>
            <w:tabs>
              <w:tab w:val="left" w:pos="1200"/>
              <w:tab w:val="right" w:pos="9350"/>
            </w:tabs>
            <w:rPr>
              <w:rFonts w:eastAsiaTheme="minorEastAsia" w:cstheme="minorBidi"/>
              <w:noProof/>
              <w:sz w:val="22"/>
              <w:szCs w:val="22"/>
              <w:lang w:val="en-US" w:eastAsia="en-US"/>
            </w:rPr>
          </w:pPr>
          <w:hyperlink w:anchor="_Toc414543393" w:history="1">
            <w:r w:rsidR="00DE72BC" w:rsidRPr="009C3DE7">
              <w:rPr>
                <w:rStyle w:val="Hyperlink"/>
                <w:noProof/>
              </w:rPr>
              <w:t>1.6.3</w:t>
            </w:r>
            <w:r w:rsidR="00DE72BC">
              <w:rPr>
                <w:rFonts w:eastAsiaTheme="minorEastAsia" w:cstheme="minorBidi"/>
                <w:noProof/>
                <w:sz w:val="22"/>
                <w:szCs w:val="22"/>
                <w:lang w:val="en-US" w:eastAsia="en-US"/>
              </w:rPr>
              <w:tab/>
            </w:r>
            <w:r w:rsidR="00DE72BC" w:rsidRPr="009C3DE7">
              <w:rPr>
                <w:rStyle w:val="Hyperlink"/>
                <w:noProof/>
              </w:rPr>
              <w:t>Top management of Brand / Brand Marketing Team</w:t>
            </w:r>
            <w:r w:rsidR="00DE72BC">
              <w:rPr>
                <w:noProof/>
                <w:webHidden/>
              </w:rPr>
              <w:tab/>
            </w:r>
            <w:r w:rsidR="00DE72BC">
              <w:rPr>
                <w:noProof/>
                <w:webHidden/>
              </w:rPr>
              <w:fldChar w:fldCharType="begin"/>
            </w:r>
            <w:r w:rsidR="00DE72BC">
              <w:rPr>
                <w:noProof/>
                <w:webHidden/>
              </w:rPr>
              <w:instrText xml:space="preserve"> PAGEREF _Toc414543393 \h </w:instrText>
            </w:r>
            <w:r w:rsidR="00DE72BC">
              <w:rPr>
                <w:noProof/>
                <w:webHidden/>
              </w:rPr>
            </w:r>
            <w:r w:rsidR="00DE72BC">
              <w:rPr>
                <w:noProof/>
                <w:webHidden/>
              </w:rPr>
              <w:fldChar w:fldCharType="separate"/>
            </w:r>
            <w:r w:rsidR="00DE72BC">
              <w:rPr>
                <w:noProof/>
                <w:webHidden/>
              </w:rPr>
              <w:t>11</w:t>
            </w:r>
            <w:r w:rsidR="00DE72BC">
              <w:rPr>
                <w:noProof/>
                <w:webHidden/>
              </w:rPr>
              <w:fldChar w:fldCharType="end"/>
            </w:r>
          </w:hyperlink>
        </w:p>
        <w:p w14:paraId="3D6D0404" w14:textId="77777777" w:rsidR="00DE72BC" w:rsidRDefault="00A854AD">
          <w:pPr>
            <w:pStyle w:val="TOC3"/>
            <w:tabs>
              <w:tab w:val="left" w:pos="1200"/>
              <w:tab w:val="right" w:pos="9350"/>
            </w:tabs>
            <w:rPr>
              <w:rFonts w:eastAsiaTheme="minorEastAsia" w:cstheme="minorBidi"/>
              <w:noProof/>
              <w:sz w:val="22"/>
              <w:szCs w:val="22"/>
              <w:lang w:val="en-US" w:eastAsia="en-US"/>
            </w:rPr>
          </w:pPr>
          <w:hyperlink w:anchor="_Toc414543394" w:history="1">
            <w:r w:rsidR="00DE72BC" w:rsidRPr="009C3DE7">
              <w:rPr>
                <w:rStyle w:val="Hyperlink"/>
                <w:noProof/>
              </w:rPr>
              <w:t>1.6.4</w:t>
            </w:r>
            <w:r w:rsidR="00DE72BC">
              <w:rPr>
                <w:rFonts w:eastAsiaTheme="minorEastAsia" w:cstheme="minorBidi"/>
                <w:noProof/>
                <w:sz w:val="22"/>
                <w:szCs w:val="22"/>
                <w:lang w:val="en-US" w:eastAsia="en-US"/>
              </w:rPr>
              <w:tab/>
            </w:r>
            <w:r w:rsidR="00DE72BC" w:rsidRPr="009C3DE7">
              <w:rPr>
                <w:rStyle w:val="Hyperlink"/>
                <w:noProof/>
              </w:rPr>
              <w:t>Experiential Platform Category</w:t>
            </w:r>
            <w:r w:rsidR="00DE72BC">
              <w:rPr>
                <w:noProof/>
                <w:webHidden/>
              </w:rPr>
              <w:tab/>
            </w:r>
            <w:r w:rsidR="00DE72BC">
              <w:rPr>
                <w:noProof/>
                <w:webHidden/>
              </w:rPr>
              <w:fldChar w:fldCharType="begin"/>
            </w:r>
            <w:r w:rsidR="00DE72BC">
              <w:rPr>
                <w:noProof/>
                <w:webHidden/>
              </w:rPr>
              <w:instrText xml:space="preserve"> PAGEREF _Toc414543394 \h </w:instrText>
            </w:r>
            <w:r w:rsidR="00DE72BC">
              <w:rPr>
                <w:noProof/>
                <w:webHidden/>
              </w:rPr>
            </w:r>
            <w:r w:rsidR="00DE72BC">
              <w:rPr>
                <w:noProof/>
                <w:webHidden/>
              </w:rPr>
              <w:fldChar w:fldCharType="separate"/>
            </w:r>
            <w:r w:rsidR="00DE72BC">
              <w:rPr>
                <w:noProof/>
                <w:webHidden/>
              </w:rPr>
              <w:t>14</w:t>
            </w:r>
            <w:r w:rsidR="00DE72BC">
              <w:rPr>
                <w:noProof/>
                <w:webHidden/>
              </w:rPr>
              <w:fldChar w:fldCharType="end"/>
            </w:r>
          </w:hyperlink>
        </w:p>
        <w:p w14:paraId="1A3FD04B" w14:textId="77777777" w:rsidR="00DE72BC" w:rsidRDefault="00A854AD">
          <w:pPr>
            <w:pStyle w:val="TOC3"/>
            <w:tabs>
              <w:tab w:val="left" w:pos="1200"/>
              <w:tab w:val="right" w:pos="9350"/>
            </w:tabs>
            <w:rPr>
              <w:rFonts w:eastAsiaTheme="minorEastAsia" w:cstheme="minorBidi"/>
              <w:noProof/>
              <w:sz w:val="22"/>
              <w:szCs w:val="22"/>
              <w:lang w:val="en-US" w:eastAsia="en-US"/>
            </w:rPr>
          </w:pPr>
          <w:hyperlink w:anchor="_Toc414543395" w:history="1">
            <w:r w:rsidR="00DE72BC" w:rsidRPr="009C3DE7">
              <w:rPr>
                <w:rStyle w:val="Hyperlink"/>
                <w:noProof/>
              </w:rPr>
              <w:t>1.6.5</w:t>
            </w:r>
            <w:r w:rsidR="00DE72BC">
              <w:rPr>
                <w:rFonts w:eastAsiaTheme="minorEastAsia" w:cstheme="minorBidi"/>
                <w:noProof/>
                <w:sz w:val="22"/>
                <w:szCs w:val="22"/>
                <w:lang w:val="en-US" w:eastAsia="en-US"/>
              </w:rPr>
              <w:tab/>
            </w:r>
            <w:r w:rsidR="00DE72BC" w:rsidRPr="009C3DE7">
              <w:rPr>
                <w:rStyle w:val="Hyperlink"/>
                <w:noProof/>
              </w:rPr>
              <w:t>Experimental Platform Sub Category</w:t>
            </w:r>
            <w:r w:rsidR="00DE72BC">
              <w:rPr>
                <w:noProof/>
                <w:webHidden/>
              </w:rPr>
              <w:tab/>
            </w:r>
            <w:r w:rsidR="00DE72BC">
              <w:rPr>
                <w:noProof/>
                <w:webHidden/>
              </w:rPr>
              <w:fldChar w:fldCharType="begin"/>
            </w:r>
            <w:r w:rsidR="00DE72BC">
              <w:rPr>
                <w:noProof/>
                <w:webHidden/>
              </w:rPr>
              <w:instrText xml:space="preserve"> PAGEREF _Toc414543395 \h </w:instrText>
            </w:r>
            <w:r w:rsidR="00DE72BC">
              <w:rPr>
                <w:noProof/>
                <w:webHidden/>
              </w:rPr>
            </w:r>
            <w:r w:rsidR="00DE72BC">
              <w:rPr>
                <w:noProof/>
                <w:webHidden/>
              </w:rPr>
              <w:fldChar w:fldCharType="separate"/>
            </w:r>
            <w:r w:rsidR="00DE72BC">
              <w:rPr>
                <w:noProof/>
                <w:webHidden/>
              </w:rPr>
              <w:t>15</w:t>
            </w:r>
            <w:r w:rsidR="00DE72BC">
              <w:rPr>
                <w:noProof/>
                <w:webHidden/>
              </w:rPr>
              <w:fldChar w:fldCharType="end"/>
            </w:r>
          </w:hyperlink>
        </w:p>
        <w:p w14:paraId="1D2681A0" w14:textId="77777777" w:rsidR="00DE72BC" w:rsidRDefault="00A854AD">
          <w:pPr>
            <w:pStyle w:val="TOC3"/>
            <w:tabs>
              <w:tab w:val="left" w:pos="1200"/>
              <w:tab w:val="right" w:pos="9350"/>
            </w:tabs>
            <w:rPr>
              <w:rFonts w:eastAsiaTheme="minorEastAsia" w:cstheme="minorBidi"/>
              <w:noProof/>
              <w:sz w:val="22"/>
              <w:szCs w:val="22"/>
              <w:lang w:val="en-US" w:eastAsia="en-US"/>
            </w:rPr>
          </w:pPr>
          <w:hyperlink w:anchor="_Toc414543396" w:history="1">
            <w:r w:rsidR="00DE72BC" w:rsidRPr="009C3DE7">
              <w:rPr>
                <w:rStyle w:val="Hyperlink"/>
                <w:noProof/>
              </w:rPr>
              <w:t>1.6.6</w:t>
            </w:r>
            <w:r w:rsidR="00DE72BC">
              <w:rPr>
                <w:rFonts w:eastAsiaTheme="minorEastAsia" w:cstheme="minorBidi"/>
                <w:noProof/>
                <w:sz w:val="22"/>
                <w:szCs w:val="22"/>
                <w:lang w:val="en-US" w:eastAsia="en-US"/>
              </w:rPr>
              <w:tab/>
            </w:r>
            <w:r w:rsidR="00DE72BC" w:rsidRPr="009C3DE7">
              <w:rPr>
                <w:rStyle w:val="Hyperlink"/>
                <w:noProof/>
              </w:rPr>
              <w:t>Media Owner</w:t>
            </w:r>
            <w:r w:rsidR="00DE72BC">
              <w:rPr>
                <w:noProof/>
                <w:webHidden/>
              </w:rPr>
              <w:tab/>
            </w:r>
            <w:r w:rsidR="00DE72BC">
              <w:rPr>
                <w:noProof/>
                <w:webHidden/>
              </w:rPr>
              <w:fldChar w:fldCharType="begin"/>
            </w:r>
            <w:r w:rsidR="00DE72BC">
              <w:rPr>
                <w:noProof/>
                <w:webHidden/>
              </w:rPr>
              <w:instrText xml:space="preserve"> PAGEREF _Toc414543396 \h </w:instrText>
            </w:r>
            <w:r w:rsidR="00DE72BC">
              <w:rPr>
                <w:noProof/>
                <w:webHidden/>
              </w:rPr>
            </w:r>
            <w:r w:rsidR="00DE72BC">
              <w:rPr>
                <w:noProof/>
                <w:webHidden/>
              </w:rPr>
              <w:fldChar w:fldCharType="separate"/>
            </w:r>
            <w:r w:rsidR="00DE72BC">
              <w:rPr>
                <w:noProof/>
                <w:webHidden/>
              </w:rPr>
              <w:t>17</w:t>
            </w:r>
            <w:r w:rsidR="00DE72BC">
              <w:rPr>
                <w:noProof/>
                <w:webHidden/>
              </w:rPr>
              <w:fldChar w:fldCharType="end"/>
            </w:r>
          </w:hyperlink>
        </w:p>
        <w:p w14:paraId="69478953" w14:textId="77777777" w:rsidR="00DE72BC" w:rsidRDefault="00A854AD">
          <w:pPr>
            <w:pStyle w:val="TOC3"/>
            <w:tabs>
              <w:tab w:val="left" w:pos="1200"/>
              <w:tab w:val="right" w:pos="9350"/>
            </w:tabs>
            <w:rPr>
              <w:rFonts w:eastAsiaTheme="minorEastAsia" w:cstheme="minorBidi"/>
              <w:noProof/>
              <w:sz w:val="22"/>
              <w:szCs w:val="22"/>
              <w:lang w:val="en-US" w:eastAsia="en-US"/>
            </w:rPr>
          </w:pPr>
          <w:hyperlink w:anchor="_Toc414543397" w:history="1">
            <w:r w:rsidR="00DE72BC" w:rsidRPr="009C3DE7">
              <w:rPr>
                <w:rStyle w:val="Hyperlink"/>
                <w:noProof/>
              </w:rPr>
              <w:t>1.6.7</w:t>
            </w:r>
            <w:r w:rsidR="00DE72BC">
              <w:rPr>
                <w:rFonts w:eastAsiaTheme="minorEastAsia" w:cstheme="minorBidi"/>
                <w:noProof/>
                <w:sz w:val="22"/>
                <w:szCs w:val="22"/>
                <w:lang w:val="en-US" w:eastAsia="en-US"/>
              </w:rPr>
              <w:tab/>
            </w:r>
            <w:r w:rsidR="00DE72BC" w:rsidRPr="009C3DE7">
              <w:rPr>
                <w:rStyle w:val="Hyperlink"/>
                <w:noProof/>
              </w:rPr>
              <w:t>Experiential Platforms</w:t>
            </w:r>
            <w:r w:rsidR="00DE72BC">
              <w:rPr>
                <w:noProof/>
                <w:webHidden/>
              </w:rPr>
              <w:tab/>
            </w:r>
            <w:r w:rsidR="00DE72BC">
              <w:rPr>
                <w:noProof/>
                <w:webHidden/>
              </w:rPr>
              <w:fldChar w:fldCharType="begin"/>
            </w:r>
            <w:r w:rsidR="00DE72BC">
              <w:rPr>
                <w:noProof/>
                <w:webHidden/>
              </w:rPr>
              <w:instrText xml:space="preserve"> PAGEREF _Toc414543397 \h </w:instrText>
            </w:r>
            <w:r w:rsidR="00DE72BC">
              <w:rPr>
                <w:noProof/>
                <w:webHidden/>
              </w:rPr>
            </w:r>
            <w:r w:rsidR="00DE72BC">
              <w:rPr>
                <w:noProof/>
                <w:webHidden/>
              </w:rPr>
              <w:fldChar w:fldCharType="separate"/>
            </w:r>
            <w:r w:rsidR="00DE72BC">
              <w:rPr>
                <w:noProof/>
                <w:webHidden/>
              </w:rPr>
              <w:t>17</w:t>
            </w:r>
            <w:r w:rsidR="00DE72BC">
              <w:rPr>
                <w:noProof/>
                <w:webHidden/>
              </w:rPr>
              <w:fldChar w:fldCharType="end"/>
            </w:r>
          </w:hyperlink>
        </w:p>
        <w:p w14:paraId="786C29D0" w14:textId="77777777" w:rsidR="00DE72BC" w:rsidRDefault="00A854AD">
          <w:pPr>
            <w:pStyle w:val="TOC3"/>
            <w:tabs>
              <w:tab w:val="left" w:pos="1200"/>
              <w:tab w:val="right" w:pos="9350"/>
            </w:tabs>
            <w:rPr>
              <w:rFonts w:eastAsiaTheme="minorEastAsia" w:cstheme="minorBidi"/>
              <w:noProof/>
              <w:sz w:val="22"/>
              <w:szCs w:val="22"/>
              <w:lang w:val="en-US" w:eastAsia="en-US"/>
            </w:rPr>
          </w:pPr>
          <w:hyperlink w:anchor="_Toc414543398" w:history="1">
            <w:r w:rsidR="00DE72BC" w:rsidRPr="009C3DE7">
              <w:rPr>
                <w:rStyle w:val="Hyperlink"/>
                <w:noProof/>
              </w:rPr>
              <w:t>1.6.8</w:t>
            </w:r>
            <w:r w:rsidR="00DE72BC">
              <w:rPr>
                <w:rFonts w:eastAsiaTheme="minorEastAsia" w:cstheme="minorBidi"/>
                <w:noProof/>
                <w:sz w:val="22"/>
                <w:szCs w:val="22"/>
                <w:lang w:val="en-US" w:eastAsia="en-US"/>
              </w:rPr>
              <w:tab/>
            </w:r>
            <w:r w:rsidR="00DE72BC" w:rsidRPr="009C3DE7">
              <w:rPr>
                <w:rStyle w:val="Hyperlink"/>
                <w:noProof/>
              </w:rPr>
              <w:t>Geo Location-Contact</w:t>
            </w:r>
            <w:r w:rsidR="00DE72BC">
              <w:rPr>
                <w:noProof/>
                <w:webHidden/>
              </w:rPr>
              <w:tab/>
            </w:r>
            <w:r w:rsidR="00DE72BC">
              <w:rPr>
                <w:noProof/>
                <w:webHidden/>
              </w:rPr>
              <w:fldChar w:fldCharType="begin"/>
            </w:r>
            <w:r w:rsidR="00DE72BC">
              <w:rPr>
                <w:noProof/>
                <w:webHidden/>
              </w:rPr>
              <w:instrText xml:space="preserve"> PAGEREF _Toc414543398 \h </w:instrText>
            </w:r>
            <w:r w:rsidR="00DE72BC">
              <w:rPr>
                <w:noProof/>
                <w:webHidden/>
              </w:rPr>
            </w:r>
            <w:r w:rsidR="00DE72BC">
              <w:rPr>
                <w:noProof/>
                <w:webHidden/>
              </w:rPr>
              <w:fldChar w:fldCharType="separate"/>
            </w:r>
            <w:r w:rsidR="00DE72BC">
              <w:rPr>
                <w:noProof/>
                <w:webHidden/>
              </w:rPr>
              <w:t>18</w:t>
            </w:r>
            <w:r w:rsidR="00DE72BC">
              <w:rPr>
                <w:noProof/>
                <w:webHidden/>
              </w:rPr>
              <w:fldChar w:fldCharType="end"/>
            </w:r>
          </w:hyperlink>
        </w:p>
        <w:p w14:paraId="688D09A5" w14:textId="77777777" w:rsidR="00DE72BC" w:rsidRDefault="00A854AD">
          <w:pPr>
            <w:pStyle w:val="TOC3"/>
            <w:tabs>
              <w:tab w:val="left" w:pos="1200"/>
              <w:tab w:val="right" w:pos="9350"/>
            </w:tabs>
            <w:rPr>
              <w:rFonts w:eastAsiaTheme="minorEastAsia" w:cstheme="minorBidi"/>
              <w:noProof/>
              <w:sz w:val="22"/>
              <w:szCs w:val="22"/>
              <w:lang w:val="en-US" w:eastAsia="en-US"/>
            </w:rPr>
          </w:pPr>
          <w:hyperlink w:anchor="_Toc414543399" w:history="1">
            <w:r w:rsidR="00DE72BC" w:rsidRPr="009C3DE7">
              <w:rPr>
                <w:rStyle w:val="Hyperlink"/>
                <w:noProof/>
              </w:rPr>
              <w:t>1.6.9</w:t>
            </w:r>
            <w:r w:rsidR="00DE72BC">
              <w:rPr>
                <w:rFonts w:eastAsiaTheme="minorEastAsia" w:cstheme="minorBidi"/>
                <w:noProof/>
                <w:sz w:val="22"/>
                <w:szCs w:val="22"/>
                <w:lang w:val="en-US" w:eastAsia="en-US"/>
              </w:rPr>
              <w:tab/>
            </w:r>
            <w:r w:rsidR="00DE72BC" w:rsidRPr="009C3DE7">
              <w:rPr>
                <w:rStyle w:val="Hyperlink"/>
                <w:noProof/>
              </w:rPr>
              <w:t>Geo Location – Store Columns Mapping Data</w:t>
            </w:r>
            <w:r w:rsidR="00DE72BC">
              <w:rPr>
                <w:noProof/>
                <w:webHidden/>
              </w:rPr>
              <w:tab/>
            </w:r>
            <w:r w:rsidR="00DE72BC">
              <w:rPr>
                <w:noProof/>
                <w:webHidden/>
              </w:rPr>
              <w:fldChar w:fldCharType="begin"/>
            </w:r>
            <w:r w:rsidR="00DE72BC">
              <w:rPr>
                <w:noProof/>
                <w:webHidden/>
              </w:rPr>
              <w:instrText xml:space="preserve"> PAGEREF _Toc414543399 \h </w:instrText>
            </w:r>
            <w:r w:rsidR="00DE72BC">
              <w:rPr>
                <w:noProof/>
                <w:webHidden/>
              </w:rPr>
            </w:r>
            <w:r w:rsidR="00DE72BC">
              <w:rPr>
                <w:noProof/>
                <w:webHidden/>
              </w:rPr>
              <w:fldChar w:fldCharType="separate"/>
            </w:r>
            <w:r w:rsidR="00DE72BC">
              <w:rPr>
                <w:noProof/>
                <w:webHidden/>
              </w:rPr>
              <w:t>20</w:t>
            </w:r>
            <w:r w:rsidR="00DE72BC">
              <w:rPr>
                <w:noProof/>
                <w:webHidden/>
              </w:rPr>
              <w:fldChar w:fldCharType="end"/>
            </w:r>
          </w:hyperlink>
        </w:p>
        <w:p w14:paraId="05B7ED2A" w14:textId="77777777" w:rsidR="00DE72BC" w:rsidRDefault="00A854AD">
          <w:pPr>
            <w:pStyle w:val="TOC3"/>
            <w:tabs>
              <w:tab w:val="left" w:pos="1200"/>
              <w:tab w:val="right" w:pos="9350"/>
            </w:tabs>
            <w:rPr>
              <w:rFonts w:eastAsiaTheme="minorEastAsia" w:cstheme="minorBidi"/>
              <w:noProof/>
              <w:sz w:val="22"/>
              <w:szCs w:val="22"/>
              <w:lang w:val="en-US" w:eastAsia="en-US"/>
            </w:rPr>
          </w:pPr>
          <w:hyperlink w:anchor="_Toc414543400" w:history="1">
            <w:r w:rsidR="00DE72BC" w:rsidRPr="009C3DE7">
              <w:rPr>
                <w:rStyle w:val="Hyperlink"/>
                <w:noProof/>
              </w:rPr>
              <w:t>1.6.10</w:t>
            </w:r>
            <w:r w:rsidR="00DE72BC">
              <w:rPr>
                <w:rFonts w:eastAsiaTheme="minorEastAsia" w:cstheme="minorBidi"/>
                <w:noProof/>
                <w:sz w:val="22"/>
                <w:szCs w:val="22"/>
                <w:lang w:val="en-US" w:eastAsia="en-US"/>
              </w:rPr>
              <w:tab/>
            </w:r>
            <w:r w:rsidR="00DE72BC" w:rsidRPr="009C3DE7">
              <w:rPr>
                <w:rStyle w:val="Hyperlink"/>
                <w:noProof/>
              </w:rPr>
              <w:t>Geo Location - Store</w:t>
            </w:r>
            <w:r w:rsidR="00DE72BC">
              <w:rPr>
                <w:noProof/>
                <w:webHidden/>
              </w:rPr>
              <w:tab/>
            </w:r>
            <w:r w:rsidR="00DE72BC">
              <w:rPr>
                <w:noProof/>
                <w:webHidden/>
              </w:rPr>
              <w:fldChar w:fldCharType="begin"/>
            </w:r>
            <w:r w:rsidR="00DE72BC">
              <w:rPr>
                <w:noProof/>
                <w:webHidden/>
              </w:rPr>
              <w:instrText xml:space="preserve"> PAGEREF _Toc414543400 \h </w:instrText>
            </w:r>
            <w:r w:rsidR="00DE72BC">
              <w:rPr>
                <w:noProof/>
                <w:webHidden/>
              </w:rPr>
            </w:r>
            <w:r w:rsidR="00DE72BC">
              <w:rPr>
                <w:noProof/>
                <w:webHidden/>
              </w:rPr>
              <w:fldChar w:fldCharType="separate"/>
            </w:r>
            <w:r w:rsidR="00DE72BC">
              <w:rPr>
                <w:noProof/>
                <w:webHidden/>
              </w:rPr>
              <w:t>21</w:t>
            </w:r>
            <w:r w:rsidR="00DE72BC">
              <w:rPr>
                <w:noProof/>
                <w:webHidden/>
              </w:rPr>
              <w:fldChar w:fldCharType="end"/>
            </w:r>
          </w:hyperlink>
        </w:p>
        <w:p w14:paraId="7C121F26" w14:textId="77777777" w:rsidR="00DE72BC" w:rsidRDefault="00A854AD">
          <w:pPr>
            <w:pStyle w:val="TOC3"/>
            <w:tabs>
              <w:tab w:val="left" w:pos="1200"/>
              <w:tab w:val="right" w:pos="9350"/>
            </w:tabs>
            <w:rPr>
              <w:rFonts w:eastAsiaTheme="minorEastAsia" w:cstheme="minorBidi"/>
              <w:noProof/>
              <w:sz w:val="22"/>
              <w:szCs w:val="22"/>
              <w:lang w:val="en-US" w:eastAsia="en-US"/>
            </w:rPr>
          </w:pPr>
          <w:hyperlink w:anchor="_Toc414543401" w:history="1">
            <w:r w:rsidR="00DE72BC" w:rsidRPr="009C3DE7">
              <w:rPr>
                <w:rStyle w:val="Hyperlink"/>
                <w:noProof/>
              </w:rPr>
              <w:t>1.6.11</w:t>
            </w:r>
            <w:r w:rsidR="00DE72BC">
              <w:rPr>
                <w:rFonts w:eastAsiaTheme="minorEastAsia" w:cstheme="minorBidi"/>
                <w:noProof/>
                <w:sz w:val="22"/>
                <w:szCs w:val="22"/>
                <w:lang w:val="en-US" w:eastAsia="en-US"/>
              </w:rPr>
              <w:tab/>
            </w:r>
            <w:r w:rsidR="00DE72BC" w:rsidRPr="009C3DE7">
              <w:rPr>
                <w:rStyle w:val="Hyperlink"/>
                <w:noProof/>
              </w:rPr>
              <w:t>Demographics and Behavioural master</w:t>
            </w:r>
            <w:r w:rsidR="00DE72BC">
              <w:rPr>
                <w:noProof/>
                <w:webHidden/>
              </w:rPr>
              <w:tab/>
            </w:r>
            <w:r w:rsidR="00DE72BC">
              <w:rPr>
                <w:noProof/>
                <w:webHidden/>
              </w:rPr>
              <w:fldChar w:fldCharType="begin"/>
            </w:r>
            <w:r w:rsidR="00DE72BC">
              <w:rPr>
                <w:noProof/>
                <w:webHidden/>
              </w:rPr>
              <w:instrText xml:space="preserve"> PAGEREF _Toc414543401 \h </w:instrText>
            </w:r>
            <w:r w:rsidR="00DE72BC">
              <w:rPr>
                <w:noProof/>
                <w:webHidden/>
              </w:rPr>
            </w:r>
            <w:r w:rsidR="00DE72BC">
              <w:rPr>
                <w:noProof/>
                <w:webHidden/>
              </w:rPr>
              <w:fldChar w:fldCharType="separate"/>
            </w:r>
            <w:r w:rsidR="00DE72BC">
              <w:rPr>
                <w:noProof/>
                <w:webHidden/>
              </w:rPr>
              <w:t>23</w:t>
            </w:r>
            <w:r w:rsidR="00DE72BC">
              <w:rPr>
                <w:noProof/>
                <w:webHidden/>
              </w:rPr>
              <w:fldChar w:fldCharType="end"/>
            </w:r>
          </w:hyperlink>
        </w:p>
        <w:p w14:paraId="5E41EC2A" w14:textId="77777777" w:rsidR="00DE72BC" w:rsidRDefault="00A854AD">
          <w:pPr>
            <w:pStyle w:val="TOC3"/>
            <w:tabs>
              <w:tab w:val="left" w:pos="1200"/>
              <w:tab w:val="right" w:pos="9350"/>
            </w:tabs>
            <w:rPr>
              <w:rFonts w:eastAsiaTheme="minorEastAsia" w:cstheme="minorBidi"/>
              <w:noProof/>
              <w:sz w:val="22"/>
              <w:szCs w:val="22"/>
              <w:lang w:val="en-US" w:eastAsia="en-US"/>
            </w:rPr>
          </w:pPr>
          <w:hyperlink w:anchor="_Toc414543402" w:history="1">
            <w:r w:rsidR="00DE72BC" w:rsidRPr="009C3DE7">
              <w:rPr>
                <w:rStyle w:val="Hyperlink"/>
                <w:noProof/>
              </w:rPr>
              <w:t>1.6.12</w:t>
            </w:r>
            <w:r w:rsidR="00DE72BC">
              <w:rPr>
                <w:rFonts w:eastAsiaTheme="minorEastAsia" w:cstheme="minorBidi"/>
                <w:noProof/>
                <w:sz w:val="22"/>
                <w:szCs w:val="22"/>
                <w:lang w:val="en-US" w:eastAsia="en-US"/>
              </w:rPr>
              <w:tab/>
            </w:r>
            <w:r w:rsidR="00DE72BC" w:rsidRPr="009C3DE7">
              <w:rPr>
                <w:rStyle w:val="Hyperlink"/>
                <w:noProof/>
              </w:rPr>
              <w:t>Customer Demographics</w:t>
            </w:r>
            <w:r w:rsidR="00DE72BC">
              <w:rPr>
                <w:noProof/>
                <w:webHidden/>
              </w:rPr>
              <w:tab/>
            </w:r>
            <w:r w:rsidR="00DE72BC">
              <w:rPr>
                <w:noProof/>
                <w:webHidden/>
              </w:rPr>
              <w:fldChar w:fldCharType="begin"/>
            </w:r>
            <w:r w:rsidR="00DE72BC">
              <w:rPr>
                <w:noProof/>
                <w:webHidden/>
              </w:rPr>
              <w:instrText xml:space="preserve"> PAGEREF _Toc414543402 \h </w:instrText>
            </w:r>
            <w:r w:rsidR="00DE72BC">
              <w:rPr>
                <w:noProof/>
                <w:webHidden/>
              </w:rPr>
            </w:r>
            <w:r w:rsidR="00DE72BC">
              <w:rPr>
                <w:noProof/>
                <w:webHidden/>
              </w:rPr>
              <w:fldChar w:fldCharType="separate"/>
            </w:r>
            <w:r w:rsidR="00DE72BC">
              <w:rPr>
                <w:noProof/>
                <w:webHidden/>
              </w:rPr>
              <w:t>26</w:t>
            </w:r>
            <w:r w:rsidR="00DE72BC">
              <w:rPr>
                <w:noProof/>
                <w:webHidden/>
              </w:rPr>
              <w:fldChar w:fldCharType="end"/>
            </w:r>
          </w:hyperlink>
        </w:p>
        <w:p w14:paraId="220DEEBC" w14:textId="77777777" w:rsidR="00DE72BC" w:rsidRDefault="00A854AD">
          <w:pPr>
            <w:pStyle w:val="TOC3"/>
            <w:tabs>
              <w:tab w:val="left" w:pos="1200"/>
              <w:tab w:val="right" w:pos="9350"/>
            </w:tabs>
            <w:rPr>
              <w:rFonts w:eastAsiaTheme="minorEastAsia" w:cstheme="minorBidi"/>
              <w:noProof/>
              <w:sz w:val="22"/>
              <w:szCs w:val="22"/>
              <w:lang w:val="en-US" w:eastAsia="en-US"/>
            </w:rPr>
          </w:pPr>
          <w:hyperlink w:anchor="_Toc414543403" w:history="1">
            <w:r w:rsidR="00DE72BC" w:rsidRPr="009C3DE7">
              <w:rPr>
                <w:rStyle w:val="Hyperlink"/>
                <w:noProof/>
              </w:rPr>
              <w:t>1.6.13</w:t>
            </w:r>
            <w:r w:rsidR="00DE72BC">
              <w:rPr>
                <w:rFonts w:eastAsiaTheme="minorEastAsia" w:cstheme="minorBidi"/>
                <w:noProof/>
                <w:sz w:val="22"/>
                <w:szCs w:val="22"/>
                <w:lang w:val="en-US" w:eastAsia="en-US"/>
              </w:rPr>
              <w:tab/>
            </w:r>
            <w:r w:rsidR="00DE72BC" w:rsidRPr="009C3DE7">
              <w:rPr>
                <w:rStyle w:val="Hyperlink"/>
                <w:noProof/>
              </w:rPr>
              <w:t>Media Inventory Master</w:t>
            </w:r>
            <w:r w:rsidR="00DE72BC">
              <w:rPr>
                <w:noProof/>
                <w:webHidden/>
              </w:rPr>
              <w:tab/>
            </w:r>
            <w:r w:rsidR="00DE72BC">
              <w:rPr>
                <w:noProof/>
                <w:webHidden/>
              </w:rPr>
              <w:fldChar w:fldCharType="begin"/>
            </w:r>
            <w:r w:rsidR="00DE72BC">
              <w:rPr>
                <w:noProof/>
                <w:webHidden/>
              </w:rPr>
              <w:instrText xml:space="preserve"> PAGEREF _Toc414543403 \h </w:instrText>
            </w:r>
            <w:r w:rsidR="00DE72BC">
              <w:rPr>
                <w:noProof/>
                <w:webHidden/>
              </w:rPr>
            </w:r>
            <w:r w:rsidR="00DE72BC">
              <w:rPr>
                <w:noProof/>
                <w:webHidden/>
              </w:rPr>
              <w:fldChar w:fldCharType="separate"/>
            </w:r>
            <w:r w:rsidR="00DE72BC">
              <w:rPr>
                <w:noProof/>
                <w:webHidden/>
              </w:rPr>
              <w:t>27</w:t>
            </w:r>
            <w:r w:rsidR="00DE72BC">
              <w:rPr>
                <w:noProof/>
                <w:webHidden/>
              </w:rPr>
              <w:fldChar w:fldCharType="end"/>
            </w:r>
          </w:hyperlink>
        </w:p>
        <w:p w14:paraId="0B8C7638" w14:textId="77777777" w:rsidR="00DE72BC" w:rsidRDefault="00A854AD">
          <w:pPr>
            <w:pStyle w:val="TOC3"/>
            <w:tabs>
              <w:tab w:val="left" w:pos="1200"/>
              <w:tab w:val="right" w:pos="9350"/>
            </w:tabs>
            <w:rPr>
              <w:rFonts w:eastAsiaTheme="minorEastAsia" w:cstheme="minorBidi"/>
              <w:noProof/>
              <w:sz w:val="22"/>
              <w:szCs w:val="22"/>
              <w:lang w:val="en-US" w:eastAsia="en-US"/>
            </w:rPr>
          </w:pPr>
          <w:hyperlink w:anchor="_Toc414543404" w:history="1">
            <w:r w:rsidR="00DE72BC" w:rsidRPr="009C3DE7">
              <w:rPr>
                <w:rStyle w:val="Hyperlink"/>
                <w:noProof/>
              </w:rPr>
              <w:t>1.6.14</w:t>
            </w:r>
            <w:r w:rsidR="00DE72BC">
              <w:rPr>
                <w:rFonts w:eastAsiaTheme="minorEastAsia" w:cstheme="minorBidi"/>
                <w:noProof/>
                <w:sz w:val="22"/>
                <w:szCs w:val="22"/>
                <w:lang w:val="en-US" w:eastAsia="en-US"/>
              </w:rPr>
              <w:tab/>
            </w:r>
            <w:r w:rsidR="00DE72BC" w:rsidRPr="009C3DE7">
              <w:rPr>
                <w:rStyle w:val="Hyperlink"/>
                <w:noProof/>
              </w:rPr>
              <w:t>City Category</w:t>
            </w:r>
            <w:r w:rsidR="00DE72BC">
              <w:rPr>
                <w:noProof/>
                <w:webHidden/>
              </w:rPr>
              <w:tab/>
            </w:r>
            <w:r w:rsidR="00DE72BC">
              <w:rPr>
                <w:noProof/>
                <w:webHidden/>
              </w:rPr>
              <w:fldChar w:fldCharType="begin"/>
            </w:r>
            <w:r w:rsidR="00DE72BC">
              <w:rPr>
                <w:noProof/>
                <w:webHidden/>
              </w:rPr>
              <w:instrText xml:space="preserve"> PAGEREF _Toc414543404 \h </w:instrText>
            </w:r>
            <w:r w:rsidR="00DE72BC">
              <w:rPr>
                <w:noProof/>
                <w:webHidden/>
              </w:rPr>
            </w:r>
            <w:r w:rsidR="00DE72BC">
              <w:rPr>
                <w:noProof/>
                <w:webHidden/>
              </w:rPr>
              <w:fldChar w:fldCharType="separate"/>
            </w:r>
            <w:r w:rsidR="00DE72BC">
              <w:rPr>
                <w:noProof/>
                <w:webHidden/>
              </w:rPr>
              <w:t>29</w:t>
            </w:r>
            <w:r w:rsidR="00DE72BC">
              <w:rPr>
                <w:noProof/>
                <w:webHidden/>
              </w:rPr>
              <w:fldChar w:fldCharType="end"/>
            </w:r>
          </w:hyperlink>
        </w:p>
        <w:p w14:paraId="26A0069B" w14:textId="77777777" w:rsidR="00DE72BC" w:rsidRDefault="00A854AD">
          <w:pPr>
            <w:pStyle w:val="TOC3"/>
            <w:tabs>
              <w:tab w:val="left" w:pos="1200"/>
              <w:tab w:val="right" w:pos="9350"/>
            </w:tabs>
            <w:rPr>
              <w:rFonts w:eastAsiaTheme="minorEastAsia" w:cstheme="minorBidi"/>
              <w:noProof/>
              <w:sz w:val="22"/>
              <w:szCs w:val="22"/>
              <w:lang w:val="en-US" w:eastAsia="en-US"/>
            </w:rPr>
          </w:pPr>
          <w:hyperlink w:anchor="_Toc414543405" w:history="1">
            <w:r w:rsidR="00DE72BC" w:rsidRPr="009C3DE7">
              <w:rPr>
                <w:rStyle w:val="Hyperlink"/>
                <w:noProof/>
              </w:rPr>
              <w:t>1.6.15</w:t>
            </w:r>
            <w:r w:rsidR="00DE72BC">
              <w:rPr>
                <w:rFonts w:eastAsiaTheme="minorEastAsia" w:cstheme="minorBidi"/>
                <w:noProof/>
                <w:sz w:val="22"/>
                <w:szCs w:val="22"/>
                <w:lang w:val="en-US" w:eastAsia="en-US"/>
              </w:rPr>
              <w:tab/>
            </w:r>
            <w:r w:rsidR="00DE72BC" w:rsidRPr="009C3DE7">
              <w:rPr>
                <w:rStyle w:val="Hyperlink"/>
                <w:noProof/>
              </w:rPr>
              <w:t>City_Category and City Mapping</w:t>
            </w:r>
            <w:r w:rsidR="00DE72BC">
              <w:rPr>
                <w:noProof/>
                <w:webHidden/>
              </w:rPr>
              <w:tab/>
            </w:r>
            <w:r w:rsidR="00DE72BC">
              <w:rPr>
                <w:noProof/>
                <w:webHidden/>
              </w:rPr>
              <w:fldChar w:fldCharType="begin"/>
            </w:r>
            <w:r w:rsidR="00DE72BC">
              <w:rPr>
                <w:noProof/>
                <w:webHidden/>
              </w:rPr>
              <w:instrText xml:space="preserve"> PAGEREF _Toc414543405 \h </w:instrText>
            </w:r>
            <w:r w:rsidR="00DE72BC">
              <w:rPr>
                <w:noProof/>
                <w:webHidden/>
              </w:rPr>
            </w:r>
            <w:r w:rsidR="00DE72BC">
              <w:rPr>
                <w:noProof/>
                <w:webHidden/>
              </w:rPr>
              <w:fldChar w:fldCharType="separate"/>
            </w:r>
            <w:r w:rsidR="00DE72BC">
              <w:rPr>
                <w:noProof/>
                <w:webHidden/>
              </w:rPr>
              <w:t>30</w:t>
            </w:r>
            <w:r w:rsidR="00DE72BC">
              <w:rPr>
                <w:noProof/>
                <w:webHidden/>
              </w:rPr>
              <w:fldChar w:fldCharType="end"/>
            </w:r>
          </w:hyperlink>
        </w:p>
        <w:p w14:paraId="642A2DFD" w14:textId="77777777" w:rsidR="00DE72BC" w:rsidRDefault="00A854AD">
          <w:pPr>
            <w:pStyle w:val="TOC3"/>
            <w:tabs>
              <w:tab w:val="left" w:pos="1200"/>
              <w:tab w:val="right" w:pos="9350"/>
            </w:tabs>
            <w:rPr>
              <w:rFonts w:eastAsiaTheme="minorEastAsia" w:cstheme="minorBidi"/>
              <w:noProof/>
              <w:sz w:val="22"/>
              <w:szCs w:val="22"/>
              <w:lang w:val="en-US" w:eastAsia="en-US"/>
            </w:rPr>
          </w:pPr>
          <w:hyperlink w:anchor="_Toc414543406" w:history="1">
            <w:r w:rsidR="00DE72BC" w:rsidRPr="009C3DE7">
              <w:rPr>
                <w:rStyle w:val="Hyperlink"/>
                <w:noProof/>
              </w:rPr>
              <w:t>1.6.16</w:t>
            </w:r>
            <w:r w:rsidR="00DE72BC">
              <w:rPr>
                <w:rFonts w:eastAsiaTheme="minorEastAsia" w:cstheme="minorBidi"/>
                <w:noProof/>
                <w:sz w:val="22"/>
                <w:szCs w:val="22"/>
                <w:lang w:val="en-US" w:eastAsia="en-US"/>
              </w:rPr>
              <w:tab/>
            </w:r>
            <w:r w:rsidR="00DE72BC" w:rsidRPr="009C3DE7">
              <w:rPr>
                <w:rStyle w:val="Hyperlink"/>
                <w:noProof/>
              </w:rPr>
              <w:t>Question Master</w:t>
            </w:r>
            <w:r w:rsidR="00DE72BC">
              <w:rPr>
                <w:noProof/>
                <w:webHidden/>
              </w:rPr>
              <w:tab/>
            </w:r>
            <w:r w:rsidR="00DE72BC">
              <w:rPr>
                <w:noProof/>
                <w:webHidden/>
              </w:rPr>
              <w:fldChar w:fldCharType="begin"/>
            </w:r>
            <w:r w:rsidR="00DE72BC">
              <w:rPr>
                <w:noProof/>
                <w:webHidden/>
              </w:rPr>
              <w:instrText xml:space="preserve"> PAGEREF _Toc414543406 \h </w:instrText>
            </w:r>
            <w:r w:rsidR="00DE72BC">
              <w:rPr>
                <w:noProof/>
                <w:webHidden/>
              </w:rPr>
            </w:r>
            <w:r w:rsidR="00DE72BC">
              <w:rPr>
                <w:noProof/>
                <w:webHidden/>
              </w:rPr>
              <w:fldChar w:fldCharType="separate"/>
            </w:r>
            <w:r w:rsidR="00DE72BC">
              <w:rPr>
                <w:noProof/>
                <w:webHidden/>
              </w:rPr>
              <w:t>30</w:t>
            </w:r>
            <w:r w:rsidR="00DE72BC">
              <w:rPr>
                <w:noProof/>
                <w:webHidden/>
              </w:rPr>
              <w:fldChar w:fldCharType="end"/>
            </w:r>
          </w:hyperlink>
        </w:p>
        <w:p w14:paraId="41334044" w14:textId="77777777" w:rsidR="00DE72BC" w:rsidRDefault="00A854AD">
          <w:pPr>
            <w:pStyle w:val="TOC3"/>
            <w:tabs>
              <w:tab w:val="left" w:pos="1200"/>
              <w:tab w:val="right" w:pos="9350"/>
            </w:tabs>
            <w:rPr>
              <w:rFonts w:eastAsiaTheme="minorEastAsia" w:cstheme="minorBidi"/>
              <w:noProof/>
              <w:sz w:val="22"/>
              <w:szCs w:val="22"/>
              <w:lang w:val="en-US" w:eastAsia="en-US"/>
            </w:rPr>
          </w:pPr>
          <w:hyperlink w:anchor="_Toc414543407" w:history="1">
            <w:r w:rsidR="00DE72BC" w:rsidRPr="009C3DE7">
              <w:rPr>
                <w:rStyle w:val="Hyperlink"/>
                <w:noProof/>
              </w:rPr>
              <w:t>1.6.17</w:t>
            </w:r>
            <w:r w:rsidR="00DE72BC">
              <w:rPr>
                <w:rFonts w:eastAsiaTheme="minorEastAsia" w:cstheme="minorBidi"/>
                <w:noProof/>
                <w:sz w:val="22"/>
                <w:szCs w:val="22"/>
                <w:lang w:val="en-US" w:eastAsia="en-US"/>
              </w:rPr>
              <w:tab/>
            </w:r>
            <w:r w:rsidR="00DE72BC" w:rsidRPr="009C3DE7">
              <w:rPr>
                <w:rStyle w:val="Hyperlink"/>
                <w:noProof/>
              </w:rPr>
              <w:t>Question option master</w:t>
            </w:r>
            <w:r w:rsidR="00DE72BC">
              <w:rPr>
                <w:noProof/>
                <w:webHidden/>
              </w:rPr>
              <w:tab/>
            </w:r>
            <w:r w:rsidR="00DE72BC">
              <w:rPr>
                <w:noProof/>
                <w:webHidden/>
              </w:rPr>
              <w:fldChar w:fldCharType="begin"/>
            </w:r>
            <w:r w:rsidR="00DE72BC">
              <w:rPr>
                <w:noProof/>
                <w:webHidden/>
              </w:rPr>
              <w:instrText xml:space="preserve"> PAGEREF _Toc414543407 \h </w:instrText>
            </w:r>
            <w:r w:rsidR="00DE72BC">
              <w:rPr>
                <w:noProof/>
                <w:webHidden/>
              </w:rPr>
            </w:r>
            <w:r w:rsidR="00DE72BC">
              <w:rPr>
                <w:noProof/>
                <w:webHidden/>
              </w:rPr>
              <w:fldChar w:fldCharType="separate"/>
            </w:r>
            <w:r w:rsidR="00DE72BC">
              <w:rPr>
                <w:noProof/>
                <w:webHidden/>
              </w:rPr>
              <w:t>32</w:t>
            </w:r>
            <w:r w:rsidR="00DE72BC">
              <w:rPr>
                <w:noProof/>
                <w:webHidden/>
              </w:rPr>
              <w:fldChar w:fldCharType="end"/>
            </w:r>
          </w:hyperlink>
        </w:p>
        <w:p w14:paraId="6635461F" w14:textId="77777777" w:rsidR="00DE72BC" w:rsidRDefault="00A854AD">
          <w:pPr>
            <w:pStyle w:val="TOC3"/>
            <w:tabs>
              <w:tab w:val="left" w:pos="1200"/>
              <w:tab w:val="right" w:pos="9350"/>
            </w:tabs>
            <w:rPr>
              <w:rFonts w:eastAsiaTheme="minorEastAsia" w:cstheme="minorBidi"/>
              <w:noProof/>
              <w:sz w:val="22"/>
              <w:szCs w:val="22"/>
              <w:lang w:val="en-US" w:eastAsia="en-US"/>
            </w:rPr>
          </w:pPr>
          <w:hyperlink w:anchor="_Toc414543408" w:history="1">
            <w:r w:rsidR="00DE72BC" w:rsidRPr="009C3DE7">
              <w:rPr>
                <w:rStyle w:val="Hyperlink"/>
                <w:noProof/>
              </w:rPr>
              <w:t>1.6.18</w:t>
            </w:r>
            <w:r w:rsidR="00DE72BC">
              <w:rPr>
                <w:rFonts w:eastAsiaTheme="minorEastAsia" w:cstheme="minorBidi"/>
                <w:noProof/>
                <w:sz w:val="22"/>
                <w:szCs w:val="22"/>
                <w:lang w:val="en-US" w:eastAsia="en-US"/>
              </w:rPr>
              <w:tab/>
            </w:r>
            <w:r w:rsidR="00DE72BC" w:rsidRPr="009C3DE7">
              <w:rPr>
                <w:rStyle w:val="Hyperlink"/>
                <w:noProof/>
              </w:rPr>
              <w:t>Vendor Master</w:t>
            </w:r>
            <w:r w:rsidR="00DE72BC">
              <w:rPr>
                <w:noProof/>
                <w:webHidden/>
              </w:rPr>
              <w:tab/>
            </w:r>
            <w:r w:rsidR="00DE72BC">
              <w:rPr>
                <w:noProof/>
                <w:webHidden/>
              </w:rPr>
              <w:fldChar w:fldCharType="begin"/>
            </w:r>
            <w:r w:rsidR="00DE72BC">
              <w:rPr>
                <w:noProof/>
                <w:webHidden/>
              </w:rPr>
              <w:instrText xml:space="preserve"> PAGEREF _Toc414543408 \h </w:instrText>
            </w:r>
            <w:r w:rsidR="00DE72BC">
              <w:rPr>
                <w:noProof/>
                <w:webHidden/>
              </w:rPr>
            </w:r>
            <w:r w:rsidR="00DE72BC">
              <w:rPr>
                <w:noProof/>
                <w:webHidden/>
              </w:rPr>
              <w:fldChar w:fldCharType="separate"/>
            </w:r>
            <w:r w:rsidR="00DE72BC">
              <w:rPr>
                <w:noProof/>
                <w:webHidden/>
              </w:rPr>
              <w:t>33</w:t>
            </w:r>
            <w:r w:rsidR="00DE72BC">
              <w:rPr>
                <w:noProof/>
                <w:webHidden/>
              </w:rPr>
              <w:fldChar w:fldCharType="end"/>
            </w:r>
          </w:hyperlink>
        </w:p>
        <w:p w14:paraId="24CFEFCD" w14:textId="77777777" w:rsidR="00DE72BC" w:rsidRDefault="00A854AD">
          <w:pPr>
            <w:pStyle w:val="TOC2"/>
            <w:tabs>
              <w:tab w:val="left" w:pos="800"/>
              <w:tab w:val="right" w:pos="9350"/>
            </w:tabs>
            <w:rPr>
              <w:rFonts w:eastAsiaTheme="minorEastAsia" w:cstheme="minorBidi"/>
              <w:i w:val="0"/>
              <w:iCs w:val="0"/>
              <w:noProof/>
              <w:sz w:val="22"/>
              <w:szCs w:val="22"/>
              <w:lang w:val="en-US" w:eastAsia="en-US"/>
            </w:rPr>
          </w:pPr>
          <w:hyperlink w:anchor="_Toc414543409" w:history="1">
            <w:r w:rsidR="00DE72BC" w:rsidRPr="009C3DE7">
              <w:rPr>
                <w:rStyle w:val="Hyperlink"/>
                <w:noProof/>
              </w:rPr>
              <w:t>1.7</w:t>
            </w:r>
            <w:r w:rsidR="00DE72BC">
              <w:rPr>
                <w:rFonts w:eastAsiaTheme="minorEastAsia" w:cstheme="minorBidi"/>
                <w:i w:val="0"/>
                <w:iCs w:val="0"/>
                <w:noProof/>
                <w:sz w:val="22"/>
                <w:szCs w:val="22"/>
                <w:lang w:val="en-US" w:eastAsia="en-US"/>
              </w:rPr>
              <w:tab/>
            </w:r>
            <w:r w:rsidR="00DE72BC" w:rsidRPr="009C3DE7">
              <w:rPr>
                <w:rStyle w:val="Hyperlink"/>
                <w:noProof/>
              </w:rPr>
              <w:t>User Settings</w:t>
            </w:r>
            <w:r w:rsidR="00DE72BC">
              <w:rPr>
                <w:noProof/>
                <w:webHidden/>
              </w:rPr>
              <w:tab/>
            </w:r>
            <w:r w:rsidR="00DE72BC">
              <w:rPr>
                <w:noProof/>
                <w:webHidden/>
              </w:rPr>
              <w:fldChar w:fldCharType="begin"/>
            </w:r>
            <w:r w:rsidR="00DE72BC">
              <w:rPr>
                <w:noProof/>
                <w:webHidden/>
              </w:rPr>
              <w:instrText xml:space="preserve"> PAGEREF _Toc414543409 \h </w:instrText>
            </w:r>
            <w:r w:rsidR="00DE72BC">
              <w:rPr>
                <w:noProof/>
                <w:webHidden/>
              </w:rPr>
            </w:r>
            <w:r w:rsidR="00DE72BC">
              <w:rPr>
                <w:noProof/>
                <w:webHidden/>
              </w:rPr>
              <w:fldChar w:fldCharType="separate"/>
            </w:r>
            <w:r w:rsidR="00DE72BC">
              <w:rPr>
                <w:noProof/>
                <w:webHidden/>
              </w:rPr>
              <w:t>35</w:t>
            </w:r>
            <w:r w:rsidR="00DE72BC">
              <w:rPr>
                <w:noProof/>
                <w:webHidden/>
              </w:rPr>
              <w:fldChar w:fldCharType="end"/>
            </w:r>
          </w:hyperlink>
        </w:p>
        <w:p w14:paraId="582F4B76" w14:textId="77777777" w:rsidR="00DE72BC" w:rsidRDefault="00A854AD">
          <w:pPr>
            <w:pStyle w:val="TOC3"/>
            <w:tabs>
              <w:tab w:val="left" w:pos="1200"/>
              <w:tab w:val="right" w:pos="9350"/>
            </w:tabs>
            <w:rPr>
              <w:rFonts w:eastAsiaTheme="minorEastAsia" w:cstheme="minorBidi"/>
              <w:noProof/>
              <w:sz w:val="22"/>
              <w:szCs w:val="22"/>
              <w:lang w:val="en-US" w:eastAsia="en-US"/>
            </w:rPr>
          </w:pPr>
          <w:hyperlink w:anchor="_Toc414543410" w:history="1">
            <w:r w:rsidR="00DE72BC" w:rsidRPr="009C3DE7">
              <w:rPr>
                <w:rStyle w:val="Hyperlink"/>
                <w:noProof/>
              </w:rPr>
              <w:t>1.7.3</w:t>
            </w:r>
            <w:r w:rsidR="00DE72BC">
              <w:rPr>
                <w:rFonts w:eastAsiaTheme="minorEastAsia" w:cstheme="minorBidi"/>
                <w:noProof/>
                <w:sz w:val="22"/>
                <w:szCs w:val="22"/>
                <w:lang w:val="en-US" w:eastAsia="en-US"/>
              </w:rPr>
              <w:tab/>
            </w:r>
            <w:r w:rsidR="00DE72BC" w:rsidRPr="009C3DE7">
              <w:rPr>
                <w:rStyle w:val="Hyperlink"/>
                <w:noProof/>
              </w:rPr>
              <w:t>User Master</w:t>
            </w:r>
            <w:r w:rsidR="00DE72BC">
              <w:rPr>
                <w:noProof/>
                <w:webHidden/>
              </w:rPr>
              <w:tab/>
            </w:r>
            <w:r w:rsidR="00DE72BC">
              <w:rPr>
                <w:noProof/>
                <w:webHidden/>
              </w:rPr>
              <w:fldChar w:fldCharType="begin"/>
            </w:r>
            <w:r w:rsidR="00DE72BC">
              <w:rPr>
                <w:noProof/>
                <w:webHidden/>
              </w:rPr>
              <w:instrText xml:space="preserve"> PAGEREF _Toc414543410 \h </w:instrText>
            </w:r>
            <w:r w:rsidR="00DE72BC">
              <w:rPr>
                <w:noProof/>
                <w:webHidden/>
              </w:rPr>
            </w:r>
            <w:r w:rsidR="00DE72BC">
              <w:rPr>
                <w:noProof/>
                <w:webHidden/>
              </w:rPr>
              <w:fldChar w:fldCharType="separate"/>
            </w:r>
            <w:r w:rsidR="00DE72BC">
              <w:rPr>
                <w:noProof/>
                <w:webHidden/>
              </w:rPr>
              <w:t>35</w:t>
            </w:r>
            <w:r w:rsidR="00DE72BC">
              <w:rPr>
                <w:noProof/>
                <w:webHidden/>
              </w:rPr>
              <w:fldChar w:fldCharType="end"/>
            </w:r>
          </w:hyperlink>
        </w:p>
        <w:p w14:paraId="296ECC5A" w14:textId="77777777" w:rsidR="00DE72BC" w:rsidRDefault="00A854AD">
          <w:pPr>
            <w:pStyle w:val="TOC3"/>
            <w:tabs>
              <w:tab w:val="left" w:pos="1200"/>
              <w:tab w:val="right" w:pos="9350"/>
            </w:tabs>
            <w:rPr>
              <w:rFonts w:eastAsiaTheme="minorEastAsia" w:cstheme="minorBidi"/>
              <w:noProof/>
              <w:sz w:val="22"/>
              <w:szCs w:val="22"/>
              <w:lang w:val="en-US" w:eastAsia="en-US"/>
            </w:rPr>
          </w:pPr>
          <w:hyperlink w:anchor="_Toc414543411" w:history="1">
            <w:r w:rsidR="00DE72BC" w:rsidRPr="009C3DE7">
              <w:rPr>
                <w:rStyle w:val="Hyperlink"/>
                <w:i/>
                <w:iCs/>
                <w:noProof/>
              </w:rPr>
              <w:t>1.7.2</w:t>
            </w:r>
            <w:r w:rsidR="00DE72BC">
              <w:rPr>
                <w:rFonts w:eastAsiaTheme="minorEastAsia" w:cstheme="minorBidi"/>
                <w:noProof/>
                <w:sz w:val="22"/>
                <w:szCs w:val="22"/>
                <w:lang w:val="en-US" w:eastAsia="en-US"/>
              </w:rPr>
              <w:tab/>
            </w:r>
            <w:r w:rsidR="00DE72BC" w:rsidRPr="009C3DE7">
              <w:rPr>
                <w:rStyle w:val="Hyperlink"/>
                <w:i/>
                <w:iCs/>
                <w:noProof/>
              </w:rPr>
              <w:t>Menu Master</w:t>
            </w:r>
            <w:r w:rsidR="00DE72BC">
              <w:rPr>
                <w:noProof/>
                <w:webHidden/>
              </w:rPr>
              <w:tab/>
            </w:r>
            <w:r w:rsidR="00DE72BC">
              <w:rPr>
                <w:noProof/>
                <w:webHidden/>
              </w:rPr>
              <w:fldChar w:fldCharType="begin"/>
            </w:r>
            <w:r w:rsidR="00DE72BC">
              <w:rPr>
                <w:noProof/>
                <w:webHidden/>
              </w:rPr>
              <w:instrText xml:space="preserve"> PAGEREF _Toc414543411 \h </w:instrText>
            </w:r>
            <w:r w:rsidR="00DE72BC">
              <w:rPr>
                <w:noProof/>
                <w:webHidden/>
              </w:rPr>
            </w:r>
            <w:r w:rsidR="00DE72BC">
              <w:rPr>
                <w:noProof/>
                <w:webHidden/>
              </w:rPr>
              <w:fldChar w:fldCharType="separate"/>
            </w:r>
            <w:r w:rsidR="00DE72BC">
              <w:rPr>
                <w:noProof/>
                <w:webHidden/>
              </w:rPr>
              <w:t>36</w:t>
            </w:r>
            <w:r w:rsidR="00DE72BC">
              <w:rPr>
                <w:noProof/>
                <w:webHidden/>
              </w:rPr>
              <w:fldChar w:fldCharType="end"/>
            </w:r>
          </w:hyperlink>
        </w:p>
        <w:p w14:paraId="1AA27469" w14:textId="77777777" w:rsidR="00DE72BC" w:rsidRDefault="00A854AD">
          <w:pPr>
            <w:pStyle w:val="TOC3"/>
            <w:tabs>
              <w:tab w:val="left" w:pos="1200"/>
              <w:tab w:val="right" w:pos="9350"/>
            </w:tabs>
            <w:rPr>
              <w:rFonts w:eastAsiaTheme="minorEastAsia" w:cstheme="minorBidi"/>
              <w:noProof/>
              <w:sz w:val="22"/>
              <w:szCs w:val="22"/>
              <w:lang w:val="en-US" w:eastAsia="en-US"/>
            </w:rPr>
          </w:pPr>
          <w:hyperlink w:anchor="_Toc414543412" w:history="1">
            <w:r w:rsidR="00DE72BC" w:rsidRPr="009C3DE7">
              <w:rPr>
                <w:rStyle w:val="Hyperlink"/>
                <w:i/>
                <w:iCs/>
                <w:noProof/>
              </w:rPr>
              <w:t>1.7.3</w:t>
            </w:r>
            <w:r w:rsidR="00DE72BC">
              <w:rPr>
                <w:rFonts w:eastAsiaTheme="minorEastAsia" w:cstheme="minorBidi"/>
                <w:noProof/>
                <w:sz w:val="22"/>
                <w:szCs w:val="22"/>
                <w:lang w:val="en-US" w:eastAsia="en-US"/>
              </w:rPr>
              <w:tab/>
            </w:r>
            <w:r w:rsidR="00DE72BC" w:rsidRPr="009C3DE7">
              <w:rPr>
                <w:rStyle w:val="Hyperlink"/>
                <w:i/>
                <w:iCs/>
                <w:noProof/>
              </w:rPr>
              <w:t>User Role Mapping</w:t>
            </w:r>
            <w:r w:rsidR="00DE72BC">
              <w:rPr>
                <w:noProof/>
                <w:webHidden/>
              </w:rPr>
              <w:tab/>
            </w:r>
            <w:r w:rsidR="00DE72BC">
              <w:rPr>
                <w:noProof/>
                <w:webHidden/>
              </w:rPr>
              <w:fldChar w:fldCharType="begin"/>
            </w:r>
            <w:r w:rsidR="00DE72BC">
              <w:rPr>
                <w:noProof/>
                <w:webHidden/>
              </w:rPr>
              <w:instrText xml:space="preserve"> PAGEREF _Toc414543412 \h </w:instrText>
            </w:r>
            <w:r w:rsidR="00DE72BC">
              <w:rPr>
                <w:noProof/>
                <w:webHidden/>
              </w:rPr>
            </w:r>
            <w:r w:rsidR="00DE72BC">
              <w:rPr>
                <w:noProof/>
                <w:webHidden/>
              </w:rPr>
              <w:fldChar w:fldCharType="separate"/>
            </w:r>
            <w:r w:rsidR="00DE72BC">
              <w:rPr>
                <w:noProof/>
                <w:webHidden/>
              </w:rPr>
              <w:t>37</w:t>
            </w:r>
            <w:r w:rsidR="00DE72BC">
              <w:rPr>
                <w:noProof/>
                <w:webHidden/>
              </w:rPr>
              <w:fldChar w:fldCharType="end"/>
            </w:r>
          </w:hyperlink>
        </w:p>
        <w:p w14:paraId="6558A035" w14:textId="77777777" w:rsidR="00DE72BC" w:rsidRDefault="00A854AD">
          <w:pPr>
            <w:pStyle w:val="TOC2"/>
            <w:tabs>
              <w:tab w:val="left" w:pos="800"/>
              <w:tab w:val="right" w:pos="9350"/>
            </w:tabs>
            <w:rPr>
              <w:rFonts w:eastAsiaTheme="minorEastAsia" w:cstheme="minorBidi"/>
              <w:i w:val="0"/>
              <w:iCs w:val="0"/>
              <w:noProof/>
              <w:sz w:val="22"/>
              <w:szCs w:val="22"/>
              <w:lang w:val="en-US" w:eastAsia="en-US"/>
            </w:rPr>
          </w:pPr>
          <w:hyperlink w:anchor="_Toc414543413" w:history="1">
            <w:r w:rsidR="00DE72BC" w:rsidRPr="009C3DE7">
              <w:rPr>
                <w:rStyle w:val="Hyperlink"/>
                <w:noProof/>
              </w:rPr>
              <w:t>1.8</w:t>
            </w:r>
            <w:r w:rsidR="00DE72BC">
              <w:rPr>
                <w:rFonts w:eastAsiaTheme="minorEastAsia" w:cstheme="minorBidi"/>
                <w:i w:val="0"/>
                <w:iCs w:val="0"/>
                <w:noProof/>
                <w:sz w:val="22"/>
                <w:szCs w:val="22"/>
                <w:lang w:val="en-US" w:eastAsia="en-US"/>
              </w:rPr>
              <w:tab/>
            </w:r>
            <w:r w:rsidR="00DE72BC" w:rsidRPr="009C3DE7">
              <w:rPr>
                <w:rStyle w:val="Hyperlink"/>
                <w:noProof/>
              </w:rPr>
              <w:t>Search Process</w:t>
            </w:r>
            <w:r w:rsidR="00DE72BC">
              <w:rPr>
                <w:noProof/>
                <w:webHidden/>
              </w:rPr>
              <w:tab/>
            </w:r>
            <w:r w:rsidR="00DE72BC">
              <w:rPr>
                <w:noProof/>
                <w:webHidden/>
              </w:rPr>
              <w:fldChar w:fldCharType="begin"/>
            </w:r>
            <w:r w:rsidR="00DE72BC">
              <w:rPr>
                <w:noProof/>
                <w:webHidden/>
              </w:rPr>
              <w:instrText xml:space="preserve"> PAGEREF _Toc414543413 \h </w:instrText>
            </w:r>
            <w:r w:rsidR="00DE72BC">
              <w:rPr>
                <w:noProof/>
                <w:webHidden/>
              </w:rPr>
            </w:r>
            <w:r w:rsidR="00DE72BC">
              <w:rPr>
                <w:noProof/>
                <w:webHidden/>
              </w:rPr>
              <w:fldChar w:fldCharType="separate"/>
            </w:r>
            <w:r w:rsidR="00DE72BC">
              <w:rPr>
                <w:noProof/>
                <w:webHidden/>
              </w:rPr>
              <w:t>38</w:t>
            </w:r>
            <w:r w:rsidR="00DE72BC">
              <w:rPr>
                <w:noProof/>
                <w:webHidden/>
              </w:rPr>
              <w:fldChar w:fldCharType="end"/>
            </w:r>
          </w:hyperlink>
        </w:p>
        <w:p w14:paraId="1406F6B6" w14:textId="77777777" w:rsidR="00DE72BC" w:rsidRDefault="00A854AD">
          <w:pPr>
            <w:pStyle w:val="TOC3"/>
            <w:tabs>
              <w:tab w:val="left" w:pos="1200"/>
              <w:tab w:val="right" w:pos="9350"/>
            </w:tabs>
            <w:rPr>
              <w:rFonts w:eastAsiaTheme="minorEastAsia" w:cstheme="minorBidi"/>
              <w:noProof/>
              <w:sz w:val="22"/>
              <w:szCs w:val="22"/>
              <w:lang w:val="en-US" w:eastAsia="en-US"/>
            </w:rPr>
          </w:pPr>
          <w:hyperlink w:anchor="_Toc414543414" w:history="1">
            <w:r w:rsidR="00DE72BC" w:rsidRPr="009C3DE7">
              <w:rPr>
                <w:rStyle w:val="Hyperlink"/>
                <w:noProof/>
              </w:rPr>
              <w:t>1.8.1</w:t>
            </w:r>
            <w:r w:rsidR="00DE72BC">
              <w:rPr>
                <w:rFonts w:eastAsiaTheme="minorEastAsia" w:cstheme="minorBidi"/>
                <w:noProof/>
                <w:sz w:val="22"/>
                <w:szCs w:val="22"/>
                <w:lang w:val="en-US" w:eastAsia="en-US"/>
              </w:rPr>
              <w:tab/>
            </w:r>
            <w:r w:rsidR="00DE72BC" w:rsidRPr="009C3DE7">
              <w:rPr>
                <w:rStyle w:val="Hyperlink"/>
                <w:noProof/>
              </w:rPr>
              <w:t>Search</w:t>
            </w:r>
            <w:r w:rsidR="00DE72BC">
              <w:rPr>
                <w:noProof/>
                <w:webHidden/>
              </w:rPr>
              <w:tab/>
            </w:r>
            <w:r w:rsidR="00DE72BC">
              <w:rPr>
                <w:noProof/>
                <w:webHidden/>
              </w:rPr>
              <w:fldChar w:fldCharType="begin"/>
            </w:r>
            <w:r w:rsidR="00DE72BC">
              <w:rPr>
                <w:noProof/>
                <w:webHidden/>
              </w:rPr>
              <w:instrText xml:space="preserve"> PAGEREF _Toc414543414 \h </w:instrText>
            </w:r>
            <w:r w:rsidR="00DE72BC">
              <w:rPr>
                <w:noProof/>
                <w:webHidden/>
              </w:rPr>
            </w:r>
            <w:r w:rsidR="00DE72BC">
              <w:rPr>
                <w:noProof/>
                <w:webHidden/>
              </w:rPr>
              <w:fldChar w:fldCharType="separate"/>
            </w:r>
            <w:r w:rsidR="00DE72BC">
              <w:rPr>
                <w:noProof/>
                <w:webHidden/>
              </w:rPr>
              <w:t>38</w:t>
            </w:r>
            <w:r w:rsidR="00DE72BC">
              <w:rPr>
                <w:noProof/>
                <w:webHidden/>
              </w:rPr>
              <w:fldChar w:fldCharType="end"/>
            </w:r>
          </w:hyperlink>
        </w:p>
        <w:p w14:paraId="6A335558" w14:textId="77777777" w:rsidR="00DE72BC" w:rsidRDefault="00A854AD">
          <w:pPr>
            <w:pStyle w:val="TOC3"/>
            <w:tabs>
              <w:tab w:val="left" w:pos="1200"/>
              <w:tab w:val="right" w:pos="9350"/>
            </w:tabs>
            <w:rPr>
              <w:rFonts w:eastAsiaTheme="minorEastAsia" w:cstheme="minorBidi"/>
              <w:noProof/>
              <w:sz w:val="22"/>
              <w:szCs w:val="22"/>
              <w:lang w:val="en-US" w:eastAsia="en-US"/>
            </w:rPr>
          </w:pPr>
          <w:hyperlink w:anchor="_Toc414543415" w:history="1">
            <w:r w:rsidR="00DE72BC" w:rsidRPr="009C3DE7">
              <w:rPr>
                <w:rStyle w:val="Hyperlink"/>
                <w:noProof/>
              </w:rPr>
              <w:t>1.8.2</w:t>
            </w:r>
            <w:r w:rsidR="00DE72BC">
              <w:rPr>
                <w:rFonts w:eastAsiaTheme="minorEastAsia" w:cstheme="minorBidi"/>
                <w:noProof/>
                <w:sz w:val="22"/>
                <w:szCs w:val="22"/>
                <w:lang w:val="en-US" w:eastAsia="en-US"/>
              </w:rPr>
              <w:tab/>
            </w:r>
            <w:r w:rsidR="00DE72BC" w:rsidRPr="009C3DE7">
              <w:rPr>
                <w:rStyle w:val="Hyperlink"/>
                <w:noProof/>
              </w:rPr>
              <w:t>Compare</w:t>
            </w:r>
            <w:r w:rsidR="00DE72BC">
              <w:rPr>
                <w:noProof/>
                <w:webHidden/>
              </w:rPr>
              <w:tab/>
            </w:r>
            <w:r w:rsidR="00DE72BC">
              <w:rPr>
                <w:noProof/>
                <w:webHidden/>
              </w:rPr>
              <w:fldChar w:fldCharType="begin"/>
            </w:r>
            <w:r w:rsidR="00DE72BC">
              <w:rPr>
                <w:noProof/>
                <w:webHidden/>
              </w:rPr>
              <w:instrText xml:space="preserve"> PAGEREF _Toc414543415 \h </w:instrText>
            </w:r>
            <w:r w:rsidR="00DE72BC">
              <w:rPr>
                <w:noProof/>
                <w:webHidden/>
              </w:rPr>
            </w:r>
            <w:r w:rsidR="00DE72BC">
              <w:rPr>
                <w:noProof/>
                <w:webHidden/>
              </w:rPr>
              <w:fldChar w:fldCharType="separate"/>
            </w:r>
            <w:r w:rsidR="00DE72BC">
              <w:rPr>
                <w:noProof/>
                <w:webHidden/>
              </w:rPr>
              <w:t>42</w:t>
            </w:r>
            <w:r w:rsidR="00DE72BC">
              <w:rPr>
                <w:noProof/>
                <w:webHidden/>
              </w:rPr>
              <w:fldChar w:fldCharType="end"/>
            </w:r>
          </w:hyperlink>
        </w:p>
        <w:p w14:paraId="4E5DF7C5" w14:textId="77777777" w:rsidR="00DE72BC" w:rsidRDefault="00A854AD">
          <w:pPr>
            <w:pStyle w:val="TOC3"/>
            <w:tabs>
              <w:tab w:val="left" w:pos="1200"/>
              <w:tab w:val="right" w:pos="9350"/>
            </w:tabs>
            <w:rPr>
              <w:rFonts w:eastAsiaTheme="minorEastAsia" w:cstheme="minorBidi"/>
              <w:noProof/>
              <w:sz w:val="22"/>
              <w:szCs w:val="22"/>
              <w:lang w:val="en-US" w:eastAsia="en-US"/>
            </w:rPr>
          </w:pPr>
          <w:hyperlink w:anchor="_Toc414543416" w:history="1">
            <w:r w:rsidR="00DE72BC" w:rsidRPr="009C3DE7">
              <w:rPr>
                <w:rStyle w:val="Hyperlink"/>
                <w:noProof/>
              </w:rPr>
              <w:t>1.8.3</w:t>
            </w:r>
            <w:r w:rsidR="00DE72BC">
              <w:rPr>
                <w:rFonts w:eastAsiaTheme="minorEastAsia" w:cstheme="minorBidi"/>
                <w:noProof/>
                <w:sz w:val="22"/>
                <w:szCs w:val="22"/>
                <w:lang w:val="en-US" w:eastAsia="en-US"/>
              </w:rPr>
              <w:tab/>
            </w:r>
            <w:r w:rsidR="00DE72BC" w:rsidRPr="009C3DE7">
              <w:rPr>
                <w:rStyle w:val="Hyperlink"/>
                <w:noProof/>
              </w:rPr>
              <w:t>Create Campaign</w:t>
            </w:r>
            <w:r w:rsidR="00DE72BC">
              <w:rPr>
                <w:noProof/>
                <w:webHidden/>
              </w:rPr>
              <w:tab/>
            </w:r>
            <w:r w:rsidR="00DE72BC">
              <w:rPr>
                <w:noProof/>
                <w:webHidden/>
              </w:rPr>
              <w:fldChar w:fldCharType="begin"/>
            </w:r>
            <w:r w:rsidR="00DE72BC">
              <w:rPr>
                <w:noProof/>
                <w:webHidden/>
              </w:rPr>
              <w:instrText xml:space="preserve"> PAGEREF _Toc414543416 \h </w:instrText>
            </w:r>
            <w:r w:rsidR="00DE72BC">
              <w:rPr>
                <w:noProof/>
                <w:webHidden/>
              </w:rPr>
            </w:r>
            <w:r w:rsidR="00DE72BC">
              <w:rPr>
                <w:noProof/>
                <w:webHidden/>
              </w:rPr>
              <w:fldChar w:fldCharType="separate"/>
            </w:r>
            <w:r w:rsidR="00DE72BC">
              <w:rPr>
                <w:noProof/>
                <w:webHidden/>
              </w:rPr>
              <w:t>43</w:t>
            </w:r>
            <w:r w:rsidR="00DE72BC">
              <w:rPr>
                <w:noProof/>
                <w:webHidden/>
              </w:rPr>
              <w:fldChar w:fldCharType="end"/>
            </w:r>
          </w:hyperlink>
        </w:p>
        <w:p w14:paraId="05F72280" w14:textId="77777777" w:rsidR="00DE72BC" w:rsidRDefault="00A854AD">
          <w:pPr>
            <w:pStyle w:val="TOC3"/>
            <w:tabs>
              <w:tab w:val="right" w:pos="9350"/>
            </w:tabs>
            <w:rPr>
              <w:rFonts w:eastAsiaTheme="minorEastAsia" w:cstheme="minorBidi"/>
              <w:noProof/>
              <w:sz w:val="22"/>
              <w:szCs w:val="22"/>
              <w:lang w:val="en-US" w:eastAsia="en-US"/>
            </w:rPr>
          </w:pPr>
          <w:hyperlink w:anchor="_Toc414543417" w:history="1">
            <w:r w:rsidR="00DE72BC" w:rsidRPr="009C3DE7">
              <w:rPr>
                <w:rStyle w:val="Hyperlink"/>
                <w:noProof/>
                <w:lang w:eastAsia="zh-CN"/>
              </w:rPr>
              <w:t>Campaign and Platform mapping structure</w:t>
            </w:r>
            <w:r w:rsidR="00DE72BC">
              <w:rPr>
                <w:noProof/>
                <w:webHidden/>
              </w:rPr>
              <w:tab/>
            </w:r>
            <w:r w:rsidR="00DE72BC">
              <w:rPr>
                <w:noProof/>
                <w:webHidden/>
              </w:rPr>
              <w:fldChar w:fldCharType="begin"/>
            </w:r>
            <w:r w:rsidR="00DE72BC">
              <w:rPr>
                <w:noProof/>
                <w:webHidden/>
              </w:rPr>
              <w:instrText xml:space="preserve"> PAGEREF _Toc414543417 \h </w:instrText>
            </w:r>
            <w:r w:rsidR="00DE72BC">
              <w:rPr>
                <w:noProof/>
                <w:webHidden/>
              </w:rPr>
            </w:r>
            <w:r w:rsidR="00DE72BC">
              <w:rPr>
                <w:noProof/>
                <w:webHidden/>
              </w:rPr>
              <w:fldChar w:fldCharType="separate"/>
            </w:r>
            <w:r w:rsidR="00DE72BC">
              <w:rPr>
                <w:noProof/>
                <w:webHidden/>
              </w:rPr>
              <w:t>45</w:t>
            </w:r>
            <w:r w:rsidR="00DE72BC">
              <w:rPr>
                <w:noProof/>
                <w:webHidden/>
              </w:rPr>
              <w:fldChar w:fldCharType="end"/>
            </w:r>
          </w:hyperlink>
        </w:p>
        <w:p w14:paraId="74F34B7C" w14:textId="77777777" w:rsidR="00DE72BC" w:rsidRDefault="00A854AD">
          <w:pPr>
            <w:pStyle w:val="TOC3"/>
            <w:tabs>
              <w:tab w:val="left" w:pos="1200"/>
              <w:tab w:val="right" w:pos="9350"/>
            </w:tabs>
            <w:rPr>
              <w:rFonts w:eastAsiaTheme="minorEastAsia" w:cstheme="minorBidi"/>
              <w:noProof/>
              <w:sz w:val="22"/>
              <w:szCs w:val="22"/>
              <w:lang w:val="en-US" w:eastAsia="en-US"/>
            </w:rPr>
          </w:pPr>
          <w:hyperlink w:anchor="_Toc414543418" w:history="1">
            <w:r w:rsidR="00DE72BC" w:rsidRPr="009C3DE7">
              <w:rPr>
                <w:rStyle w:val="Hyperlink"/>
                <w:noProof/>
              </w:rPr>
              <w:t>1.8.4</w:t>
            </w:r>
            <w:r w:rsidR="00DE72BC">
              <w:rPr>
                <w:rFonts w:eastAsiaTheme="minorEastAsia" w:cstheme="minorBidi"/>
                <w:noProof/>
                <w:sz w:val="22"/>
                <w:szCs w:val="22"/>
                <w:lang w:val="en-US" w:eastAsia="en-US"/>
              </w:rPr>
              <w:tab/>
            </w:r>
            <w:r w:rsidR="00DE72BC" w:rsidRPr="009C3DE7">
              <w:rPr>
                <w:rStyle w:val="Hyperlink"/>
                <w:noProof/>
              </w:rPr>
              <w:t>View / Update Booking Status</w:t>
            </w:r>
            <w:r w:rsidR="00DE72BC">
              <w:rPr>
                <w:noProof/>
                <w:webHidden/>
              </w:rPr>
              <w:tab/>
            </w:r>
            <w:r w:rsidR="00DE72BC">
              <w:rPr>
                <w:noProof/>
                <w:webHidden/>
              </w:rPr>
              <w:fldChar w:fldCharType="begin"/>
            </w:r>
            <w:r w:rsidR="00DE72BC">
              <w:rPr>
                <w:noProof/>
                <w:webHidden/>
              </w:rPr>
              <w:instrText xml:space="preserve"> PAGEREF _Toc414543418 \h </w:instrText>
            </w:r>
            <w:r w:rsidR="00DE72BC">
              <w:rPr>
                <w:noProof/>
                <w:webHidden/>
              </w:rPr>
            </w:r>
            <w:r w:rsidR="00DE72BC">
              <w:rPr>
                <w:noProof/>
                <w:webHidden/>
              </w:rPr>
              <w:fldChar w:fldCharType="separate"/>
            </w:r>
            <w:r w:rsidR="00DE72BC">
              <w:rPr>
                <w:noProof/>
                <w:webHidden/>
              </w:rPr>
              <w:t>46</w:t>
            </w:r>
            <w:r w:rsidR="00DE72BC">
              <w:rPr>
                <w:noProof/>
                <w:webHidden/>
              </w:rPr>
              <w:fldChar w:fldCharType="end"/>
            </w:r>
          </w:hyperlink>
        </w:p>
        <w:p w14:paraId="34A3BCB9" w14:textId="77777777" w:rsidR="00DE72BC" w:rsidRDefault="00A854AD">
          <w:pPr>
            <w:pStyle w:val="TOC3"/>
            <w:tabs>
              <w:tab w:val="left" w:pos="1200"/>
              <w:tab w:val="right" w:pos="9350"/>
            </w:tabs>
            <w:rPr>
              <w:rFonts w:eastAsiaTheme="minorEastAsia" w:cstheme="minorBidi"/>
              <w:noProof/>
              <w:sz w:val="22"/>
              <w:szCs w:val="22"/>
              <w:lang w:val="en-US" w:eastAsia="en-US"/>
            </w:rPr>
          </w:pPr>
          <w:hyperlink w:anchor="_Toc414543419" w:history="1">
            <w:r w:rsidR="00DE72BC" w:rsidRPr="009C3DE7">
              <w:rPr>
                <w:rStyle w:val="Hyperlink"/>
                <w:noProof/>
              </w:rPr>
              <w:t>1.8.5</w:t>
            </w:r>
            <w:r w:rsidR="00DE72BC">
              <w:rPr>
                <w:rFonts w:eastAsiaTheme="minorEastAsia" w:cstheme="minorBidi"/>
                <w:noProof/>
                <w:sz w:val="22"/>
                <w:szCs w:val="22"/>
                <w:lang w:val="en-US" w:eastAsia="en-US"/>
              </w:rPr>
              <w:tab/>
            </w:r>
            <w:r w:rsidR="00DE72BC" w:rsidRPr="009C3DE7">
              <w:rPr>
                <w:rStyle w:val="Hyperlink"/>
                <w:noProof/>
              </w:rPr>
              <w:t>View Past Search</w:t>
            </w:r>
            <w:r w:rsidR="00DE72BC">
              <w:rPr>
                <w:noProof/>
                <w:webHidden/>
              </w:rPr>
              <w:tab/>
            </w:r>
            <w:r w:rsidR="00DE72BC">
              <w:rPr>
                <w:noProof/>
                <w:webHidden/>
              </w:rPr>
              <w:fldChar w:fldCharType="begin"/>
            </w:r>
            <w:r w:rsidR="00DE72BC">
              <w:rPr>
                <w:noProof/>
                <w:webHidden/>
              </w:rPr>
              <w:instrText xml:space="preserve"> PAGEREF _Toc414543419 \h </w:instrText>
            </w:r>
            <w:r w:rsidR="00DE72BC">
              <w:rPr>
                <w:noProof/>
                <w:webHidden/>
              </w:rPr>
            </w:r>
            <w:r w:rsidR="00DE72BC">
              <w:rPr>
                <w:noProof/>
                <w:webHidden/>
              </w:rPr>
              <w:fldChar w:fldCharType="separate"/>
            </w:r>
            <w:r w:rsidR="00DE72BC">
              <w:rPr>
                <w:noProof/>
                <w:webHidden/>
              </w:rPr>
              <w:t>46</w:t>
            </w:r>
            <w:r w:rsidR="00DE72BC">
              <w:rPr>
                <w:noProof/>
                <w:webHidden/>
              </w:rPr>
              <w:fldChar w:fldCharType="end"/>
            </w:r>
          </w:hyperlink>
        </w:p>
        <w:p w14:paraId="088BD59C" w14:textId="77777777" w:rsidR="00DE72BC" w:rsidRDefault="00A854AD">
          <w:pPr>
            <w:pStyle w:val="TOC3"/>
            <w:tabs>
              <w:tab w:val="left" w:pos="1200"/>
              <w:tab w:val="right" w:pos="9350"/>
            </w:tabs>
            <w:rPr>
              <w:rFonts w:eastAsiaTheme="minorEastAsia" w:cstheme="minorBidi"/>
              <w:noProof/>
              <w:sz w:val="22"/>
              <w:szCs w:val="22"/>
              <w:lang w:val="en-US" w:eastAsia="en-US"/>
            </w:rPr>
          </w:pPr>
          <w:hyperlink w:anchor="_Toc414543420" w:history="1">
            <w:r w:rsidR="00DE72BC" w:rsidRPr="009C3DE7">
              <w:rPr>
                <w:rStyle w:val="Hyperlink"/>
                <w:noProof/>
              </w:rPr>
              <w:t>1.8.6</w:t>
            </w:r>
            <w:r w:rsidR="00DE72BC">
              <w:rPr>
                <w:rFonts w:eastAsiaTheme="minorEastAsia" w:cstheme="minorBidi"/>
                <w:noProof/>
                <w:sz w:val="22"/>
                <w:szCs w:val="22"/>
                <w:lang w:val="en-US" w:eastAsia="en-US"/>
              </w:rPr>
              <w:tab/>
            </w:r>
            <w:r w:rsidR="00DE72BC" w:rsidRPr="009C3DE7">
              <w:rPr>
                <w:rStyle w:val="Hyperlink"/>
                <w:noProof/>
              </w:rPr>
              <w:t>Campaign Vendor involve</w:t>
            </w:r>
            <w:r w:rsidR="00DE72BC">
              <w:rPr>
                <w:noProof/>
                <w:webHidden/>
              </w:rPr>
              <w:tab/>
            </w:r>
            <w:r w:rsidR="00DE72BC">
              <w:rPr>
                <w:noProof/>
                <w:webHidden/>
              </w:rPr>
              <w:fldChar w:fldCharType="begin"/>
            </w:r>
            <w:r w:rsidR="00DE72BC">
              <w:rPr>
                <w:noProof/>
                <w:webHidden/>
              </w:rPr>
              <w:instrText xml:space="preserve"> PAGEREF _Toc414543420 \h </w:instrText>
            </w:r>
            <w:r w:rsidR="00DE72BC">
              <w:rPr>
                <w:noProof/>
                <w:webHidden/>
              </w:rPr>
            </w:r>
            <w:r w:rsidR="00DE72BC">
              <w:rPr>
                <w:noProof/>
                <w:webHidden/>
              </w:rPr>
              <w:fldChar w:fldCharType="separate"/>
            </w:r>
            <w:r w:rsidR="00DE72BC">
              <w:rPr>
                <w:noProof/>
                <w:webHidden/>
              </w:rPr>
              <w:t>46</w:t>
            </w:r>
            <w:r w:rsidR="00DE72BC">
              <w:rPr>
                <w:noProof/>
                <w:webHidden/>
              </w:rPr>
              <w:fldChar w:fldCharType="end"/>
            </w:r>
          </w:hyperlink>
        </w:p>
        <w:p w14:paraId="778E7153" w14:textId="77777777" w:rsidR="00DE72BC" w:rsidRDefault="00A854AD">
          <w:pPr>
            <w:pStyle w:val="TOC2"/>
            <w:tabs>
              <w:tab w:val="left" w:pos="800"/>
              <w:tab w:val="right" w:pos="9350"/>
            </w:tabs>
            <w:rPr>
              <w:rFonts w:eastAsiaTheme="minorEastAsia" w:cstheme="minorBidi"/>
              <w:i w:val="0"/>
              <w:iCs w:val="0"/>
              <w:noProof/>
              <w:sz w:val="22"/>
              <w:szCs w:val="22"/>
              <w:lang w:val="en-US" w:eastAsia="en-US"/>
            </w:rPr>
          </w:pPr>
          <w:hyperlink w:anchor="_Toc414543421" w:history="1">
            <w:r w:rsidR="00DE72BC" w:rsidRPr="009C3DE7">
              <w:rPr>
                <w:rStyle w:val="Hyperlink"/>
                <w:noProof/>
              </w:rPr>
              <w:t>1.9</w:t>
            </w:r>
            <w:r w:rsidR="00DE72BC">
              <w:rPr>
                <w:rFonts w:eastAsiaTheme="minorEastAsia" w:cstheme="minorBidi"/>
                <w:i w:val="0"/>
                <w:iCs w:val="0"/>
                <w:noProof/>
                <w:sz w:val="22"/>
                <w:szCs w:val="22"/>
                <w:lang w:val="en-US" w:eastAsia="en-US"/>
              </w:rPr>
              <w:tab/>
            </w:r>
            <w:r w:rsidR="00DE72BC" w:rsidRPr="009C3DE7">
              <w:rPr>
                <w:rStyle w:val="Hyperlink"/>
                <w:noProof/>
              </w:rPr>
              <w:t>Other Master Table</w:t>
            </w:r>
            <w:r w:rsidR="00DE72BC">
              <w:rPr>
                <w:noProof/>
                <w:webHidden/>
              </w:rPr>
              <w:tab/>
            </w:r>
            <w:r w:rsidR="00DE72BC">
              <w:rPr>
                <w:noProof/>
                <w:webHidden/>
              </w:rPr>
              <w:fldChar w:fldCharType="begin"/>
            </w:r>
            <w:r w:rsidR="00DE72BC">
              <w:rPr>
                <w:noProof/>
                <w:webHidden/>
              </w:rPr>
              <w:instrText xml:space="preserve"> PAGEREF _Toc414543421 \h </w:instrText>
            </w:r>
            <w:r w:rsidR="00DE72BC">
              <w:rPr>
                <w:noProof/>
                <w:webHidden/>
              </w:rPr>
            </w:r>
            <w:r w:rsidR="00DE72BC">
              <w:rPr>
                <w:noProof/>
                <w:webHidden/>
              </w:rPr>
              <w:fldChar w:fldCharType="separate"/>
            </w:r>
            <w:r w:rsidR="00DE72BC">
              <w:rPr>
                <w:noProof/>
                <w:webHidden/>
              </w:rPr>
              <w:t>48</w:t>
            </w:r>
            <w:r w:rsidR="00DE72BC">
              <w:rPr>
                <w:noProof/>
                <w:webHidden/>
              </w:rPr>
              <w:fldChar w:fldCharType="end"/>
            </w:r>
          </w:hyperlink>
        </w:p>
        <w:p w14:paraId="2E9E6B13" w14:textId="77777777" w:rsidR="00DE72BC" w:rsidRDefault="00A854AD">
          <w:pPr>
            <w:pStyle w:val="TOC3"/>
            <w:tabs>
              <w:tab w:val="left" w:pos="1200"/>
              <w:tab w:val="right" w:pos="9350"/>
            </w:tabs>
            <w:rPr>
              <w:rFonts w:eastAsiaTheme="minorEastAsia" w:cstheme="minorBidi"/>
              <w:noProof/>
              <w:sz w:val="22"/>
              <w:szCs w:val="22"/>
              <w:lang w:val="en-US" w:eastAsia="en-US"/>
            </w:rPr>
          </w:pPr>
          <w:hyperlink w:anchor="_Toc414543422" w:history="1">
            <w:r w:rsidR="00DE72BC" w:rsidRPr="009C3DE7">
              <w:rPr>
                <w:rStyle w:val="Hyperlink"/>
                <w:noProof/>
              </w:rPr>
              <w:t>1.9.1</w:t>
            </w:r>
            <w:r w:rsidR="00DE72BC">
              <w:rPr>
                <w:rFonts w:eastAsiaTheme="minorEastAsia" w:cstheme="minorBidi"/>
                <w:noProof/>
                <w:sz w:val="22"/>
                <w:szCs w:val="22"/>
                <w:lang w:val="en-US" w:eastAsia="en-US"/>
              </w:rPr>
              <w:tab/>
            </w:r>
            <w:r w:rsidR="00DE72BC" w:rsidRPr="009C3DE7">
              <w:rPr>
                <w:rStyle w:val="Hyperlink"/>
                <w:noProof/>
              </w:rPr>
              <w:t>Country Master</w:t>
            </w:r>
            <w:r w:rsidR="00DE72BC">
              <w:rPr>
                <w:noProof/>
                <w:webHidden/>
              </w:rPr>
              <w:tab/>
            </w:r>
            <w:r w:rsidR="00DE72BC">
              <w:rPr>
                <w:noProof/>
                <w:webHidden/>
              </w:rPr>
              <w:fldChar w:fldCharType="begin"/>
            </w:r>
            <w:r w:rsidR="00DE72BC">
              <w:rPr>
                <w:noProof/>
                <w:webHidden/>
              </w:rPr>
              <w:instrText xml:space="preserve"> PAGEREF _Toc414543422 \h </w:instrText>
            </w:r>
            <w:r w:rsidR="00DE72BC">
              <w:rPr>
                <w:noProof/>
                <w:webHidden/>
              </w:rPr>
            </w:r>
            <w:r w:rsidR="00DE72BC">
              <w:rPr>
                <w:noProof/>
                <w:webHidden/>
              </w:rPr>
              <w:fldChar w:fldCharType="separate"/>
            </w:r>
            <w:r w:rsidR="00DE72BC">
              <w:rPr>
                <w:noProof/>
                <w:webHidden/>
              </w:rPr>
              <w:t>48</w:t>
            </w:r>
            <w:r w:rsidR="00DE72BC">
              <w:rPr>
                <w:noProof/>
                <w:webHidden/>
              </w:rPr>
              <w:fldChar w:fldCharType="end"/>
            </w:r>
          </w:hyperlink>
        </w:p>
        <w:p w14:paraId="0E7E7D5D" w14:textId="77777777" w:rsidR="00DE72BC" w:rsidRDefault="00A854AD">
          <w:pPr>
            <w:pStyle w:val="TOC3"/>
            <w:tabs>
              <w:tab w:val="left" w:pos="1200"/>
              <w:tab w:val="right" w:pos="9350"/>
            </w:tabs>
            <w:rPr>
              <w:rFonts w:eastAsiaTheme="minorEastAsia" w:cstheme="minorBidi"/>
              <w:noProof/>
              <w:sz w:val="22"/>
              <w:szCs w:val="22"/>
              <w:lang w:val="en-US" w:eastAsia="en-US"/>
            </w:rPr>
          </w:pPr>
          <w:hyperlink w:anchor="_Toc414543423" w:history="1">
            <w:r w:rsidR="00DE72BC" w:rsidRPr="009C3DE7">
              <w:rPr>
                <w:rStyle w:val="Hyperlink"/>
                <w:noProof/>
              </w:rPr>
              <w:t>1.9.2</w:t>
            </w:r>
            <w:r w:rsidR="00DE72BC">
              <w:rPr>
                <w:rFonts w:eastAsiaTheme="minorEastAsia" w:cstheme="minorBidi"/>
                <w:noProof/>
                <w:sz w:val="22"/>
                <w:szCs w:val="22"/>
                <w:lang w:val="en-US" w:eastAsia="en-US"/>
              </w:rPr>
              <w:tab/>
            </w:r>
            <w:r w:rsidR="00DE72BC" w:rsidRPr="009C3DE7">
              <w:rPr>
                <w:rStyle w:val="Hyperlink"/>
                <w:noProof/>
              </w:rPr>
              <w:t>Zone Master</w:t>
            </w:r>
            <w:r w:rsidR="00DE72BC">
              <w:rPr>
                <w:noProof/>
                <w:webHidden/>
              </w:rPr>
              <w:tab/>
            </w:r>
            <w:r w:rsidR="00DE72BC">
              <w:rPr>
                <w:noProof/>
                <w:webHidden/>
              </w:rPr>
              <w:fldChar w:fldCharType="begin"/>
            </w:r>
            <w:r w:rsidR="00DE72BC">
              <w:rPr>
                <w:noProof/>
                <w:webHidden/>
              </w:rPr>
              <w:instrText xml:space="preserve"> PAGEREF _Toc414543423 \h </w:instrText>
            </w:r>
            <w:r w:rsidR="00DE72BC">
              <w:rPr>
                <w:noProof/>
                <w:webHidden/>
              </w:rPr>
            </w:r>
            <w:r w:rsidR="00DE72BC">
              <w:rPr>
                <w:noProof/>
                <w:webHidden/>
              </w:rPr>
              <w:fldChar w:fldCharType="separate"/>
            </w:r>
            <w:r w:rsidR="00DE72BC">
              <w:rPr>
                <w:noProof/>
                <w:webHidden/>
              </w:rPr>
              <w:t>48</w:t>
            </w:r>
            <w:r w:rsidR="00DE72BC">
              <w:rPr>
                <w:noProof/>
                <w:webHidden/>
              </w:rPr>
              <w:fldChar w:fldCharType="end"/>
            </w:r>
          </w:hyperlink>
        </w:p>
        <w:p w14:paraId="259C1AE0" w14:textId="77777777" w:rsidR="00DE72BC" w:rsidRDefault="00A854AD">
          <w:pPr>
            <w:pStyle w:val="TOC3"/>
            <w:tabs>
              <w:tab w:val="left" w:pos="1200"/>
              <w:tab w:val="right" w:pos="9350"/>
            </w:tabs>
            <w:rPr>
              <w:rFonts w:eastAsiaTheme="minorEastAsia" w:cstheme="minorBidi"/>
              <w:noProof/>
              <w:sz w:val="22"/>
              <w:szCs w:val="22"/>
              <w:lang w:val="en-US" w:eastAsia="en-US"/>
            </w:rPr>
          </w:pPr>
          <w:hyperlink w:anchor="_Toc414543424" w:history="1">
            <w:r w:rsidR="00DE72BC" w:rsidRPr="009C3DE7">
              <w:rPr>
                <w:rStyle w:val="Hyperlink"/>
                <w:noProof/>
              </w:rPr>
              <w:t>1.9.3</w:t>
            </w:r>
            <w:r w:rsidR="00DE72BC">
              <w:rPr>
                <w:rFonts w:eastAsiaTheme="minorEastAsia" w:cstheme="minorBidi"/>
                <w:noProof/>
                <w:sz w:val="22"/>
                <w:szCs w:val="22"/>
                <w:lang w:val="en-US" w:eastAsia="en-US"/>
              </w:rPr>
              <w:tab/>
            </w:r>
            <w:r w:rsidR="00DE72BC" w:rsidRPr="009C3DE7">
              <w:rPr>
                <w:rStyle w:val="Hyperlink"/>
                <w:noProof/>
              </w:rPr>
              <w:t>State Master</w:t>
            </w:r>
            <w:r w:rsidR="00DE72BC">
              <w:rPr>
                <w:noProof/>
                <w:webHidden/>
              </w:rPr>
              <w:tab/>
            </w:r>
            <w:r w:rsidR="00DE72BC">
              <w:rPr>
                <w:noProof/>
                <w:webHidden/>
              </w:rPr>
              <w:fldChar w:fldCharType="begin"/>
            </w:r>
            <w:r w:rsidR="00DE72BC">
              <w:rPr>
                <w:noProof/>
                <w:webHidden/>
              </w:rPr>
              <w:instrText xml:space="preserve"> PAGEREF _Toc414543424 \h </w:instrText>
            </w:r>
            <w:r w:rsidR="00DE72BC">
              <w:rPr>
                <w:noProof/>
                <w:webHidden/>
              </w:rPr>
            </w:r>
            <w:r w:rsidR="00DE72BC">
              <w:rPr>
                <w:noProof/>
                <w:webHidden/>
              </w:rPr>
              <w:fldChar w:fldCharType="separate"/>
            </w:r>
            <w:r w:rsidR="00DE72BC">
              <w:rPr>
                <w:noProof/>
                <w:webHidden/>
              </w:rPr>
              <w:t>48</w:t>
            </w:r>
            <w:r w:rsidR="00DE72BC">
              <w:rPr>
                <w:noProof/>
                <w:webHidden/>
              </w:rPr>
              <w:fldChar w:fldCharType="end"/>
            </w:r>
          </w:hyperlink>
        </w:p>
        <w:p w14:paraId="70BFBECA" w14:textId="77777777" w:rsidR="00DE72BC" w:rsidRDefault="00A854AD">
          <w:pPr>
            <w:pStyle w:val="TOC3"/>
            <w:tabs>
              <w:tab w:val="left" w:pos="1200"/>
              <w:tab w:val="right" w:pos="9350"/>
            </w:tabs>
            <w:rPr>
              <w:rFonts w:eastAsiaTheme="minorEastAsia" w:cstheme="minorBidi"/>
              <w:noProof/>
              <w:sz w:val="22"/>
              <w:szCs w:val="22"/>
              <w:lang w:val="en-US" w:eastAsia="en-US"/>
            </w:rPr>
          </w:pPr>
          <w:hyperlink w:anchor="_Toc414543425" w:history="1">
            <w:r w:rsidR="00DE72BC" w:rsidRPr="009C3DE7">
              <w:rPr>
                <w:rStyle w:val="Hyperlink"/>
                <w:noProof/>
              </w:rPr>
              <w:t>1.9.4</w:t>
            </w:r>
            <w:r w:rsidR="00DE72BC">
              <w:rPr>
                <w:rFonts w:eastAsiaTheme="minorEastAsia" w:cstheme="minorBidi"/>
                <w:noProof/>
                <w:sz w:val="22"/>
                <w:szCs w:val="22"/>
                <w:lang w:val="en-US" w:eastAsia="en-US"/>
              </w:rPr>
              <w:tab/>
            </w:r>
            <w:r w:rsidR="00DE72BC" w:rsidRPr="009C3DE7">
              <w:rPr>
                <w:rStyle w:val="Hyperlink"/>
                <w:noProof/>
              </w:rPr>
              <w:t>City Master</w:t>
            </w:r>
            <w:r w:rsidR="00DE72BC">
              <w:rPr>
                <w:noProof/>
                <w:webHidden/>
              </w:rPr>
              <w:tab/>
            </w:r>
            <w:r w:rsidR="00DE72BC">
              <w:rPr>
                <w:noProof/>
                <w:webHidden/>
              </w:rPr>
              <w:fldChar w:fldCharType="begin"/>
            </w:r>
            <w:r w:rsidR="00DE72BC">
              <w:rPr>
                <w:noProof/>
                <w:webHidden/>
              </w:rPr>
              <w:instrText xml:space="preserve"> PAGEREF _Toc414543425 \h </w:instrText>
            </w:r>
            <w:r w:rsidR="00DE72BC">
              <w:rPr>
                <w:noProof/>
                <w:webHidden/>
              </w:rPr>
            </w:r>
            <w:r w:rsidR="00DE72BC">
              <w:rPr>
                <w:noProof/>
                <w:webHidden/>
              </w:rPr>
              <w:fldChar w:fldCharType="separate"/>
            </w:r>
            <w:r w:rsidR="00DE72BC">
              <w:rPr>
                <w:noProof/>
                <w:webHidden/>
              </w:rPr>
              <w:t>48</w:t>
            </w:r>
            <w:r w:rsidR="00DE72BC">
              <w:rPr>
                <w:noProof/>
                <w:webHidden/>
              </w:rPr>
              <w:fldChar w:fldCharType="end"/>
            </w:r>
          </w:hyperlink>
        </w:p>
        <w:p w14:paraId="07074D2A" w14:textId="77777777" w:rsidR="00DE72BC" w:rsidRDefault="00A854AD">
          <w:pPr>
            <w:pStyle w:val="TOC3"/>
            <w:tabs>
              <w:tab w:val="left" w:pos="1200"/>
              <w:tab w:val="right" w:pos="9350"/>
            </w:tabs>
            <w:rPr>
              <w:rFonts w:eastAsiaTheme="minorEastAsia" w:cstheme="minorBidi"/>
              <w:noProof/>
              <w:sz w:val="22"/>
              <w:szCs w:val="22"/>
              <w:lang w:val="en-US" w:eastAsia="en-US"/>
            </w:rPr>
          </w:pPr>
          <w:hyperlink w:anchor="_Toc414543426" w:history="1">
            <w:r w:rsidR="00DE72BC" w:rsidRPr="009C3DE7">
              <w:rPr>
                <w:rStyle w:val="Hyperlink"/>
                <w:noProof/>
              </w:rPr>
              <w:t>1.9.5</w:t>
            </w:r>
            <w:r w:rsidR="00DE72BC">
              <w:rPr>
                <w:rFonts w:eastAsiaTheme="minorEastAsia" w:cstheme="minorBidi"/>
                <w:noProof/>
                <w:sz w:val="22"/>
                <w:szCs w:val="22"/>
                <w:lang w:val="en-US" w:eastAsia="en-US"/>
              </w:rPr>
              <w:tab/>
            </w:r>
            <w:r w:rsidR="00DE72BC" w:rsidRPr="009C3DE7">
              <w:rPr>
                <w:rStyle w:val="Hyperlink"/>
                <w:noProof/>
              </w:rPr>
              <w:t>List of Value Master</w:t>
            </w:r>
            <w:r w:rsidR="00DE72BC">
              <w:rPr>
                <w:noProof/>
                <w:webHidden/>
              </w:rPr>
              <w:tab/>
            </w:r>
            <w:r w:rsidR="00DE72BC">
              <w:rPr>
                <w:noProof/>
                <w:webHidden/>
              </w:rPr>
              <w:fldChar w:fldCharType="begin"/>
            </w:r>
            <w:r w:rsidR="00DE72BC">
              <w:rPr>
                <w:noProof/>
                <w:webHidden/>
              </w:rPr>
              <w:instrText xml:space="preserve"> PAGEREF _Toc414543426 \h </w:instrText>
            </w:r>
            <w:r w:rsidR="00DE72BC">
              <w:rPr>
                <w:noProof/>
                <w:webHidden/>
              </w:rPr>
            </w:r>
            <w:r w:rsidR="00DE72BC">
              <w:rPr>
                <w:noProof/>
                <w:webHidden/>
              </w:rPr>
              <w:fldChar w:fldCharType="separate"/>
            </w:r>
            <w:r w:rsidR="00DE72BC">
              <w:rPr>
                <w:noProof/>
                <w:webHidden/>
              </w:rPr>
              <w:t>49</w:t>
            </w:r>
            <w:r w:rsidR="00DE72BC">
              <w:rPr>
                <w:noProof/>
                <w:webHidden/>
              </w:rPr>
              <w:fldChar w:fldCharType="end"/>
            </w:r>
          </w:hyperlink>
        </w:p>
        <w:p w14:paraId="3E27E873" w14:textId="77777777" w:rsidR="00DE72BC" w:rsidRDefault="00A854AD">
          <w:pPr>
            <w:pStyle w:val="TOC3"/>
            <w:tabs>
              <w:tab w:val="left" w:pos="1200"/>
              <w:tab w:val="right" w:pos="9350"/>
            </w:tabs>
            <w:rPr>
              <w:rFonts w:eastAsiaTheme="minorEastAsia" w:cstheme="minorBidi"/>
              <w:noProof/>
              <w:sz w:val="22"/>
              <w:szCs w:val="22"/>
              <w:lang w:val="en-US" w:eastAsia="en-US"/>
            </w:rPr>
          </w:pPr>
          <w:hyperlink w:anchor="_Toc414543427" w:history="1">
            <w:r w:rsidR="00DE72BC" w:rsidRPr="009C3DE7">
              <w:rPr>
                <w:rStyle w:val="Hyperlink"/>
                <w:noProof/>
              </w:rPr>
              <w:t>1.9.6</w:t>
            </w:r>
            <w:r w:rsidR="00DE72BC">
              <w:rPr>
                <w:rFonts w:eastAsiaTheme="minorEastAsia" w:cstheme="minorBidi"/>
                <w:noProof/>
                <w:sz w:val="22"/>
                <w:szCs w:val="22"/>
                <w:lang w:val="en-US" w:eastAsia="en-US"/>
              </w:rPr>
              <w:tab/>
            </w:r>
            <w:r w:rsidR="00DE72BC" w:rsidRPr="009C3DE7">
              <w:rPr>
                <w:rStyle w:val="Hyperlink"/>
                <w:noProof/>
              </w:rPr>
              <w:t>Mail scheduler</w:t>
            </w:r>
            <w:r w:rsidR="00DE72BC">
              <w:rPr>
                <w:noProof/>
                <w:webHidden/>
              </w:rPr>
              <w:tab/>
            </w:r>
            <w:r w:rsidR="00DE72BC">
              <w:rPr>
                <w:noProof/>
                <w:webHidden/>
              </w:rPr>
              <w:fldChar w:fldCharType="begin"/>
            </w:r>
            <w:r w:rsidR="00DE72BC">
              <w:rPr>
                <w:noProof/>
                <w:webHidden/>
              </w:rPr>
              <w:instrText xml:space="preserve"> PAGEREF _Toc414543427 \h </w:instrText>
            </w:r>
            <w:r w:rsidR="00DE72BC">
              <w:rPr>
                <w:noProof/>
                <w:webHidden/>
              </w:rPr>
            </w:r>
            <w:r w:rsidR="00DE72BC">
              <w:rPr>
                <w:noProof/>
                <w:webHidden/>
              </w:rPr>
              <w:fldChar w:fldCharType="separate"/>
            </w:r>
            <w:r w:rsidR="00DE72BC">
              <w:rPr>
                <w:noProof/>
                <w:webHidden/>
              </w:rPr>
              <w:t>49</w:t>
            </w:r>
            <w:r w:rsidR="00DE72BC">
              <w:rPr>
                <w:noProof/>
                <w:webHidden/>
              </w:rPr>
              <w:fldChar w:fldCharType="end"/>
            </w:r>
          </w:hyperlink>
        </w:p>
        <w:p w14:paraId="1C0D535B" w14:textId="77777777" w:rsidR="00DE72BC" w:rsidRDefault="00A854AD">
          <w:pPr>
            <w:pStyle w:val="TOC2"/>
            <w:tabs>
              <w:tab w:val="left" w:pos="800"/>
              <w:tab w:val="right" w:pos="9350"/>
            </w:tabs>
            <w:rPr>
              <w:rFonts w:eastAsiaTheme="minorEastAsia" w:cstheme="minorBidi"/>
              <w:i w:val="0"/>
              <w:iCs w:val="0"/>
              <w:noProof/>
              <w:sz w:val="22"/>
              <w:szCs w:val="22"/>
              <w:lang w:val="en-US" w:eastAsia="en-US"/>
            </w:rPr>
          </w:pPr>
          <w:hyperlink w:anchor="_Toc414543428" w:history="1">
            <w:r w:rsidR="00DE72BC" w:rsidRPr="009C3DE7">
              <w:rPr>
                <w:rStyle w:val="Hyperlink"/>
                <w:noProof/>
              </w:rPr>
              <w:t>1.10</w:t>
            </w:r>
            <w:r w:rsidR="00DE72BC">
              <w:rPr>
                <w:rFonts w:eastAsiaTheme="minorEastAsia" w:cstheme="minorBidi"/>
                <w:i w:val="0"/>
                <w:iCs w:val="0"/>
                <w:noProof/>
                <w:sz w:val="22"/>
                <w:szCs w:val="22"/>
                <w:lang w:val="en-US" w:eastAsia="en-US"/>
              </w:rPr>
              <w:tab/>
            </w:r>
            <w:r w:rsidR="00DE72BC" w:rsidRPr="009C3DE7">
              <w:rPr>
                <w:rStyle w:val="Hyperlink"/>
                <w:noProof/>
              </w:rPr>
              <w:t>Common fields in all table</w:t>
            </w:r>
            <w:r w:rsidR="00DE72BC">
              <w:rPr>
                <w:noProof/>
                <w:webHidden/>
              </w:rPr>
              <w:tab/>
            </w:r>
            <w:r w:rsidR="00DE72BC">
              <w:rPr>
                <w:noProof/>
                <w:webHidden/>
              </w:rPr>
              <w:fldChar w:fldCharType="begin"/>
            </w:r>
            <w:r w:rsidR="00DE72BC">
              <w:rPr>
                <w:noProof/>
                <w:webHidden/>
              </w:rPr>
              <w:instrText xml:space="preserve"> PAGEREF _Toc414543428 \h </w:instrText>
            </w:r>
            <w:r w:rsidR="00DE72BC">
              <w:rPr>
                <w:noProof/>
                <w:webHidden/>
              </w:rPr>
            </w:r>
            <w:r w:rsidR="00DE72BC">
              <w:rPr>
                <w:noProof/>
                <w:webHidden/>
              </w:rPr>
              <w:fldChar w:fldCharType="separate"/>
            </w:r>
            <w:r w:rsidR="00DE72BC">
              <w:rPr>
                <w:noProof/>
                <w:webHidden/>
              </w:rPr>
              <w:t>49</w:t>
            </w:r>
            <w:r w:rsidR="00DE72BC">
              <w:rPr>
                <w:noProof/>
                <w:webHidden/>
              </w:rPr>
              <w:fldChar w:fldCharType="end"/>
            </w:r>
          </w:hyperlink>
        </w:p>
        <w:p w14:paraId="464379CA" w14:textId="77777777" w:rsidR="00DE72BC" w:rsidRDefault="00A854AD">
          <w:pPr>
            <w:pStyle w:val="TOC2"/>
            <w:tabs>
              <w:tab w:val="left" w:pos="800"/>
              <w:tab w:val="right" w:pos="9350"/>
            </w:tabs>
            <w:rPr>
              <w:rFonts w:eastAsiaTheme="minorEastAsia" w:cstheme="minorBidi"/>
              <w:i w:val="0"/>
              <w:iCs w:val="0"/>
              <w:noProof/>
              <w:sz w:val="22"/>
              <w:szCs w:val="22"/>
              <w:lang w:val="en-US" w:eastAsia="en-US"/>
            </w:rPr>
          </w:pPr>
          <w:hyperlink w:anchor="_Toc414543429" w:history="1">
            <w:r w:rsidR="00DE72BC" w:rsidRPr="009C3DE7">
              <w:rPr>
                <w:rStyle w:val="Hyperlink"/>
                <w:noProof/>
              </w:rPr>
              <w:t>1.11</w:t>
            </w:r>
            <w:r w:rsidR="00DE72BC">
              <w:rPr>
                <w:rFonts w:eastAsiaTheme="minorEastAsia" w:cstheme="minorBidi"/>
                <w:i w:val="0"/>
                <w:iCs w:val="0"/>
                <w:noProof/>
                <w:sz w:val="22"/>
                <w:szCs w:val="22"/>
                <w:lang w:val="en-US" w:eastAsia="en-US"/>
              </w:rPr>
              <w:tab/>
            </w:r>
            <w:r w:rsidR="00DE72BC" w:rsidRPr="009C3DE7">
              <w:rPr>
                <w:rStyle w:val="Hyperlink"/>
                <w:noProof/>
              </w:rPr>
              <w:t>Reports</w:t>
            </w:r>
            <w:r w:rsidR="00DE72BC">
              <w:rPr>
                <w:noProof/>
                <w:webHidden/>
              </w:rPr>
              <w:tab/>
            </w:r>
            <w:r w:rsidR="00DE72BC">
              <w:rPr>
                <w:noProof/>
                <w:webHidden/>
              </w:rPr>
              <w:fldChar w:fldCharType="begin"/>
            </w:r>
            <w:r w:rsidR="00DE72BC">
              <w:rPr>
                <w:noProof/>
                <w:webHidden/>
              </w:rPr>
              <w:instrText xml:space="preserve"> PAGEREF _Toc414543429 \h </w:instrText>
            </w:r>
            <w:r w:rsidR="00DE72BC">
              <w:rPr>
                <w:noProof/>
                <w:webHidden/>
              </w:rPr>
            </w:r>
            <w:r w:rsidR="00DE72BC">
              <w:rPr>
                <w:noProof/>
                <w:webHidden/>
              </w:rPr>
              <w:fldChar w:fldCharType="separate"/>
            </w:r>
            <w:r w:rsidR="00DE72BC">
              <w:rPr>
                <w:noProof/>
                <w:webHidden/>
              </w:rPr>
              <w:t>49</w:t>
            </w:r>
            <w:r w:rsidR="00DE72BC">
              <w:rPr>
                <w:noProof/>
                <w:webHidden/>
              </w:rPr>
              <w:fldChar w:fldCharType="end"/>
            </w:r>
          </w:hyperlink>
        </w:p>
        <w:p w14:paraId="25A408E9" w14:textId="77777777" w:rsidR="00DE72BC" w:rsidRDefault="00A854AD">
          <w:pPr>
            <w:pStyle w:val="TOC2"/>
            <w:tabs>
              <w:tab w:val="left" w:pos="800"/>
              <w:tab w:val="right" w:pos="9350"/>
            </w:tabs>
            <w:rPr>
              <w:rFonts w:eastAsiaTheme="minorEastAsia" w:cstheme="minorBidi"/>
              <w:i w:val="0"/>
              <w:iCs w:val="0"/>
              <w:noProof/>
              <w:sz w:val="22"/>
              <w:szCs w:val="22"/>
              <w:lang w:val="en-US" w:eastAsia="en-US"/>
            </w:rPr>
          </w:pPr>
          <w:hyperlink w:anchor="_Toc414543430" w:history="1">
            <w:r w:rsidR="00DE72BC" w:rsidRPr="009C3DE7">
              <w:rPr>
                <w:rStyle w:val="Hyperlink"/>
                <w:noProof/>
              </w:rPr>
              <w:t>1.12</w:t>
            </w:r>
            <w:r w:rsidR="00DE72BC">
              <w:rPr>
                <w:rFonts w:eastAsiaTheme="minorEastAsia" w:cstheme="minorBidi"/>
                <w:i w:val="0"/>
                <w:iCs w:val="0"/>
                <w:noProof/>
                <w:sz w:val="22"/>
                <w:szCs w:val="22"/>
                <w:lang w:val="en-US" w:eastAsia="en-US"/>
              </w:rPr>
              <w:tab/>
            </w:r>
            <w:r w:rsidR="00DE72BC" w:rsidRPr="009C3DE7">
              <w:rPr>
                <w:rStyle w:val="Hyperlink"/>
                <w:noProof/>
              </w:rPr>
              <w:t>DASHBOARD:  key features</w:t>
            </w:r>
            <w:r w:rsidR="00DE72BC">
              <w:rPr>
                <w:noProof/>
                <w:webHidden/>
              </w:rPr>
              <w:tab/>
            </w:r>
            <w:r w:rsidR="00DE72BC">
              <w:rPr>
                <w:noProof/>
                <w:webHidden/>
              </w:rPr>
              <w:fldChar w:fldCharType="begin"/>
            </w:r>
            <w:r w:rsidR="00DE72BC">
              <w:rPr>
                <w:noProof/>
                <w:webHidden/>
              </w:rPr>
              <w:instrText xml:space="preserve"> PAGEREF _Toc414543430 \h </w:instrText>
            </w:r>
            <w:r w:rsidR="00DE72BC">
              <w:rPr>
                <w:noProof/>
                <w:webHidden/>
              </w:rPr>
            </w:r>
            <w:r w:rsidR="00DE72BC">
              <w:rPr>
                <w:noProof/>
                <w:webHidden/>
              </w:rPr>
              <w:fldChar w:fldCharType="separate"/>
            </w:r>
            <w:r w:rsidR="00DE72BC">
              <w:rPr>
                <w:noProof/>
                <w:webHidden/>
              </w:rPr>
              <w:t>49</w:t>
            </w:r>
            <w:r w:rsidR="00DE72BC">
              <w:rPr>
                <w:noProof/>
                <w:webHidden/>
              </w:rPr>
              <w:fldChar w:fldCharType="end"/>
            </w:r>
          </w:hyperlink>
        </w:p>
        <w:p w14:paraId="20F693E9" w14:textId="77777777" w:rsidR="00DE72BC" w:rsidRDefault="00A854AD">
          <w:pPr>
            <w:pStyle w:val="TOC2"/>
            <w:tabs>
              <w:tab w:val="left" w:pos="800"/>
              <w:tab w:val="right" w:pos="9350"/>
            </w:tabs>
            <w:rPr>
              <w:rFonts w:eastAsiaTheme="minorEastAsia" w:cstheme="minorBidi"/>
              <w:i w:val="0"/>
              <w:iCs w:val="0"/>
              <w:noProof/>
              <w:sz w:val="22"/>
              <w:szCs w:val="22"/>
              <w:lang w:val="en-US" w:eastAsia="en-US"/>
            </w:rPr>
          </w:pPr>
          <w:hyperlink w:anchor="_Toc414543431" w:history="1">
            <w:r w:rsidR="00DE72BC" w:rsidRPr="009C3DE7">
              <w:rPr>
                <w:rStyle w:val="Hyperlink"/>
                <w:noProof/>
              </w:rPr>
              <w:t>1.14</w:t>
            </w:r>
            <w:r w:rsidR="00DE72BC">
              <w:rPr>
                <w:rFonts w:eastAsiaTheme="minorEastAsia" w:cstheme="minorBidi"/>
                <w:i w:val="0"/>
                <w:iCs w:val="0"/>
                <w:noProof/>
                <w:sz w:val="22"/>
                <w:szCs w:val="22"/>
                <w:lang w:val="en-US" w:eastAsia="en-US"/>
              </w:rPr>
              <w:tab/>
            </w:r>
            <w:r w:rsidR="00DE72BC" w:rsidRPr="009C3DE7">
              <w:rPr>
                <w:rStyle w:val="Hyperlink"/>
                <w:noProof/>
              </w:rPr>
              <w:t>Technical Architecture</w:t>
            </w:r>
            <w:r w:rsidR="00DE72BC">
              <w:rPr>
                <w:noProof/>
                <w:webHidden/>
              </w:rPr>
              <w:tab/>
            </w:r>
            <w:r w:rsidR="00DE72BC">
              <w:rPr>
                <w:noProof/>
                <w:webHidden/>
              </w:rPr>
              <w:fldChar w:fldCharType="begin"/>
            </w:r>
            <w:r w:rsidR="00DE72BC">
              <w:rPr>
                <w:noProof/>
                <w:webHidden/>
              </w:rPr>
              <w:instrText xml:space="preserve"> PAGEREF _Toc414543431 \h </w:instrText>
            </w:r>
            <w:r w:rsidR="00DE72BC">
              <w:rPr>
                <w:noProof/>
                <w:webHidden/>
              </w:rPr>
            </w:r>
            <w:r w:rsidR="00DE72BC">
              <w:rPr>
                <w:noProof/>
                <w:webHidden/>
              </w:rPr>
              <w:fldChar w:fldCharType="separate"/>
            </w:r>
            <w:r w:rsidR="00DE72BC">
              <w:rPr>
                <w:noProof/>
                <w:webHidden/>
              </w:rPr>
              <w:t>51</w:t>
            </w:r>
            <w:r w:rsidR="00DE72BC">
              <w:rPr>
                <w:noProof/>
                <w:webHidden/>
              </w:rPr>
              <w:fldChar w:fldCharType="end"/>
            </w:r>
          </w:hyperlink>
        </w:p>
        <w:p w14:paraId="2E950D24" w14:textId="77777777" w:rsidR="00DE72BC" w:rsidRDefault="00A854AD">
          <w:pPr>
            <w:pStyle w:val="TOC2"/>
            <w:tabs>
              <w:tab w:val="left" w:pos="800"/>
              <w:tab w:val="right" w:pos="9350"/>
            </w:tabs>
            <w:rPr>
              <w:rFonts w:eastAsiaTheme="minorEastAsia" w:cstheme="minorBidi"/>
              <w:i w:val="0"/>
              <w:iCs w:val="0"/>
              <w:noProof/>
              <w:sz w:val="22"/>
              <w:szCs w:val="22"/>
              <w:lang w:val="en-US" w:eastAsia="en-US"/>
            </w:rPr>
          </w:pPr>
          <w:hyperlink w:anchor="_Toc414543432" w:history="1">
            <w:r w:rsidR="00DE72BC" w:rsidRPr="009C3DE7">
              <w:rPr>
                <w:rStyle w:val="Hyperlink"/>
                <w:noProof/>
              </w:rPr>
              <w:t>1.15</w:t>
            </w:r>
            <w:r w:rsidR="00DE72BC">
              <w:rPr>
                <w:rFonts w:eastAsiaTheme="minorEastAsia" w:cstheme="minorBidi"/>
                <w:i w:val="0"/>
                <w:iCs w:val="0"/>
                <w:noProof/>
                <w:sz w:val="22"/>
                <w:szCs w:val="22"/>
                <w:lang w:val="en-US" w:eastAsia="en-US"/>
              </w:rPr>
              <w:tab/>
            </w:r>
            <w:r w:rsidR="00DE72BC" w:rsidRPr="009C3DE7">
              <w:rPr>
                <w:rStyle w:val="Hyperlink"/>
                <w:noProof/>
              </w:rPr>
              <w:t>Environment</w:t>
            </w:r>
            <w:r w:rsidR="00DE72BC">
              <w:rPr>
                <w:noProof/>
                <w:webHidden/>
              </w:rPr>
              <w:tab/>
            </w:r>
            <w:r w:rsidR="00DE72BC">
              <w:rPr>
                <w:noProof/>
                <w:webHidden/>
              </w:rPr>
              <w:fldChar w:fldCharType="begin"/>
            </w:r>
            <w:r w:rsidR="00DE72BC">
              <w:rPr>
                <w:noProof/>
                <w:webHidden/>
              </w:rPr>
              <w:instrText xml:space="preserve"> PAGEREF _Toc414543432 \h </w:instrText>
            </w:r>
            <w:r w:rsidR="00DE72BC">
              <w:rPr>
                <w:noProof/>
                <w:webHidden/>
              </w:rPr>
            </w:r>
            <w:r w:rsidR="00DE72BC">
              <w:rPr>
                <w:noProof/>
                <w:webHidden/>
              </w:rPr>
              <w:fldChar w:fldCharType="separate"/>
            </w:r>
            <w:r w:rsidR="00DE72BC">
              <w:rPr>
                <w:noProof/>
                <w:webHidden/>
              </w:rPr>
              <w:t>51</w:t>
            </w:r>
            <w:r w:rsidR="00DE72BC">
              <w:rPr>
                <w:noProof/>
                <w:webHidden/>
              </w:rPr>
              <w:fldChar w:fldCharType="end"/>
            </w:r>
          </w:hyperlink>
        </w:p>
        <w:p w14:paraId="2725DA19" w14:textId="77777777" w:rsidR="00DE72BC" w:rsidRDefault="00A854AD">
          <w:pPr>
            <w:pStyle w:val="TOC1"/>
            <w:tabs>
              <w:tab w:val="right" w:pos="9350"/>
            </w:tabs>
            <w:rPr>
              <w:rFonts w:eastAsiaTheme="minorEastAsia" w:cstheme="minorBidi"/>
              <w:b w:val="0"/>
              <w:bCs w:val="0"/>
              <w:noProof/>
              <w:sz w:val="22"/>
              <w:szCs w:val="22"/>
              <w:lang w:val="en-US" w:eastAsia="en-US"/>
            </w:rPr>
          </w:pPr>
          <w:hyperlink w:anchor="_Toc414543433" w:history="1">
            <w:r w:rsidR="00DE72BC" w:rsidRPr="009C3DE7">
              <w:rPr>
                <w:rStyle w:val="Hyperlink"/>
                <w:rFonts w:cs="Arial"/>
                <w:i/>
                <w:iCs/>
                <w:noProof/>
              </w:rPr>
              <w:t>Non Functional Requirements</w:t>
            </w:r>
            <w:r w:rsidR="00DE72BC">
              <w:rPr>
                <w:noProof/>
                <w:webHidden/>
              </w:rPr>
              <w:tab/>
            </w:r>
            <w:r w:rsidR="00DE72BC">
              <w:rPr>
                <w:noProof/>
                <w:webHidden/>
              </w:rPr>
              <w:fldChar w:fldCharType="begin"/>
            </w:r>
            <w:r w:rsidR="00DE72BC">
              <w:rPr>
                <w:noProof/>
                <w:webHidden/>
              </w:rPr>
              <w:instrText xml:space="preserve"> PAGEREF _Toc414543433 \h </w:instrText>
            </w:r>
            <w:r w:rsidR="00DE72BC">
              <w:rPr>
                <w:noProof/>
                <w:webHidden/>
              </w:rPr>
            </w:r>
            <w:r w:rsidR="00DE72BC">
              <w:rPr>
                <w:noProof/>
                <w:webHidden/>
              </w:rPr>
              <w:fldChar w:fldCharType="separate"/>
            </w:r>
            <w:r w:rsidR="00DE72BC">
              <w:rPr>
                <w:noProof/>
                <w:webHidden/>
              </w:rPr>
              <w:t>52</w:t>
            </w:r>
            <w:r w:rsidR="00DE72BC">
              <w:rPr>
                <w:noProof/>
                <w:webHidden/>
              </w:rPr>
              <w:fldChar w:fldCharType="end"/>
            </w:r>
          </w:hyperlink>
        </w:p>
        <w:p w14:paraId="722CB783" w14:textId="77777777" w:rsidR="00DE72BC" w:rsidRDefault="00A854AD">
          <w:pPr>
            <w:pStyle w:val="TOC2"/>
            <w:tabs>
              <w:tab w:val="left" w:pos="800"/>
              <w:tab w:val="right" w:pos="9350"/>
            </w:tabs>
            <w:rPr>
              <w:rFonts w:eastAsiaTheme="minorEastAsia" w:cstheme="minorBidi"/>
              <w:i w:val="0"/>
              <w:iCs w:val="0"/>
              <w:noProof/>
              <w:sz w:val="22"/>
              <w:szCs w:val="22"/>
              <w:lang w:val="en-US" w:eastAsia="en-US"/>
            </w:rPr>
          </w:pPr>
          <w:hyperlink w:anchor="_Toc414543434" w:history="1">
            <w:r w:rsidR="00DE72BC" w:rsidRPr="009C3DE7">
              <w:rPr>
                <w:rStyle w:val="Hyperlink"/>
                <w:noProof/>
              </w:rPr>
              <w:t>1.16</w:t>
            </w:r>
            <w:r w:rsidR="00DE72BC">
              <w:rPr>
                <w:rFonts w:eastAsiaTheme="minorEastAsia" w:cstheme="minorBidi"/>
                <w:i w:val="0"/>
                <w:iCs w:val="0"/>
                <w:noProof/>
                <w:sz w:val="22"/>
                <w:szCs w:val="22"/>
                <w:lang w:val="en-US" w:eastAsia="en-US"/>
              </w:rPr>
              <w:tab/>
            </w:r>
            <w:r w:rsidR="00DE72BC" w:rsidRPr="009C3DE7">
              <w:rPr>
                <w:rStyle w:val="Hyperlink"/>
                <w:noProof/>
              </w:rPr>
              <w:t>Record Keeping/Audit Requirements</w:t>
            </w:r>
            <w:r w:rsidR="00DE72BC">
              <w:rPr>
                <w:noProof/>
                <w:webHidden/>
              </w:rPr>
              <w:tab/>
            </w:r>
            <w:r w:rsidR="00DE72BC">
              <w:rPr>
                <w:noProof/>
                <w:webHidden/>
              </w:rPr>
              <w:fldChar w:fldCharType="begin"/>
            </w:r>
            <w:r w:rsidR="00DE72BC">
              <w:rPr>
                <w:noProof/>
                <w:webHidden/>
              </w:rPr>
              <w:instrText xml:space="preserve"> PAGEREF _Toc414543434 \h </w:instrText>
            </w:r>
            <w:r w:rsidR="00DE72BC">
              <w:rPr>
                <w:noProof/>
                <w:webHidden/>
              </w:rPr>
            </w:r>
            <w:r w:rsidR="00DE72BC">
              <w:rPr>
                <w:noProof/>
                <w:webHidden/>
              </w:rPr>
              <w:fldChar w:fldCharType="separate"/>
            </w:r>
            <w:r w:rsidR="00DE72BC">
              <w:rPr>
                <w:noProof/>
                <w:webHidden/>
              </w:rPr>
              <w:t>52</w:t>
            </w:r>
            <w:r w:rsidR="00DE72BC">
              <w:rPr>
                <w:noProof/>
                <w:webHidden/>
              </w:rPr>
              <w:fldChar w:fldCharType="end"/>
            </w:r>
          </w:hyperlink>
        </w:p>
        <w:p w14:paraId="388912E7" w14:textId="77777777" w:rsidR="00DE72BC" w:rsidRDefault="00A854AD">
          <w:pPr>
            <w:pStyle w:val="TOC2"/>
            <w:tabs>
              <w:tab w:val="left" w:pos="800"/>
              <w:tab w:val="right" w:pos="9350"/>
            </w:tabs>
            <w:rPr>
              <w:rFonts w:eastAsiaTheme="minorEastAsia" w:cstheme="minorBidi"/>
              <w:i w:val="0"/>
              <w:iCs w:val="0"/>
              <w:noProof/>
              <w:sz w:val="22"/>
              <w:szCs w:val="22"/>
              <w:lang w:val="en-US" w:eastAsia="en-US"/>
            </w:rPr>
          </w:pPr>
          <w:hyperlink w:anchor="_Toc414543435" w:history="1">
            <w:r w:rsidR="00DE72BC" w:rsidRPr="009C3DE7">
              <w:rPr>
                <w:rStyle w:val="Hyperlink"/>
                <w:noProof/>
              </w:rPr>
              <w:t>1.17</w:t>
            </w:r>
            <w:r w:rsidR="00DE72BC">
              <w:rPr>
                <w:rFonts w:eastAsiaTheme="minorEastAsia" w:cstheme="minorBidi"/>
                <w:i w:val="0"/>
                <w:iCs w:val="0"/>
                <w:noProof/>
                <w:sz w:val="22"/>
                <w:szCs w:val="22"/>
                <w:lang w:val="en-US" w:eastAsia="en-US"/>
              </w:rPr>
              <w:tab/>
            </w:r>
            <w:r w:rsidR="00DE72BC" w:rsidRPr="009C3DE7">
              <w:rPr>
                <w:rStyle w:val="Hyperlink"/>
                <w:noProof/>
              </w:rPr>
              <w:t>Testing</w:t>
            </w:r>
            <w:r w:rsidR="00DE72BC">
              <w:rPr>
                <w:noProof/>
                <w:webHidden/>
              </w:rPr>
              <w:tab/>
            </w:r>
            <w:r w:rsidR="00DE72BC">
              <w:rPr>
                <w:noProof/>
                <w:webHidden/>
              </w:rPr>
              <w:fldChar w:fldCharType="begin"/>
            </w:r>
            <w:r w:rsidR="00DE72BC">
              <w:rPr>
                <w:noProof/>
                <w:webHidden/>
              </w:rPr>
              <w:instrText xml:space="preserve"> PAGEREF _Toc414543435 \h </w:instrText>
            </w:r>
            <w:r w:rsidR="00DE72BC">
              <w:rPr>
                <w:noProof/>
                <w:webHidden/>
              </w:rPr>
            </w:r>
            <w:r w:rsidR="00DE72BC">
              <w:rPr>
                <w:noProof/>
                <w:webHidden/>
              </w:rPr>
              <w:fldChar w:fldCharType="separate"/>
            </w:r>
            <w:r w:rsidR="00DE72BC">
              <w:rPr>
                <w:noProof/>
                <w:webHidden/>
              </w:rPr>
              <w:t>52</w:t>
            </w:r>
            <w:r w:rsidR="00DE72BC">
              <w:rPr>
                <w:noProof/>
                <w:webHidden/>
              </w:rPr>
              <w:fldChar w:fldCharType="end"/>
            </w:r>
          </w:hyperlink>
        </w:p>
        <w:p w14:paraId="7DA6FA8F" w14:textId="77777777" w:rsidR="009A02A9" w:rsidRPr="002F531A" w:rsidRDefault="009A02A9">
          <w:pPr>
            <w:rPr>
              <w:rFonts w:cs="Arial"/>
            </w:rPr>
          </w:pPr>
          <w:r w:rsidRPr="002F531A">
            <w:rPr>
              <w:rFonts w:cs="Arial"/>
              <w:b/>
              <w:bCs/>
              <w:noProof/>
            </w:rPr>
            <w:fldChar w:fldCharType="end"/>
          </w:r>
        </w:p>
      </w:sdtContent>
    </w:sdt>
    <w:p w14:paraId="09E74D91" w14:textId="77777777" w:rsidR="00552B05" w:rsidRPr="002F531A" w:rsidRDefault="00552B05" w:rsidP="00B41D0C">
      <w:pPr>
        <w:pStyle w:val="TOC1"/>
        <w:tabs>
          <w:tab w:val="left" w:pos="400"/>
          <w:tab w:val="right" w:leader="dot" w:pos="10195"/>
        </w:tabs>
        <w:spacing w:before="0" w:after="0"/>
        <w:rPr>
          <w:rFonts w:ascii="Arial" w:hAnsi="Arial" w:cs="Arial"/>
          <w:b w:val="0"/>
          <w:sz w:val="28"/>
          <w:szCs w:val="28"/>
        </w:rPr>
      </w:pPr>
    </w:p>
    <w:p w14:paraId="099772D8" w14:textId="77777777" w:rsidR="009822A4" w:rsidRPr="002F531A" w:rsidRDefault="009822A4" w:rsidP="009822A4">
      <w:pPr>
        <w:rPr>
          <w:rFonts w:cs="Arial"/>
        </w:rPr>
      </w:pPr>
      <w:r w:rsidRPr="002F531A">
        <w:rPr>
          <w:rFonts w:cs="Arial"/>
        </w:rPr>
        <w:tab/>
      </w:r>
      <w:r w:rsidRPr="002F531A">
        <w:rPr>
          <w:rFonts w:cs="Arial"/>
        </w:rPr>
        <w:tab/>
      </w:r>
      <w:r w:rsidRPr="002F531A">
        <w:rPr>
          <w:rFonts w:cs="Arial"/>
        </w:rPr>
        <w:tab/>
      </w:r>
      <w:r w:rsidRPr="002F531A">
        <w:rPr>
          <w:rFonts w:cs="Arial"/>
        </w:rPr>
        <w:tab/>
      </w:r>
      <w:r w:rsidRPr="002F531A">
        <w:rPr>
          <w:rFonts w:cs="Arial"/>
        </w:rPr>
        <w:tab/>
      </w:r>
      <w:r w:rsidRPr="002F531A">
        <w:rPr>
          <w:rFonts w:cs="Arial"/>
        </w:rPr>
        <w:tab/>
      </w:r>
      <w:r w:rsidRPr="002F531A">
        <w:rPr>
          <w:rFonts w:cs="Arial"/>
        </w:rPr>
        <w:tab/>
      </w:r>
      <w:r w:rsidRPr="002F531A">
        <w:rPr>
          <w:rFonts w:cs="Arial"/>
        </w:rPr>
        <w:tab/>
      </w:r>
      <w:r w:rsidRPr="002F531A">
        <w:rPr>
          <w:rFonts w:cs="Arial"/>
        </w:rPr>
        <w:tab/>
      </w:r>
      <w:r w:rsidRPr="002F531A">
        <w:rPr>
          <w:rFonts w:cs="Arial"/>
        </w:rPr>
        <w:tab/>
        <w:t xml:space="preserve"> </w:t>
      </w:r>
      <w:r w:rsidRPr="002F531A">
        <w:rPr>
          <w:rFonts w:cs="Arial"/>
        </w:rPr>
        <w:tab/>
      </w:r>
      <w:r w:rsidRPr="002F531A">
        <w:rPr>
          <w:rFonts w:cs="Arial"/>
        </w:rPr>
        <w:tab/>
      </w:r>
      <w:r w:rsidRPr="002F531A">
        <w:rPr>
          <w:rFonts w:cs="Arial"/>
        </w:rPr>
        <w:tab/>
      </w:r>
      <w:r w:rsidRPr="002F531A">
        <w:rPr>
          <w:rFonts w:cs="Arial"/>
        </w:rPr>
        <w:tab/>
      </w:r>
      <w:r w:rsidRPr="002F531A">
        <w:rPr>
          <w:rFonts w:cs="Arial"/>
        </w:rPr>
        <w:tab/>
      </w:r>
      <w:r w:rsidRPr="002F531A">
        <w:rPr>
          <w:rFonts w:cs="Arial"/>
        </w:rPr>
        <w:tab/>
      </w:r>
      <w:r w:rsidRPr="002F531A">
        <w:rPr>
          <w:rFonts w:cs="Arial"/>
        </w:rPr>
        <w:tab/>
      </w:r>
      <w:r w:rsidRPr="002F531A">
        <w:rPr>
          <w:rFonts w:cs="Arial"/>
        </w:rPr>
        <w:tab/>
      </w:r>
      <w:r w:rsidRPr="002F531A">
        <w:rPr>
          <w:rFonts w:cs="Arial"/>
        </w:rPr>
        <w:tab/>
      </w:r>
      <w:r w:rsidRPr="002F531A">
        <w:rPr>
          <w:rFonts w:cs="Arial"/>
        </w:rPr>
        <w:tab/>
      </w:r>
      <w:r w:rsidRPr="002F531A">
        <w:rPr>
          <w:rFonts w:cs="Arial"/>
        </w:rPr>
        <w:tab/>
      </w:r>
    </w:p>
    <w:p w14:paraId="121D80AB" w14:textId="77777777" w:rsidR="004E2E71" w:rsidRPr="002F531A" w:rsidRDefault="004E2E71" w:rsidP="004E2E71">
      <w:pPr>
        <w:rPr>
          <w:rFonts w:cs="Arial"/>
        </w:rPr>
      </w:pPr>
      <w:r w:rsidRPr="002F531A">
        <w:rPr>
          <w:rStyle w:val="Hyperlink"/>
          <w:rFonts w:cs="Arial"/>
          <w:noProof/>
          <w:u w:val="none"/>
        </w:rPr>
        <w:t xml:space="preserve">    </w:t>
      </w:r>
    </w:p>
    <w:p w14:paraId="10DDDC71" w14:textId="77777777" w:rsidR="00845D8B" w:rsidRPr="002F531A" w:rsidRDefault="00845D8B" w:rsidP="004E2E71">
      <w:pPr>
        <w:rPr>
          <w:rFonts w:cs="Arial"/>
        </w:rPr>
      </w:pPr>
    </w:p>
    <w:p w14:paraId="2A5E96FF" w14:textId="77777777" w:rsidR="00845D8B" w:rsidRPr="002F531A" w:rsidRDefault="00845D8B">
      <w:pPr>
        <w:widowControl/>
        <w:adjustRightInd/>
        <w:spacing w:after="200" w:line="276" w:lineRule="auto"/>
        <w:jc w:val="left"/>
        <w:textAlignment w:val="auto"/>
        <w:rPr>
          <w:rFonts w:cs="Arial"/>
        </w:rPr>
      </w:pPr>
      <w:r w:rsidRPr="002F531A">
        <w:rPr>
          <w:rFonts w:cs="Arial"/>
        </w:rPr>
        <w:br w:type="page"/>
      </w:r>
    </w:p>
    <w:p w14:paraId="09D3741B" w14:textId="77777777" w:rsidR="00845D8B" w:rsidRPr="002F531A" w:rsidRDefault="00845D8B" w:rsidP="00845D8B">
      <w:pPr>
        <w:rPr>
          <w:rFonts w:cs="Arial"/>
        </w:rPr>
      </w:pPr>
    </w:p>
    <w:p w14:paraId="1019DD85" w14:textId="77777777" w:rsidR="00845D8B" w:rsidRPr="002F531A" w:rsidRDefault="00845D8B" w:rsidP="00845D8B">
      <w:pPr>
        <w:pStyle w:val="Heading2"/>
        <w:spacing w:before="0" w:after="0"/>
        <w:rPr>
          <w:i w:val="0"/>
          <w:iCs w:val="0"/>
          <w:kern w:val="32"/>
          <w:sz w:val="32"/>
          <w:lang w:val="x-none" w:eastAsia="x-none"/>
        </w:rPr>
      </w:pPr>
      <w:bookmarkStart w:id="4" w:name="_Toc335672612"/>
      <w:bookmarkStart w:id="5" w:name="_Toc414543383"/>
      <w:r w:rsidRPr="002F531A">
        <w:rPr>
          <w:i w:val="0"/>
          <w:iCs w:val="0"/>
          <w:kern w:val="32"/>
          <w:sz w:val="32"/>
          <w:lang w:val="x-none" w:eastAsia="x-none"/>
        </w:rPr>
        <w:t>Document Summary</w:t>
      </w:r>
      <w:bookmarkEnd w:id="4"/>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61"/>
        <w:gridCol w:w="5589"/>
      </w:tblGrid>
      <w:tr w:rsidR="00845D8B" w:rsidRPr="002F531A" w14:paraId="2376946A" w14:textId="77777777" w:rsidTr="00046475">
        <w:tc>
          <w:tcPr>
            <w:tcW w:w="4208" w:type="dxa"/>
            <w:shd w:val="clear" w:color="auto" w:fill="E0E0E0"/>
            <w:vAlign w:val="center"/>
          </w:tcPr>
          <w:p w14:paraId="4B53E326" w14:textId="77777777" w:rsidR="00845D8B" w:rsidRPr="002F531A" w:rsidRDefault="00845D8B" w:rsidP="00046475">
            <w:pPr>
              <w:spacing w:before="120" w:after="120" w:line="240" w:lineRule="auto"/>
              <w:rPr>
                <w:rFonts w:cs="Arial"/>
                <w:b/>
                <w:sz w:val="18"/>
              </w:rPr>
            </w:pPr>
            <w:r w:rsidRPr="002F531A">
              <w:rPr>
                <w:rFonts w:cs="Arial"/>
                <w:b/>
                <w:sz w:val="18"/>
              </w:rPr>
              <w:t>Item</w:t>
            </w:r>
          </w:p>
        </w:tc>
        <w:tc>
          <w:tcPr>
            <w:tcW w:w="6213" w:type="dxa"/>
            <w:shd w:val="clear" w:color="auto" w:fill="E0E0E0"/>
            <w:vAlign w:val="center"/>
          </w:tcPr>
          <w:p w14:paraId="6C3E0C9B" w14:textId="77777777" w:rsidR="00845D8B" w:rsidRPr="002F531A" w:rsidRDefault="00845D8B" w:rsidP="00046475">
            <w:pPr>
              <w:spacing w:before="120" w:after="120" w:line="240" w:lineRule="auto"/>
              <w:rPr>
                <w:rFonts w:cs="Arial"/>
                <w:b/>
                <w:sz w:val="18"/>
              </w:rPr>
            </w:pPr>
            <w:r w:rsidRPr="002F531A">
              <w:rPr>
                <w:rFonts w:cs="Arial"/>
                <w:b/>
                <w:sz w:val="18"/>
              </w:rPr>
              <w:t>Description</w:t>
            </w:r>
          </w:p>
        </w:tc>
      </w:tr>
      <w:tr w:rsidR="00845D8B" w:rsidRPr="002F531A" w14:paraId="70FB285F" w14:textId="77777777" w:rsidTr="00046475">
        <w:tc>
          <w:tcPr>
            <w:tcW w:w="4208" w:type="dxa"/>
            <w:shd w:val="clear" w:color="auto" w:fill="auto"/>
            <w:vAlign w:val="center"/>
          </w:tcPr>
          <w:p w14:paraId="172874F6" w14:textId="77777777" w:rsidR="00845D8B" w:rsidRPr="002F531A" w:rsidRDefault="00845D8B" w:rsidP="00046475">
            <w:pPr>
              <w:spacing w:before="120" w:after="120" w:line="240" w:lineRule="auto"/>
              <w:rPr>
                <w:rFonts w:cs="Arial"/>
                <w:sz w:val="18"/>
              </w:rPr>
            </w:pPr>
            <w:r w:rsidRPr="002F531A">
              <w:rPr>
                <w:rFonts w:cs="Arial"/>
                <w:sz w:val="18"/>
              </w:rPr>
              <w:t>Author</w:t>
            </w:r>
          </w:p>
        </w:tc>
        <w:tc>
          <w:tcPr>
            <w:tcW w:w="6213" w:type="dxa"/>
            <w:shd w:val="clear" w:color="auto" w:fill="auto"/>
            <w:vAlign w:val="center"/>
          </w:tcPr>
          <w:p w14:paraId="061BBBAA" w14:textId="69009C91" w:rsidR="00845D8B" w:rsidRPr="002F531A" w:rsidRDefault="00845D8B" w:rsidP="00845D8B">
            <w:pPr>
              <w:spacing w:before="120" w:after="120" w:line="240" w:lineRule="auto"/>
              <w:rPr>
                <w:rFonts w:cs="Arial"/>
                <w:sz w:val="18"/>
              </w:rPr>
            </w:pPr>
            <w:del w:id="6" w:author="Abhishek Rai 2" w:date="2019-05-09T13:04:00Z">
              <w:r w:rsidRPr="002F531A" w:rsidDel="00434190">
                <w:rPr>
                  <w:rFonts w:cs="Arial"/>
                  <w:sz w:val="18"/>
                </w:rPr>
                <w:delText>Arvind Kumar</w:delText>
              </w:r>
            </w:del>
          </w:p>
        </w:tc>
      </w:tr>
      <w:tr w:rsidR="00845D8B" w:rsidRPr="002F531A" w14:paraId="64E269B1" w14:textId="77777777" w:rsidTr="00046475">
        <w:tc>
          <w:tcPr>
            <w:tcW w:w="4208" w:type="dxa"/>
            <w:shd w:val="clear" w:color="auto" w:fill="auto"/>
            <w:vAlign w:val="center"/>
          </w:tcPr>
          <w:p w14:paraId="6E48A684" w14:textId="77777777" w:rsidR="00845D8B" w:rsidRPr="002F531A" w:rsidRDefault="00845D8B" w:rsidP="00046475">
            <w:pPr>
              <w:spacing w:before="120" w:after="120" w:line="240" w:lineRule="auto"/>
              <w:rPr>
                <w:rFonts w:cs="Arial"/>
                <w:sz w:val="18"/>
              </w:rPr>
            </w:pPr>
            <w:r w:rsidRPr="002F531A">
              <w:rPr>
                <w:rFonts w:cs="Arial"/>
                <w:sz w:val="18"/>
              </w:rPr>
              <w:t>Title</w:t>
            </w:r>
          </w:p>
        </w:tc>
        <w:tc>
          <w:tcPr>
            <w:tcW w:w="6213" w:type="dxa"/>
            <w:shd w:val="clear" w:color="auto" w:fill="auto"/>
            <w:vAlign w:val="center"/>
          </w:tcPr>
          <w:p w14:paraId="74290645" w14:textId="57834921" w:rsidR="00845D8B" w:rsidRPr="002F531A" w:rsidRDefault="00845D8B" w:rsidP="00046475">
            <w:pPr>
              <w:spacing w:before="120" w:after="120" w:line="240" w:lineRule="auto"/>
              <w:rPr>
                <w:rFonts w:cs="Arial"/>
                <w:sz w:val="18"/>
              </w:rPr>
            </w:pPr>
            <w:del w:id="7" w:author="Abhishek Rai 2" w:date="2019-05-09T13:04:00Z">
              <w:r w:rsidRPr="002F531A" w:rsidDel="00434190">
                <w:rPr>
                  <w:rFonts w:cs="Arial"/>
                  <w:sz w:val="18"/>
                </w:rPr>
                <w:delText>NXp Media ERP Tool Specification Document.doc</w:delText>
              </w:r>
            </w:del>
          </w:p>
        </w:tc>
      </w:tr>
    </w:tbl>
    <w:p w14:paraId="5CFDA967" w14:textId="77777777" w:rsidR="00845D8B" w:rsidRPr="002F531A" w:rsidRDefault="00845D8B" w:rsidP="00845D8B">
      <w:pPr>
        <w:pStyle w:val="Heading2"/>
      </w:pPr>
      <w:bookmarkStart w:id="8" w:name="_Toc335672614"/>
      <w:bookmarkStart w:id="9" w:name="_Toc414543384"/>
      <w:r w:rsidRPr="002F531A">
        <w:t>Reference Documents</w:t>
      </w:r>
      <w:bookmarkEnd w:id="8"/>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08"/>
      </w:tblGrid>
      <w:tr w:rsidR="00845D8B" w:rsidRPr="002F531A" w14:paraId="0B29DD39" w14:textId="77777777" w:rsidTr="00046475">
        <w:trPr>
          <w:tblHeader/>
        </w:trPr>
        <w:tc>
          <w:tcPr>
            <w:tcW w:w="9308" w:type="dxa"/>
            <w:shd w:val="clear" w:color="auto" w:fill="E0E0E0"/>
            <w:vAlign w:val="bottom"/>
          </w:tcPr>
          <w:p w14:paraId="0A58C929" w14:textId="77777777" w:rsidR="00845D8B" w:rsidRPr="002F531A" w:rsidRDefault="00845D8B" w:rsidP="00046475">
            <w:pPr>
              <w:pStyle w:val="TableText"/>
              <w:spacing w:after="120" w:line="240" w:lineRule="auto"/>
              <w:rPr>
                <w:rFonts w:ascii="Arial" w:hAnsi="Arial" w:cs="Arial"/>
                <w:sz w:val="18"/>
              </w:rPr>
            </w:pPr>
            <w:r w:rsidRPr="002F531A">
              <w:rPr>
                <w:rFonts w:ascii="Arial" w:hAnsi="Arial" w:cs="Arial"/>
                <w:sz w:val="18"/>
              </w:rPr>
              <w:t>Document Title</w:t>
            </w:r>
          </w:p>
        </w:tc>
      </w:tr>
      <w:tr w:rsidR="00845D8B" w:rsidRPr="002F531A" w14:paraId="2A76ABAF" w14:textId="77777777" w:rsidTr="00046475">
        <w:tc>
          <w:tcPr>
            <w:tcW w:w="9308" w:type="dxa"/>
            <w:shd w:val="clear" w:color="auto" w:fill="auto"/>
            <w:vAlign w:val="center"/>
          </w:tcPr>
          <w:p w14:paraId="60189771" w14:textId="77777777" w:rsidR="00845D8B" w:rsidRPr="002F531A" w:rsidRDefault="0067493E" w:rsidP="00046475">
            <w:pPr>
              <w:pStyle w:val="TableText"/>
              <w:spacing w:after="120" w:line="240" w:lineRule="auto"/>
              <w:jc w:val="left"/>
              <w:rPr>
                <w:rFonts w:ascii="Arial" w:hAnsi="Arial" w:cs="Arial"/>
                <w:sz w:val="18"/>
              </w:rPr>
            </w:pPr>
            <w:r w:rsidRPr="002F531A">
              <w:rPr>
                <w:rFonts w:ascii="Arial" w:hAnsi="Arial" w:cs="Arial"/>
                <w:sz w:val="18"/>
              </w:rPr>
              <w:t>ERP Screens spreadsheet</w:t>
            </w:r>
          </w:p>
        </w:tc>
      </w:tr>
      <w:tr w:rsidR="00845D8B" w:rsidRPr="002F531A" w14:paraId="4BB19385" w14:textId="77777777" w:rsidTr="00046475">
        <w:tc>
          <w:tcPr>
            <w:tcW w:w="9308" w:type="dxa"/>
            <w:shd w:val="clear" w:color="auto" w:fill="auto"/>
            <w:vAlign w:val="center"/>
          </w:tcPr>
          <w:p w14:paraId="25A5260D" w14:textId="77777777" w:rsidR="00845D8B" w:rsidRPr="002F531A" w:rsidRDefault="0067493E" w:rsidP="00046475">
            <w:pPr>
              <w:pStyle w:val="TableText"/>
              <w:spacing w:after="120" w:line="240" w:lineRule="auto"/>
              <w:jc w:val="left"/>
              <w:rPr>
                <w:rFonts w:ascii="Arial" w:hAnsi="Arial" w:cs="Arial"/>
                <w:sz w:val="18"/>
              </w:rPr>
            </w:pPr>
            <w:r w:rsidRPr="002F531A">
              <w:rPr>
                <w:rFonts w:ascii="Arial" w:hAnsi="Arial" w:cs="Arial"/>
                <w:sz w:val="18"/>
              </w:rPr>
              <w:t>ERP Report spreadsheet</w:t>
            </w:r>
          </w:p>
        </w:tc>
      </w:tr>
      <w:tr w:rsidR="00845D8B" w:rsidRPr="002F531A" w14:paraId="06F85638" w14:textId="77777777" w:rsidTr="00046475">
        <w:tc>
          <w:tcPr>
            <w:tcW w:w="9308" w:type="dxa"/>
            <w:shd w:val="clear" w:color="auto" w:fill="auto"/>
            <w:vAlign w:val="center"/>
          </w:tcPr>
          <w:p w14:paraId="76752423" w14:textId="77777777" w:rsidR="00845D8B" w:rsidRPr="002F531A" w:rsidRDefault="0067493E" w:rsidP="00046475">
            <w:pPr>
              <w:pStyle w:val="TableText"/>
              <w:spacing w:after="120" w:line="240" w:lineRule="auto"/>
              <w:jc w:val="left"/>
              <w:rPr>
                <w:rFonts w:ascii="Arial" w:hAnsi="Arial" w:cs="Arial"/>
                <w:sz w:val="18"/>
              </w:rPr>
            </w:pPr>
            <w:r w:rsidRPr="002F531A">
              <w:rPr>
                <w:rFonts w:ascii="Arial" w:hAnsi="Arial" w:cs="Arial"/>
                <w:sz w:val="18"/>
              </w:rPr>
              <w:t>NXp Media ERP BRD document</w:t>
            </w:r>
          </w:p>
        </w:tc>
      </w:tr>
      <w:tr w:rsidR="00845D8B" w:rsidRPr="002F531A" w14:paraId="0C773973" w14:textId="77777777" w:rsidTr="00046475">
        <w:tc>
          <w:tcPr>
            <w:tcW w:w="9308" w:type="dxa"/>
            <w:shd w:val="clear" w:color="auto" w:fill="auto"/>
            <w:vAlign w:val="center"/>
          </w:tcPr>
          <w:p w14:paraId="00104D6F" w14:textId="77777777" w:rsidR="00845D8B" w:rsidRPr="002F531A" w:rsidRDefault="0067493E" w:rsidP="00046475">
            <w:pPr>
              <w:pStyle w:val="TableText"/>
              <w:spacing w:after="120" w:line="240" w:lineRule="auto"/>
              <w:jc w:val="left"/>
              <w:rPr>
                <w:rFonts w:ascii="Arial" w:hAnsi="Arial" w:cs="Arial"/>
                <w:sz w:val="18"/>
              </w:rPr>
            </w:pPr>
            <w:r w:rsidRPr="002F531A">
              <w:rPr>
                <w:rFonts w:ascii="Arial" w:hAnsi="Arial" w:cs="Arial"/>
                <w:sz w:val="18"/>
              </w:rPr>
              <w:t>NXP PROCESS - V1.3  pdf</w:t>
            </w:r>
          </w:p>
        </w:tc>
      </w:tr>
      <w:tr w:rsidR="0067493E" w:rsidRPr="002F531A" w14:paraId="3C3DEFA6" w14:textId="77777777" w:rsidTr="00046475">
        <w:tc>
          <w:tcPr>
            <w:tcW w:w="9308" w:type="dxa"/>
            <w:shd w:val="clear" w:color="auto" w:fill="auto"/>
            <w:vAlign w:val="center"/>
          </w:tcPr>
          <w:p w14:paraId="54E3A501" w14:textId="77777777" w:rsidR="0067493E" w:rsidRPr="002F531A" w:rsidRDefault="0067493E" w:rsidP="00046475">
            <w:pPr>
              <w:pStyle w:val="TableText"/>
              <w:spacing w:after="120" w:line="240" w:lineRule="auto"/>
              <w:jc w:val="left"/>
              <w:rPr>
                <w:rFonts w:ascii="Arial" w:hAnsi="Arial" w:cs="Arial"/>
                <w:sz w:val="18"/>
              </w:rPr>
            </w:pPr>
            <w:r w:rsidRPr="002F531A">
              <w:rPr>
                <w:rFonts w:ascii="Arial" w:hAnsi="Arial" w:cs="Arial"/>
                <w:sz w:val="18"/>
              </w:rPr>
              <w:t>NXP-Media_ERP_Version_1 1 pdf</w:t>
            </w:r>
          </w:p>
        </w:tc>
      </w:tr>
    </w:tbl>
    <w:p w14:paraId="2F1F843B" w14:textId="77777777" w:rsidR="00845D8B" w:rsidRPr="002F531A" w:rsidRDefault="00845D8B" w:rsidP="00845D8B">
      <w:pPr>
        <w:pStyle w:val="Heading2"/>
      </w:pPr>
      <w:bookmarkStart w:id="10" w:name="_Toc220408101"/>
      <w:bookmarkStart w:id="11" w:name="_Toc247010644"/>
      <w:bookmarkStart w:id="12" w:name="_Toc247952604"/>
      <w:bookmarkStart w:id="13" w:name="_Toc335672615"/>
      <w:bookmarkStart w:id="14" w:name="_Toc414543385"/>
      <w:r w:rsidRPr="002F531A">
        <w:t>Document Legend</w:t>
      </w:r>
      <w:bookmarkEnd w:id="10"/>
      <w:bookmarkEnd w:id="11"/>
      <w:bookmarkEnd w:id="12"/>
      <w:bookmarkEnd w:id="13"/>
      <w:bookmarkEnd w:id="14"/>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8"/>
        <w:gridCol w:w="5953"/>
      </w:tblGrid>
      <w:tr w:rsidR="00845D8B" w:rsidRPr="002F531A" w14:paraId="71159D31" w14:textId="77777777" w:rsidTr="00046475">
        <w:trPr>
          <w:tblHeader/>
        </w:trPr>
        <w:tc>
          <w:tcPr>
            <w:tcW w:w="3828" w:type="dxa"/>
            <w:tcBorders>
              <w:top w:val="single" w:sz="4" w:space="0" w:color="auto"/>
              <w:left w:val="single" w:sz="4" w:space="0" w:color="auto"/>
              <w:bottom w:val="single" w:sz="4" w:space="0" w:color="auto"/>
              <w:right w:val="single" w:sz="4" w:space="0" w:color="auto"/>
            </w:tcBorders>
            <w:shd w:val="clear" w:color="auto" w:fill="E0E0E0"/>
          </w:tcPr>
          <w:p w14:paraId="67208580" w14:textId="77777777" w:rsidR="00845D8B" w:rsidRPr="002F531A" w:rsidRDefault="00845D8B" w:rsidP="00046475">
            <w:pPr>
              <w:spacing w:before="120" w:after="120" w:line="240" w:lineRule="auto"/>
              <w:rPr>
                <w:rFonts w:cs="Arial"/>
                <w:b/>
              </w:rPr>
            </w:pPr>
            <w:r w:rsidRPr="002F531A">
              <w:rPr>
                <w:rFonts w:cs="Arial"/>
                <w:b/>
              </w:rPr>
              <w:t>Indicator</w:t>
            </w:r>
          </w:p>
        </w:tc>
        <w:tc>
          <w:tcPr>
            <w:tcW w:w="5953" w:type="dxa"/>
            <w:tcBorders>
              <w:top w:val="single" w:sz="4" w:space="0" w:color="auto"/>
              <w:left w:val="single" w:sz="4" w:space="0" w:color="auto"/>
              <w:bottom w:val="single" w:sz="4" w:space="0" w:color="auto"/>
              <w:right w:val="single" w:sz="4" w:space="0" w:color="auto"/>
            </w:tcBorders>
            <w:shd w:val="clear" w:color="auto" w:fill="E0E0E0"/>
          </w:tcPr>
          <w:p w14:paraId="65AE76EF" w14:textId="77777777" w:rsidR="00845D8B" w:rsidRPr="002F531A" w:rsidRDefault="00845D8B" w:rsidP="00046475">
            <w:pPr>
              <w:spacing w:before="120" w:after="120" w:line="240" w:lineRule="auto"/>
              <w:rPr>
                <w:rFonts w:cs="Arial"/>
                <w:b/>
              </w:rPr>
            </w:pPr>
            <w:r w:rsidRPr="002F531A">
              <w:rPr>
                <w:rFonts w:cs="Arial"/>
                <w:b/>
              </w:rPr>
              <w:t>Meaning</w:t>
            </w:r>
          </w:p>
        </w:tc>
      </w:tr>
      <w:tr w:rsidR="00845D8B" w:rsidRPr="002F531A" w14:paraId="02298E7C" w14:textId="77777777" w:rsidTr="00046475">
        <w:tc>
          <w:tcPr>
            <w:tcW w:w="3828" w:type="dxa"/>
            <w:tcBorders>
              <w:top w:val="single" w:sz="4" w:space="0" w:color="auto"/>
              <w:left w:val="single" w:sz="4" w:space="0" w:color="auto"/>
              <w:bottom w:val="single" w:sz="4" w:space="0" w:color="auto"/>
              <w:right w:val="single" w:sz="4" w:space="0" w:color="auto"/>
            </w:tcBorders>
            <w:shd w:val="clear" w:color="auto" w:fill="FFFFFF"/>
            <w:vAlign w:val="center"/>
          </w:tcPr>
          <w:p w14:paraId="653C4FFE" w14:textId="77777777" w:rsidR="00845D8B" w:rsidRPr="002F531A" w:rsidRDefault="00845D8B" w:rsidP="00046475">
            <w:pPr>
              <w:spacing w:before="120" w:after="120" w:line="240" w:lineRule="auto"/>
              <w:rPr>
                <w:rFonts w:cs="Arial"/>
              </w:rPr>
            </w:pPr>
            <w:r w:rsidRPr="002F531A">
              <w:rPr>
                <w:rFonts w:cs="Arial"/>
              </w:rPr>
              <w:t>Example Text</w:t>
            </w:r>
          </w:p>
        </w:tc>
        <w:tc>
          <w:tcPr>
            <w:tcW w:w="5953" w:type="dxa"/>
            <w:tcBorders>
              <w:top w:val="single" w:sz="4" w:space="0" w:color="auto"/>
              <w:left w:val="single" w:sz="4" w:space="0" w:color="auto"/>
              <w:bottom w:val="single" w:sz="4" w:space="0" w:color="auto"/>
              <w:right w:val="single" w:sz="4" w:space="0" w:color="auto"/>
            </w:tcBorders>
            <w:shd w:val="clear" w:color="auto" w:fill="auto"/>
          </w:tcPr>
          <w:p w14:paraId="55D5B264" w14:textId="5984028A" w:rsidR="00845D8B" w:rsidRPr="002F531A" w:rsidRDefault="00845D8B" w:rsidP="00046475">
            <w:pPr>
              <w:spacing w:before="120" w:after="120" w:line="240" w:lineRule="auto"/>
              <w:rPr>
                <w:rFonts w:cs="Arial"/>
              </w:rPr>
            </w:pPr>
            <w:del w:id="15" w:author="Abhishek Rai 2" w:date="2019-05-09T13:04:00Z">
              <w:r w:rsidRPr="002F531A" w:rsidDel="00C64B74">
                <w:rPr>
                  <w:rFonts w:cs="Arial"/>
                </w:rPr>
                <w:delText xml:space="preserve">Normal text indicates functionality to be delivered </w:delText>
              </w:r>
            </w:del>
          </w:p>
        </w:tc>
      </w:tr>
      <w:tr w:rsidR="00845D8B" w:rsidRPr="002F531A" w14:paraId="6A7F422B" w14:textId="77777777" w:rsidTr="00046475">
        <w:tc>
          <w:tcPr>
            <w:tcW w:w="3828" w:type="dxa"/>
            <w:tcBorders>
              <w:top w:val="single" w:sz="4" w:space="0" w:color="auto"/>
              <w:left w:val="single" w:sz="4" w:space="0" w:color="auto"/>
              <w:bottom w:val="single" w:sz="4" w:space="0" w:color="auto"/>
              <w:right w:val="single" w:sz="4" w:space="0" w:color="auto"/>
            </w:tcBorders>
            <w:shd w:val="clear" w:color="auto" w:fill="FFFFFF"/>
            <w:vAlign w:val="center"/>
          </w:tcPr>
          <w:p w14:paraId="0F4BCA98" w14:textId="77777777" w:rsidR="00845D8B" w:rsidRPr="002F531A" w:rsidRDefault="00845D8B" w:rsidP="00046475">
            <w:pPr>
              <w:spacing w:before="120" w:after="120" w:line="240" w:lineRule="auto"/>
              <w:rPr>
                <w:rFonts w:cs="Arial"/>
                <w:u w:val="single"/>
              </w:rPr>
            </w:pPr>
            <w:r w:rsidRPr="002F531A">
              <w:rPr>
                <w:rFonts w:cs="Arial"/>
                <w:u w:val="single"/>
              </w:rPr>
              <w:t>Example Text</w:t>
            </w:r>
          </w:p>
        </w:tc>
        <w:tc>
          <w:tcPr>
            <w:tcW w:w="5953" w:type="dxa"/>
            <w:tcBorders>
              <w:top w:val="single" w:sz="4" w:space="0" w:color="auto"/>
              <w:left w:val="single" w:sz="4" w:space="0" w:color="auto"/>
              <w:bottom w:val="single" w:sz="4" w:space="0" w:color="auto"/>
              <w:right w:val="single" w:sz="4" w:space="0" w:color="auto"/>
            </w:tcBorders>
            <w:shd w:val="clear" w:color="auto" w:fill="auto"/>
          </w:tcPr>
          <w:p w14:paraId="69A7EEC1" w14:textId="38624C8A" w:rsidR="00845D8B" w:rsidRPr="002F531A" w:rsidRDefault="00845D8B" w:rsidP="00046475">
            <w:pPr>
              <w:spacing w:before="120" w:after="120" w:line="240" w:lineRule="auto"/>
              <w:rPr>
                <w:rFonts w:cs="Arial"/>
              </w:rPr>
            </w:pPr>
            <w:del w:id="16" w:author="Abhishek Rai 2" w:date="2019-05-09T13:04:00Z">
              <w:r w:rsidRPr="002F531A" w:rsidDel="00C64B74">
                <w:rPr>
                  <w:rFonts w:cs="Arial"/>
                </w:rPr>
                <w:delText xml:space="preserve">Underlined text indicates either new functionality or change to an existing functionality </w:delText>
              </w:r>
            </w:del>
          </w:p>
        </w:tc>
      </w:tr>
      <w:tr w:rsidR="00845D8B" w:rsidRPr="002F531A" w14:paraId="3D5A0832" w14:textId="77777777" w:rsidTr="00046475">
        <w:tc>
          <w:tcPr>
            <w:tcW w:w="3828" w:type="dxa"/>
            <w:tcBorders>
              <w:top w:val="single" w:sz="4" w:space="0" w:color="auto"/>
              <w:left w:val="single" w:sz="4" w:space="0" w:color="auto"/>
              <w:bottom w:val="single" w:sz="4" w:space="0" w:color="auto"/>
              <w:right w:val="single" w:sz="4" w:space="0" w:color="auto"/>
            </w:tcBorders>
            <w:shd w:val="clear" w:color="auto" w:fill="auto"/>
            <w:vAlign w:val="center"/>
          </w:tcPr>
          <w:p w14:paraId="2F1A6694" w14:textId="783E80F5" w:rsidR="00845D8B" w:rsidRPr="002F531A" w:rsidRDefault="00845D8B" w:rsidP="00046475">
            <w:pPr>
              <w:spacing w:before="120" w:after="120" w:line="240" w:lineRule="auto"/>
              <w:rPr>
                <w:rFonts w:cs="Arial"/>
                <w:strike/>
              </w:rPr>
            </w:pPr>
            <w:del w:id="17" w:author="Abhishek Rai 2" w:date="2019-05-09T13:04:00Z">
              <w:r w:rsidRPr="002F531A" w:rsidDel="00C64B74">
                <w:rPr>
                  <w:rFonts w:cs="Arial"/>
                  <w:strike/>
                </w:rPr>
                <w:delText>Example Text</w:delText>
              </w:r>
            </w:del>
          </w:p>
        </w:tc>
        <w:tc>
          <w:tcPr>
            <w:tcW w:w="5953" w:type="dxa"/>
            <w:tcBorders>
              <w:top w:val="single" w:sz="4" w:space="0" w:color="auto"/>
              <w:left w:val="single" w:sz="4" w:space="0" w:color="auto"/>
              <w:bottom w:val="single" w:sz="4" w:space="0" w:color="auto"/>
              <w:right w:val="single" w:sz="4" w:space="0" w:color="auto"/>
            </w:tcBorders>
            <w:shd w:val="clear" w:color="auto" w:fill="auto"/>
          </w:tcPr>
          <w:p w14:paraId="22DE1861" w14:textId="2E1F0CE5" w:rsidR="00845D8B" w:rsidRPr="002F531A" w:rsidRDefault="00845D8B" w:rsidP="00046475">
            <w:pPr>
              <w:spacing w:before="120" w:after="120" w:line="240" w:lineRule="auto"/>
              <w:rPr>
                <w:rFonts w:cs="Arial"/>
              </w:rPr>
            </w:pPr>
            <w:del w:id="18" w:author="Abhishek Rai 2" w:date="2019-05-09T13:04:00Z">
              <w:r w:rsidRPr="002F531A" w:rsidDel="00C64B74">
                <w:rPr>
                  <w:rFonts w:cs="Arial"/>
                </w:rPr>
                <w:delText xml:space="preserve">Strikethrough text in indicates functionality to be removed </w:delText>
              </w:r>
            </w:del>
          </w:p>
        </w:tc>
      </w:tr>
    </w:tbl>
    <w:p w14:paraId="41F94087" w14:textId="77777777" w:rsidR="00845D8B" w:rsidRDefault="00845D8B" w:rsidP="00845D8B">
      <w:pPr>
        <w:rPr>
          <w:rFonts w:cs="Arial"/>
        </w:rPr>
      </w:pPr>
    </w:p>
    <w:p w14:paraId="122D5722" w14:textId="77777777" w:rsidR="00DE72BC" w:rsidRDefault="00DE72BC" w:rsidP="00845D8B">
      <w:pPr>
        <w:rPr>
          <w:rFonts w:cs="Arial"/>
        </w:rPr>
      </w:pPr>
    </w:p>
    <w:p w14:paraId="70746FE4" w14:textId="77777777" w:rsidR="00DE72BC" w:rsidRDefault="00DE72BC" w:rsidP="00845D8B">
      <w:pPr>
        <w:rPr>
          <w:rFonts w:cs="Arial"/>
        </w:rPr>
      </w:pPr>
    </w:p>
    <w:p w14:paraId="3DF5750A" w14:textId="77777777" w:rsidR="00DE72BC" w:rsidRDefault="00DE72BC" w:rsidP="00845D8B">
      <w:pPr>
        <w:rPr>
          <w:rFonts w:cs="Arial"/>
        </w:rPr>
      </w:pPr>
    </w:p>
    <w:p w14:paraId="0C97DA2D" w14:textId="77777777" w:rsidR="00DE72BC" w:rsidRDefault="00DE72BC" w:rsidP="00845D8B">
      <w:pPr>
        <w:rPr>
          <w:rFonts w:cs="Arial"/>
        </w:rPr>
      </w:pPr>
    </w:p>
    <w:p w14:paraId="3899A626" w14:textId="77777777" w:rsidR="00DE72BC" w:rsidRDefault="00DE72BC" w:rsidP="00845D8B">
      <w:pPr>
        <w:rPr>
          <w:rFonts w:cs="Arial"/>
        </w:rPr>
      </w:pPr>
    </w:p>
    <w:p w14:paraId="7987C350" w14:textId="77777777" w:rsidR="00DE72BC" w:rsidRDefault="00DE72BC" w:rsidP="00845D8B">
      <w:pPr>
        <w:rPr>
          <w:rFonts w:cs="Arial"/>
        </w:rPr>
      </w:pPr>
    </w:p>
    <w:p w14:paraId="685CC726" w14:textId="77777777" w:rsidR="00DE72BC" w:rsidRDefault="00DE72BC" w:rsidP="00845D8B">
      <w:pPr>
        <w:rPr>
          <w:rFonts w:cs="Arial"/>
        </w:rPr>
      </w:pPr>
    </w:p>
    <w:p w14:paraId="4A50FD02" w14:textId="77777777" w:rsidR="00DE72BC" w:rsidRDefault="00DE72BC" w:rsidP="00845D8B">
      <w:pPr>
        <w:rPr>
          <w:rFonts w:cs="Arial"/>
        </w:rPr>
      </w:pPr>
    </w:p>
    <w:p w14:paraId="20070767" w14:textId="77777777" w:rsidR="00DE72BC" w:rsidRPr="002F531A" w:rsidRDefault="00DE72BC" w:rsidP="00845D8B">
      <w:pPr>
        <w:rPr>
          <w:rFonts w:cs="Arial"/>
        </w:rPr>
      </w:pPr>
    </w:p>
    <w:p w14:paraId="48B3AD72" w14:textId="77777777" w:rsidR="00DE72BC" w:rsidRPr="00DE72BC" w:rsidRDefault="00DE72BC" w:rsidP="00DE72BC">
      <w:pPr>
        <w:pStyle w:val="Heading2"/>
      </w:pPr>
      <w:bookmarkStart w:id="19" w:name="_Toc350414382"/>
      <w:bookmarkStart w:id="20" w:name="_Toc411349148"/>
      <w:r w:rsidRPr="00DE72BC">
        <w:lastRenderedPageBreak/>
        <w:t>Document Revision History</w:t>
      </w:r>
      <w:bookmarkEnd w:id="19"/>
      <w:bookmarkEnd w:id="20"/>
    </w:p>
    <w:p w14:paraId="3011BCA4" w14:textId="77777777" w:rsidR="00DE72BC" w:rsidRPr="00790503" w:rsidRDefault="00DE72BC" w:rsidP="00DE72BC">
      <w:pPr>
        <w:ind w:left="273"/>
        <w:rPr>
          <w:rFonts w:ascii="Times New Roman" w:hAnsi="Times New Roman"/>
          <w:szCs w:val="22"/>
        </w:rPr>
      </w:pPr>
    </w:p>
    <w:tbl>
      <w:tblPr>
        <w:tblStyle w:val="TableGrid"/>
        <w:tblW w:w="5000" w:type="pct"/>
        <w:tblLook w:val="04A0" w:firstRow="1" w:lastRow="0" w:firstColumn="1" w:lastColumn="0" w:noHBand="0" w:noVBand="1"/>
      </w:tblPr>
      <w:tblGrid>
        <w:gridCol w:w="1370"/>
        <w:gridCol w:w="2117"/>
        <w:gridCol w:w="2271"/>
        <w:gridCol w:w="1716"/>
        <w:gridCol w:w="1876"/>
      </w:tblGrid>
      <w:tr w:rsidR="00DE72BC" w:rsidRPr="00790503" w14:paraId="20790EA8" w14:textId="77777777" w:rsidTr="00DE72BC">
        <w:trPr>
          <w:trHeight w:val="260"/>
        </w:trPr>
        <w:tc>
          <w:tcPr>
            <w:tcW w:w="715" w:type="pct"/>
            <w:shd w:val="clear" w:color="auto" w:fill="BFBFBF" w:themeFill="background1" w:themeFillShade="BF"/>
          </w:tcPr>
          <w:p w14:paraId="337EAB55" w14:textId="77777777" w:rsidR="00DE72BC" w:rsidRPr="00790503" w:rsidRDefault="00DE72BC" w:rsidP="0094389D">
            <w:pPr>
              <w:ind w:left="273"/>
              <w:rPr>
                <w:rFonts w:ascii="Times New Roman" w:hAnsi="Times New Roman"/>
                <w:b/>
                <w:i/>
                <w:sz w:val="24"/>
              </w:rPr>
            </w:pPr>
            <w:r w:rsidRPr="00790503">
              <w:rPr>
                <w:rFonts w:ascii="Times New Roman" w:hAnsi="Times New Roman"/>
                <w:b/>
                <w:sz w:val="24"/>
              </w:rPr>
              <w:t>Revision Version</w:t>
            </w:r>
          </w:p>
        </w:tc>
        <w:tc>
          <w:tcPr>
            <w:tcW w:w="1174" w:type="pct"/>
            <w:shd w:val="clear" w:color="auto" w:fill="BFBFBF" w:themeFill="background1" w:themeFillShade="BF"/>
          </w:tcPr>
          <w:p w14:paraId="1D7FA7DC" w14:textId="77777777" w:rsidR="00DE72BC" w:rsidRPr="00790503" w:rsidRDefault="00DE72BC" w:rsidP="0094389D">
            <w:pPr>
              <w:ind w:left="273"/>
              <w:rPr>
                <w:rFonts w:ascii="Times New Roman" w:hAnsi="Times New Roman"/>
                <w:b/>
                <w:i/>
                <w:sz w:val="24"/>
              </w:rPr>
            </w:pPr>
            <w:r w:rsidRPr="00790503">
              <w:rPr>
                <w:rFonts w:ascii="Times New Roman" w:hAnsi="Times New Roman"/>
                <w:b/>
                <w:sz w:val="24"/>
              </w:rPr>
              <w:t>Revised By</w:t>
            </w:r>
          </w:p>
        </w:tc>
        <w:tc>
          <w:tcPr>
            <w:tcW w:w="1256" w:type="pct"/>
            <w:shd w:val="clear" w:color="auto" w:fill="BFBFBF" w:themeFill="background1" w:themeFillShade="BF"/>
          </w:tcPr>
          <w:p w14:paraId="45575D71" w14:textId="77777777" w:rsidR="00DE72BC" w:rsidRPr="00790503" w:rsidRDefault="00DE72BC" w:rsidP="0094389D">
            <w:pPr>
              <w:ind w:left="273"/>
              <w:rPr>
                <w:rFonts w:ascii="Times New Roman" w:hAnsi="Times New Roman"/>
                <w:b/>
                <w:i/>
                <w:sz w:val="24"/>
              </w:rPr>
            </w:pPr>
            <w:r w:rsidRPr="00790503">
              <w:rPr>
                <w:rFonts w:ascii="Times New Roman" w:hAnsi="Times New Roman"/>
                <w:b/>
                <w:sz w:val="24"/>
              </w:rPr>
              <w:t>Reviewed By</w:t>
            </w:r>
          </w:p>
        </w:tc>
        <w:tc>
          <w:tcPr>
            <w:tcW w:w="875" w:type="pct"/>
            <w:shd w:val="clear" w:color="auto" w:fill="BFBFBF" w:themeFill="background1" w:themeFillShade="BF"/>
          </w:tcPr>
          <w:p w14:paraId="43A88C92" w14:textId="77777777" w:rsidR="00DE72BC" w:rsidRPr="00790503" w:rsidRDefault="00DE72BC" w:rsidP="0094389D">
            <w:pPr>
              <w:ind w:left="273"/>
              <w:rPr>
                <w:rFonts w:ascii="Times New Roman" w:hAnsi="Times New Roman"/>
                <w:b/>
                <w:i/>
                <w:sz w:val="24"/>
              </w:rPr>
            </w:pPr>
            <w:r w:rsidRPr="00790503">
              <w:rPr>
                <w:rFonts w:ascii="Times New Roman" w:hAnsi="Times New Roman"/>
                <w:b/>
                <w:sz w:val="24"/>
              </w:rPr>
              <w:t>Description</w:t>
            </w:r>
          </w:p>
        </w:tc>
        <w:tc>
          <w:tcPr>
            <w:tcW w:w="980" w:type="pct"/>
            <w:shd w:val="clear" w:color="auto" w:fill="BFBFBF" w:themeFill="background1" w:themeFillShade="BF"/>
          </w:tcPr>
          <w:p w14:paraId="342592AF" w14:textId="77777777" w:rsidR="00DE72BC" w:rsidRPr="00790503" w:rsidRDefault="00DE72BC" w:rsidP="0094389D">
            <w:pPr>
              <w:ind w:left="273"/>
              <w:rPr>
                <w:rFonts w:ascii="Times New Roman" w:hAnsi="Times New Roman"/>
                <w:b/>
                <w:i/>
                <w:sz w:val="24"/>
              </w:rPr>
            </w:pPr>
            <w:r w:rsidRPr="00790503">
              <w:rPr>
                <w:rFonts w:ascii="Times New Roman" w:hAnsi="Times New Roman"/>
                <w:b/>
                <w:sz w:val="24"/>
              </w:rPr>
              <w:t>Reviewed By</w:t>
            </w:r>
          </w:p>
        </w:tc>
      </w:tr>
      <w:tr w:rsidR="00DE72BC" w:rsidRPr="00790503" w14:paraId="48A7292B" w14:textId="77777777" w:rsidTr="00DE72BC">
        <w:trPr>
          <w:trHeight w:val="278"/>
        </w:trPr>
        <w:tc>
          <w:tcPr>
            <w:tcW w:w="715" w:type="pct"/>
          </w:tcPr>
          <w:p w14:paraId="5F33F6A8" w14:textId="77777777" w:rsidR="00DE72BC" w:rsidRPr="00790503" w:rsidRDefault="00DE72BC" w:rsidP="0094389D">
            <w:pPr>
              <w:jc w:val="center"/>
              <w:rPr>
                <w:rFonts w:ascii="Times New Roman" w:hAnsi="Times New Roman"/>
                <w:i/>
                <w:sz w:val="24"/>
              </w:rPr>
            </w:pPr>
          </w:p>
        </w:tc>
        <w:tc>
          <w:tcPr>
            <w:tcW w:w="1174" w:type="pct"/>
          </w:tcPr>
          <w:p w14:paraId="678A6AA3" w14:textId="5C12F683" w:rsidR="00DE72BC" w:rsidRPr="00790503" w:rsidRDefault="00DE72BC" w:rsidP="0094389D">
            <w:pPr>
              <w:ind w:left="273"/>
              <w:rPr>
                <w:rFonts w:ascii="Times New Roman" w:hAnsi="Times New Roman"/>
                <w:i/>
                <w:sz w:val="24"/>
              </w:rPr>
            </w:pPr>
            <w:del w:id="21" w:author="Abhishek Rai 2" w:date="2019-05-09T13:03:00Z">
              <w:r w:rsidDel="00F774DD">
                <w:rPr>
                  <w:rFonts w:ascii="Times New Roman" w:hAnsi="Times New Roman"/>
                  <w:sz w:val="24"/>
                </w:rPr>
                <w:delText>Arvind Kumar</w:delText>
              </w:r>
            </w:del>
          </w:p>
        </w:tc>
        <w:tc>
          <w:tcPr>
            <w:tcW w:w="1256" w:type="pct"/>
          </w:tcPr>
          <w:p w14:paraId="4429E6BA" w14:textId="4E1A253A" w:rsidR="00DE72BC" w:rsidRPr="00790503" w:rsidRDefault="00DE72BC" w:rsidP="0094389D">
            <w:pPr>
              <w:ind w:left="273"/>
              <w:rPr>
                <w:rFonts w:ascii="Times New Roman" w:hAnsi="Times New Roman"/>
                <w:i/>
                <w:sz w:val="24"/>
              </w:rPr>
            </w:pPr>
            <w:del w:id="22" w:author="Abhishek Rai 2" w:date="2019-05-09T13:03:00Z">
              <w:r w:rsidDel="00F774DD">
                <w:rPr>
                  <w:rFonts w:ascii="Times New Roman" w:hAnsi="Times New Roman"/>
                  <w:i/>
                  <w:sz w:val="24"/>
                </w:rPr>
                <w:delText>29-Dec-2014</w:delText>
              </w:r>
            </w:del>
          </w:p>
        </w:tc>
        <w:tc>
          <w:tcPr>
            <w:tcW w:w="875" w:type="pct"/>
          </w:tcPr>
          <w:p w14:paraId="16853C8C" w14:textId="45E06F49" w:rsidR="00DE72BC" w:rsidRPr="00790503" w:rsidRDefault="00DE72BC" w:rsidP="0094389D">
            <w:pPr>
              <w:ind w:left="273"/>
              <w:rPr>
                <w:rFonts w:ascii="Times New Roman" w:hAnsi="Times New Roman"/>
                <w:i/>
                <w:sz w:val="24"/>
              </w:rPr>
            </w:pPr>
            <w:del w:id="23" w:author="Abhishek Rai 2" w:date="2019-05-09T13:03:00Z">
              <w:r w:rsidRPr="00790503" w:rsidDel="00F774DD">
                <w:rPr>
                  <w:rFonts w:ascii="Times New Roman" w:hAnsi="Times New Roman"/>
                  <w:i/>
                  <w:sz w:val="24"/>
                </w:rPr>
                <w:delText>First Draft</w:delText>
              </w:r>
            </w:del>
          </w:p>
        </w:tc>
        <w:tc>
          <w:tcPr>
            <w:tcW w:w="980" w:type="pct"/>
          </w:tcPr>
          <w:p w14:paraId="10708B92" w14:textId="0062E996" w:rsidR="00DE72BC" w:rsidRPr="00790503" w:rsidRDefault="00DE72BC" w:rsidP="0094389D">
            <w:pPr>
              <w:ind w:left="273"/>
              <w:rPr>
                <w:rFonts w:ascii="Times New Roman" w:hAnsi="Times New Roman"/>
                <w:i/>
                <w:sz w:val="24"/>
              </w:rPr>
            </w:pPr>
            <w:del w:id="24" w:author="Abhishek Rai 2" w:date="2019-05-09T13:03:00Z">
              <w:r w:rsidDel="00F774DD">
                <w:rPr>
                  <w:rFonts w:ascii="Times New Roman" w:hAnsi="Times New Roman"/>
                  <w:i/>
                  <w:sz w:val="24"/>
                </w:rPr>
                <w:delText>Sumeet/Ankita</w:delText>
              </w:r>
            </w:del>
          </w:p>
        </w:tc>
      </w:tr>
      <w:tr w:rsidR="00DE72BC" w:rsidRPr="00790503" w14:paraId="4A001CC6" w14:textId="77777777" w:rsidTr="00DE72BC">
        <w:tc>
          <w:tcPr>
            <w:tcW w:w="715" w:type="pct"/>
          </w:tcPr>
          <w:p w14:paraId="4FE33B40" w14:textId="5B92245A" w:rsidR="00DE72BC" w:rsidRPr="00790503" w:rsidRDefault="00DE72BC" w:rsidP="00DE72BC">
            <w:pPr>
              <w:jc w:val="center"/>
              <w:rPr>
                <w:rFonts w:ascii="Times New Roman" w:hAnsi="Times New Roman"/>
                <w:i/>
                <w:sz w:val="24"/>
              </w:rPr>
            </w:pPr>
            <w:del w:id="25" w:author="Abhishek Rai 2" w:date="2019-05-09T13:03:00Z">
              <w:r w:rsidDel="00F774DD">
                <w:rPr>
                  <w:rFonts w:ascii="Times New Roman" w:hAnsi="Times New Roman"/>
                  <w:sz w:val="24"/>
                </w:rPr>
                <w:delText>1.0</w:delText>
              </w:r>
            </w:del>
          </w:p>
        </w:tc>
        <w:tc>
          <w:tcPr>
            <w:tcW w:w="1174" w:type="pct"/>
          </w:tcPr>
          <w:p w14:paraId="5B64DDEA" w14:textId="16EEA08E" w:rsidR="00DE72BC" w:rsidRPr="00790503" w:rsidRDefault="00DE72BC" w:rsidP="0094389D">
            <w:pPr>
              <w:ind w:left="273"/>
              <w:rPr>
                <w:rFonts w:ascii="Times New Roman" w:hAnsi="Times New Roman"/>
                <w:i/>
                <w:sz w:val="24"/>
              </w:rPr>
            </w:pPr>
            <w:del w:id="26" w:author="Abhishek Rai 2" w:date="2019-05-09T13:03:00Z">
              <w:r w:rsidDel="00F774DD">
                <w:rPr>
                  <w:rFonts w:ascii="Times New Roman" w:hAnsi="Times New Roman"/>
                  <w:sz w:val="24"/>
                </w:rPr>
                <w:delText>Arvind Kumar</w:delText>
              </w:r>
            </w:del>
          </w:p>
        </w:tc>
        <w:tc>
          <w:tcPr>
            <w:tcW w:w="1256" w:type="pct"/>
          </w:tcPr>
          <w:p w14:paraId="47A247C7" w14:textId="20C093B1" w:rsidR="00DE72BC" w:rsidRPr="00790503" w:rsidRDefault="00DE72BC" w:rsidP="0094389D">
            <w:pPr>
              <w:ind w:left="273"/>
              <w:rPr>
                <w:rFonts w:ascii="Times New Roman" w:hAnsi="Times New Roman"/>
                <w:i/>
                <w:sz w:val="24"/>
              </w:rPr>
            </w:pPr>
            <w:del w:id="27" w:author="Abhishek Rai 2" w:date="2019-05-09T13:03:00Z">
              <w:r w:rsidDel="00F774DD">
                <w:rPr>
                  <w:rFonts w:ascii="Times New Roman" w:hAnsi="Times New Roman"/>
                  <w:i/>
                  <w:sz w:val="24"/>
                </w:rPr>
                <w:delText>06-Jan-2015</w:delText>
              </w:r>
            </w:del>
          </w:p>
        </w:tc>
        <w:tc>
          <w:tcPr>
            <w:tcW w:w="875" w:type="pct"/>
          </w:tcPr>
          <w:p w14:paraId="37A87B1B" w14:textId="77777777" w:rsidR="00DE72BC" w:rsidRPr="00790503" w:rsidRDefault="00DE72BC" w:rsidP="0094389D">
            <w:pPr>
              <w:ind w:left="273"/>
              <w:rPr>
                <w:rFonts w:ascii="Times New Roman" w:hAnsi="Times New Roman"/>
                <w:i/>
                <w:sz w:val="24"/>
              </w:rPr>
            </w:pPr>
          </w:p>
        </w:tc>
        <w:tc>
          <w:tcPr>
            <w:tcW w:w="980" w:type="pct"/>
          </w:tcPr>
          <w:p w14:paraId="55877E2B" w14:textId="5E87F4A0" w:rsidR="00DE72BC" w:rsidRPr="00790503" w:rsidRDefault="00DE72BC" w:rsidP="0094389D">
            <w:pPr>
              <w:ind w:left="273"/>
              <w:rPr>
                <w:rFonts w:ascii="Times New Roman" w:hAnsi="Times New Roman"/>
                <w:i/>
                <w:sz w:val="24"/>
              </w:rPr>
            </w:pPr>
            <w:del w:id="28" w:author="Abhishek Rai 2" w:date="2019-05-09T13:03:00Z">
              <w:r w:rsidDel="00F774DD">
                <w:rPr>
                  <w:rFonts w:ascii="Times New Roman" w:hAnsi="Times New Roman"/>
                  <w:i/>
                  <w:sz w:val="24"/>
                </w:rPr>
                <w:delText>Sumeet/Ankita</w:delText>
              </w:r>
            </w:del>
          </w:p>
        </w:tc>
      </w:tr>
      <w:tr w:rsidR="00DE72BC" w:rsidRPr="00790503" w14:paraId="0FA53D84" w14:textId="77777777" w:rsidTr="00DE72BC">
        <w:tc>
          <w:tcPr>
            <w:tcW w:w="715" w:type="pct"/>
          </w:tcPr>
          <w:p w14:paraId="015CBA04" w14:textId="4B682884" w:rsidR="00DE72BC" w:rsidRPr="00790503" w:rsidRDefault="00DE72BC" w:rsidP="0094389D">
            <w:pPr>
              <w:jc w:val="center"/>
              <w:rPr>
                <w:rFonts w:ascii="Times New Roman" w:hAnsi="Times New Roman"/>
                <w:i/>
                <w:sz w:val="24"/>
              </w:rPr>
            </w:pPr>
            <w:del w:id="29" w:author="Abhishek Rai 2" w:date="2019-05-09T13:03:00Z">
              <w:r w:rsidDel="00F774DD">
                <w:rPr>
                  <w:rFonts w:ascii="Times New Roman" w:hAnsi="Times New Roman"/>
                  <w:sz w:val="24"/>
                </w:rPr>
                <w:delText>2.0</w:delText>
              </w:r>
            </w:del>
          </w:p>
        </w:tc>
        <w:tc>
          <w:tcPr>
            <w:tcW w:w="1174" w:type="pct"/>
          </w:tcPr>
          <w:p w14:paraId="5D58D603" w14:textId="6C531C0E" w:rsidR="00DE72BC" w:rsidRPr="00790503" w:rsidRDefault="00DE72BC" w:rsidP="0094389D">
            <w:pPr>
              <w:ind w:left="273"/>
              <w:rPr>
                <w:rFonts w:ascii="Times New Roman" w:hAnsi="Times New Roman"/>
                <w:i/>
                <w:sz w:val="24"/>
              </w:rPr>
            </w:pPr>
            <w:del w:id="30" w:author="Abhishek Rai 2" w:date="2019-05-09T13:03:00Z">
              <w:r w:rsidDel="00F774DD">
                <w:rPr>
                  <w:rFonts w:ascii="Times New Roman" w:hAnsi="Times New Roman"/>
                  <w:sz w:val="24"/>
                </w:rPr>
                <w:delText>Arvind Kumar</w:delText>
              </w:r>
            </w:del>
          </w:p>
        </w:tc>
        <w:tc>
          <w:tcPr>
            <w:tcW w:w="1256" w:type="pct"/>
          </w:tcPr>
          <w:p w14:paraId="34171186" w14:textId="0491E6E2" w:rsidR="00DE72BC" w:rsidRPr="00790503" w:rsidRDefault="00DE72BC" w:rsidP="0094389D">
            <w:pPr>
              <w:ind w:left="273"/>
              <w:rPr>
                <w:rFonts w:ascii="Times New Roman" w:hAnsi="Times New Roman"/>
                <w:i/>
                <w:sz w:val="24"/>
              </w:rPr>
            </w:pPr>
            <w:del w:id="31" w:author="Abhishek Rai 2" w:date="2019-05-09T13:03:00Z">
              <w:r w:rsidDel="00F774DD">
                <w:rPr>
                  <w:rFonts w:ascii="Times New Roman" w:hAnsi="Times New Roman"/>
                  <w:i/>
                  <w:sz w:val="24"/>
                </w:rPr>
                <w:delText>16-Jan-2015</w:delText>
              </w:r>
            </w:del>
          </w:p>
        </w:tc>
        <w:tc>
          <w:tcPr>
            <w:tcW w:w="875" w:type="pct"/>
          </w:tcPr>
          <w:p w14:paraId="74081E37" w14:textId="77777777" w:rsidR="00DE72BC" w:rsidRPr="00790503" w:rsidRDefault="00DE72BC" w:rsidP="0094389D">
            <w:pPr>
              <w:ind w:left="273"/>
              <w:rPr>
                <w:rFonts w:ascii="Times New Roman" w:hAnsi="Times New Roman"/>
                <w:i/>
                <w:sz w:val="24"/>
              </w:rPr>
            </w:pPr>
          </w:p>
        </w:tc>
        <w:tc>
          <w:tcPr>
            <w:tcW w:w="980" w:type="pct"/>
          </w:tcPr>
          <w:p w14:paraId="767C0A54" w14:textId="10897673" w:rsidR="00DE72BC" w:rsidRPr="00790503" w:rsidRDefault="00DE72BC" w:rsidP="0094389D">
            <w:pPr>
              <w:ind w:left="273"/>
              <w:rPr>
                <w:rFonts w:ascii="Times New Roman" w:hAnsi="Times New Roman"/>
                <w:i/>
                <w:sz w:val="24"/>
              </w:rPr>
            </w:pPr>
            <w:del w:id="32" w:author="Abhishek Rai 2" w:date="2019-05-09T13:03:00Z">
              <w:r w:rsidDel="00F774DD">
                <w:rPr>
                  <w:rFonts w:ascii="Times New Roman" w:hAnsi="Times New Roman"/>
                  <w:i/>
                  <w:sz w:val="24"/>
                </w:rPr>
                <w:delText>Sumeet/Ankita</w:delText>
              </w:r>
            </w:del>
          </w:p>
        </w:tc>
      </w:tr>
      <w:tr w:rsidR="00DE72BC" w:rsidRPr="00790503" w14:paraId="16395F02" w14:textId="77777777" w:rsidTr="00DE72BC">
        <w:tc>
          <w:tcPr>
            <w:tcW w:w="715" w:type="pct"/>
          </w:tcPr>
          <w:p w14:paraId="5135B450" w14:textId="74A4A85C" w:rsidR="00DE72BC" w:rsidRPr="00790503" w:rsidRDefault="00DE72BC" w:rsidP="0094389D">
            <w:pPr>
              <w:jc w:val="center"/>
              <w:rPr>
                <w:rFonts w:ascii="Times New Roman" w:hAnsi="Times New Roman"/>
                <w:i/>
                <w:sz w:val="24"/>
              </w:rPr>
            </w:pPr>
            <w:del w:id="33" w:author="Abhishek Rai 2" w:date="2019-05-09T13:03:00Z">
              <w:r w:rsidDel="00F774DD">
                <w:rPr>
                  <w:rFonts w:ascii="Times New Roman" w:hAnsi="Times New Roman"/>
                  <w:sz w:val="24"/>
                </w:rPr>
                <w:delText>3.0</w:delText>
              </w:r>
            </w:del>
          </w:p>
        </w:tc>
        <w:tc>
          <w:tcPr>
            <w:tcW w:w="1174" w:type="pct"/>
          </w:tcPr>
          <w:p w14:paraId="14534638" w14:textId="55248239" w:rsidR="00DE72BC" w:rsidRPr="00790503" w:rsidRDefault="00DE72BC" w:rsidP="0094389D">
            <w:pPr>
              <w:ind w:left="273"/>
              <w:rPr>
                <w:rFonts w:ascii="Times New Roman" w:hAnsi="Times New Roman"/>
                <w:i/>
                <w:sz w:val="24"/>
              </w:rPr>
            </w:pPr>
            <w:del w:id="34" w:author="Abhishek Rai 2" w:date="2019-05-09T13:03:00Z">
              <w:r w:rsidDel="00F774DD">
                <w:rPr>
                  <w:rFonts w:ascii="Times New Roman" w:hAnsi="Times New Roman"/>
                  <w:sz w:val="24"/>
                </w:rPr>
                <w:delText>Arvind Kumar</w:delText>
              </w:r>
            </w:del>
          </w:p>
        </w:tc>
        <w:tc>
          <w:tcPr>
            <w:tcW w:w="1256" w:type="pct"/>
          </w:tcPr>
          <w:p w14:paraId="59B98E0F" w14:textId="40749FD5" w:rsidR="00DE72BC" w:rsidRPr="00790503" w:rsidRDefault="00DE72BC" w:rsidP="00DE72BC">
            <w:pPr>
              <w:ind w:left="273"/>
              <w:rPr>
                <w:rFonts w:ascii="Times New Roman" w:hAnsi="Times New Roman"/>
                <w:i/>
                <w:sz w:val="24"/>
              </w:rPr>
            </w:pPr>
            <w:del w:id="35" w:author="Abhishek Rai 2" w:date="2019-05-09T13:03:00Z">
              <w:r w:rsidDel="00F774DD">
                <w:rPr>
                  <w:rFonts w:ascii="Times New Roman" w:hAnsi="Times New Roman"/>
                  <w:i/>
                  <w:sz w:val="24"/>
                </w:rPr>
                <w:delText>02-Feb-2015</w:delText>
              </w:r>
            </w:del>
          </w:p>
        </w:tc>
        <w:tc>
          <w:tcPr>
            <w:tcW w:w="875" w:type="pct"/>
          </w:tcPr>
          <w:p w14:paraId="3E8BCCBC" w14:textId="77777777" w:rsidR="00DE72BC" w:rsidRPr="00790503" w:rsidRDefault="00DE72BC" w:rsidP="0094389D">
            <w:pPr>
              <w:ind w:left="273"/>
              <w:rPr>
                <w:rFonts w:ascii="Times New Roman" w:hAnsi="Times New Roman"/>
                <w:i/>
                <w:sz w:val="24"/>
              </w:rPr>
            </w:pPr>
          </w:p>
        </w:tc>
        <w:tc>
          <w:tcPr>
            <w:tcW w:w="980" w:type="pct"/>
          </w:tcPr>
          <w:p w14:paraId="143A28BC" w14:textId="75E72B4A" w:rsidR="00DE72BC" w:rsidRPr="00790503" w:rsidRDefault="00DE72BC" w:rsidP="0094389D">
            <w:pPr>
              <w:ind w:left="273"/>
              <w:rPr>
                <w:rFonts w:ascii="Times New Roman" w:hAnsi="Times New Roman"/>
                <w:i/>
                <w:sz w:val="24"/>
              </w:rPr>
            </w:pPr>
            <w:del w:id="36" w:author="Abhishek Rai 2" w:date="2019-05-09T13:03:00Z">
              <w:r w:rsidDel="00F774DD">
                <w:rPr>
                  <w:rFonts w:ascii="Times New Roman" w:hAnsi="Times New Roman"/>
                  <w:i/>
                  <w:sz w:val="24"/>
                </w:rPr>
                <w:delText>Sumeet/Ankita</w:delText>
              </w:r>
            </w:del>
          </w:p>
        </w:tc>
      </w:tr>
      <w:tr w:rsidR="00DE72BC" w:rsidRPr="00790503" w14:paraId="6D26F840" w14:textId="77777777" w:rsidTr="00DE72BC">
        <w:tc>
          <w:tcPr>
            <w:tcW w:w="715" w:type="pct"/>
          </w:tcPr>
          <w:p w14:paraId="31FE97BC" w14:textId="209B9219" w:rsidR="00DE72BC" w:rsidRPr="00790503" w:rsidRDefault="00DE72BC" w:rsidP="0094389D">
            <w:pPr>
              <w:jc w:val="center"/>
              <w:rPr>
                <w:rFonts w:ascii="Times New Roman" w:hAnsi="Times New Roman"/>
                <w:i/>
                <w:sz w:val="24"/>
              </w:rPr>
            </w:pPr>
            <w:del w:id="37" w:author="Abhishek Rai 2" w:date="2019-05-09T13:03:00Z">
              <w:r w:rsidDel="00F774DD">
                <w:rPr>
                  <w:rFonts w:ascii="Times New Roman" w:hAnsi="Times New Roman"/>
                  <w:sz w:val="24"/>
                </w:rPr>
                <w:delText>3.1</w:delText>
              </w:r>
            </w:del>
          </w:p>
        </w:tc>
        <w:tc>
          <w:tcPr>
            <w:tcW w:w="1174" w:type="pct"/>
          </w:tcPr>
          <w:p w14:paraId="0F0FD021" w14:textId="26B59ED8" w:rsidR="00DE72BC" w:rsidRPr="00790503" w:rsidRDefault="00DE72BC" w:rsidP="0094389D">
            <w:pPr>
              <w:ind w:left="273"/>
              <w:rPr>
                <w:rFonts w:ascii="Times New Roman" w:hAnsi="Times New Roman"/>
                <w:i/>
                <w:sz w:val="24"/>
              </w:rPr>
            </w:pPr>
            <w:del w:id="38" w:author="Abhishek Rai 2" w:date="2019-05-09T13:03:00Z">
              <w:r w:rsidDel="00F774DD">
                <w:rPr>
                  <w:rFonts w:ascii="Times New Roman" w:hAnsi="Times New Roman"/>
                  <w:sz w:val="24"/>
                </w:rPr>
                <w:delText>Arvind Kumar</w:delText>
              </w:r>
            </w:del>
          </w:p>
        </w:tc>
        <w:tc>
          <w:tcPr>
            <w:tcW w:w="1256" w:type="pct"/>
          </w:tcPr>
          <w:p w14:paraId="6CB04ABE" w14:textId="689E948C" w:rsidR="00DE72BC" w:rsidRPr="00790503" w:rsidRDefault="00DE72BC" w:rsidP="0094389D">
            <w:pPr>
              <w:ind w:left="273"/>
              <w:rPr>
                <w:rFonts w:ascii="Times New Roman" w:hAnsi="Times New Roman"/>
                <w:i/>
                <w:sz w:val="24"/>
              </w:rPr>
            </w:pPr>
            <w:del w:id="39" w:author="Abhishek Rai 2" w:date="2019-05-09T13:03:00Z">
              <w:r w:rsidDel="00F774DD">
                <w:rPr>
                  <w:rFonts w:ascii="Times New Roman" w:hAnsi="Times New Roman"/>
                  <w:i/>
                  <w:sz w:val="24"/>
                </w:rPr>
                <w:delText>11-Feb-2015</w:delText>
              </w:r>
            </w:del>
          </w:p>
        </w:tc>
        <w:tc>
          <w:tcPr>
            <w:tcW w:w="875" w:type="pct"/>
          </w:tcPr>
          <w:p w14:paraId="4230432D" w14:textId="77777777" w:rsidR="00DE72BC" w:rsidRPr="00790503" w:rsidRDefault="00DE72BC" w:rsidP="0094389D">
            <w:pPr>
              <w:ind w:left="273"/>
              <w:rPr>
                <w:rFonts w:ascii="Times New Roman" w:hAnsi="Times New Roman"/>
                <w:i/>
                <w:sz w:val="24"/>
              </w:rPr>
            </w:pPr>
          </w:p>
        </w:tc>
        <w:tc>
          <w:tcPr>
            <w:tcW w:w="980" w:type="pct"/>
          </w:tcPr>
          <w:p w14:paraId="508DDB68" w14:textId="6BDBC196" w:rsidR="00DE72BC" w:rsidRPr="00790503" w:rsidRDefault="00DE72BC" w:rsidP="0094389D">
            <w:pPr>
              <w:ind w:left="273"/>
              <w:rPr>
                <w:rFonts w:ascii="Times New Roman" w:hAnsi="Times New Roman"/>
                <w:i/>
                <w:sz w:val="24"/>
              </w:rPr>
            </w:pPr>
            <w:del w:id="40" w:author="Abhishek Rai 2" w:date="2019-05-09T13:03:00Z">
              <w:r w:rsidDel="00F774DD">
                <w:rPr>
                  <w:rFonts w:ascii="Times New Roman" w:hAnsi="Times New Roman"/>
                  <w:i/>
                  <w:sz w:val="24"/>
                </w:rPr>
                <w:delText>Sumeet/Ankita</w:delText>
              </w:r>
            </w:del>
          </w:p>
        </w:tc>
      </w:tr>
      <w:tr w:rsidR="00DE72BC" w:rsidRPr="00790503" w14:paraId="28DB2004" w14:textId="77777777" w:rsidTr="00DE72BC">
        <w:tc>
          <w:tcPr>
            <w:tcW w:w="715" w:type="pct"/>
          </w:tcPr>
          <w:p w14:paraId="0B0E966E" w14:textId="6544EE64" w:rsidR="00DE72BC" w:rsidRPr="00790503" w:rsidRDefault="00DE72BC" w:rsidP="0094389D">
            <w:pPr>
              <w:jc w:val="center"/>
              <w:rPr>
                <w:rFonts w:ascii="Times New Roman" w:hAnsi="Times New Roman"/>
                <w:i/>
                <w:sz w:val="24"/>
              </w:rPr>
            </w:pPr>
            <w:del w:id="41" w:author="Abhishek Rai 2" w:date="2019-05-09T13:03:00Z">
              <w:r w:rsidDel="00F774DD">
                <w:rPr>
                  <w:rFonts w:ascii="Times New Roman" w:hAnsi="Times New Roman"/>
                  <w:sz w:val="24"/>
                </w:rPr>
                <w:delText>3.2</w:delText>
              </w:r>
            </w:del>
          </w:p>
        </w:tc>
        <w:tc>
          <w:tcPr>
            <w:tcW w:w="1174" w:type="pct"/>
          </w:tcPr>
          <w:p w14:paraId="49ADB215" w14:textId="7D09350B" w:rsidR="00DE72BC" w:rsidRPr="00790503" w:rsidRDefault="00DE72BC" w:rsidP="0094389D">
            <w:pPr>
              <w:ind w:left="273"/>
              <w:rPr>
                <w:rFonts w:ascii="Times New Roman" w:hAnsi="Times New Roman"/>
                <w:i/>
                <w:sz w:val="24"/>
              </w:rPr>
            </w:pPr>
            <w:del w:id="42" w:author="Abhishek Rai 2" w:date="2019-05-09T13:03:00Z">
              <w:r w:rsidDel="00F774DD">
                <w:rPr>
                  <w:rFonts w:ascii="Times New Roman" w:hAnsi="Times New Roman"/>
                  <w:sz w:val="24"/>
                </w:rPr>
                <w:delText>Arvind Kumar</w:delText>
              </w:r>
            </w:del>
          </w:p>
        </w:tc>
        <w:tc>
          <w:tcPr>
            <w:tcW w:w="1256" w:type="pct"/>
          </w:tcPr>
          <w:p w14:paraId="2795AB58" w14:textId="44FFBFB9" w:rsidR="00DE72BC" w:rsidRPr="00790503" w:rsidRDefault="00DE72BC" w:rsidP="00DE72BC">
            <w:pPr>
              <w:ind w:left="273"/>
              <w:rPr>
                <w:rFonts w:ascii="Times New Roman" w:hAnsi="Times New Roman"/>
                <w:i/>
                <w:sz w:val="24"/>
              </w:rPr>
            </w:pPr>
            <w:del w:id="43" w:author="Abhishek Rai 2" w:date="2019-05-09T13:03:00Z">
              <w:r w:rsidDel="00F774DD">
                <w:rPr>
                  <w:rFonts w:ascii="Times New Roman" w:hAnsi="Times New Roman"/>
                  <w:i/>
                  <w:sz w:val="24"/>
                </w:rPr>
                <w:delText>13-Feb-2015</w:delText>
              </w:r>
            </w:del>
          </w:p>
        </w:tc>
        <w:tc>
          <w:tcPr>
            <w:tcW w:w="875" w:type="pct"/>
          </w:tcPr>
          <w:p w14:paraId="33DB0F09" w14:textId="77777777" w:rsidR="00DE72BC" w:rsidRPr="00790503" w:rsidRDefault="00DE72BC" w:rsidP="0094389D">
            <w:pPr>
              <w:ind w:left="273"/>
              <w:rPr>
                <w:rFonts w:ascii="Times New Roman" w:hAnsi="Times New Roman"/>
                <w:i/>
                <w:sz w:val="24"/>
              </w:rPr>
            </w:pPr>
          </w:p>
        </w:tc>
        <w:tc>
          <w:tcPr>
            <w:tcW w:w="980" w:type="pct"/>
          </w:tcPr>
          <w:p w14:paraId="75DC8B5B" w14:textId="0B408374" w:rsidR="00DE72BC" w:rsidRPr="00790503" w:rsidRDefault="00DE72BC" w:rsidP="0094389D">
            <w:pPr>
              <w:ind w:left="273"/>
              <w:rPr>
                <w:rFonts w:ascii="Times New Roman" w:hAnsi="Times New Roman"/>
                <w:i/>
                <w:sz w:val="24"/>
              </w:rPr>
            </w:pPr>
            <w:del w:id="44" w:author="Abhishek Rai 2" w:date="2019-05-09T13:03:00Z">
              <w:r w:rsidDel="00F774DD">
                <w:rPr>
                  <w:rFonts w:ascii="Times New Roman" w:hAnsi="Times New Roman"/>
                  <w:i/>
                  <w:sz w:val="24"/>
                </w:rPr>
                <w:delText>Sumeet/Ankita</w:delText>
              </w:r>
            </w:del>
          </w:p>
        </w:tc>
      </w:tr>
      <w:tr w:rsidR="00DE72BC" w:rsidRPr="00790503" w14:paraId="41D68F10" w14:textId="77777777" w:rsidTr="00DE72BC">
        <w:tc>
          <w:tcPr>
            <w:tcW w:w="715" w:type="pct"/>
          </w:tcPr>
          <w:p w14:paraId="7967F9F7" w14:textId="3D19CCC1" w:rsidR="00DE72BC" w:rsidRPr="00790503" w:rsidRDefault="00D54869" w:rsidP="00D54869">
            <w:pPr>
              <w:jc w:val="center"/>
              <w:rPr>
                <w:rFonts w:ascii="Times New Roman" w:hAnsi="Times New Roman"/>
                <w:i/>
                <w:sz w:val="24"/>
              </w:rPr>
            </w:pPr>
            <w:del w:id="45" w:author="Abhishek Rai 2" w:date="2019-05-09T13:03:00Z">
              <w:r w:rsidDel="00F774DD">
                <w:rPr>
                  <w:rFonts w:ascii="Times New Roman" w:hAnsi="Times New Roman"/>
                  <w:sz w:val="24"/>
                </w:rPr>
                <w:delText>4.0</w:delText>
              </w:r>
            </w:del>
          </w:p>
        </w:tc>
        <w:tc>
          <w:tcPr>
            <w:tcW w:w="1174" w:type="pct"/>
          </w:tcPr>
          <w:p w14:paraId="24ED61A2" w14:textId="51657A83" w:rsidR="00DE72BC" w:rsidRPr="00790503" w:rsidRDefault="00DE72BC" w:rsidP="0094389D">
            <w:pPr>
              <w:ind w:left="273"/>
              <w:rPr>
                <w:rFonts w:ascii="Times New Roman" w:hAnsi="Times New Roman"/>
                <w:i/>
                <w:sz w:val="24"/>
              </w:rPr>
            </w:pPr>
            <w:del w:id="46" w:author="Abhishek Rai 2" w:date="2019-05-09T13:03:00Z">
              <w:r w:rsidDel="00F774DD">
                <w:rPr>
                  <w:rFonts w:ascii="Times New Roman" w:hAnsi="Times New Roman"/>
                  <w:sz w:val="24"/>
                </w:rPr>
                <w:delText>Sumeet Chhabra</w:delText>
              </w:r>
            </w:del>
          </w:p>
        </w:tc>
        <w:tc>
          <w:tcPr>
            <w:tcW w:w="1256" w:type="pct"/>
          </w:tcPr>
          <w:p w14:paraId="41C742B7" w14:textId="3D145DF6" w:rsidR="00DE72BC" w:rsidRPr="00790503" w:rsidRDefault="00DE72BC" w:rsidP="00C3130D">
            <w:pPr>
              <w:ind w:left="273"/>
              <w:rPr>
                <w:rFonts w:ascii="Times New Roman" w:hAnsi="Times New Roman"/>
                <w:i/>
                <w:sz w:val="24"/>
              </w:rPr>
            </w:pPr>
            <w:del w:id="47" w:author="Abhishek Rai 2" w:date="2019-05-09T13:03:00Z">
              <w:r w:rsidDel="00F774DD">
                <w:rPr>
                  <w:rFonts w:ascii="Times New Roman" w:hAnsi="Times New Roman"/>
                  <w:i/>
                  <w:sz w:val="24"/>
                </w:rPr>
                <w:delText>1</w:delText>
              </w:r>
              <w:r w:rsidR="00C3130D" w:rsidDel="00F774DD">
                <w:rPr>
                  <w:rFonts w:ascii="Times New Roman" w:hAnsi="Times New Roman"/>
                  <w:i/>
                  <w:sz w:val="24"/>
                </w:rPr>
                <w:delText>9</w:delText>
              </w:r>
              <w:r w:rsidDel="00F774DD">
                <w:rPr>
                  <w:rFonts w:ascii="Times New Roman" w:hAnsi="Times New Roman"/>
                  <w:i/>
                  <w:sz w:val="24"/>
                </w:rPr>
                <w:delText>-</w:delText>
              </w:r>
              <w:r w:rsidR="00C3130D" w:rsidDel="00F774DD">
                <w:rPr>
                  <w:rFonts w:ascii="Times New Roman" w:hAnsi="Times New Roman"/>
                  <w:i/>
                  <w:sz w:val="24"/>
                </w:rPr>
                <w:delText>March</w:delText>
              </w:r>
              <w:r w:rsidDel="00F774DD">
                <w:rPr>
                  <w:rFonts w:ascii="Times New Roman" w:hAnsi="Times New Roman"/>
                  <w:i/>
                  <w:sz w:val="24"/>
                </w:rPr>
                <w:delText>-2015</w:delText>
              </w:r>
            </w:del>
          </w:p>
        </w:tc>
        <w:tc>
          <w:tcPr>
            <w:tcW w:w="875" w:type="pct"/>
          </w:tcPr>
          <w:p w14:paraId="14574F88" w14:textId="207A54DC" w:rsidR="00B92A87" w:rsidRPr="00790503" w:rsidRDefault="00B92A87" w:rsidP="00B92A87">
            <w:pPr>
              <w:rPr>
                <w:rFonts w:ascii="Times New Roman" w:hAnsi="Times New Roman"/>
                <w:i/>
                <w:sz w:val="24"/>
              </w:rPr>
            </w:pPr>
            <w:del w:id="48" w:author="Abhishek Rai 2" w:date="2019-05-09T13:03:00Z">
              <w:r w:rsidDel="00F774DD">
                <w:rPr>
                  <w:rFonts w:ascii="Times New Roman" w:hAnsi="Times New Roman"/>
                  <w:i/>
                  <w:sz w:val="24"/>
                </w:rPr>
                <w:delText>Pg:18, 28,39,43,44,49, 50 (highlighted in red)</w:delText>
              </w:r>
            </w:del>
          </w:p>
        </w:tc>
        <w:tc>
          <w:tcPr>
            <w:tcW w:w="980" w:type="pct"/>
          </w:tcPr>
          <w:p w14:paraId="7492E134" w14:textId="77777777" w:rsidR="00DE72BC" w:rsidRPr="00790503" w:rsidRDefault="00DE72BC" w:rsidP="0094389D">
            <w:pPr>
              <w:ind w:left="273"/>
              <w:rPr>
                <w:rFonts w:ascii="Times New Roman" w:hAnsi="Times New Roman"/>
                <w:i/>
                <w:sz w:val="24"/>
              </w:rPr>
            </w:pPr>
          </w:p>
        </w:tc>
      </w:tr>
    </w:tbl>
    <w:p w14:paraId="5F3B265D" w14:textId="77777777" w:rsidR="00845D8B" w:rsidRPr="002F531A" w:rsidRDefault="00845D8B" w:rsidP="004E2E71">
      <w:pPr>
        <w:rPr>
          <w:rFonts w:cs="Arial"/>
        </w:rPr>
      </w:pPr>
    </w:p>
    <w:p w14:paraId="7B3B978C" w14:textId="77777777" w:rsidR="00B961C7" w:rsidRPr="002F531A" w:rsidRDefault="00B961C7" w:rsidP="004E2E71">
      <w:pPr>
        <w:rPr>
          <w:rFonts w:cs="Arial"/>
        </w:rPr>
      </w:pPr>
    </w:p>
    <w:p w14:paraId="3831C6ED" w14:textId="77777777" w:rsidR="00B961C7" w:rsidRPr="002F531A" w:rsidRDefault="00B961C7" w:rsidP="004E2E71">
      <w:pPr>
        <w:rPr>
          <w:rFonts w:cs="Arial"/>
        </w:rPr>
      </w:pPr>
    </w:p>
    <w:p w14:paraId="68A94FAE" w14:textId="77777777" w:rsidR="00B961C7" w:rsidRPr="002F531A" w:rsidRDefault="00B961C7" w:rsidP="004E2E71">
      <w:pPr>
        <w:rPr>
          <w:rFonts w:cs="Arial"/>
        </w:rPr>
      </w:pPr>
    </w:p>
    <w:p w14:paraId="4262C165" w14:textId="77777777" w:rsidR="00B961C7" w:rsidRPr="002F531A" w:rsidRDefault="00B961C7">
      <w:pPr>
        <w:widowControl/>
        <w:adjustRightInd/>
        <w:spacing w:after="200" w:line="276" w:lineRule="auto"/>
        <w:jc w:val="left"/>
        <w:textAlignment w:val="auto"/>
        <w:rPr>
          <w:rFonts w:cs="Arial"/>
        </w:rPr>
      </w:pPr>
      <w:r w:rsidRPr="002F531A">
        <w:rPr>
          <w:rFonts w:cs="Arial"/>
        </w:rPr>
        <w:br w:type="page"/>
      </w:r>
    </w:p>
    <w:p w14:paraId="61A20AD8" w14:textId="77777777" w:rsidR="003D61B4" w:rsidRPr="002F531A" w:rsidRDefault="003D61B4" w:rsidP="003D61B4">
      <w:pPr>
        <w:pStyle w:val="Heading1"/>
        <w:spacing w:before="0" w:after="0"/>
        <w:rPr>
          <w:rFonts w:cs="Arial"/>
        </w:rPr>
      </w:pPr>
      <w:bookmarkStart w:id="49" w:name="_Description_of_Requirements"/>
      <w:bookmarkStart w:id="50" w:name="_Toc335672616"/>
      <w:bookmarkStart w:id="51" w:name="_Toc414543386"/>
      <w:bookmarkStart w:id="52" w:name="_Toc335672618"/>
      <w:bookmarkEnd w:id="49"/>
      <w:r w:rsidRPr="002F531A">
        <w:rPr>
          <w:rFonts w:cs="Arial"/>
        </w:rPr>
        <w:lastRenderedPageBreak/>
        <w:t>Description of Requirements</w:t>
      </w:r>
      <w:bookmarkEnd w:id="50"/>
      <w:bookmarkEnd w:id="51"/>
    </w:p>
    <w:p w14:paraId="2086E16E" w14:textId="77777777" w:rsidR="003D61B4" w:rsidRPr="002F531A" w:rsidRDefault="003D61B4" w:rsidP="003D61B4">
      <w:pPr>
        <w:pStyle w:val="Default"/>
        <w:rPr>
          <w:rFonts w:ascii="Arial" w:hAnsi="Arial" w:cs="Arial"/>
          <w:sz w:val="23"/>
          <w:szCs w:val="23"/>
        </w:rPr>
      </w:pPr>
    </w:p>
    <w:p w14:paraId="7182EE15" w14:textId="77777777" w:rsidR="003D61B4" w:rsidRPr="002F531A" w:rsidRDefault="003D61B4" w:rsidP="003D61B4">
      <w:pPr>
        <w:pStyle w:val="Default"/>
        <w:rPr>
          <w:rFonts w:ascii="Arial" w:hAnsi="Arial" w:cs="Arial"/>
          <w:b/>
          <w:sz w:val="23"/>
          <w:szCs w:val="23"/>
        </w:rPr>
      </w:pPr>
      <w:r w:rsidRPr="002F531A">
        <w:rPr>
          <w:rFonts w:ascii="Arial" w:hAnsi="Arial" w:cs="Arial"/>
          <w:b/>
          <w:sz w:val="23"/>
          <w:szCs w:val="23"/>
        </w:rPr>
        <w:t xml:space="preserve">2.1. USER MANAGEMENT </w:t>
      </w:r>
    </w:p>
    <w:p w14:paraId="46F49384" w14:textId="77777777" w:rsidR="00383B0C" w:rsidRPr="002F531A" w:rsidRDefault="00383B0C" w:rsidP="003D61B4">
      <w:pPr>
        <w:pStyle w:val="Default"/>
        <w:rPr>
          <w:rFonts w:ascii="Arial" w:hAnsi="Arial" w:cs="Arial"/>
          <w:b/>
          <w:sz w:val="23"/>
          <w:szCs w:val="23"/>
        </w:rPr>
      </w:pPr>
    </w:p>
    <w:p w14:paraId="2FCBFA68" w14:textId="77777777" w:rsidR="003D61B4" w:rsidRPr="002F531A" w:rsidRDefault="003D61B4" w:rsidP="003D61B4">
      <w:pPr>
        <w:pStyle w:val="Default"/>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 xml:space="preserve">Need a user management module which allows the administrative users to efficiently manage the application by creating the users and allowing/restricting them to a part of application. This section would allow the creation of users who would login to the application. The users for the application can be created or modified. User will be able to login into the application using the username and password specified through this interface. </w:t>
      </w:r>
    </w:p>
    <w:p w14:paraId="3F523E40" w14:textId="77777777" w:rsidR="00960239" w:rsidRPr="002F531A" w:rsidRDefault="00960239" w:rsidP="003D61B4">
      <w:pPr>
        <w:pStyle w:val="Default"/>
        <w:rPr>
          <w:rFonts w:ascii="Arial" w:eastAsia="Times New Roman" w:hAnsi="Arial" w:cs="Arial"/>
          <w:color w:val="auto"/>
          <w:sz w:val="20"/>
          <w:lang w:val="en-AU" w:eastAsia="en-AU"/>
        </w:rPr>
      </w:pPr>
    </w:p>
    <w:p w14:paraId="512AE841" w14:textId="77777777" w:rsidR="003D61B4" w:rsidRPr="002F531A" w:rsidRDefault="003D61B4" w:rsidP="003D61B4">
      <w:pPr>
        <w:pStyle w:val="Default"/>
        <w:rPr>
          <w:rFonts w:ascii="Arial" w:eastAsia="Times New Roman" w:hAnsi="Arial" w:cs="Arial"/>
          <w:b/>
          <w:color w:val="auto"/>
          <w:sz w:val="20"/>
          <w:lang w:val="en-AU" w:eastAsia="en-AU"/>
        </w:rPr>
      </w:pPr>
      <w:r w:rsidRPr="002F531A">
        <w:rPr>
          <w:rFonts w:ascii="Arial" w:eastAsia="Times New Roman" w:hAnsi="Arial" w:cs="Arial"/>
          <w:b/>
          <w:color w:val="auto"/>
          <w:sz w:val="20"/>
          <w:lang w:val="en-AU" w:eastAsia="en-AU"/>
        </w:rPr>
        <w:t xml:space="preserve">2.1.1. ACCESS PRIVILEGES </w:t>
      </w:r>
    </w:p>
    <w:p w14:paraId="761CD8A1" w14:textId="77777777" w:rsidR="00383B0C" w:rsidRPr="002F531A" w:rsidRDefault="00383B0C" w:rsidP="003D61B4">
      <w:pPr>
        <w:pStyle w:val="Default"/>
        <w:rPr>
          <w:rFonts w:ascii="Arial" w:eastAsia="Times New Roman" w:hAnsi="Arial" w:cs="Arial"/>
          <w:b/>
          <w:color w:val="auto"/>
          <w:sz w:val="16"/>
          <w:szCs w:val="16"/>
          <w:lang w:val="en-AU" w:eastAsia="en-AU"/>
        </w:rPr>
      </w:pPr>
    </w:p>
    <w:p w14:paraId="4BAFA295" w14:textId="77777777" w:rsidR="003D61B4" w:rsidRPr="002F531A" w:rsidRDefault="003D61B4" w:rsidP="003D61B4">
      <w:pPr>
        <w:pStyle w:val="Default"/>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 xml:space="preserve">This interface will be required to assign/revoke module level access to the users. The module will not be displayed in the user’s menu options if the access has not been provided. These functions will only be carried out by NXp admin user. </w:t>
      </w:r>
    </w:p>
    <w:p w14:paraId="2BFCFEFA" w14:textId="77777777" w:rsidR="003D61B4" w:rsidRPr="002F531A" w:rsidRDefault="003D61B4" w:rsidP="00383B0C">
      <w:pPr>
        <w:pStyle w:val="Default"/>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 xml:space="preserve">In addition, the administrator should be able to further define access to various modules with R/W/M/Download rights. This section should allow setting the privileges for all the modules &amp; reports as envisaged. </w:t>
      </w:r>
    </w:p>
    <w:p w14:paraId="23CE9649" w14:textId="77777777" w:rsidR="003D61B4" w:rsidRPr="002F531A" w:rsidRDefault="003D61B4" w:rsidP="003D61B4">
      <w:pPr>
        <w:pStyle w:val="Default"/>
        <w:rPr>
          <w:rFonts w:ascii="Arial" w:hAnsi="Arial" w:cs="Arial"/>
          <w:color w:val="auto"/>
          <w:sz w:val="16"/>
          <w:szCs w:val="16"/>
        </w:rPr>
      </w:pPr>
    </w:p>
    <w:p w14:paraId="476843B6" w14:textId="77777777" w:rsidR="003D61B4" w:rsidRPr="002F531A" w:rsidRDefault="003D61B4" w:rsidP="003D61B4">
      <w:pPr>
        <w:pStyle w:val="Default"/>
        <w:rPr>
          <w:rFonts w:ascii="Arial" w:hAnsi="Arial" w:cs="Arial"/>
          <w:b/>
          <w:color w:val="auto"/>
          <w:sz w:val="20"/>
          <w:szCs w:val="20"/>
        </w:rPr>
      </w:pPr>
      <w:r w:rsidRPr="002F531A">
        <w:rPr>
          <w:rFonts w:ascii="Arial" w:hAnsi="Arial" w:cs="Arial"/>
          <w:b/>
          <w:color w:val="auto"/>
          <w:sz w:val="20"/>
          <w:szCs w:val="20"/>
        </w:rPr>
        <w:t xml:space="preserve">2.2. MASTERS </w:t>
      </w:r>
    </w:p>
    <w:p w14:paraId="05FA8B1E" w14:textId="77777777" w:rsidR="00383B0C" w:rsidRPr="002F531A" w:rsidRDefault="00383B0C" w:rsidP="003D61B4">
      <w:pPr>
        <w:pStyle w:val="Default"/>
        <w:rPr>
          <w:rFonts w:ascii="Arial" w:hAnsi="Arial" w:cs="Arial"/>
          <w:b/>
          <w:color w:val="auto"/>
          <w:sz w:val="20"/>
          <w:szCs w:val="20"/>
        </w:rPr>
      </w:pPr>
    </w:p>
    <w:p w14:paraId="77B7A3E2" w14:textId="77777777" w:rsidR="003D61B4" w:rsidRPr="002F531A" w:rsidRDefault="003D61B4" w:rsidP="003D61B4">
      <w:pPr>
        <w:pStyle w:val="Default"/>
        <w:rPr>
          <w:rFonts w:ascii="Arial" w:hAnsi="Arial" w:cs="Arial"/>
          <w:color w:val="auto"/>
          <w:sz w:val="18"/>
          <w:szCs w:val="18"/>
        </w:rPr>
      </w:pPr>
      <w:r w:rsidRPr="002F531A">
        <w:rPr>
          <w:rFonts w:ascii="Arial" w:hAnsi="Arial" w:cs="Arial"/>
          <w:color w:val="auto"/>
          <w:sz w:val="18"/>
          <w:szCs w:val="18"/>
        </w:rPr>
        <w:t xml:space="preserve">This defines the structure and the categories within which the program will function. This interface will allow the admin to define levels/sub-levels of hierarchy in a tree architecture format. These masters will be manually updated by the user. The administrator should be able to set the hierarchy from category to platform till demographic level in the system. </w:t>
      </w:r>
    </w:p>
    <w:p w14:paraId="5B1718D3" w14:textId="77777777" w:rsidR="003D61B4" w:rsidRPr="002F531A" w:rsidRDefault="003D61B4" w:rsidP="003D61B4">
      <w:pPr>
        <w:pStyle w:val="Default"/>
        <w:rPr>
          <w:rFonts w:ascii="Arial" w:hAnsi="Arial" w:cs="Arial"/>
          <w:color w:val="auto"/>
          <w:sz w:val="18"/>
          <w:szCs w:val="18"/>
        </w:rPr>
      </w:pPr>
      <w:r w:rsidRPr="002F531A">
        <w:rPr>
          <w:rFonts w:ascii="Arial" w:hAnsi="Arial" w:cs="Arial"/>
          <w:color w:val="auto"/>
          <w:sz w:val="18"/>
          <w:szCs w:val="18"/>
        </w:rPr>
        <w:t xml:space="preserve">System should allow admin user in creating following masters: </w:t>
      </w:r>
    </w:p>
    <w:p w14:paraId="20203D15" w14:textId="77777777" w:rsidR="003D61B4" w:rsidRPr="002F531A" w:rsidRDefault="003D61B4" w:rsidP="00D04A9C">
      <w:pPr>
        <w:pStyle w:val="Default"/>
        <w:numPr>
          <w:ilvl w:val="0"/>
          <w:numId w:val="3"/>
        </w:numPr>
        <w:spacing w:after="68"/>
        <w:rPr>
          <w:rFonts w:ascii="Arial" w:hAnsi="Arial" w:cs="Arial"/>
          <w:color w:val="auto"/>
          <w:sz w:val="18"/>
          <w:szCs w:val="18"/>
        </w:rPr>
      </w:pPr>
      <w:r w:rsidRPr="002F531A">
        <w:rPr>
          <w:rFonts w:ascii="Arial" w:hAnsi="Arial" w:cs="Arial"/>
          <w:color w:val="auto"/>
          <w:sz w:val="18"/>
          <w:szCs w:val="18"/>
        </w:rPr>
        <w:t xml:space="preserve">Categories - e.g. Retail, </w:t>
      </w:r>
    </w:p>
    <w:p w14:paraId="0FD40DB9" w14:textId="77777777" w:rsidR="003D61B4" w:rsidRPr="002F531A" w:rsidRDefault="003D61B4" w:rsidP="00D04A9C">
      <w:pPr>
        <w:pStyle w:val="Default"/>
        <w:numPr>
          <w:ilvl w:val="0"/>
          <w:numId w:val="3"/>
        </w:numPr>
        <w:spacing w:after="68"/>
        <w:rPr>
          <w:rFonts w:ascii="Arial" w:hAnsi="Arial" w:cs="Arial"/>
          <w:color w:val="auto"/>
          <w:sz w:val="18"/>
          <w:szCs w:val="18"/>
        </w:rPr>
      </w:pPr>
      <w:r w:rsidRPr="002F531A">
        <w:rPr>
          <w:rFonts w:ascii="Arial" w:hAnsi="Arial" w:cs="Arial"/>
          <w:color w:val="auto"/>
          <w:sz w:val="18"/>
          <w:szCs w:val="18"/>
        </w:rPr>
        <w:t xml:space="preserve">Sub-Categories - e.g. Department store, Fine dining </w:t>
      </w:r>
    </w:p>
    <w:p w14:paraId="551F236F" w14:textId="77777777" w:rsidR="003D61B4" w:rsidRPr="002F531A" w:rsidRDefault="003D61B4" w:rsidP="00D04A9C">
      <w:pPr>
        <w:pStyle w:val="Default"/>
        <w:numPr>
          <w:ilvl w:val="0"/>
          <w:numId w:val="3"/>
        </w:numPr>
        <w:spacing w:after="68"/>
        <w:rPr>
          <w:rFonts w:ascii="Arial" w:hAnsi="Arial" w:cs="Arial"/>
          <w:color w:val="auto"/>
          <w:sz w:val="18"/>
          <w:szCs w:val="18"/>
        </w:rPr>
      </w:pPr>
      <w:r w:rsidRPr="002F531A">
        <w:rPr>
          <w:rFonts w:ascii="Arial" w:hAnsi="Arial" w:cs="Arial"/>
          <w:color w:val="auto"/>
          <w:sz w:val="18"/>
          <w:szCs w:val="18"/>
        </w:rPr>
        <w:t xml:space="preserve">Media Owner and its type - e.g. Future group , Modern type </w:t>
      </w:r>
    </w:p>
    <w:p w14:paraId="269F4021" w14:textId="77777777" w:rsidR="003D61B4" w:rsidRPr="002F531A" w:rsidRDefault="003D61B4" w:rsidP="00D04A9C">
      <w:pPr>
        <w:pStyle w:val="Default"/>
        <w:numPr>
          <w:ilvl w:val="0"/>
          <w:numId w:val="3"/>
        </w:numPr>
        <w:spacing w:after="68"/>
        <w:rPr>
          <w:rFonts w:ascii="Arial" w:hAnsi="Arial" w:cs="Arial"/>
          <w:color w:val="auto"/>
          <w:sz w:val="18"/>
          <w:szCs w:val="18"/>
        </w:rPr>
      </w:pPr>
      <w:r w:rsidRPr="002F531A">
        <w:rPr>
          <w:rFonts w:ascii="Arial" w:hAnsi="Arial" w:cs="Arial"/>
          <w:color w:val="auto"/>
          <w:sz w:val="18"/>
          <w:szCs w:val="18"/>
        </w:rPr>
        <w:t xml:space="preserve">Platform types - e.g. big bazar </w:t>
      </w:r>
    </w:p>
    <w:p w14:paraId="466BED8E" w14:textId="77777777" w:rsidR="003D61B4" w:rsidRPr="002F531A" w:rsidRDefault="003D61B4" w:rsidP="00D04A9C">
      <w:pPr>
        <w:pStyle w:val="Default"/>
        <w:numPr>
          <w:ilvl w:val="0"/>
          <w:numId w:val="3"/>
        </w:numPr>
        <w:spacing w:after="68"/>
        <w:rPr>
          <w:rFonts w:ascii="Arial" w:hAnsi="Arial" w:cs="Arial"/>
          <w:color w:val="auto"/>
          <w:sz w:val="18"/>
          <w:szCs w:val="18"/>
        </w:rPr>
      </w:pPr>
      <w:r w:rsidRPr="002F531A">
        <w:rPr>
          <w:rFonts w:ascii="Arial" w:hAnsi="Arial" w:cs="Arial"/>
          <w:color w:val="auto"/>
          <w:sz w:val="18"/>
          <w:szCs w:val="18"/>
        </w:rPr>
        <w:t xml:space="preserve">Capturing Brand custodian managers details </w:t>
      </w:r>
    </w:p>
    <w:p w14:paraId="358549F0" w14:textId="77777777" w:rsidR="003D61B4" w:rsidRPr="002F531A" w:rsidRDefault="003D61B4" w:rsidP="00D04A9C">
      <w:pPr>
        <w:pStyle w:val="Default"/>
        <w:numPr>
          <w:ilvl w:val="0"/>
          <w:numId w:val="3"/>
        </w:numPr>
        <w:spacing w:after="68"/>
        <w:rPr>
          <w:rFonts w:ascii="Arial" w:hAnsi="Arial" w:cs="Arial"/>
          <w:color w:val="auto"/>
          <w:sz w:val="18"/>
          <w:szCs w:val="18"/>
        </w:rPr>
      </w:pPr>
      <w:r w:rsidRPr="002F531A">
        <w:rPr>
          <w:rFonts w:ascii="Arial" w:hAnsi="Arial" w:cs="Arial"/>
          <w:color w:val="auto"/>
          <w:sz w:val="18"/>
          <w:szCs w:val="18"/>
        </w:rPr>
        <w:t xml:space="preserve">Geo </w:t>
      </w:r>
      <w:r w:rsidR="00066E3C" w:rsidRPr="002F531A">
        <w:rPr>
          <w:rFonts w:ascii="Arial" w:hAnsi="Arial" w:cs="Arial"/>
          <w:color w:val="auto"/>
          <w:sz w:val="18"/>
          <w:szCs w:val="18"/>
        </w:rPr>
        <w:t>Location</w:t>
      </w:r>
      <w:r w:rsidRPr="002F531A">
        <w:rPr>
          <w:rFonts w:ascii="Arial" w:hAnsi="Arial" w:cs="Arial"/>
          <w:color w:val="auto"/>
          <w:sz w:val="18"/>
          <w:szCs w:val="18"/>
        </w:rPr>
        <w:t xml:space="preserve"> and Demographic details. </w:t>
      </w:r>
    </w:p>
    <w:p w14:paraId="55723E80" w14:textId="77777777" w:rsidR="003D61B4" w:rsidRPr="002F531A" w:rsidRDefault="003D61B4" w:rsidP="00D04A9C">
      <w:pPr>
        <w:pStyle w:val="Default"/>
        <w:numPr>
          <w:ilvl w:val="0"/>
          <w:numId w:val="3"/>
        </w:numPr>
        <w:spacing w:after="68"/>
        <w:rPr>
          <w:rFonts w:ascii="Arial" w:hAnsi="Arial" w:cs="Arial"/>
          <w:color w:val="auto"/>
          <w:sz w:val="18"/>
          <w:szCs w:val="18"/>
        </w:rPr>
      </w:pPr>
      <w:r w:rsidRPr="002F531A">
        <w:rPr>
          <w:rFonts w:ascii="Arial" w:hAnsi="Arial" w:cs="Arial"/>
          <w:color w:val="auto"/>
          <w:sz w:val="18"/>
          <w:szCs w:val="18"/>
        </w:rPr>
        <w:t xml:space="preserve">Media Inventory Details </w:t>
      </w:r>
    </w:p>
    <w:p w14:paraId="1AD484D3" w14:textId="77777777" w:rsidR="003D61B4" w:rsidRPr="002F531A" w:rsidRDefault="003D61B4" w:rsidP="00D04A9C">
      <w:pPr>
        <w:pStyle w:val="Default"/>
        <w:numPr>
          <w:ilvl w:val="0"/>
          <w:numId w:val="3"/>
        </w:numPr>
        <w:rPr>
          <w:rFonts w:ascii="Arial" w:hAnsi="Arial" w:cs="Arial"/>
          <w:color w:val="auto"/>
          <w:sz w:val="18"/>
          <w:szCs w:val="18"/>
        </w:rPr>
      </w:pPr>
      <w:r w:rsidRPr="002F531A">
        <w:rPr>
          <w:rFonts w:ascii="Arial" w:hAnsi="Arial" w:cs="Arial"/>
          <w:color w:val="auto"/>
          <w:sz w:val="18"/>
          <w:szCs w:val="18"/>
        </w:rPr>
        <w:t xml:space="preserve">Nxp Media Vendors masters </w:t>
      </w:r>
    </w:p>
    <w:p w14:paraId="65F861B3" w14:textId="77777777" w:rsidR="003D61B4" w:rsidRPr="002F531A" w:rsidRDefault="003D61B4" w:rsidP="003D61B4">
      <w:pPr>
        <w:pStyle w:val="Default"/>
        <w:rPr>
          <w:rFonts w:ascii="Arial" w:hAnsi="Arial" w:cs="Arial"/>
          <w:color w:val="auto"/>
          <w:sz w:val="23"/>
          <w:szCs w:val="23"/>
        </w:rPr>
      </w:pPr>
    </w:p>
    <w:p w14:paraId="04C90212" w14:textId="77777777" w:rsidR="003D61B4" w:rsidRPr="002F531A" w:rsidRDefault="003D61B4" w:rsidP="003D61B4">
      <w:pPr>
        <w:pStyle w:val="Default"/>
        <w:rPr>
          <w:rFonts w:ascii="Arial" w:hAnsi="Arial" w:cs="Arial"/>
          <w:b/>
          <w:color w:val="auto"/>
          <w:sz w:val="20"/>
          <w:szCs w:val="20"/>
        </w:rPr>
      </w:pPr>
      <w:r w:rsidRPr="002F531A">
        <w:rPr>
          <w:rFonts w:ascii="Arial" w:hAnsi="Arial" w:cs="Arial"/>
          <w:b/>
          <w:color w:val="auto"/>
          <w:sz w:val="20"/>
          <w:szCs w:val="20"/>
        </w:rPr>
        <w:t xml:space="preserve">2.3. TREE FORMAT </w:t>
      </w:r>
    </w:p>
    <w:p w14:paraId="2E61318D" w14:textId="77777777" w:rsidR="00383B0C" w:rsidRPr="002F531A" w:rsidRDefault="00383B0C" w:rsidP="003D61B4">
      <w:pPr>
        <w:pStyle w:val="Default"/>
        <w:rPr>
          <w:rFonts w:ascii="Arial" w:hAnsi="Arial" w:cs="Arial"/>
          <w:b/>
          <w:color w:val="auto"/>
          <w:sz w:val="20"/>
          <w:szCs w:val="20"/>
        </w:rPr>
      </w:pPr>
    </w:p>
    <w:p w14:paraId="61B6ACDC" w14:textId="77777777" w:rsidR="003D61B4" w:rsidRPr="002F531A" w:rsidRDefault="003D61B4" w:rsidP="003D61B4">
      <w:pPr>
        <w:pStyle w:val="Default"/>
        <w:rPr>
          <w:rFonts w:ascii="Arial" w:hAnsi="Arial" w:cs="Arial"/>
          <w:color w:val="auto"/>
          <w:sz w:val="18"/>
          <w:szCs w:val="18"/>
        </w:rPr>
      </w:pPr>
      <w:r w:rsidRPr="002F531A">
        <w:rPr>
          <w:rFonts w:ascii="Arial" w:hAnsi="Arial" w:cs="Arial"/>
          <w:color w:val="auto"/>
          <w:sz w:val="18"/>
          <w:szCs w:val="18"/>
        </w:rPr>
        <w:t xml:space="preserve">System should be designed in such a way that it can capture the details from top to bottom i.e. one to many linking like a tree architecture format covering fields like: </w:t>
      </w:r>
    </w:p>
    <w:p w14:paraId="38126E6E" w14:textId="77777777" w:rsidR="003D61B4" w:rsidRPr="002F531A" w:rsidRDefault="003D61B4" w:rsidP="00D04A9C">
      <w:pPr>
        <w:pStyle w:val="Default"/>
        <w:numPr>
          <w:ilvl w:val="0"/>
          <w:numId w:val="3"/>
        </w:numPr>
        <w:spacing w:after="68"/>
        <w:rPr>
          <w:rFonts w:ascii="Arial" w:hAnsi="Arial" w:cs="Arial"/>
          <w:color w:val="auto"/>
          <w:sz w:val="18"/>
          <w:szCs w:val="18"/>
        </w:rPr>
      </w:pPr>
      <w:r w:rsidRPr="002F531A">
        <w:rPr>
          <w:rFonts w:ascii="Arial" w:hAnsi="Arial" w:cs="Arial"/>
          <w:color w:val="auto"/>
          <w:sz w:val="18"/>
          <w:szCs w:val="18"/>
        </w:rPr>
        <w:t xml:space="preserve">Category </w:t>
      </w:r>
    </w:p>
    <w:p w14:paraId="36234B20" w14:textId="77777777" w:rsidR="003D61B4" w:rsidRPr="002F531A" w:rsidRDefault="003D61B4" w:rsidP="00D04A9C">
      <w:pPr>
        <w:pStyle w:val="Default"/>
        <w:numPr>
          <w:ilvl w:val="0"/>
          <w:numId w:val="3"/>
        </w:numPr>
        <w:spacing w:after="68"/>
        <w:rPr>
          <w:rFonts w:ascii="Arial" w:hAnsi="Arial" w:cs="Arial"/>
          <w:color w:val="auto"/>
          <w:sz w:val="18"/>
          <w:szCs w:val="18"/>
        </w:rPr>
      </w:pPr>
      <w:r w:rsidRPr="002F531A">
        <w:rPr>
          <w:rFonts w:ascii="Arial" w:hAnsi="Arial" w:cs="Arial"/>
          <w:color w:val="auto"/>
          <w:sz w:val="18"/>
          <w:szCs w:val="18"/>
        </w:rPr>
        <w:t xml:space="preserve">Sub-category </w:t>
      </w:r>
    </w:p>
    <w:p w14:paraId="0305EA50" w14:textId="77777777" w:rsidR="003D61B4" w:rsidRPr="002F531A" w:rsidRDefault="003D61B4" w:rsidP="00D04A9C">
      <w:pPr>
        <w:pStyle w:val="Default"/>
        <w:numPr>
          <w:ilvl w:val="0"/>
          <w:numId w:val="3"/>
        </w:numPr>
        <w:spacing w:after="68"/>
        <w:rPr>
          <w:rFonts w:ascii="Arial" w:hAnsi="Arial" w:cs="Arial"/>
          <w:color w:val="auto"/>
          <w:sz w:val="18"/>
          <w:szCs w:val="18"/>
        </w:rPr>
      </w:pPr>
      <w:r w:rsidRPr="002F531A">
        <w:rPr>
          <w:rFonts w:ascii="Arial" w:hAnsi="Arial" w:cs="Arial"/>
          <w:color w:val="auto"/>
          <w:sz w:val="18"/>
          <w:szCs w:val="18"/>
        </w:rPr>
        <w:t xml:space="preserve">Media Owner </w:t>
      </w:r>
    </w:p>
    <w:p w14:paraId="14FAB0D1" w14:textId="77777777" w:rsidR="003D61B4" w:rsidRPr="002F531A" w:rsidRDefault="003D61B4" w:rsidP="00D04A9C">
      <w:pPr>
        <w:pStyle w:val="Default"/>
        <w:numPr>
          <w:ilvl w:val="0"/>
          <w:numId w:val="3"/>
        </w:numPr>
        <w:spacing w:after="68"/>
        <w:rPr>
          <w:rFonts w:ascii="Arial" w:hAnsi="Arial" w:cs="Arial"/>
          <w:color w:val="auto"/>
          <w:sz w:val="18"/>
          <w:szCs w:val="18"/>
        </w:rPr>
      </w:pPr>
      <w:r w:rsidRPr="002F531A">
        <w:rPr>
          <w:rFonts w:ascii="Arial" w:hAnsi="Arial" w:cs="Arial"/>
          <w:color w:val="auto"/>
          <w:sz w:val="18"/>
          <w:szCs w:val="18"/>
        </w:rPr>
        <w:t xml:space="preserve">Platform Details along with geo </w:t>
      </w:r>
      <w:r w:rsidR="00066E3C" w:rsidRPr="002F531A">
        <w:rPr>
          <w:rFonts w:ascii="Arial" w:hAnsi="Arial" w:cs="Arial"/>
          <w:color w:val="auto"/>
          <w:sz w:val="18"/>
          <w:szCs w:val="18"/>
        </w:rPr>
        <w:t>location</w:t>
      </w:r>
      <w:r w:rsidRPr="002F531A">
        <w:rPr>
          <w:rFonts w:ascii="Arial" w:hAnsi="Arial" w:cs="Arial"/>
          <w:color w:val="auto"/>
          <w:sz w:val="18"/>
          <w:szCs w:val="18"/>
        </w:rPr>
        <w:t xml:space="preserve"> and demographic details. </w:t>
      </w:r>
    </w:p>
    <w:p w14:paraId="705E0CC7" w14:textId="77777777" w:rsidR="003D61B4" w:rsidRPr="002F531A" w:rsidRDefault="003D61B4" w:rsidP="003D61B4">
      <w:pPr>
        <w:pStyle w:val="Default"/>
        <w:rPr>
          <w:rFonts w:ascii="Arial" w:hAnsi="Arial" w:cs="Arial"/>
          <w:color w:val="auto"/>
          <w:sz w:val="18"/>
          <w:szCs w:val="18"/>
        </w:rPr>
      </w:pPr>
    </w:p>
    <w:p w14:paraId="631D30BE" w14:textId="77777777" w:rsidR="00383B0C" w:rsidRPr="002F531A" w:rsidRDefault="003D61B4" w:rsidP="003D61B4">
      <w:pPr>
        <w:pStyle w:val="Default"/>
        <w:rPr>
          <w:rFonts w:ascii="Arial" w:hAnsi="Arial" w:cs="Arial"/>
          <w:b/>
          <w:color w:val="auto"/>
          <w:sz w:val="20"/>
          <w:szCs w:val="20"/>
        </w:rPr>
      </w:pPr>
      <w:r w:rsidRPr="002F531A">
        <w:rPr>
          <w:rFonts w:ascii="Arial" w:hAnsi="Arial" w:cs="Arial"/>
          <w:b/>
          <w:color w:val="auto"/>
          <w:sz w:val="20"/>
          <w:szCs w:val="20"/>
        </w:rPr>
        <w:t>2.4. PROJECT/CAMPAIGN CREATION</w:t>
      </w:r>
    </w:p>
    <w:p w14:paraId="71E3CC00" w14:textId="77777777" w:rsidR="003D61B4" w:rsidRPr="002F531A" w:rsidRDefault="003D61B4" w:rsidP="003D61B4">
      <w:pPr>
        <w:pStyle w:val="Default"/>
        <w:rPr>
          <w:rFonts w:ascii="Arial" w:hAnsi="Arial" w:cs="Arial"/>
          <w:b/>
          <w:color w:val="auto"/>
          <w:sz w:val="20"/>
          <w:szCs w:val="20"/>
        </w:rPr>
      </w:pPr>
      <w:r w:rsidRPr="002F531A">
        <w:rPr>
          <w:rFonts w:ascii="Arial" w:hAnsi="Arial" w:cs="Arial"/>
          <w:b/>
          <w:color w:val="auto"/>
          <w:sz w:val="20"/>
          <w:szCs w:val="20"/>
        </w:rPr>
        <w:t xml:space="preserve"> </w:t>
      </w:r>
    </w:p>
    <w:p w14:paraId="4B161A2E" w14:textId="77777777" w:rsidR="003D61B4" w:rsidRPr="002F531A" w:rsidRDefault="003D61B4" w:rsidP="003D61B4">
      <w:pPr>
        <w:pStyle w:val="Default"/>
        <w:rPr>
          <w:rFonts w:ascii="Arial" w:hAnsi="Arial" w:cs="Arial"/>
          <w:color w:val="auto"/>
          <w:sz w:val="18"/>
          <w:szCs w:val="18"/>
        </w:rPr>
      </w:pPr>
      <w:r w:rsidRPr="002F531A">
        <w:rPr>
          <w:rFonts w:ascii="Arial" w:hAnsi="Arial" w:cs="Arial"/>
          <w:color w:val="auto"/>
          <w:sz w:val="18"/>
          <w:szCs w:val="18"/>
        </w:rPr>
        <w:t xml:space="preserve">This module should allow the user to create a new client type or if the client already exist than a new project under selected client. It will help in creating client and project details along with history. </w:t>
      </w:r>
    </w:p>
    <w:p w14:paraId="29F72C0E" w14:textId="77777777" w:rsidR="003D61B4" w:rsidRPr="002F531A" w:rsidRDefault="003D61B4" w:rsidP="003D61B4">
      <w:pPr>
        <w:pStyle w:val="Default"/>
        <w:rPr>
          <w:rFonts w:ascii="Arial" w:hAnsi="Arial" w:cs="Arial"/>
          <w:color w:val="auto"/>
          <w:sz w:val="18"/>
          <w:szCs w:val="18"/>
        </w:rPr>
      </w:pPr>
      <w:r w:rsidRPr="002F531A">
        <w:rPr>
          <w:rFonts w:ascii="Arial" w:hAnsi="Arial" w:cs="Arial"/>
          <w:color w:val="auto"/>
          <w:sz w:val="18"/>
          <w:szCs w:val="18"/>
        </w:rPr>
        <w:t xml:space="preserve">NXp user will login to program and add the required project related information. If the client is new than as a first step a new client will be created and if required details can be mapped with categories/sub-categories. </w:t>
      </w:r>
    </w:p>
    <w:p w14:paraId="0A61EAA8" w14:textId="77777777" w:rsidR="003D61B4" w:rsidRPr="002F531A" w:rsidRDefault="003D61B4" w:rsidP="003D61B4">
      <w:pPr>
        <w:pStyle w:val="Default"/>
        <w:rPr>
          <w:rFonts w:ascii="Arial" w:hAnsi="Arial" w:cs="Arial"/>
          <w:color w:val="auto"/>
          <w:sz w:val="18"/>
          <w:szCs w:val="18"/>
        </w:rPr>
      </w:pPr>
      <w:r w:rsidRPr="002F531A">
        <w:rPr>
          <w:rFonts w:ascii="Arial" w:hAnsi="Arial" w:cs="Arial"/>
          <w:color w:val="auto"/>
          <w:sz w:val="18"/>
          <w:szCs w:val="18"/>
        </w:rPr>
        <w:t xml:space="preserve">Once a client is created, a new campaign will be created with some status i.e. at what stage is the campaign i.e. proposed, in progress and final. </w:t>
      </w:r>
    </w:p>
    <w:p w14:paraId="6973F324" w14:textId="77777777" w:rsidR="003D61B4" w:rsidRPr="002F531A" w:rsidRDefault="003D61B4" w:rsidP="003D61B4">
      <w:pPr>
        <w:pStyle w:val="Default"/>
        <w:rPr>
          <w:rFonts w:ascii="Arial" w:hAnsi="Arial" w:cs="Arial"/>
          <w:color w:val="auto"/>
          <w:sz w:val="18"/>
          <w:szCs w:val="18"/>
        </w:rPr>
      </w:pPr>
      <w:r w:rsidRPr="002F531A">
        <w:rPr>
          <w:rFonts w:ascii="Arial" w:hAnsi="Arial" w:cs="Arial"/>
          <w:color w:val="auto"/>
          <w:sz w:val="18"/>
          <w:szCs w:val="18"/>
        </w:rPr>
        <w:t xml:space="preserve">Basis NXp users analysis and cross checking, user will also select the agency partners which can be either NXp itself or any other external agencies. Once all the inputs are added, user will perform the search basis which details will appear and NXp user can see and suggest the relevant details to client. </w:t>
      </w:r>
    </w:p>
    <w:p w14:paraId="20438A31" w14:textId="77777777" w:rsidR="003D61B4" w:rsidRPr="002F531A" w:rsidRDefault="003D61B4" w:rsidP="003D61B4">
      <w:pPr>
        <w:pStyle w:val="Default"/>
        <w:rPr>
          <w:rFonts w:ascii="Arial" w:hAnsi="Arial" w:cs="Arial"/>
          <w:color w:val="auto"/>
          <w:sz w:val="18"/>
          <w:szCs w:val="18"/>
        </w:rPr>
      </w:pPr>
      <w:r w:rsidRPr="002F531A">
        <w:rPr>
          <w:rFonts w:ascii="Arial" w:hAnsi="Arial" w:cs="Arial"/>
          <w:color w:val="auto"/>
          <w:sz w:val="18"/>
          <w:szCs w:val="18"/>
        </w:rPr>
        <w:t xml:space="preserve">At the end, following fields to be mapped with a campaign which is proposed or suggested or </w:t>
      </w:r>
      <w:r w:rsidR="000B2FBF" w:rsidRPr="002F531A">
        <w:rPr>
          <w:rFonts w:ascii="Arial" w:hAnsi="Arial" w:cs="Arial"/>
          <w:color w:val="auto"/>
          <w:sz w:val="18"/>
          <w:szCs w:val="18"/>
        </w:rPr>
        <w:t>finalized</w:t>
      </w:r>
      <w:r w:rsidRPr="002F531A">
        <w:rPr>
          <w:rFonts w:ascii="Arial" w:hAnsi="Arial" w:cs="Arial"/>
          <w:color w:val="auto"/>
          <w:sz w:val="18"/>
          <w:szCs w:val="18"/>
        </w:rPr>
        <w:t xml:space="preserve"> with a client like: </w:t>
      </w:r>
    </w:p>
    <w:p w14:paraId="5A1932AC" w14:textId="77777777" w:rsidR="003D61B4" w:rsidRPr="002F531A" w:rsidRDefault="003D61B4" w:rsidP="003D61B4">
      <w:pPr>
        <w:pStyle w:val="Default"/>
        <w:rPr>
          <w:rFonts w:ascii="Arial" w:hAnsi="Arial" w:cs="Arial"/>
          <w:color w:val="auto"/>
          <w:sz w:val="18"/>
          <w:szCs w:val="18"/>
        </w:rPr>
      </w:pPr>
      <w:r w:rsidRPr="002F531A">
        <w:rPr>
          <w:rFonts w:ascii="Arial" w:hAnsi="Arial" w:cs="Arial"/>
          <w:color w:val="auto"/>
          <w:sz w:val="18"/>
          <w:szCs w:val="18"/>
        </w:rPr>
        <w:lastRenderedPageBreak/>
        <w:t xml:space="preserve">Inventory Specs (Store, Item, Rate card cost, negotiated cost) </w:t>
      </w:r>
    </w:p>
    <w:p w14:paraId="13B9C528" w14:textId="77777777" w:rsidR="003D61B4" w:rsidRPr="002F531A" w:rsidRDefault="003D61B4" w:rsidP="003D61B4">
      <w:pPr>
        <w:pStyle w:val="Default"/>
        <w:rPr>
          <w:rFonts w:ascii="Arial" w:hAnsi="Arial" w:cs="Arial"/>
          <w:color w:val="auto"/>
          <w:sz w:val="18"/>
          <w:szCs w:val="18"/>
        </w:rPr>
      </w:pPr>
      <w:r w:rsidRPr="002F531A">
        <w:rPr>
          <w:rFonts w:ascii="Arial" w:hAnsi="Arial" w:cs="Arial"/>
          <w:color w:val="auto"/>
          <w:sz w:val="18"/>
          <w:szCs w:val="18"/>
        </w:rPr>
        <w:t xml:space="preserve">Collateral Requirement (Specs, Quantities) </w:t>
      </w:r>
      <w:r w:rsidR="000B2FBF" w:rsidRPr="002F531A">
        <w:rPr>
          <w:rFonts w:ascii="Arial" w:hAnsi="Arial" w:cs="Arial"/>
          <w:color w:val="auto"/>
          <w:sz w:val="18"/>
          <w:szCs w:val="18"/>
        </w:rPr>
        <w:t>etc.</w:t>
      </w:r>
      <w:r w:rsidRPr="002F531A">
        <w:rPr>
          <w:rFonts w:ascii="Arial" w:hAnsi="Arial" w:cs="Arial"/>
          <w:color w:val="auto"/>
          <w:sz w:val="18"/>
          <w:szCs w:val="18"/>
        </w:rPr>
        <w:t xml:space="preserve"> </w:t>
      </w:r>
    </w:p>
    <w:p w14:paraId="58CD4CBF" w14:textId="77777777" w:rsidR="003D61B4" w:rsidRPr="002F531A" w:rsidRDefault="003D61B4" w:rsidP="00383B0C">
      <w:pPr>
        <w:pStyle w:val="Default"/>
        <w:rPr>
          <w:rFonts w:ascii="Arial" w:hAnsi="Arial" w:cs="Arial"/>
          <w:color w:val="auto"/>
          <w:sz w:val="18"/>
          <w:szCs w:val="18"/>
        </w:rPr>
      </w:pPr>
      <w:r w:rsidRPr="002F531A">
        <w:rPr>
          <w:rFonts w:ascii="Arial" w:hAnsi="Arial" w:cs="Arial"/>
          <w:color w:val="auto"/>
          <w:sz w:val="18"/>
          <w:szCs w:val="18"/>
        </w:rPr>
        <w:t xml:space="preserve">Once the details are </w:t>
      </w:r>
      <w:r w:rsidR="000B2FBF" w:rsidRPr="002F531A">
        <w:rPr>
          <w:rFonts w:ascii="Arial" w:hAnsi="Arial" w:cs="Arial"/>
          <w:color w:val="auto"/>
          <w:sz w:val="18"/>
          <w:szCs w:val="18"/>
        </w:rPr>
        <w:t>finalized</w:t>
      </w:r>
      <w:r w:rsidRPr="002F531A">
        <w:rPr>
          <w:rFonts w:ascii="Arial" w:hAnsi="Arial" w:cs="Arial"/>
          <w:color w:val="auto"/>
          <w:sz w:val="18"/>
          <w:szCs w:val="18"/>
        </w:rPr>
        <w:t>, user should change the status and add final/proposed values along with Brand agency fees</w:t>
      </w:r>
      <w:r w:rsidR="00383B0C" w:rsidRPr="002F531A">
        <w:rPr>
          <w:rFonts w:ascii="Arial" w:hAnsi="Arial" w:cs="Arial"/>
          <w:color w:val="auto"/>
          <w:sz w:val="18"/>
          <w:szCs w:val="18"/>
        </w:rPr>
        <w:t>.</w:t>
      </w:r>
    </w:p>
    <w:p w14:paraId="57062496" w14:textId="77777777" w:rsidR="00383B0C" w:rsidRPr="002F531A" w:rsidRDefault="00383B0C" w:rsidP="00383B0C">
      <w:pPr>
        <w:pStyle w:val="Default"/>
        <w:rPr>
          <w:rFonts w:ascii="Arial" w:hAnsi="Arial" w:cs="Arial"/>
          <w:color w:val="auto"/>
          <w:sz w:val="20"/>
          <w:szCs w:val="20"/>
        </w:rPr>
      </w:pPr>
    </w:p>
    <w:p w14:paraId="21B6693C" w14:textId="77777777" w:rsidR="003D61B4" w:rsidRPr="002F531A" w:rsidRDefault="003D61B4" w:rsidP="003D61B4">
      <w:pPr>
        <w:pStyle w:val="Default"/>
        <w:rPr>
          <w:rFonts w:ascii="Arial" w:hAnsi="Arial" w:cs="Arial"/>
          <w:b/>
          <w:color w:val="auto"/>
          <w:sz w:val="20"/>
          <w:szCs w:val="20"/>
        </w:rPr>
      </w:pPr>
      <w:r w:rsidRPr="002F531A">
        <w:rPr>
          <w:rFonts w:ascii="Arial" w:hAnsi="Arial" w:cs="Arial"/>
          <w:b/>
          <w:color w:val="auto"/>
          <w:sz w:val="20"/>
          <w:szCs w:val="20"/>
        </w:rPr>
        <w:t xml:space="preserve">2.5. SEARCH FUNCTIONALITY </w:t>
      </w:r>
    </w:p>
    <w:p w14:paraId="6DEFD4FF" w14:textId="77777777" w:rsidR="00383B0C" w:rsidRPr="002F531A" w:rsidRDefault="00383B0C" w:rsidP="003D61B4">
      <w:pPr>
        <w:pStyle w:val="Default"/>
        <w:rPr>
          <w:rFonts w:ascii="Arial" w:hAnsi="Arial" w:cs="Arial"/>
          <w:b/>
          <w:color w:val="auto"/>
          <w:sz w:val="20"/>
          <w:szCs w:val="20"/>
        </w:rPr>
      </w:pPr>
    </w:p>
    <w:p w14:paraId="24CB2F4D" w14:textId="77777777" w:rsidR="003D61B4" w:rsidRPr="002F531A" w:rsidRDefault="003D61B4" w:rsidP="003D61B4">
      <w:pPr>
        <w:pStyle w:val="Default"/>
        <w:rPr>
          <w:rFonts w:ascii="Arial" w:hAnsi="Arial" w:cs="Arial"/>
          <w:color w:val="auto"/>
          <w:sz w:val="18"/>
          <w:szCs w:val="18"/>
        </w:rPr>
      </w:pPr>
      <w:r w:rsidRPr="002F531A">
        <w:rPr>
          <w:rFonts w:ascii="Arial" w:hAnsi="Arial" w:cs="Arial"/>
          <w:color w:val="auto"/>
          <w:sz w:val="18"/>
          <w:szCs w:val="18"/>
        </w:rPr>
        <w:t xml:space="preserve">This is one of the most important module as required where NXp user will select the filters basis which system will perform a search and provide the relevant details. System should be flexible enough and have an option through which a user can add/delete filters from the search screen in easy steps. </w:t>
      </w:r>
    </w:p>
    <w:p w14:paraId="21E26FC5" w14:textId="77777777" w:rsidR="00383B0C" w:rsidRPr="002F531A" w:rsidRDefault="00383B0C" w:rsidP="003D61B4">
      <w:pPr>
        <w:pStyle w:val="Default"/>
        <w:rPr>
          <w:rFonts w:ascii="Arial" w:hAnsi="Arial" w:cs="Arial"/>
          <w:color w:val="auto"/>
          <w:sz w:val="20"/>
          <w:szCs w:val="20"/>
        </w:rPr>
      </w:pPr>
    </w:p>
    <w:p w14:paraId="06E6A765" w14:textId="77777777" w:rsidR="003D61B4" w:rsidRPr="002F531A" w:rsidRDefault="00383B0C" w:rsidP="003D61B4">
      <w:pPr>
        <w:pStyle w:val="Default"/>
        <w:rPr>
          <w:rFonts w:ascii="Arial" w:hAnsi="Arial" w:cs="Arial"/>
          <w:b/>
          <w:color w:val="auto"/>
          <w:sz w:val="20"/>
          <w:szCs w:val="20"/>
        </w:rPr>
      </w:pPr>
      <w:r w:rsidRPr="002F531A">
        <w:rPr>
          <w:rFonts w:ascii="Arial" w:hAnsi="Arial" w:cs="Arial"/>
          <w:b/>
          <w:color w:val="auto"/>
          <w:sz w:val="20"/>
          <w:szCs w:val="20"/>
        </w:rPr>
        <w:t>2</w:t>
      </w:r>
      <w:r w:rsidR="003D61B4" w:rsidRPr="002F531A">
        <w:rPr>
          <w:rFonts w:ascii="Arial" w:hAnsi="Arial" w:cs="Arial"/>
          <w:b/>
          <w:color w:val="auto"/>
          <w:sz w:val="20"/>
          <w:szCs w:val="20"/>
        </w:rPr>
        <w:t xml:space="preserve">.6. REPORTS </w:t>
      </w:r>
    </w:p>
    <w:p w14:paraId="59B08476" w14:textId="77777777" w:rsidR="00383B0C" w:rsidRPr="002F531A" w:rsidRDefault="00383B0C" w:rsidP="003D61B4">
      <w:pPr>
        <w:pStyle w:val="Default"/>
        <w:rPr>
          <w:rFonts w:ascii="Arial" w:hAnsi="Arial" w:cs="Arial"/>
          <w:b/>
          <w:color w:val="auto"/>
          <w:sz w:val="20"/>
          <w:szCs w:val="20"/>
        </w:rPr>
      </w:pPr>
    </w:p>
    <w:p w14:paraId="63D69A9A" w14:textId="77777777" w:rsidR="003D61B4" w:rsidRPr="002F531A" w:rsidRDefault="003D61B4" w:rsidP="003D61B4">
      <w:pPr>
        <w:pStyle w:val="Default"/>
        <w:rPr>
          <w:rFonts w:ascii="Arial" w:hAnsi="Arial" w:cs="Arial"/>
          <w:color w:val="auto"/>
          <w:sz w:val="18"/>
          <w:szCs w:val="18"/>
        </w:rPr>
      </w:pPr>
      <w:r w:rsidRPr="002F531A">
        <w:rPr>
          <w:rFonts w:ascii="Arial" w:hAnsi="Arial" w:cs="Arial"/>
          <w:color w:val="auto"/>
          <w:sz w:val="18"/>
          <w:szCs w:val="18"/>
        </w:rPr>
        <w:t xml:space="preserve">System should have the following reports: </w:t>
      </w:r>
    </w:p>
    <w:p w14:paraId="3AF5E9D3" w14:textId="77777777" w:rsidR="00383B0C" w:rsidRPr="002F531A" w:rsidRDefault="00383B0C" w:rsidP="003D61B4">
      <w:pPr>
        <w:pStyle w:val="Default"/>
        <w:rPr>
          <w:rFonts w:ascii="Arial" w:hAnsi="Arial" w:cs="Arial"/>
          <w:color w:val="auto"/>
          <w:sz w:val="18"/>
          <w:szCs w:val="18"/>
        </w:rPr>
      </w:pPr>
    </w:p>
    <w:p w14:paraId="0718225E" w14:textId="77777777" w:rsidR="003D61B4" w:rsidRPr="002F531A" w:rsidRDefault="003D61B4" w:rsidP="0050580A">
      <w:pPr>
        <w:pStyle w:val="Default"/>
        <w:numPr>
          <w:ilvl w:val="0"/>
          <w:numId w:val="4"/>
        </w:numPr>
        <w:spacing w:after="80"/>
        <w:rPr>
          <w:rFonts w:ascii="Arial" w:hAnsi="Arial" w:cs="Arial"/>
          <w:color w:val="auto"/>
          <w:sz w:val="18"/>
          <w:szCs w:val="18"/>
        </w:rPr>
      </w:pPr>
      <w:r w:rsidRPr="002F531A">
        <w:rPr>
          <w:rFonts w:ascii="Arial" w:hAnsi="Arial" w:cs="Arial"/>
          <w:color w:val="auto"/>
          <w:sz w:val="18"/>
          <w:szCs w:val="18"/>
        </w:rPr>
        <w:t xml:space="preserve">Reports for media owners/platforms </w:t>
      </w:r>
    </w:p>
    <w:p w14:paraId="43EB140A" w14:textId="77777777" w:rsidR="003D61B4" w:rsidRPr="002F531A" w:rsidRDefault="003D61B4" w:rsidP="0050580A">
      <w:pPr>
        <w:pStyle w:val="Default"/>
        <w:numPr>
          <w:ilvl w:val="0"/>
          <w:numId w:val="4"/>
        </w:numPr>
        <w:spacing w:after="80"/>
        <w:rPr>
          <w:rFonts w:ascii="Arial" w:hAnsi="Arial" w:cs="Arial"/>
          <w:color w:val="auto"/>
          <w:sz w:val="18"/>
          <w:szCs w:val="18"/>
        </w:rPr>
      </w:pPr>
      <w:r w:rsidRPr="002F531A">
        <w:rPr>
          <w:rFonts w:ascii="Arial" w:hAnsi="Arial" w:cs="Arial"/>
          <w:color w:val="auto"/>
          <w:sz w:val="18"/>
          <w:szCs w:val="18"/>
        </w:rPr>
        <w:t xml:space="preserve">Reports for campaign </w:t>
      </w:r>
    </w:p>
    <w:p w14:paraId="2C6C9DB3" w14:textId="77777777" w:rsidR="003D61B4" w:rsidRPr="002F531A" w:rsidRDefault="003D61B4" w:rsidP="0050580A">
      <w:pPr>
        <w:pStyle w:val="Default"/>
        <w:numPr>
          <w:ilvl w:val="0"/>
          <w:numId w:val="4"/>
        </w:numPr>
        <w:spacing w:after="80"/>
        <w:rPr>
          <w:rFonts w:ascii="Arial" w:hAnsi="Arial" w:cs="Arial"/>
          <w:color w:val="auto"/>
          <w:sz w:val="18"/>
          <w:szCs w:val="18"/>
        </w:rPr>
      </w:pPr>
      <w:r w:rsidRPr="002F531A">
        <w:rPr>
          <w:rFonts w:ascii="Arial" w:hAnsi="Arial" w:cs="Arial"/>
          <w:color w:val="auto"/>
          <w:sz w:val="18"/>
          <w:szCs w:val="18"/>
        </w:rPr>
        <w:t xml:space="preserve">Reports for Agency fees </w:t>
      </w:r>
    </w:p>
    <w:p w14:paraId="5DEA9C3D" w14:textId="327EDDB3" w:rsidR="003D61B4" w:rsidRPr="002F531A" w:rsidRDefault="003D61B4" w:rsidP="0050580A">
      <w:pPr>
        <w:pStyle w:val="Default"/>
        <w:numPr>
          <w:ilvl w:val="0"/>
          <w:numId w:val="4"/>
        </w:numPr>
        <w:spacing w:after="80"/>
        <w:rPr>
          <w:rFonts w:ascii="Arial" w:hAnsi="Arial" w:cs="Arial"/>
          <w:color w:val="auto"/>
          <w:sz w:val="18"/>
          <w:szCs w:val="18"/>
        </w:rPr>
      </w:pPr>
      <w:del w:id="53" w:author="Abhishek Rai 2" w:date="2019-05-09T13:05:00Z">
        <w:r w:rsidRPr="002F531A" w:rsidDel="00DD2592">
          <w:rPr>
            <w:rFonts w:ascii="Arial" w:hAnsi="Arial" w:cs="Arial"/>
            <w:color w:val="auto"/>
            <w:sz w:val="18"/>
            <w:szCs w:val="18"/>
          </w:rPr>
          <w:delText xml:space="preserve">NXp </w:delText>
        </w:r>
      </w:del>
      <w:bookmarkStart w:id="54" w:name="_GoBack"/>
      <w:bookmarkEnd w:id="54"/>
      <w:r w:rsidRPr="002F531A">
        <w:rPr>
          <w:rFonts w:ascii="Arial" w:hAnsi="Arial" w:cs="Arial"/>
          <w:color w:val="auto"/>
          <w:sz w:val="18"/>
          <w:szCs w:val="18"/>
        </w:rPr>
        <w:t xml:space="preserve">Media clients </w:t>
      </w:r>
    </w:p>
    <w:p w14:paraId="0C78C38E" w14:textId="77777777" w:rsidR="003D61B4" w:rsidRPr="002F531A" w:rsidRDefault="003D61B4" w:rsidP="0050580A">
      <w:pPr>
        <w:pStyle w:val="Default"/>
        <w:numPr>
          <w:ilvl w:val="0"/>
          <w:numId w:val="4"/>
        </w:numPr>
        <w:rPr>
          <w:rFonts w:ascii="Arial" w:hAnsi="Arial" w:cs="Arial"/>
          <w:color w:val="auto"/>
          <w:sz w:val="18"/>
          <w:szCs w:val="18"/>
        </w:rPr>
      </w:pPr>
      <w:r w:rsidRPr="002F531A">
        <w:rPr>
          <w:rFonts w:ascii="Arial" w:hAnsi="Arial" w:cs="Arial"/>
          <w:color w:val="auto"/>
          <w:sz w:val="18"/>
          <w:szCs w:val="18"/>
        </w:rPr>
        <w:t xml:space="preserve">User audit Log report : </w:t>
      </w:r>
    </w:p>
    <w:p w14:paraId="0FF2C793" w14:textId="77777777" w:rsidR="003D61B4" w:rsidRPr="002F531A" w:rsidRDefault="003D61B4" w:rsidP="003D61B4">
      <w:pPr>
        <w:pStyle w:val="Default"/>
        <w:rPr>
          <w:rFonts w:ascii="Arial" w:hAnsi="Arial" w:cs="Arial"/>
          <w:color w:val="auto"/>
          <w:sz w:val="18"/>
          <w:szCs w:val="18"/>
        </w:rPr>
      </w:pPr>
    </w:p>
    <w:p w14:paraId="6FDF1396" w14:textId="77777777" w:rsidR="003D61B4" w:rsidRPr="002F531A" w:rsidRDefault="003D61B4" w:rsidP="003D61B4">
      <w:pPr>
        <w:pStyle w:val="Default"/>
        <w:rPr>
          <w:rFonts w:ascii="Arial" w:hAnsi="Arial" w:cs="Arial"/>
          <w:color w:val="auto"/>
          <w:sz w:val="18"/>
          <w:szCs w:val="18"/>
        </w:rPr>
      </w:pPr>
      <w:r w:rsidRPr="002F531A">
        <w:rPr>
          <w:rFonts w:ascii="Arial" w:hAnsi="Arial" w:cs="Arial"/>
          <w:color w:val="auto"/>
          <w:sz w:val="18"/>
          <w:szCs w:val="18"/>
        </w:rPr>
        <w:t xml:space="preserve">Each time a user logs into the application and uses any of the modules listed below for adding / modifying / deleting a record, then a log of the same should be captured in the backend. Details can be viewed through a report and some selected envisaged modules include: </w:t>
      </w:r>
    </w:p>
    <w:p w14:paraId="5BFF62BE" w14:textId="77777777" w:rsidR="00383B0C" w:rsidRPr="002F531A" w:rsidRDefault="00383B0C" w:rsidP="003D61B4">
      <w:pPr>
        <w:pStyle w:val="Default"/>
        <w:rPr>
          <w:rFonts w:ascii="Arial" w:hAnsi="Arial" w:cs="Arial"/>
          <w:color w:val="auto"/>
          <w:sz w:val="18"/>
          <w:szCs w:val="18"/>
        </w:rPr>
      </w:pPr>
    </w:p>
    <w:p w14:paraId="6F7BF999" w14:textId="77777777" w:rsidR="003D61B4" w:rsidRPr="002F531A" w:rsidRDefault="003D61B4" w:rsidP="0050580A">
      <w:pPr>
        <w:pStyle w:val="Default"/>
        <w:numPr>
          <w:ilvl w:val="0"/>
          <w:numId w:val="5"/>
        </w:numPr>
        <w:spacing w:after="164"/>
        <w:rPr>
          <w:rFonts w:ascii="Arial" w:hAnsi="Arial" w:cs="Arial"/>
          <w:color w:val="auto"/>
          <w:sz w:val="18"/>
          <w:szCs w:val="18"/>
        </w:rPr>
      </w:pPr>
      <w:r w:rsidRPr="002F531A">
        <w:rPr>
          <w:rFonts w:ascii="Arial" w:hAnsi="Arial" w:cs="Arial"/>
          <w:color w:val="auto"/>
          <w:sz w:val="18"/>
          <w:szCs w:val="18"/>
        </w:rPr>
        <w:t xml:space="preserve">User Management </w:t>
      </w:r>
    </w:p>
    <w:p w14:paraId="022355FA" w14:textId="77777777" w:rsidR="003D61B4" w:rsidRPr="002F531A" w:rsidRDefault="003D61B4" w:rsidP="0050580A">
      <w:pPr>
        <w:pStyle w:val="Default"/>
        <w:numPr>
          <w:ilvl w:val="0"/>
          <w:numId w:val="5"/>
        </w:numPr>
        <w:spacing w:after="164"/>
        <w:rPr>
          <w:rFonts w:ascii="Arial" w:hAnsi="Arial" w:cs="Arial"/>
          <w:color w:val="auto"/>
          <w:sz w:val="18"/>
          <w:szCs w:val="18"/>
        </w:rPr>
      </w:pPr>
      <w:r w:rsidRPr="002F531A">
        <w:rPr>
          <w:rFonts w:ascii="Arial" w:hAnsi="Arial" w:cs="Arial"/>
          <w:color w:val="auto"/>
          <w:sz w:val="18"/>
          <w:szCs w:val="18"/>
        </w:rPr>
        <w:t xml:space="preserve">Access right management </w:t>
      </w:r>
    </w:p>
    <w:p w14:paraId="20A600CF" w14:textId="77777777" w:rsidR="003D61B4" w:rsidRPr="002F531A" w:rsidRDefault="003D61B4" w:rsidP="0050580A">
      <w:pPr>
        <w:pStyle w:val="Default"/>
        <w:numPr>
          <w:ilvl w:val="0"/>
          <w:numId w:val="5"/>
        </w:numPr>
        <w:spacing w:after="164"/>
        <w:rPr>
          <w:rFonts w:ascii="Arial" w:hAnsi="Arial" w:cs="Arial"/>
          <w:color w:val="auto"/>
          <w:sz w:val="18"/>
          <w:szCs w:val="18"/>
        </w:rPr>
      </w:pPr>
      <w:r w:rsidRPr="002F531A">
        <w:rPr>
          <w:rFonts w:ascii="Arial" w:hAnsi="Arial" w:cs="Arial"/>
          <w:color w:val="auto"/>
          <w:sz w:val="18"/>
          <w:szCs w:val="18"/>
        </w:rPr>
        <w:t xml:space="preserve">Master Setups – categories/sub-categories etc. </w:t>
      </w:r>
    </w:p>
    <w:p w14:paraId="1B79C664" w14:textId="77777777" w:rsidR="003D61B4" w:rsidRPr="002F531A" w:rsidRDefault="003D61B4" w:rsidP="0050580A">
      <w:pPr>
        <w:pStyle w:val="Default"/>
        <w:numPr>
          <w:ilvl w:val="0"/>
          <w:numId w:val="5"/>
        </w:numPr>
        <w:spacing w:after="164"/>
        <w:rPr>
          <w:rFonts w:ascii="Arial" w:hAnsi="Arial" w:cs="Arial"/>
          <w:color w:val="auto"/>
          <w:sz w:val="18"/>
          <w:szCs w:val="18"/>
        </w:rPr>
      </w:pPr>
      <w:r w:rsidRPr="002F531A">
        <w:rPr>
          <w:rFonts w:ascii="Arial" w:hAnsi="Arial" w:cs="Arial"/>
          <w:color w:val="auto"/>
          <w:sz w:val="18"/>
          <w:szCs w:val="18"/>
        </w:rPr>
        <w:t xml:space="preserve">Platform Mapping - Hierarchy </w:t>
      </w:r>
    </w:p>
    <w:p w14:paraId="29BCB5DC" w14:textId="77777777" w:rsidR="003D61B4" w:rsidRPr="002F531A" w:rsidRDefault="003D61B4" w:rsidP="0050580A">
      <w:pPr>
        <w:pStyle w:val="Default"/>
        <w:numPr>
          <w:ilvl w:val="0"/>
          <w:numId w:val="5"/>
        </w:numPr>
        <w:spacing w:after="164"/>
        <w:rPr>
          <w:rFonts w:ascii="Arial" w:hAnsi="Arial" w:cs="Arial"/>
          <w:color w:val="auto"/>
          <w:sz w:val="18"/>
          <w:szCs w:val="18"/>
        </w:rPr>
      </w:pPr>
      <w:r w:rsidRPr="002F531A">
        <w:rPr>
          <w:rFonts w:ascii="Arial" w:hAnsi="Arial" w:cs="Arial"/>
          <w:color w:val="auto"/>
          <w:sz w:val="18"/>
          <w:szCs w:val="18"/>
        </w:rPr>
        <w:t xml:space="preserve">Profile Updates – brand custodian manager </w:t>
      </w:r>
    </w:p>
    <w:p w14:paraId="47996FFE" w14:textId="77777777" w:rsidR="003D61B4" w:rsidRPr="002F531A" w:rsidRDefault="003D61B4" w:rsidP="0050580A">
      <w:pPr>
        <w:pStyle w:val="Default"/>
        <w:numPr>
          <w:ilvl w:val="0"/>
          <w:numId w:val="5"/>
        </w:numPr>
        <w:spacing w:after="164"/>
        <w:rPr>
          <w:rFonts w:ascii="Arial" w:hAnsi="Arial" w:cs="Arial"/>
          <w:color w:val="auto"/>
          <w:sz w:val="18"/>
          <w:szCs w:val="18"/>
        </w:rPr>
      </w:pPr>
      <w:r w:rsidRPr="002F531A">
        <w:rPr>
          <w:rFonts w:ascii="Arial" w:hAnsi="Arial" w:cs="Arial"/>
          <w:color w:val="auto"/>
          <w:sz w:val="18"/>
          <w:szCs w:val="18"/>
        </w:rPr>
        <w:t xml:space="preserve">Media Inventory </w:t>
      </w:r>
    </w:p>
    <w:p w14:paraId="646A5084" w14:textId="77777777" w:rsidR="003D61B4" w:rsidRPr="002F531A" w:rsidRDefault="003D61B4" w:rsidP="0050580A">
      <w:pPr>
        <w:pStyle w:val="Default"/>
        <w:numPr>
          <w:ilvl w:val="0"/>
          <w:numId w:val="5"/>
        </w:numPr>
        <w:rPr>
          <w:rFonts w:ascii="Arial" w:hAnsi="Arial" w:cs="Arial"/>
          <w:color w:val="auto"/>
          <w:sz w:val="18"/>
          <w:szCs w:val="18"/>
        </w:rPr>
      </w:pPr>
      <w:r w:rsidRPr="002F531A">
        <w:rPr>
          <w:rFonts w:ascii="Arial" w:hAnsi="Arial" w:cs="Arial"/>
          <w:color w:val="auto"/>
          <w:sz w:val="18"/>
          <w:szCs w:val="18"/>
        </w:rPr>
        <w:t xml:space="preserve">Booking and Proposal Module </w:t>
      </w:r>
    </w:p>
    <w:p w14:paraId="5D9FD1B6" w14:textId="77777777" w:rsidR="003D61B4" w:rsidRPr="002F531A" w:rsidRDefault="003D61B4" w:rsidP="003D61B4">
      <w:pPr>
        <w:pStyle w:val="Heading1"/>
        <w:spacing w:before="0" w:after="0"/>
        <w:ind w:left="432"/>
        <w:rPr>
          <w:rFonts w:cs="Arial"/>
          <w:sz w:val="18"/>
          <w:szCs w:val="18"/>
          <w:lang w:val="en-US"/>
        </w:rPr>
      </w:pPr>
    </w:p>
    <w:p w14:paraId="573D1353" w14:textId="77777777" w:rsidR="00383B0C" w:rsidRPr="002F531A" w:rsidRDefault="00383B0C" w:rsidP="000B2FBF">
      <w:pPr>
        <w:pStyle w:val="Heading1"/>
        <w:spacing w:before="0" w:after="0"/>
        <w:ind w:left="432"/>
        <w:rPr>
          <w:rFonts w:cs="Arial"/>
          <w:sz w:val="18"/>
          <w:szCs w:val="18"/>
          <w:lang w:val="en-US"/>
        </w:rPr>
      </w:pPr>
    </w:p>
    <w:p w14:paraId="5D1B39AE" w14:textId="77777777" w:rsidR="00AB4E32" w:rsidRPr="002F531A" w:rsidRDefault="00AB4E32">
      <w:pPr>
        <w:widowControl/>
        <w:adjustRightInd/>
        <w:spacing w:after="200" w:line="276" w:lineRule="auto"/>
        <w:jc w:val="left"/>
        <w:textAlignment w:val="auto"/>
        <w:rPr>
          <w:rFonts w:cs="Arial"/>
          <w:lang w:val="en-US" w:eastAsia="x-none"/>
        </w:rPr>
      </w:pPr>
      <w:r w:rsidRPr="002F531A">
        <w:rPr>
          <w:rFonts w:cs="Arial"/>
          <w:lang w:val="en-US" w:eastAsia="x-none"/>
        </w:rPr>
        <w:br w:type="page"/>
      </w:r>
    </w:p>
    <w:p w14:paraId="7880C2F1" w14:textId="77777777" w:rsidR="00383B0C" w:rsidRPr="002F531A" w:rsidRDefault="00383B0C" w:rsidP="00383B0C">
      <w:pPr>
        <w:rPr>
          <w:rFonts w:cs="Arial"/>
          <w:lang w:val="en-US" w:eastAsia="x-none"/>
        </w:rPr>
      </w:pPr>
    </w:p>
    <w:p w14:paraId="7EC3859E" w14:textId="77777777" w:rsidR="003D61B4" w:rsidRPr="002F531A" w:rsidRDefault="003D61B4" w:rsidP="003D61B4">
      <w:pPr>
        <w:pStyle w:val="Heading1"/>
        <w:spacing w:before="0" w:after="0"/>
        <w:rPr>
          <w:rFonts w:cs="Arial"/>
          <w:sz w:val="28"/>
          <w:szCs w:val="28"/>
          <w:lang w:val="en-US"/>
        </w:rPr>
      </w:pPr>
      <w:bookmarkStart w:id="55" w:name="_Functional_Requirements"/>
      <w:bookmarkStart w:id="56" w:name="_Toc414543387"/>
      <w:bookmarkEnd w:id="55"/>
      <w:r w:rsidRPr="002F531A">
        <w:rPr>
          <w:rFonts w:cs="Arial"/>
          <w:sz w:val="28"/>
          <w:szCs w:val="28"/>
        </w:rPr>
        <w:t>Functional Requirements</w:t>
      </w:r>
      <w:bookmarkEnd w:id="52"/>
      <w:bookmarkEnd w:id="56"/>
    </w:p>
    <w:p w14:paraId="2DE9F829" w14:textId="77777777" w:rsidR="0050384E" w:rsidRPr="002F531A" w:rsidRDefault="0050384E" w:rsidP="0050384E">
      <w:pPr>
        <w:pStyle w:val="Heading2"/>
        <w:rPr>
          <w:lang w:val="en-US"/>
        </w:rPr>
      </w:pPr>
      <w:bookmarkStart w:id="57" w:name="_System_structure"/>
      <w:bookmarkStart w:id="58" w:name="_Toc414543388"/>
      <w:bookmarkEnd w:id="57"/>
      <w:r w:rsidRPr="002F531A">
        <w:rPr>
          <w:lang w:val="en-US"/>
        </w:rPr>
        <w:t>System structure</w:t>
      </w:r>
      <w:bookmarkEnd w:id="58"/>
    </w:p>
    <w:tbl>
      <w:tblPr>
        <w:tblStyle w:val="TableGrid"/>
        <w:tblW w:w="0" w:type="auto"/>
        <w:tblLayout w:type="fixed"/>
        <w:tblLook w:val="04A0" w:firstRow="1" w:lastRow="0" w:firstColumn="1" w:lastColumn="0" w:noHBand="0" w:noVBand="1"/>
      </w:tblPr>
      <w:tblGrid>
        <w:gridCol w:w="378"/>
        <w:gridCol w:w="9135"/>
      </w:tblGrid>
      <w:tr w:rsidR="0066281C" w:rsidRPr="002F531A" w14:paraId="4CAC9BBE" w14:textId="77777777" w:rsidTr="005E6B90">
        <w:trPr>
          <w:trHeight w:val="3914"/>
        </w:trPr>
        <w:tc>
          <w:tcPr>
            <w:tcW w:w="378" w:type="dxa"/>
          </w:tcPr>
          <w:p w14:paraId="03E1F6D1" w14:textId="77777777" w:rsidR="0066281C" w:rsidRPr="002F531A" w:rsidRDefault="0066281C" w:rsidP="006E1633">
            <w:pPr>
              <w:rPr>
                <w:rFonts w:cs="Arial"/>
              </w:rPr>
            </w:pPr>
          </w:p>
          <w:p w14:paraId="0EC67311" w14:textId="77777777" w:rsidR="0066281C" w:rsidRPr="002F531A" w:rsidRDefault="0066281C" w:rsidP="006E1633">
            <w:pPr>
              <w:rPr>
                <w:rFonts w:cs="Arial"/>
                <w:sz w:val="24"/>
              </w:rPr>
            </w:pPr>
            <w:r w:rsidRPr="002F531A">
              <w:rPr>
                <w:rFonts w:cs="Arial"/>
                <w:sz w:val="24"/>
              </w:rPr>
              <w:t>NXP</w:t>
            </w:r>
          </w:p>
          <w:p w14:paraId="6E38FD0F" w14:textId="77777777" w:rsidR="00236ED4" w:rsidRPr="002F531A" w:rsidRDefault="00236ED4" w:rsidP="006E1633">
            <w:pPr>
              <w:rPr>
                <w:rFonts w:cs="Arial"/>
                <w:sz w:val="24"/>
              </w:rPr>
            </w:pPr>
          </w:p>
          <w:p w14:paraId="1B5116E5" w14:textId="77777777" w:rsidR="0066281C" w:rsidRPr="002F531A" w:rsidRDefault="00BC4797" w:rsidP="00236ED4">
            <w:pPr>
              <w:rPr>
                <w:rFonts w:cs="Arial"/>
                <w:sz w:val="24"/>
              </w:rPr>
            </w:pPr>
            <w:r w:rsidRPr="002F531A">
              <w:rPr>
                <w:rFonts w:cs="Arial"/>
                <w:sz w:val="24"/>
              </w:rPr>
              <w:t>USER</w:t>
            </w:r>
          </w:p>
        </w:tc>
        <w:tc>
          <w:tcPr>
            <w:tcW w:w="9135" w:type="dxa"/>
          </w:tcPr>
          <w:p w14:paraId="10E81F25" w14:textId="77777777" w:rsidR="00236ED4" w:rsidRPr="002F531A" w:rsidRDefault="00F131EB" w:rsidP="006E1633">
            <w:pPr>
              <w:rPr>
                <w:rFonts w:cs="Arial"/>
              </w:rPr>
            </w:pPr>
            <w:r w:rsidRPr="002F531A">
              <w:rPr>
                <w:rFonts w:cs="Arial"/>
                <w:noProof/>
                <w:lang w:val="en-US" w:eastAsia="en-US"/>
              </w:rPr>
              <mc:AlternateContent>
                <mc:Choice Requires="wpg">
                  <w:drawing>
                    <wp:anchor distT="0" distB="0" distL="114300" distR="114300" simplePos="0" relativeHeight="251720704" behindDoc="0" locked="0" layoutInCell="1" allowOverlap="1" wp14:anchorId="7F7864C6" wp14:editId="48BEFC89">
                      <wp:simplePos x="0" y="0"/>
                      <wp:positionH relativeFrom="column">
                        <wp:posOffset>14412</wp:posOffset>
                      </wp:positionH>
                      <wp:positionV relativeFrom="paragraph">
                        <wp:posOffset>91799</wp:posOffset>
                      </wp:positionV>
                      <wp:extent cx="6411319" cy="5493385"/>
                      <wp:effectExtent l="57150" t="38100" r="85090" b="88265"/>
                      <wp:wrapNone/>
                      <wp:docPr id="84" name="Group 84"/>
                      <wp:cNvGraphicFramePr/>
                      <a:graphic xmlns:a="http://schemas.openxmlformats.org/drawingml/2006/main">
                        <a:graphicData uri="http://schemas.microsoft.com/office/word/2010/wordprocessingGroup">
                          <wpg:wgp>
                            <wpg:cNvGrpSpPr/>
                            <wpg:grpSpPr>
                              <a:xfrm>
                                <a:off x="0" y="0"/>
                                <a:ext cx="6411319" cy="5493385"/>
                                <a:chOff x="0" y="0"/>
                                <a:chExt cx="6411319" cy="5493385"/>
                              </a:xfrm>
                            </wpg:grpSpPr>
                            <wps:wsp>
                              <wps:cNvPr id="68" name="Rounded Rectangle 68"/>
                              <wps:cNvSpPr/>
                              <wps:spPr>
                                <a:xfrm>
                                  <a:off x="6058894" y="246491"/>
                                  <a:ext cx="352425" cy="4381500"/>
                                </a:xfrm>
                                <a:prstGeom prst="roundRect">
                                  <a:avLst/>
                                </a:prstGeom>
                              </wps:spPr>
                              <wps:style>
                                <a:lnRef idx="1">
                                  <a:schemeClr val="dk1"/>
                                </a:lnRef>
                                <a:fillRef idx="2">
                                  <a:schemeClr val="dk1"/>
                                </a:fillRef>
                                <a:effectRef idx="1">
                                  <a:schemeClr val="dk1"/>
                                </a:effectRef>
                                <a:fontRef idx="minor">
                                  <a:schemeClr val="dk1"/>
                                </a:fontRef>
                              </wps:style>
                              <wps:txbx>
                                <w:txbxContent>
                                  <w:p w14:paraId="34130B1D" w14:textId="77777777" w:rsidR="00F51F40" w:rsidRPr="00185921" w:rsidRDefault="00F51F40" w:rsidP="0066281C">
                                    <w:pPr>
                                      <w:jc w:val="center"/>
                                      <w:rPr>
                                        <w:rFonts w:asciiTheme="majorHAnsi" w:hAnsiTheme="majorHAnsi"/>
                                        <w:b/>
                                        <w:color w:val="323232" w:themeColor="text2"/>
                                        <w:sz w:val="24"/>
                                      </w:rPr>
                                    </w:pPr>
                                    <w:r w:rsidRPr="00185921">
                                      <w:rPr>
                                        <w:rFonts w:asciiTheme="majorHAnsi" w:hAnsiTheme="majorHAnsi"/>
                                        <w:b/>
                                        <w:color w:val="323232" w:themeColor="text2"/>
                                        <w:sz w:val="24"/>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628153" y="0"/>
                                  <a:ext cx="838200" cy="552450"/>
                                </a:xfrm>
                                <a:prstGeom prst="roundRect">
                                  <a:avLst/>
                                </a:prstGeom>
                              </wps:spPr>
                              <wps:style>
                                <a:lnRef idx="1">
                                  <a:schemeClr val="dk1"/>
                                </a:lnRef>
                                <a:fillRef idx="2">
                                  <a:schemeClr val="dk1"/>
                                </a:fillRef>
                                <a:effectRef idx="1">
                                  <a:schemeClr val="dk1"/>
                                </a:effectRef>
                                <a:fontRef idx="minor">
                                  <a:schemeClr val="dk1"/>
                                </a:fontRef>
                              </wps:style>
                              <wps:txbx>
                                <w:txbxContent>
                                  <w:p w14:paraId="24718634" w14:textId="77777777" w:rsidR="00F51F40" w:rsidRDefault="00F51F40" w:rsidP="0066281C">
                                    <w:pPr>
                                      <w:jc w:val="center"/>
                                      <w:rPr>
                                        <w:rFonts w:cs="Arial"/>
                                        <w:sz w:val="14"/>
                                        <w:szCs w:val="14"/>
                                        <w:lang w:val="en-GB" w:eastAsia="en-US"/>
                                      </w:rPr>
                                    </w:pPr>
                                    <w:r>
                                      <w:rPr>
                                        <w:rFonts w:cs="Arial"/>
                                        <w:sz w:val="14"/>
                                        <w:szCs w:val="14"/>
                                        <w:lang w:val="en-GB" w:eastAsia="en-US"/>
                                      </w:rPr>
                                      <w:t>Create Category</w:t>
                                    </w:r>
                                  </w:p>
                                  <w:p w14:paraId="32364D30" w14:textId="77777777" w:rsidR="00F51F40" w:rsidRPr="0066281C" w:rsidRDefault="00F51F40" w:rsidP="0066281C">
                                    <w:pPr>
                                      <w:jc w:val="center"/>
                                      <w:rPr>
                                        <w:rFonts w:cs="Arial"/>
                                        <w:sz w:val="14"/>
                                        <w:szCs w:val="14"/>
                                        <w:lang w:val="en-GB" w:eastAsia="en-US"/>
                                      </w:rPr>
                                    </w:pPr>
                                    <w:r>
                                      <w:rPr>
                                        <w:rFonts w:cs="Arial"/>
                                        <w:sz w:val="14"/>
                                        <w:szCs w:val="14"/>
                                        <w:lang w:val="en-GB" w:eastAsia="en-US"/>
                                      </w:rPr>
                                      <w:t>(Retail, Transit Media..)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 name="Rounded Rectangle 17"/>
                              <wps:cNvSpPr/>
                              <wps:spPr>
                                <a:xfrm>
                                  <a:off x="1836751" y="7952"/>
                                  <a:ext cx="1190625" cy="476250"/>
                                </a:xfrm>
                                <a:prstGeom prst="roundRect">
                                  <a:avLst/>
                                </a:prstGeom>
                              </wps:spPr>
                              <wps:style>
                                <a:lnRef idx="1">
                                  <a:schemeClr val="dk1"/>
                                </a:lnRef>
                                <a:fillRef idx="2">
                                  <a:schemeClr val="dk1"/>
                                </a:fillRef>
                                <a:effectRef idx="1">
                                  <a:schemeClr val="dk1"/>
                                </a:effectRef>
                                <a:fontRef idx="minor">
                                  <a:schemeClr val="dk1"/>
                                </a:fontRef>
                              </wps:style>
                              <wps:txbx>
                                <w:txbxContent>
                                  <w:p w14:paraId="5DB9F4CA" w14:textId="77777777" w:rsidR="00F51F40" w:rsidRDefault="00F51F40" w:rsidP="0066281C">
                                    <w:pPr>
                                      <w:jc w:val="center"/>
                                      <w:rPr>
                                        <w:rFonts w:cs="Arial"/>
                                        <w:sz w:val="14"/>
                                        <w:szCs w:val="14"/>
                                        <w:lang w:val="en-GB" w:eastAsia="en-US"/>
                                      </w:rPr>
                                    </w:pPr>
                                    <w:r w:rsidRPr="0066281C">
                                      <w:rPr>
                                        <w:rFonts w:cs="Arial"/>
                                        <w:sz w:val="14"/>
                                        <w:szCs w:val="14"/>
                                        <w:lang w:val="en-GB" w:eastAsia="en-US"/>
                                      </w:rPr>
                                      <w:t>Create Sub Category</w:t>
                                    </w:r>
                                  </w:p>
                                  <w:p w14:paraId="41F0C23F" w14:textId="77777777" w:rsidR="00F51F40" w:rsidRPr="0066281C" w:rsidRDefault="00F51F40" w:rsidP="0066281C">
                                    <w:pPr>
                                      <w:jc w:val="center"/>
                                      <w:rPr>
                                        <w:rFonts w:cs="Arial"/>
                                        <w:sz w:val="14"/>
                                        <w:szCs w:val="14"/>
                                        <w:lang w:val="en-GB" w:eastAsia="en-US"/>
                                      </w:rPr>
                                    </w:pPr>
                                    <w:r>
                                      <w:rPr>
                                        <w:rFonts w:cs="Arial"/>
                                        <w:sz w:val="14"/>
                                        <w:szCs w:val="14"/>
                                        <w:lang w:val="en-GB" w:eastAsia="en-US"/>
                                      </w:rPr>
                                      <w:t>(Dept Store, CABS, BPO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 name="Rounded Rectangle 20"/>
                              <wps:cNvSpPr/>
                              <wps:spPr>
                                <a:xfrm>
                                  <a:off x="1733384" y="842838"/>
                                  <a:ext cx="1114425" cy="476250"/>
                                </a:xfrm>
                                <a:prstGeom prst="roundRect">
                                  <a:avLst/>
                                </a:prstGeom>
                              </wps:spPr>
                              <wps:style>
                                <a:lnRef idx="1">
                                  <a:schemeClr val="dk1"/>
                                </a:lnRef>
                                <a:fillRef idx="2">
                                  <a:schemeClr val="dk1"/>
                                </a:fillRef>
                                <a:effectRef idx="1">
                                  <a:schemeClr val="dk1"/>
                                </a:effectRef>
                                <a:fontRef idx="minor">
                                  <a:schemeClr val="dk1"/>
                                </a:fontRef>
                              </wps:style>
                              <wps:txbx>
                                <w:txbxContent>
                                  <w:p w14:paraId="06F2890E" w14:textId="77777777" w:rsidR="00F51F40" w:rsidRPr="0066281C" w:rsidRDefault="00F51F40" w:rsidP="0066281C">
                                    <w:pPr>
                                      <w:jc w:val="center"/>
                                      <w:rPr>
                                        <w:rFonts w:cs="Arial"/>
                                        <w:sz w:val="14"/>
                                        <w:szCs w:val="14"/>
                                        <w:lang w:val="en-GB" w:eastAsia="en-US"/>
                                      </w:rPr>
                                    </w:pPr>
                                    <w:r>
                                      <w:rPr>
                                        <w:rFonts w:cs="Arial"/>
                                        <w:sz w:val="14"/>
                                        <w:szCs w:val="14"/>
                                        <w:lang w:val="en-GB" w:eastAsia="en-US"/>
                                      </w:rPr>
                                      <w:t>Create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Arrow 23"/>
                              <wps:cNvSpPr/>
                              <wps:spPr>
                                <a:xfrm>
                                  <a:off x="1463040" y="230588"/>
                                  <a:ext cx="3524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Down Arrow 24"/>
                              <wps:cNvSpPr/>
                              <wps:spPr>
                                <a:xfrm>
                                  <a:off x="2234316" y="485030"/>
                                  <a:ext cx="92710"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flipH="1">
                                  <a:off x="683812" y="1089329"/>
                                  <a:ext cx="1043940" cy="52451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27" name="Rounded Rectangle 27"/>
                              <wps:cNvSpPr/>
                              <wps:spPr>
                                <a:xfrm>
                                  <a:off x="1121134" y="1622066"/>
                                  <a:ext cx="974090" cy="382905"/>
                                </a:xfrm>
                                <a:prstGeom prst="roundRect">
                                  <a:avLst/>
                                </a:prstGeom>
                              </wps:spPr>
                              <wps:style>
                                <a:lnRef idx="1">
                                  <a:schemeClr val="dk1"/>
                                </a:lnRef>
                                <a:fillRef idx="2">
                                  <a:schemeClr val="dk1"/>
                                </a:fillRef>
                                <a:effectRef idx="1">
                                  <a:schemeClr val="dk1"/>
                                </a:effectRef>
                                <a:fontRef idx="minor">
                                  <a:schemeClr val="dk1"/>
                                </a:fontRef>
                              </wps:style>
                              <wps:txbx>
                                <w:txbxContent>
                                  <w:p w14:paraId="59E4AF6F" w14:textId="77777777" w:rsidR="00F51F40" w:rsidRPr="0066281C" w:rsidRDefault="00F51F40" w:rsidP="00734F56">
                                    <w:pPr>
                                      <w:jc w:val="center"/>
                                      <w:rPr>
                                        <w:rFonts w:cs="Arial"/>
                                        <w:sz w:val="14"/>
                                        <w:szCs w:val="14"/>
                                        <w:lang w:val="en-GB" w:eastAsia="en-US"/>
                                      </w:rPr>
                                    </w:pPr>
                                    <w:r>
                                      <w:rPr>
                                        <w:rFonts w:cs="Arial"/>
                                        <w:sz w:val="14"/>
                                        <w:szCs w:val="14"/>
                                        <w:lang w:val="en-GB" w:eastAsia="en-US"/>
                                      </w:rPr>
                                      <w:t>Customer Demographics</w:t>
                                    </w:r>
                                  </w:p>
                                  <w:p w14:paraId="352B26FE" w14:textId="77777777" w:rsidR="00F51F40" w:rsidRPr="0066281C" w:rsidRDefault="00F51F40" w:rsidP="0066281C">
                                    <w:pPr>
                                      <w:jc w:val="center"/>
                                      <w:rPr>
                                        <w:rFonts w:cs="Arial"/>
                                        <w:sz w:val="14"/>
                                        <w:szCs w:val="14"/>
                                        <w:lang w:val="en-GB" w:eastAsia="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a:off x="0" y="1622066"/>
                                  <a:ext cx="1010920" cy="384175"/>
                                </a:xfrm>
                                <a:prstGeom prst="roundRect">
                                  <a:avLst/>
                                </a:prstGeom>
                              </wps:spPr>
                              <wps:style>
                                <a:lnRef idx="1">
                                  <a:schemeClr val="dk1"/>
                                </a:lnRef>
                                <a:fillRef idx="2">
                                  <a:schemeClr val="dk1"/>
                                </a:fillRef>
                                <a:effectRef idx="1">
                                  <a:schemeClr val="dk1"/>
                                </a:effectRef>
                                <a:fontRef idx="minor">
                                  <a:schemeClr val="dk1"/>
                                </a:fontRef>
                              </wps:style>
                              <wps:txbx>
                                <w:txbxContent>
                                  <w:p w14:paraId="7CA30014" w14:textId="77777777" w:rsidR="00F51F40" w:rsidRPr="0066281C" w:rsidRDefault="00F51F40" w:rsidP="0066281C">
                                    <w:pPr>
                                      <w:jc w:val="center"/>
                                      <w:rPr>
                                        <w:rFonts w:cs="Arial"/>
                                        <w:sz w:val="14"/>
                                        <w:szCs w:val="14"/>
                                        <w:lang w:val="en-GB" w:eastAsia="en-US"/>
                                      </w:rPr>
                                    </w:pPr>
                                    <w:r>
                                      <w:rPr>
                                        <w:rFonts w:cs="Arial"/>
                                        <w:sz w:val="14"/>
                                        <w:szCs w:val="14"/>
                                        <w:lang w:val="en-GB" w:eastAsia="en-US"/>
                                      </w:rPr>
                                      <w:t>Media</w:t>
                                    </w:r>
                                    <w:r w:rsidRPr="0066281C">
                                      <w:rPr>
                                        <w:rFonts w:cs="Arial"/>
                                        <w:sz w:val="14"/>
                                        <w:szCs w:val="14"/>
                                        <w:lang w:val="en-GB" w:eastAsia="en-US"/>
                                      </w:rPr>
                                      <w:t xml:space="preserve"> 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ounded Rectangle 42"/>
                              <wps:cNvSpPr/>
                              <wps:spPr>
                                <a:xfrm>
                                  <a:off x="2202511" y="1574358"/>
                                  <a:ext cx="1085850" cy="419100"/>
                                </a:xfrm>
                                <a:prstGeom prst="roundRect">
                                  <a:avLst/>
                                </a:prstGeom>
                              </wps:spPr>
                              <wps:style>
                                <a:lnRef idx="1">
                                  <a:schemeClr val="dk1"/>
                                </a:lnRef>
                                <a:fillRef idx="2">
                                  <a:schemeClr val="dk1"/>
                                </a:fillRef>
                                <a:effectRef idx="1">
                                  <a:schemeClr val="dk1"/>
                                </a:effectRef>
                                <a:fontRef idx="minor">
                                  <a:schemeClr val="dk1"/>
                                </a:fontRef>
                              </wps:style>
                              <wps:txbx>
                                <w:txbxContent>
                                  <w:p w14:paraId="01A11D7B" w14:textId="77777777" w:rsidR="00F51F40" w:rsidRPr="009932D9" w:rsidRDefault="00F51F40" w:rsidP="0066281C">
                                    <w:pPr>
                                      <w:jc w:val="center"/>
                                      <w:rPr>
                                        <w:rFonts w:cs="Arial"/>
                                        <w:sz w:val="14"/>
                                        <w:szCs w:val="14"/>
                                        <w:lang w:val="en-GB" w:eastAsia="en-US"/>
                                      </w:rPr>
                                    </w:pPr>
                                    <w:r w:rsidRPr="009932D9">
                                      <w:rPr>
                                        <w:rFonts w:cs="Arial"/>
                                        <w:sz w:val="14"/>
                                        <w:szCs w:val="14"/>
                                        <w:lang w:val="en-GB" w:eastAsia="en-US"/>
                                      </w:rPr>
                                      <w:t xml:space="preserve">Geo </w:t>
                                    </w:r>
                                    <w:r>
                                      <w:rPr>
                                        <w:rFonts w:cs="Arial"/>
                                        <w:sz w:val="14"/>
                                        <w:szCs w:val="14"/>
                                        <w:lang w:val="en-GB" w:eastAsia="en-US"/>
                                      </w:rPr>
                                      <w:t>Location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 name="Rounded Rectangle 11"/>
                              <wps:cNvSpPr/>
                              <wps:spPr>
                                <a:xfrm>
                                  <a:off x="4619708" y="1590261"/>
                                  <a:ext cx="977900" cy="476250"/>
                                </a:xfrm>
                                <a:prstGeom prst="roundRect">
                                  <a:avLst/>
                                </a:prstGeom>
                              </wps:spPr>
                              <wps:style>
                                <a:lnRef idx="1">
                                  <a:schemeClr val="dk1"/>
                                </a:lnRef>
                                <a:fillRef idx="2">
                                  <a:schemeClr val="dk1"/>
                                </a:fillRef>
                                <a:effectRef idx="1">
                                  <a:schemeClr val="dk1"/>
                                </a:effectRef>
                                <a:fontRef idx="minor">
                                  <a:schemeClr val="dk1"/>
                                </a:fontRef>
                              </wps:style>
                              <wps:txbx>
                                <w:txbxContent>
                                  <w:p w14:paraId="727F283F" w14:textId="77777777" w:rsidR="00F51F40" w:rsidRPr="0066281C" w:rsidRDefault="00F51F40" w:rsidP="00DC6F64">
                                    <w:pPr>
                                      <w:jc w:val="center"/>
                                      <w:rPr>
                                        <w:rFonts w:cs="Arial"/>
                                        <w:sz w:val="14"/>
                                        <w:szCs w:val="14"/>
                                        <w:lang w:val="en-GB" w:eastAsia="en-US"/>
                                      </w:rPr>
                                    </w:pPr>
                                    <w:r>
                                      <w:rPr>
                                        <w:rFonts w:cs="Arial"/>
                                        <w:sz w:val="14"/>
                                        <w:szCs w:val="14"/>
                                        <w:lang w:val="en-GB" w:eastAsia="en-US"/>
                                      </w:rPr>
                                      <w:t>Create Question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4540195" y="39757"/>
                                  <a:ext cx="977900" cy="476250"/>
                                </a:xfrm>
                                <a:prstGeom prst="roundRect">
                                  <a:avLst/>
                                </a:prstGeom>
                              </wps:spPr>
                              <wps:style>
                                <a:lnRef idx="1">
                                  <a:schemeClr val="dk1"/>
                                </a:lnRef>
                                <a:fillRef idx="2">
                                  <a:schemeClr val="dk1"/>
                                </a:fillRef>
                                <a:effectRef idx="1">
                                  <a:schemeClr val="dk1"/>
                                </a:effectRef>
                                <a:fontRef idx="minor">
                                  <a:schemeClr val="dk1"/>
                                </a:fontRef>
                              </wps:style>
                              <wps:txbx>
                                <w:txbxContent>
                                  <w:p w14:paraId="60E51C78" w14:textId="77777777" w:rsidR="00F51F40" w:rsidRPr="0066281C" w:rsidRDefault="00F51F40" w:rsidP="00C269C4">
                                    <w:pPr>
                                      <w:jc w:val="center"/>
                                      <w:rPr>
                                        <w:rFonts w:cs="Arial"/>
                                        <w:sz w:val="14"/>
                                        <w:szCs w:val="14"/>
                                        <w:lang w:val="en-GB" w:eastAsia="en-US"/>
                                      </w:rPr>
                                    </w:pPr>
                                    <w:r>
                                      <w:rPr>
                                        <w:rFonts w:cs="Arial"/>
                                        <w:sz w:val="14"/>
                                        <w:szCs w:val="14"/>
                                        <w:lang w:val="en-GB" w:eastAsia="en-US"/>
                                      </w:rPr>
                                      <w:t>Create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4993419" y="508884"/>
                                  <a:ext cx="0" cy="329565"/>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14" name="Rounded Rectangle 14"/>
                              <wps:cNvSpPr/>
                              <wps:spPr>
                                <a:xfrm>
                                  <a:off x="4707172" y="850790"/>
                                  <a:ext cx="850679" cy="373712"/>
                                </a:xfrm>
                                <a:prstGeom prst="roundRect">
                                  <a:avLst/>
                                </a:prstGeom>
                              </wps:spPr>
                              <wps:style>
                                <a:lnRef idx="1">
                                  <a:schemeClr val="dk1"/>
                                </a:lnRef>
                                <a:fillRef idx="2">
                                  <a:schemeClr val="dk1"/>
                                </a:fillRef>
                                <a:effectRef idx="1">
                                  <a:schemeClr val="dk1"/>
                                </a:effectRef>
                                <a:fontRef idx="minor">
                                  <a:schemeClr val="dk1"/>
                                </a:fontRef>
                              </wps:style>
                              <wps:txbx>
                                <w:txbxContent>
                                  <w:p w14:paraId="2AF8BD66" w14:textId="77777777" w:rsidR="00F51F40" w:rsidRPr="0066281C" w:rsidRDefault="00F51F40" w:rsidP="00C269C4">
                                    <w:pPr>
                                      <w:jc w:val="center"/>
                                      <w:rPr>
                                        <w:rFonts w:cs="Arial"/>
                                        <w:sz w:val="14"/>
                                        <w:szCs w:val="14"/>
                                        <w:lang w:val="en-GB" w:eastAsia="en-US"/>
                                      </w:rPr>
                                    </w:pPr>
                                    <w:r>
                                      <w:rPr>
                                        <w:rFonts w:cs="Arial"/>
                                        <w:sz w:val="14"/>
                                        <w:szCs w:val="14"/>
                                        <w:lang w:val="en-GB" w:eastAsia="en-US"/>
                                      </w:rPr>
                                      <w:t>Define 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ounded Rectangle 15"/>
                              <wps:cNvSpPr/>
                              <wps:spPr>
                                <a:xfrm>
                                  <a:off x="3347499" y="7952"/>
                                  <a:ext cx="977900" cy="381663"/>
                                </a:xfrm>
                                <a:prstGeom prst="roundRect">
                                  <a:avLst/>
                                </a:prstGeom>
                              </wps:spPr>
                              <wps:style>
                                <a:lnRef idx="1">
                                  <a:schemeClr val="dk1"/>
                                </a:lnRef>
                                <a:fillRef idx="2">
                                  <a:schemeClr val="dk1"/>
                                </a:fillRef>
                                <a:effectRef idx="1">
                                  <a:schemeClr val="dk1"/>
                                </a:effectRef>
                                <a:fontRef idx="minor">
                                  <a:schemeClr val="dk1"/>
                                </a:fontRef>
                              </wps:style>
                              <wps:txbx>
                                <w:txbxContent>
                                  <w:p w14:paraId="0043FBAD" w14:textId="77777777" w:rsidR="00F51F40" w:rsidRPr="0066281C" w:rsidRDefault="00F51F40" w:rsidP="008A6408">
                                    <w:pPr>
                                      <w:jc w:val="center"/>
                                      <w:rPr>
                                        <w:rFonts w:cs="Arial"/>
                                        <w:sz w:val="14"/>
                                        <w:szCs w:val="14"/>
                                        <w:lang w:val="en-GB" w:eastAsia="en-US"/>
                                      </w:rPr>
                                    </w:pPr>
                                    <w:r>
                                      <w:rPr>
                                        <w:rFonts w:cs="Arial"/>
                                        <w:sz w:val="14"/>
                                        <w:szCs w:val="14"/>
                                        <w:lang w:val="en-GB" w:eastAsia="en-US"/>
                                      </w:rPr>
                                      <w:t>Create Brand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3347499" y="652007"/>
                                  <a:ext cx="977900" cy="374264"/>
                                </a:xfrm>
                                <a:prstGeom prst="roundRect">
                                  <a:avLst/>
                                </a:prstGeom>
                              </wps:spPr>
                              <wps:style>
                                <a:lnRef idx="1">
                                  <a:schemeClr val="dk1"/>
                                </a:lnRef>
                                <a:fillRef idx="2">
                                  <a:schemeClr val="dk1"/>
                                </a:fillRef>
                                <a:effectRef idx="1">
                                  <a:schemeClr val="dk1"/>
                                </a:effectRef>
                                <a:fontRef idx="minor">
                                  <a:schemeClr val="dk1"/>
                                </a:fontRef>
                              </wps:style>
                              <wps:txbx>
                                <w:txbxContent>
                                  <w:p w14:paraId="5E991470" w14:textId="77777777" w:rsidR="00F51F40" w:rsidRPr="0066281C" w:rsidRDefault="00F51F40" w:rsidP="008A6408">
                                    <w:pPr>
                                      <w:jc w:val="center"/>
                                      <w:rPr>
                                        <w:rFonts w:cs="Arial"/>
                                        <w:sz w:val="14"/>
                                        <w:szCs w:val="14"/>
                                        <w:lang w:val="en-GB" w:eastAsia="en-US"/>
                                      </w:rPr>
                                    </w:pPr>
                                    <w:r>
                                      <w:rPr>
                                        <w:rFonts w:cs="Arial"/>
                                        <w:sz w:val="14"/>
                                        <w:szCs w:val="14"/>
                                        <w:lang w:val="en-GB" w:eastAsia="en-US"/>
                                      </w:rPr>
                                      <w:t>Create Sub Brand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3427012" y="1335819"/>
                                  <a:ext cx="977900" cy="381662"/>
                                </a:xfrm>
                                <a:prstGeom prst="roundRect">
                                  <a:avLst/>
                                </a:prstGeom>
                              </wps:spPr>
                              <wps:style>
                                <a:lnRef idx="1">
                                  <a:schemeClr val="dk1"/>
                                </a:lnRef>
                                <a:fillRef idx="2">
                                  <a:schemeClr val="dk1"/>
                                </a:fillRef>
                                <a:effectRef idx="1">
                                  <a:schemeClr val="dk1"/>
                                </a:effectRef>
                                <a:fontRef idx="minor">
                                  <a:schemeClr val="dk1"/>
                                </a:fontRef>
                              </wps:style>
                              <wps:txbx>
                                <w:txbxContent>
                                  <w:p w14:paraId="1121F801" w14:textId="77777777" w:rsidR="00F51F40" w:rsidRPr="0066281C" w:rsidRDefault="00F51F40" w:rsidP="008A6408">
                                    <w:pPr>
                                      <w:jc w:val="center"/>
                                      <w:rPr>
                                        <w:rFonts w:cs="Arial"/>
                                        <w:sz w:val="14"/>
                                        <w:szCs w:val="14"/>
                                        <w:lang w:val="en-GB" w:eastAsia="en-US"/>
                                      </w:rPr>
                                    </w:pPr>
                                    <w:r>
                                      <w:rPr>
                                        <w:rFonts w:cs="Arial"/>
                                        <w:sz w:val="14"/>
                                        <w:szCs w:val="14"/>
                                        <w:lang w:val="en-GB" w:eastAsia="en-US"/>
                                      </w:rPr>
                                      <w:t>Create Custodian Manager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2" name="Straight Arrow Connector 22"/>
                              <wps:cNvCnPr/>
                              <wps:spPr>
                                <a:xfrm flipH="1">
                                  <a:off x="1470991" y="1327868"/>
                                  <a:ext cx="365759" cy="294999"/>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33" name="Straight Arrow Connector 33"/>
                              <wps:cNvCnPr>
                                <a:stCxn id="55" idx="3"/>
                                <a:endCxn id="41" idx="1"/>
                              </wps:cNvCnPr>
                              <wps:spPr>
                                <a:xfrm flipV="1">
                                  <a:off x="2990744" y="5176806"/>
                                  <a:ext cx="515165" cy="15311"/>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34" name="Straight Arrow Connector 34"/>
                              <wps:cNvCnPr/>
                              <wps:spPr>
                                <a:xfrm>
                                  <a:off x="3856382" y="373712"/>
                                  <a:ext cx="0" cy="270345"/>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54" name="Straight Arrow Connector 54"/>
                              <wps:cNvCnPr/>
                              <wps:spPr>
                                <a:xfrm>
                                  <a:off x="3856382" y="1017767"/>
                                  <a:ext cx="5329" cy="30215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55" name="Rounded Rectangle 55"/>
                              <wps:cNvSpPr/>
                              <wps:spPr>
                                <a:xfrm>
                                  <a:off x="2234321" y="4897913"/>
                                  <a:ext cx="756423" cy="588408"/>
                                </a:xfrm>
                                <a:prstGeom prst="roundRect">
                                  <a:avLst/>
                                </a:prstGeom>
                              </wps:spPr>
                              <wps:style>
                                <a:lnRef idx="1">
                                  <a:schemeClr val="dk1"/>
                                </a:lnRef>
                                <a:fillRef idx="2">
                                  <a:schemeClr val="dk1"/>
                                </a:fillRef>
                                <a:effectRef idx="1">
                                  <a:schemeClr val="dk1"/>
                                </a:effectRef>
                                <a:fontRef idx="minor">
                                  <a:schemeClr val="dk1"/>
                                </a:fontRef>
                              </wps:style>
                              <wps:txbx>
                                <w:txbxContent>
                                  <w:p w14:paraId="6547C87E" w14:textId="77777777" w:rsidR="00F51F40" w:rsidRPr="0066281C" w:rsidRDefault="00F51F40" w:rsidP="0066281C">
                                    <w:pPr>
                                      <w:jc w:val="center"/>
                                      <w:rPr>
                                        <w:rFonts w:cs="Arial"/>
                                        <w:sz w:val="14"/>
                                        <w:szCs w:val="14"/>
                                        <w:lang w:val="en-GB" w:eastAsia="en-US"/>
                                      </w:rPr>
                                    </w:pPr>
                                    <w:r>
                                      <w:rPr>
                                        <w:rFonts w:cs="Arial"/>
                                        <w:sz w:val="14"/>
                                        <w:szCs w:val="14"/>
                                        <w:lang w:val="en-GB" w:eastAsia="en-US"/>
                                      </w:rPr>
                                      <w:t>Create Campaign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a:off x="2560320" y="1311965"/>
                                  <a:ext cx="5329" cy="30215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57" name="Rounded Rectangle 57"/>
                              <wps:cNvSpPr/>
                              <wps:spPr>
                                <a:xfrm>
                                  <a:off x="3427012" y="1892411"/>
                                  <a:ext cx="977900" cy="381635"/>
                                </a:xfrm>
                                <a:prstGeom prst="roundRect">
                                  <a:avLst/>
                                </a:prstGeom>
                              </wps:spPr>
                              <wps:style>
                                <a:lnRef idx="1">
                                  <a:schemeClr val="dk1"/>
                                </a:lnRef>
                                <a:fillRef idx="2">
                                  <a:schemeClr val="dk1"/>
                                </a:fillRef>
                                <a:effectRef idx="1">
                                  <a:schemeClr val="dk1"/>
                                </a:effectRef>
                                <a:fontRef idx="minor">
                                  <a:schemeClr val="dk1"/>
                                </a:fontRef>
                              </wps:style>
                              <wps:txbx>
                                <w:txbxContent>
                                  <w:p w14:paraId="6B7F0105" w14:textId="77777777" w:rsidR="00F51F40" w:rsidRPr="0066281C" w:rsidRDefault="00F51F40" w:rsidP="008A6408">
                                    <w:pPr>
                                      <w:jc w:val="center"/>
                                      <w:rPr>
                                        <w:rFonts w:cs="Arial"/>
                                        <w:sz w:val="14"/>
                                        <w:szCs w:val="14"/>
                                        <w:lang w:val="en-GB" w:eastAsia="en-US"/>
                                      </w:rPr>
                                    </w:pPr>
                                    <w:r>
                                      <w:rPr>
                                        <w:rFonts w:cs="Arial"/>
                                        <w:sz w:val="14"/>
                                        <w:szCs w:val="14"/>
                                        <w:lang w:val="en-GB" w:eastAsia="en-US"/>
                                      </w:rPr>
                                      <w:t>Create External Agency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8" name="Rounded Rectangle 58"/>
                              <wps:cNvSpPr/>
                              <wps:spPr>
                                <a:xfrm>
                                  <a:off x="3991555" y="2822713"/>
                                  <a:ext cx="1114425" cy="476250"/>
                                </a:xfrm>
                                <a:prstGeom prst="roundRect">
                                  <a:avLst/>
                                </a:prstGeom>
                              </wps:spPr>
                              <wps:style>
                                <a:lnRef idx="1">
                                  <a:schemeClr val="dk1"/>
                                </a:lnRef>
                                <a:fillRef idx="2">
                                  <a:schemeClr val="dk1"/>
                                </a:fillRef>
                                <a:effectRef idx="1">
                                  <a:schemeClr val="dk1"/>
                                </a:effectRef>
                                <a:fontRef idx="minor">
                                  <a:schemeClr val="dk1"/>
                                </a:fontRef>
                              </wps:style>
                              <wps:txbx>
                                <w:txbxContent>
                                  <w:p w14:paraId="5E74EF03" w14:textId="77777777" w:rsidR="00F51F40" w:rsidRPr="0066281C" w:rsidRDefault="00F51F40" w:rsidP="00A84651">
                                    <w:pPr>
                                      <w:jc w:val="center"/>
                                      <w:rPr>
                                        <w:rFonts w:cs="Arial"/>
                                        <w:sz w:val="14"/>
                                        <w:szCs w:val="14"/>
                                        <w:lang w:val="en-GB" w:eastAsia="en-US"/>
                                      </w:rPr>
                                    </w:pPr>
                                    <w:r>
                                      <w:rPr>
                                        <w:rFonts w:cs="Arial"/>
                                        <w:sz w:val="14"/>
                                        <w:szCs w:val="14"/>
                                        <w:lang w:val="en-GB" w:eastAsia="en-US"/>
                                      </w:rPr>
                                      <w:t>Compare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wps:spPr>
                                <a:xfrm flipH="1">
                                  <a:off x="1698967" y="2989638"/>
                                  <a:ext cx="628101"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70" name="Straight Arrow Connector 70"/>
                              <wps:cNvCnPr/>
                              <wps:spPr>
                                <a:xfrm>
                                  <a:off x="3085106" y="3283004"/>
                                  <a:ext cx="444878" cy="374562"/>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71" name="Rounded Rectangle 71"/>
                              <wps:cNvSpPr/>
                              <wps:spPr>
                                <a:xfrm>
                                  <a:off x="2327112" y="2806784"/>
                                  <a:ext cx="1114425" cy="476250"/>
                                </a:xfrm>
                                <a:prstGeom prst="roundRect">
                                  <a:avLst/>
                                </a:prstGeom>
                              </wps:spPr>
                              <wps:style>
                                <a:lnRef idx="1">
                                  <a:schemeClr val="dk1"/>
                                </a:lnRef>
                                <a:fillRef idx="2">
                                  <a:schemeClr val="dk1"/>
                                </a:fillRef>
                                <a:effectRef idx="1">
                                  <a:schemeClr val="dk1"/>
                                </a:effectRef>
                                <a:fontRef idx="minor">
                                  <a:schemeClr val="dk1"/>
                                </a:fontRef>
                              </wps:style>
                              <wps:txbx>
                                <w:txbxContent>
                                  <w:p w14:paraId="3C7DBD5D" w14:textId="77777777" w:rsidR="00F51F40" w:rsidRPr="0066281C" w:rsidRDefault="00F51F40" w:rsidP="0066281C">
                                    <w:pPr>
                                      <w:jc w:val="center"/>
                                      <w:rPr>
                                        <w:rFonts w:cs="Arial"/>
                                        <w:sz w:val="14"/>
                                        <w:szCs w:val="14"/>
                                        <w:lang w:val="en-GB" w:eastAsia="en-US"/>
                                      </w:rPr>
                                    </w:pPr>
                                    <w:r>
                                      <w:rPr>
                                        <w:rFonts w:cs="Arial"/>
                                        <w:sz w:val="14"/>
                                        <w:szCs w:val="14"/>
                                        <w:lang w:val="en-GB" w:eastAsia="en-US"/>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Flowchart: Manual Operation 72"/>
                              <wps:cNvSpPr/>
                              <wps:spPr>
                                <a:xfrm>
                                  <a:off x="310101" y="3896139"/>
                                  <a:ext cx="1064895" cy="540385"/>
                                </a:xfrm>
                                <a:prstGeom prst="flowChartManualOperation">
                                  <a:avLst/>
                                </a:prstGeom>
                              </wps:spPr>
                              <wps:style>
                                <a:lnRef idx="1">
                                  <a:schemeClr val="dk1"/>
                                </a:lnRef>
                                <a:fillRef idx="2">
                                  <a:schemeClr val="dk1"/>
                                </a:fillRef>
                                <a:effectRef idx="1">
                                  <a:schemeClr val="dk1"/>
                                </a:effectRef>
                                <a:fontRef idx="minor">
                                  <a:schemeClr val="dk1"/>
                                </a:fontRef>
                              </wps:style>
                              <wps:txbx>
                                <w:txbxContent>
                                  <w:p w14:paraId="41A250B2" w14:textId="77777777" w:rsidR="00F51F40" w:rsidRDefault="00F51F40" w:rsidP="00BE1371">
                                    <w:pPr>
                                      <w:jc w:val="center"/>
                                    </w:pPr>
                                    <w:r>
                                      <w:rPr>
                                        <w:rFonts w:cs="Arial"/>
                                        <w:sz w:val="14"/>
                                        <w:szCs w:val="14"/>
                                        <w:lang w:val="en-GB" w:eastAsia="en-US"/>
                                      </w:rPr>
                                      <w:t>Manual Review</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3" name="Flowchart: Display 73"/>
                              <wps:cNvSpPr/>
                              <wps:spPr>
                                <a:xfrm>
                                  <a:off x="593820" y="2679076"/>
                                  <a:ext cx="1105231" cy="619898"/>
                                </a:xfrm>
                                <a:prstGeom prst="flowChartDisplay">
                                  <a:avLst/>
                                </a:prstGeom>
                              </wps:spPr>
                              <wps:style>
                                <a:lnRef idx="1">
                                  <a:schemeClr val="dk1"/>
                                </a:lnRef>
                                <a:fillRef idx="2">
                                  <a:schemeClr val="dk1"/>
                                </a:fillRef>
                                <a:effectRef idx="1">
                                  <a:schemeClr val="dk1"/>
                                </a:effectRef>
                                <a:fontRef idx="minor">
                                  <a:schemeClr val="dk1"/>
                                </a:fontRef>
                              </wps:style>
                              <wps:txbx>
                                <w:txbxContent>
                                  <w:p w14:paraId="65C94E8C" w14:textId="77777777" w:rsidR="00F51F40" w:rsidRPr="00BE1371" w:rsidRDefault="00F51F40" w:rsidP="00BE1371">
                                    <w:pPr>
                                      <w:jc w:val="center"/>
                                      <w:rPr>
                                        <w:rFonts w:cs="Arial"/>
                                        <w:sz w:val="14"/>
                                        <w:szCs w:val="14"/>
                                        <w:lang w:val="en-GB" w:eastAsia="en-US"/>
                                      </w:rPr>
                                    </w:pPr>
                                    <w:r w:rsidRPr="00BE1371">
                                      <w:rPr>
                                        <w:rFonts w:cs="Arial"/>
                                        <w:sz w:val="14"/>
                                        <w:szCs w:val="14"/>
                                        <w:lang w:val="en-GB" w:eastAsia="en-US"/>
                                      </w:rPr>
                                      <w:t>Display/ Out</w:t>
                                    </w:r>
                                    <w:r>
                                      <w:rPr>
                                        <w:rFonts w:cs="Arial"/>
                                        <w:sz w:val="14"/>
                                        <w:szCs w:val="14"/>
                                        <w:lang w:val="en-GB" w:eastAsia="en-US"/>
                                      </w:rPr>
                                      <w:t>put</w:t>
                                    </w:r>
                                    <w:r w:rsidRPr="00BE1371">
                                      <w:rPr>
                                        <w:rFonts w:cs="Arial"/>
                                        <w:sz w:val="14"/>
                                        <w:szCs w:val="14"/>
                                        <w:lang w:val="en-GB" w:eastAsia="en-US"/>
                                      </w:rPr>
                                      <w:t xml:space="preserve"> in Excel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4" name="Straight Arrow Connector 74"/>
                              <wps:cNvCnPr>
                                <a:endCxn id="72" idx="3"/>
                              </wps:cNvCnPr>
                              <wps:spPr>
                                <a:xfrm flipH="1">
                                  <a:off x="1268507" y="4158532"/>
                                  <a:ext cx="853345" cy="780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77" name="Rounded Rectangle 77"/>
                              <wps:cNvSpPr/>
                              <wps:spPr>
                                <a:xfrm>
                                  <a:off x="310083" y="4889776"/>
                                  <a:ext cx="1343207" cy="603609"/>
                                </a:xfrm>
                                <a:prstGeom prst="roundRect">
                                  <a:avLst/>
                                </a:prstGeom>
                              </wps:spPr>
                              <wps:style>
                                <a:lnRef idx="1">
                                  <a:schemeClr val="dk1"/>
                                </a:lnRef>
                                <a:fillRef idx="2">
                                  <a:schemeClr val="dk1"/>
                                </a:fillRef>
                                <a:effectRef idx="1">
                                  <a:schemeClr val="dk1"/>
                                </a:effectRef>
                                <a:fontRef idx="minor">
                                  <a:schemeClr val="dk1"/>
                                </a:fontRef>
                              </wps:style>
                              <wps:txbx>
                                <w:txbxContent>
                                  <w:p w14:paraId="3BBB3697" w14:textId="77777777" w:rsidR="00F51F40" w:rsidRDefault="00F51F40" w:rsidP="00A930F4">
                                    <w:pPr>
                                      <w:jc w:val="left"/>
                                      <w:rPr>
                                        <w:rFonts w:cs="Arial"/>
                                        <w:sz w:val="14"/>
                                        <w:szCs w:val="14"/>
                                        <w:lang w:val="en-GB" w:eastAsia="en-US"/>
                                      </w:rPr>
                                    </w:pPr>
                                    <w:r>
                                      <w:rPr>
                                        <w:rFonts w:cs="Arial"/>
                                        <w:sz w:val="14"/>
                                        <w:szCs w:val="14"/>
                                        <w:lang w:val="en-GB" w:eastAsia="en-US"/>
                                      </w:rPr>
                                      <w:t xml:space="preserve">View Cart </w:t>
                                    </w:r>
                                  </w:p>
                                  <w:p w14:paraId="182A19E5" w14:textId="77777777" w:rsidR="00F51F40" w:rsidRPr="0066281C" w:rsidRDefault="00F51F40" w:rsidP="00A930F4">
                                    <w:pPr>
                                      <w:jc w:val="left"/>
                                      <w:rPr>
                                        <w:rFonts w:cs="Arial"/>
                                        <w:sz w:val="14"/>
                                        <w:szCs w:val="14"/>
                                        <w:lang w:val="en-GB" w:eastAsia="en-US"/>
                                      </w:rPr>
                                    </w:pPr>
                                    <w:r>
                                      <w:rPr>
                                        <w:rFonts w:cs="Arial"/>
                                        <w:sz w:val="14"/>
                                        <w:szCs w:val="14"/>
                                        <w:lang w:val="en-GB" w:eastAsia="en-US"/>
                                      </w:rPr>
                                      <w:t>Inventory Specs, Proposed / Approved Value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Straight Arrow Connector 83"/>
                              <wps:cNvCnPr/>
                              <wps:spPr>
                                <a:xfrm>
                                  <a:off x="5716988" y="2274073"/>
                                  <a:ext cx="341906" cy="39757"/>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41" name="Rounded Rectangle 41"/>
                              <wps:cNvSpPr/>
                              <wps:spPr>
                                <a:xfrm>
                                  <a:off x="3505909" y="4875181"/>
                                  <a:ext cx="1001395" cy="603250"/>
                                </a:xfrm>
                                <a:prstGeom prst="roundRect">
                                  <a:avLst/>
                                </a:prstGeom>
                              </wps:spPr>
                              <wps:style>
                                <a:lnRef idx="1">
                                  <a:schemeClr val="dk1"/>
                                </a:lnRef>
                                <a:fillRef idx="2">
                                  <a:schemeClr val="dk1"/>
                                </a:fillRef>
                                <a:effectRef idx="1">
                                  <a:schemeClr val="dk1"/>
                                </a:effectRef>
                                <a:fontRef idx="minor">
                                  <a:schemeClr val="dk1"/>
                                </a:fontRef>
                              </wps:style>
                              <wps:txbx>
                                <w:txbxContent>
                                  <w:p w14:paraId="2E51F8E2" w14:textId="77777777" w:rsidR="00F51F40" w:rsidRPr="0066281C" w:rsidRDefault="00F51F40" w:rsidP="00A930F4">
                                    <w:pPr>
                                      <w:jc w:val="left"/>
                                      <w:rPr>
                                        <w:rFonts w:cs="Arial"/>
                                        <w:sz w:val="14"/>
                                        <w:szCs w:val="14"/>
                                        <w:lang w:val="en-GB" w:eastAsia="en-US"/>
                                      </w:rPr>
                                    </w:pPr>
                                    <w:r>
                                      <w:rPr>
                                        <w:rFonts w:cs="Arial"/>
                                        <w:sz w:val="14"/>
                                        <w:szCs w:val="14"/>
                                        <w:lang w:val="en-GB" w:eastAsia="en-US"/>
                                      </w:rPr>
                                      <w:t xml:space="preserve">Campaign status update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Display 43"/>
                              <wps:cNvSpPr/>
                              <wps:spPr>
                                <a:xfrm>
                                  <a:off x="2122001" y="3840814"/>
                                  <a:ext cx="1105231" cy="619898"/>
                                </a:xfrm>
                                <a:prstGeom prst="flowChartDisplay">
                                  <a:avLst/>
                                </a:prstGeom>
                              </wps:spPr>
                              <wps:style>
                                <a:lnRef idx="1">
                                  <a:schemeClr val="dk1"/>
                                </a:lnRef>
                                <a:fillRef idx="2">
                                  <a:schemeClr val="dk1"/>
                                </a:fillRef>
                                <a:effectRef idx="1">
                                  <a:schemeClr val="dk1"/>
                                </a:effectRef>
                                <a:fontRef idx="minor">
                                  <a:schemeClr val="dk1"/>
                                </a:fontRef>
                              </wps:style>
                              <wps:txbx>
                                <w:txbxContent>
                                  <w:p w14:paraId="53EF8BEC" w14:textId="77777777" w:rsidR="00F51F40" w:rsidRDefault="00F51F40" w:rsidP="00BE1371">
                                    <w:pPr>
                                      <w:jc w:val="center"/>
                                      <w:rPr>
                                        <w:rFonts w:cs="Arial"/>
                                        <w:sz w:val="14"/>
                                        <w:szCs w:val="14"/>
                                        <w:lang w:val="en-GB" w:eastAsia="en-US"/>
                                      </w:rPr>
                                    </w:pPr>
                                    <w:r>
                                      <w:rPr>
                                        <w:rFonts w:cs="Arial"/>
                                        <w:sz w:val="14"/>
                                        <w:szCs w:val="14"/>
                                        <w:lang w:val="en-GB" w:eastAsia="en-US"/>
                                      </w:rPr>
                                      <w:t>View Details Inventory Specs</w:t>
                                    </w:r>
                                  </w:p>
                                  <w:p w14:paraId="27D7B84C" w14:textId="77777777" w:rsidR="00F51F40" w:rsidRPr="00BE1371" w:rsidRDefault="00F51F40" w:rsidP="00BE1371">
                                    <w:pPr>
                                      <w:jc w:val="center"/>
                                      <w:rPr>
                                        <w:rFonts w:cs="Arial"/>
                                        <w:sz w:val="14"/>
                                        <w:szCs w:val="14"/>
                                        <w:lang w:val="en-GB" w:eastAsia="en-US"/>
                                      </w:rPr>
                                    </w:pPr>
                                    <w:r>
                                      <w:rPr>
                                        <w:rFonts w:cs="Arial"/>
                                        <w:sz w:val="14"/>
                                        <w:szCs w:val="14"/>
                                        <w:lang w:val="en-GB" w:eastAsia="en-US"/>
                                      </w:rPr>
                                      <w:t>Add to Cart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 name="Straight Arrow Connector 44"/>
                              <wps:cNvCnPr>
                                <a:stCxn id="73" idx="2"/>
                              </wps:cNvCnPr>
                              <wps:spPr>
                                <a:xfrm>
                                  <a:off x="1146436" y="3298974"/>
                                  <a:ext cx="1223052" cy="541804"/>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45" name="Rounded Rectangle 45"/>
                              <wps:cNvSpPr/>
                              <wps:spPr>
                                <a:xfrm>
                                  <a:off x="3536562" y="3586012"/>
                                  <a:ext cx="1114425" cy="476250"/>
                                </a:xfrm>
                                <a:prstGeom prst="roundRect">
                                  <a:avLst/>
                                </a:prstGeom>
                              </wps:spPr>
                              <wps:style>
                                <a:lnRef idx="1">
                                  <a:schemeClr val="dk1"/>
                                </a:lnRef>
                                <a:fillRef idx="2">
                                  <a:schemeClr val="dk1"/>
                                </a:fillRef>
                                <a:effectRef idx="1">
                                  <a:schemeClr val="dk1"/>
                                </a:effectRef>
                                <a:fontRef idx="minor">
                                  <a:schemeClr val="dk1"/>
                                </a:fontRef>
                              </wps:style>
                              <wps:txbx>
                                <w:txbxContent>
                                  <w:p w14:paraId="5EFDF0C7" w14:textId="77777777" w:rsidR="00F51F40" w:rsidRPr="0066281C" w:rsidRDefault="00F51F40" w:rsidP="0066281C">
                                    <w:pPr>
                                      <w:jc w:val="center"/>
                                      <w:rPr>
                                        <w:rFonts w:cs="Arial"/>
                                        <w:sz w:val="14"/>
                                        <w:szCs w:val="14"/>
                                        <w:lang w:val="en-GB" w:eastAsia="en-US"/>
                                      </w:rPr>
                                    </w:pPr>
                                    <w:r>
                                      <w:rPr>
                                        <w:rFonts w:cs="Arial"/>
                                        <w:sz w:val="14"/>
                                        <w:szCs w:val="14"/>
                                        <w:lang w:val="en-GB" w:eastAsia="en-US"/>
                                      </w:rPr>
                                      <w:t>Compare / Sort /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a:endCxn id="43" idx="0"/>
                              </wps:cNvCnPr>
                              <wps:spPr>
                                <a:xfrm flipH="1">
                                  <a:off x="2674617" y="3306789"/>
                                  <a:ext cx="28675" cy="534025"/>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47" name="Straight Arrow Connector 47"/>
                              <wps:cNvCnPr/>
                              <wps:spPr>
                                <a:xfrm flipH="1">
                                  <a:off x="3164619" y="3896096"/>
                                  <a:ext cx="351863" cy="10341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49" name="Rounded Rectangle 49"/>
                              <wps:cNvSpPr/>
                              <wps:spPr>
                                <a:xfrm>
                                  <a:off x="4833479" y="3593507"/>
                                  <a:ext cx="724369" cy="476250"/>
                                </a:xfrm>
                                <a:prstGeom prst="roundRect">
                                  <a:avLst/>
                                </a:prstGeom>
                              </wps:spPr>
                              <wps:style>
                                <a:lnRef idx="1">
                                  <a:schemeClr val="dk1"/>
                                </a:lnRef>
                                <a:fillRef idx="2">
                                  <a:schemeClr val="dk1"/>
                                </a:fillRef>
                                <a:effectRef idx="1">
                                  <a:schemeClr val="dk1"/>
                                </a:effectRef>
                                <a:fontRef idx="minor">
                                  <a:schemeClr val="dk1"/>
                                </a:fontRef>
                              </wps:style>
                              <wps:txbx>
                                <w:txbxContent>
                                  <w:p w14:paraId="6E38DB32" w14:textId="77777777" w:rsidR="00F51F40" w:rsidRPr="0066281C" w:rsidRDefault="00F51F40" w:rsidP="00A84651">
                                    <w:pPr>
                                      <w:jc w:val="center"/>
                                      <w:rPr>
                                        <w:rFonts w:cs="Arial"/>
                                        <w:sz w:val="14"/>
                                        <w:szCs w:val="14"/>
                                        <w:lang w:val="en-GB" w:eastAsia="en-US"/>
                                      </w:rPr>
                                    </w:pPr>
                                    <w:r>
                                      <w:rPr>
                                        <w:rFonts w:cs="Arial"/>
                                        <w:sz w:val="14"/>
                                        <w:szCs w:val="14"/>
                                        <w:lang w:val="en-GB" w:eastAsia="en-US"/>
                                      </w:rPr>
                                      <w:t>View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wps:spPr>
                                <a:xfrm>
                                  <a:off x="4668517" y="3298796"/>
                                  <a:ext cx="388512" cy="287036"/>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51" name="Straight Arrow Connector 51"/>
                              <wps:cNvCnPr/>
                              <wps:spPr>
                                <a:xfrm flipH="1">
                                  <a:off x="1374919" y="4317558"/>
                                  <a:ext cx="853195" cy="557623"/>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g:wgp>
                        </a:graphicData>
                      </a:graphic>
                      <wp14:sizeRelV relativeFrom="margin">
                        <wp14:pctHeight>0</wp14:pctHeight>
                      </wp14:sizeRelV>
                    </wp:anchor>
                  </w:drawing>
                </mc:Choice>
                <mc:Fallback>
                  <w:pict>
                    <v:group w14:anchorId="7F7864C6" id="Group 84" o:spid="_x0000_s1026" style="position:absolute;left:0;text-align:left;margin-left:1.15pt;margin-top:7.25pt;width:504.85pt;height:432.55pt;z-index:251720704;mso-height-relative:margin" coordsize="64113,54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">
                      <v:roundrect id="Rounded Rectangle 68" o:spid="_x0000_s1027" style="position:absolute;left:60588;top:2464;width:3525;height:438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xKAb4A&#10;AADbAAAADwAAAGRycy9kb3ducmV2LnhtbERPy4rCMBTdD/gP4QqzG1NnQGw1FhVGXPpeX5prW9vc&#10;lCRq/fvJYsDl4bzneW9a8SDna8sKxqMEBHFhdc2lgtPx92sKwgdkja1lUvAiD/li8DHHTNsn7+lx&#10;CKWIIewzVFCF0GVS+qIig35kO+LIXa0zGCJ0pdQOnzHctPI7SSbSYM2xocKO1hUVzeFuFLj9ZvXT&#10;hPPOpmk7rvF6ue20Uepz2C9nIAL14S3+d2+1gkkcG7/EHyAX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YMSgG+AAAA2wAAAA8AAAAAAAAAAAAAAAAAmAIAAGRycy9kb3ducmV2&#10;LnhtbFBLBQYAAAAABAAEAPUAAACDAwAAAAA=&#10;" fillcolor="gray [1616]" strokecolor="black [3040]">
                        <v:fill color2="#d9d9d9 [496]" rotate="t" angle="180" colors="0 #bcbcbc;22938f #d0d0d0;1 #ededed" focus="100%" type="gradient"/>
                        <v:shadow on="t" color="black" opacity="24903f" origin=",.5" offset="0,.55556mm"/>
                        <v:textbox>
                          <w:txbxContent>
                            <w:p w14:paraId="34130B1D" w14:textId="77777777" w:rsidR="00F51F40" w:rsidRPr="00185921" w:rsidRDefault="00F51F40" w:rsidP="0066281C">
                              <w:pPr>
                                <w:jc w:val="center"/>
                                <w:rPr>
                                  <w:rFonts w:asciiTheme="majorHAnsi" w:hAnsiTheme="majorHAnsi"/>
                                  <w:b/>
                                  <w:color w:val="323232" w:themeColor="text2"/>
                                  <w:sz w:val="24"/>
                                </w:rPr>
                              </w:pPr>
                              <w:r w:rsidRPr="00185921">
                                <w:rPr>
                                  <w:rFonts w:asciiTheme="majorHAnsi" w:hAnsiTheme="majorHAnsi"/>
                                  <w:b/>
                                  <w:color w:val="323232" w:themeColor="text2"/>
                                  <w:sz w:val="24"/>
                                </w:rPr>
                                <w:t>DATABASE</w:t>
                              </w:r>
                            </w:p>
                          </w:txbxContent>
                        </v:textbox>
                      </v:roundrect>
                      <v:roundrect id="Rounded Rectangle 5" o:spid="_x0000_s1028" style="position:absolute;left:6281;width:8382;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mZysEA&#10;AADaAAAADwAAAGRycy9kb3ducmV2LnhtbESPwWrDMBBE74X8g9hAbo2cQEpwo4QSEjAUCnb6AYu1&#10;tUytletVbPfvq0Khx2Fm3jCH0+w7NdIgbWADm3UGirgOtuXGwPvt+rgHJRHZYheYDHyTwOm4eDhg&#10;bsPEJY1VbFSCsORowMXY51pL7cijrENPnLyPMHiMSQ6NtgNOCe47vc2yJ+2x5bTgsKezo/qzunsD&#10;4Vq68/wmeBn969cWG3GXQoxZLeeXZ1CR5vgf/msX1sAOfq+kG6CP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ZmcrBAAAA2g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inset="0,0,0,0">
                          <w:txbxContent>
                            <w:p w14:paraId="24718634" w14:textId="77777777" w:rsidR="00F51F40" w:rsidRDefault="00F51F40" w:rsidP="0066281C">
                              <w:pPr>
                                <w:jc w:val="center"/>
                                <w:rPr>
                                  <w:rFonts w:cs="Arial"/>
                                  <w:sz w:val="14"/>
                                  <w:szCs w:val="14"/>
                                  <w:lang w:val="en-GB" w:eastAsia="en-US"/>
                                </w:rPr>
                              </w:pPr>
                              <w:r>
                                <w:rPr>
                                  <w:rFonts w:cs="Arial"/>
                                  <w:sz w:val="14"/>
                                  <w:szCs w:val="14"/>
                                  <w:lang w:val="en-GB" w:eastAsia="en-US"/>
                                </w:rPr>
                                <w:t>Create Category</w:t>
                              </w:r>
                            </w:p>
                            <w:p w14:paraId="32364D30" w14:textId="77777777" w:rsidR="00F51F40" w:rsidRPr="0066281C" w:rsidRDefault="00F51F40" w:rsidP="0066281C">
                              <w:pPr>
                                <w:jc w:val="center"/>
                                <w:rPr>
                                  <w:rFonts w:cs="Arial"/>
                                  <w:sz w:val="14"/>
                                  <w:szCs w:val="14"/>
                                  <w:lang w:val="en-GB" w:eastAsia="en-US"/>
                                </w:rPr>
                              </w:pPr>
                              <w:r>
                                <w:rPr>
                                  <w:rFonts w:cs="Arial"/>
                                  <w:sz w:val="14"/>
                                  <w:szCs w:val="14"/>
                                  <w:lang w:val="en-GB" w:eastAsia="en-US"/>
                                </w:rPr>
                                <w:t>(Retail, Transit Media..)</w:t>
                              </w:r>
                            </w:p>
                          </w:txbxContent>
                        </v:textbox>
                      </v:roundrect>
                      <v:roundrect id="Rounded Rectangle 17" o:spid="_x0000_s1029" style="position:absolute;left:18367;top:79;width:11906;height:47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C4ZMAA&#10;AADbAAAADwAAAGRycy9kb3ducmV2LnhtbERPzWrDMAy+D/oORoXeVqc9dCWrW0ZpITAYJN0DiFiL&#10;w2I5i9wke/t5MNhNH9+vDqfZd2qkQdrABjbrDBRxHWzLjYH32/VxD0oissUuMBn4JoHTcfFwwNyG&#10;iUsaq9ioFMKSowEXY59rLbUjj7IOPXHiPsLgMSY4NNoOOKVw3+ltlu20x5ZTg8Oezo7qz+ruDYRr&#10;6c7zm+Bl9K9fW2zEXQoxZrWcX55BRZrjv/jPXdg0/wl+f0kH6O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WC4ZMAAAADbAAAADwAAAAAAAAAAAAAAAACYAgAAZHJzL2Rvd25y&#10;ZXYueG1sUEsFBgAAAAAEAAQA9QAAAIUDAAAAAA==&#10;" fillcolor="gray [1616]" strokecolor="black [3040]">
                        <v:fill color2="#d9d9d9 [496]" rotate="t" angle="180" colors="0 #bcbcbc;22938f #d0d0d0;1 #ededed" focus="100%" type="gradient"/>
                        <v:shadow on="t" color="black" opacity="24903f" origin=",.5" offset="0,.55556mm"/>
                        <v:textbox inset="0,0,0,0">
                          <w:txbxContent>
                            <w:p w14:paraId="5DB9F4CA" w14:textId="77777777" w:rsidR="00F51F40" w:rsidRDefault="00F51F40" w:rsidP="0066281C">
                              <w:pPr>
                                <w:jc w:val="center"/>
                                <w:rPr>
                                  <w:rFonts w:cs="Arial"/>
                                  <w:sz w:val="14"/>
                                  <w:szCs w:val="14"/>
                                  <w:lang w:val="en-GB" w:eastAsia="en-US"/>
                                </w:rPr>
                              </w:pPr>
                              <w:r w:rsidRPr="0066281C">
                                <w:rPr>
                                  <w:rFonts w:cs="Arial"/>
                                  <w:sz w:val="14"/>
                                  <w:szCs w:val="14"/>
                                  <w:lang w:val="en-GB" w:eastAsia="en-US"/>
                                </w:rPr>
                                <w:t>Create Sub Category</w:t>
                              </w:r>
                            </w:p>
                            <w:p w14:paraId="41F0C23F" w14:textId="77777777" w:rsidR="00F51F40" w:rsidRPr="0066281C" w:rsidRDefault="00F51F40" w:rsidP="0066281C">
                              <w:pPr>
                                <w:jc w:val="center"/>
                                <w:rPr>
                                  <w:rFonts w:cs="Arial"/>
                                  <w:sz w:val="14"/>
                                  <w:szCs w:val="14"/>
                                  <w:lang w:val="en-GB" w:eastAsia="en-US"/>
                                </w:rPr>
                              </w:pPr>
                              <w:r>
                                <w:rPr>
                                  <w:rFonts w:cs="Arial"/>
                                  <w:sz w:val="14"/>
                                  <w:szCs w:val="14"/>
                                  <w:lang w:val="en-GB" w:eastAsia="en-US"/>
                                </w:rPr>
                                <w:t>(Dept Store, CABS, BPO …)</w:t>
                              </w:r>
                            </w:p>
                          </w:txbxContent>
                        </v:textbox>
                      </v:roundrect>
                      <v:roundrect id="Rounded Rectangle 20" o:spid="_x0000_s1030" style="position:absolute;left:17333;top:8428;width:11145;height:47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D/x74A&#10;AADbAAAADwAAAGRycy9kb3ducmV2LnhtbERPy4rCMBTdC/5DuII7TVUYptVYVBhx6Xt9aa5tbXNT&#10;kox2/n6yGJjl4bxXeW9a8SLna8sKZtMEBHFhdc2lguvla/IJwgdkja1lUvBDHvL1cLDCTNs3n+h1&#10;DqWIIewzVFCF0GVS+qIig35qO+LIPawzGCJ0pdQO3zHctHKeJB/SYM2xocKOdhUVzfnbKHCn/XbR&#10;hNvRpmk7q/Fxfx61UWo86jdLEIH68C/+cx+0gnlcH7/EHyDX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4Q/8e+AAAA2wAAAA8AAAAAAAAAAAAAAAAAmAIAAGRycy9kb3ducmV2&#10;LnhtbFBLBQYAAAAABAAEAPUAAACDAwAAAAA=&#10;" fillcolor="gray [1616]" strokecolor="black [3040]">
                        <v:fill color2="#d9d9d9 [496]" rotate="t" angle="180" colors="0 #bcbcbc;22938f #d0d0d0;1 #ededed" focus="100%" type="gradient"/>
                        <v:shadow on="t" color="black" opacity="24903f" origin=",.5" offset="0,.55556mm"/>
                        <v:textbox>
                          <w:txbxContent>
                            <w:p w14:paraId="06F2890E" w14:textId="77777777" w:rsidR="00F51F40" w:rsidRPr="0066281C" w:rsidRDefault="00F51F40" w:rsidP="0066281C">
                              <w:pPr>
                                <w:jc w:val="center"/>
                                <w:rPr>
                                  <w:rFonts w:cs="Arial"/>
                                  <w:sz w:val="14"/>
                                  <w:szCs w:val="14"/>
                                  <w:lang w:val="en-GB" w:eastAsia="en-US"/>
                                </w:rPr>
                              </w:pPr>
                              <w:r>
                                <w:rPr>
                                  <w:rFonts w:cs="Arial"/>
                                  <w:sz w:val="14"/>
                                  <w:szCs w:val="14"/>
                                  <w:lang w:val="en-GB" w:eastAsia="en-US"/>
                                </w:rPr>
                                <w:t>Create Platform</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31" type="#_x0000_t13" style="position:absolute;left:14630;top:2305;width:3524;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idCcQA&#10;AADbAAAADwAAAGRycy9kb3ducmV2LnhtbESPQWvCQBSE70L/w/IKvenGCKWkriKCELyIsRRye+y+&#10;JrHZtyG70dRf3xUEj8PMfMMs16NtxYV63zhWMJ8lIIi1Mw1XCr5Ou+kHCB+QDbaOScEfeVivXiZL&#10;zIy78pEuRahEhLDPUEEdQpdJ6XVNFv3MdcTR+3G9xRBlX0nT4zXCbSvTJHmXFhuOCzV2tK1J/xaD&#10;VXAbzvrQ5e6g07zYf5clbc/7Qam313HzCSLQGJ7hRzs3CtIF3L/EH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onQnEAAAA2wAAAA8AAAAAAAAAAAAAAAAAmAIAAGRycy9k&#10;b3ducmV2LnhtbFBLBQYAAAAABAAEAPUAAACJAwAAAAA=&#10;" adj="20199" fillcolor="#f07f09 [3204]" strokecolor="#773f04 [1604]" strokeweight="2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4" o:spid="_x0000_s1032" type="#_x0000_t67" style="position:absolute;left:22343;top:4850;width:927;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6rXsQA&#10;AADbAAAADwAAAGRycy9kb3ducmV2LnhtbESPQWuDQBSE74X8h+UVcqurpiTBZg2hNKEEeohKzw/3&#10;RaXuW3E30f77bqHQ4zAz3zC7/Wx6cafRdZYVJFEMgri2uuNGQVUen7YgnEfW2FsmBd/kYJ8vHnaY&#10;aTvxhe6Fb0SAsMtQQev9kEnp6pYMusgOxMG72tGgD3JspB5xCnDTyzSO19Jgx2GhxYFeW6q/iptR&#10;cE0/zl15TlZTifptcyw+XbU+KbV8nA8vIDzN/j/8137XCtJn+P0Sfo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q17EAAAA2wAAAA8AAAAAAAAAAAAAAAAAmAIAAGRycy9k&#10;b3ducmV2LnhtbFBLBQYAAAAABAAEAPUAAACJAwAAAAA=&#10;" adj="18834" fillcolor="#f07f09 [3204]" strokecolor="#773f04 [1604]" strokeweight="2pt"/>
                      <v:shapetype id="_x0000_t32" coordsize="21600,21600" o:spt="32" o:oned="t" path="m,l21600,21600e" filled="f">
                        <v:path arrowok="t" fillok="f" o:connecttype="none"/>
                        <o:lock v:ext="edit" shapetype="t"/>
                      </v:shapetype>
                      <v:shape id="Straight Arrow Connector 25" o:spid="_x0000_s1033" type="#_x0000_t32" style="position:absolute;left:6838;top:10893;width:10439;height:52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vitsIAAADbAAAADwAAAGRycy9kb3ducmV2LnhtbESPS2vDMBCE74X+B7GF3mo5gZTgWAlJ&#10;ISSQU50cclyk9YNYK2Opfvz7qlDIcZiZb5h8N9lWDNT7xrGCRZKCINbONFwpuF2PH2sQPiAbbB2T&#10;gpk87LavLzlmxo38TUMRKhEh7DNUUIfQZVJ6XZNFn7iOOHql6y2GKPtKmh7HCLetXKbpp7TYcFyo&#10;saOvmvSj+LEKyvYynvT9sj90aTEEe51nLgul3t+m/QZEoCk8w//ts1GwXMHfl/gD5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tvitsIAAADbAAAADwAAAAAAAAAAAAAA&#10;AAChAgAAZHJzL2Rvd25yZXYueG1sUEsFBgAAAAAEAAQA+QAAAJADAAAAAA==&#10;" strokecolor="#f07f09 [3204]" strokeweight="3pt">
                        <v:stroke endarrow="open"/>
                        <v:shadow on="t" color="black" opacity="22937f" origin=",.5" offset="0,.63889mm"/>
                      </v:shape>
                      <v:roundrect id="Rounded Rectangle 27" o:spid="_x0000_s1034" style="position:absolute;left:11211;top:16220;width:9741;height:38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lns8IA&#10;AADbAAAADwAAAGRycy9kb3ducmV2LnhtbESPzWrDMBCE74W8g9hCb7VsF9LEiWLSQkuO+T8v1sZ2&#10;ba2MpCbu21eFQo7DzHzDLMvR9OJKzreWFWRJCoK4srrlWsHx8PE8A+EDssbeMin4IQ/lavKwxELb&#10;G+/oug+1iBD2BSpoQhgKKX3VkEGf2IE4ehfrDIYoXS21w1uEm17maTqVBluOCw0O9N5Q1e2/jQK3&#10;+3x76cJpa+fzPmvxcv7aaqPU0+O4XoAINIZ7+L+90QryV/j7En+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Wez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14:paraId="59E4AF6F" w14:textId="77777777" w:rsidR="00F51F40" w:rsidRPr="0066281C" w:rsidRDefault="00F51F40" w:rsidP="00734F56">
                              <w:pPr>
                                <w:jc w:val="center"/>
                                <w:rPr>
                                  <w:rFonts w:cs="Arial"/>
                                  <w:sz w:val="14"/>
                                  <w:szCs w:val="14"/>
                                  <w:lang w:val="en-GB" w:eastAsia="en-US"/>
                                </w:rPr>
                              </w:pPr>
                              <w:r>
                                <w:rPr>
                                  <w:rFonts w:cs="Arial"/>
                                  <w:sz w:val="14"/>
                                  <w:szCs w:val="14"/>
                                  <w:lang w:val="en-GB" w:eastAsia="en-US"/>
                                </w:rPr>
                                <w:t>Customer Demographics</w:t>
                              </w:r>
                            </w:p>
                            <w:p w14:paraId="352B26FE" w14:textId="77777777" w:rsidR="00F51F40" w:rsidRPr="0066281C" w:rsidRDefault="00F51F40" w:rsidP="0066281C">
                              <w:pPr>
                                <w:jc w:val="center"/>
                                <w:rPr>
                                  <w:rFonts w:cs="Arial"/>
                                  <w:sz w:val="14"/>
                                  <w:szCs w:val="14"/>
                                  <w:lang w:val="en-GB" w:eastAsia="en-US"/>
                                </w:rPr>
                              </w:pPr>
                            </w:p>
                          </w:txbxContent>
                        </v:textbox>
                      </v:roundrect>
                      <v:roundrect id="Rounded Rectangle 35" o:spid="_x0000_s1035" style="position:absolute;top:16220;width:10109;height:38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7KgsIA&#10;AADbAAAADwAAAGRycy9kb3ducmV2LnhtbESPT4vCMBTE74LfITzBm01dcdGuUVxB8eif3T0/mmdb&#10;bV5KErV+eyMseBxm5jfMbNGaWtzI+cqygmGSgiDOra64UPBzXA8mIHxA1lhbJgUP8rCYdzszzLS9&#10;855uh1CICGGfoYIyhCaT0uclGfSJbYijd7LOYIjSFVI7vEe4qeVHmn5KgxXHhRIbWpWUXw5Xo8Dt&#10;N9+jS/jd2em0HlZ4+jvvtFGq32uXXyACteEd/m9vtYLRGF5f4g+Q8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vsqC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14:paraId="7CA30014" w14:textId="77777777" w:rsidR="00F51F40" w:rsidRPr="0066281C" w:rsidRDefault="00F51F40" w:rsidP="0066281C">
                              <w:pPr>
                                <w:jc w:val="center"/>
                                <w:rPr>
                                  <w:rFonts w:cs="Arial"/>
                                  <w:sz w:val="14"/>
                                  <w:szCs w:val="14"/>
                                  <w:lang w:val="en-GB" w:eastAsia="en-US"/>
                                </w:rPr>
                              </w:pPr>
                              <w:r>
                                <w:rPr>
                                  <w:rFonts w:cs="Arial"/>
                                  <w:sz w:val="14"/>
                                  <w:szCs w:val="14"/>
                                  <w:lang w:val="en-GB" w:eastAsia="en-US"/>
                                </w:rPr>
                                <w:t>Media</w:t>
                              </w:r>
                              <w:r w:rsidRPr="0066281C">
                                <w:rPr>
                                  <w:rFonts w:cs="Arial"/>
                                  <w:sz w:val="14"/>
                                  <w:szCs w:val="14"/>
                                  <w:lang w:val="en-GB" w:eastAsia="en-US"/>
                                </w:rPr>
                                <w:t xml:space="preserve"> Inventory</w:t>
                              </w:r>
                            </w:p>
                          </w:txbxContent>
                        </v:textbox>
                      </v:roundrect>
                      <v:roundrect id="Rounded Rectangle 42" o:spid="_x0000_s1036" style="position:absolute;left:22025;top:15743;width:10858;height:4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Q04cAA&#10;AADbAAAADwAAAGRycy9kb3ducmV2LnhtbESPUWvCQBCE3wv+h2MF3+rFIFJSTxFREISCtj9gya25&#10;YG4vZs8Y/32vUPBxmJlvmOV68I3qqZM6sIHZNANFXAZbc2Xg53v//gFKIrLFJjAZeJLAejV6W2Jh&#10;w4NP1J9jpRKEpUADLsa20FpKRx5lGlri5F1C5zEm2VXadvhIcN/oPMsW2mPNacFhS1tH5fV89wbC&#10;/uS2w5fgrvfHW46VuN1BjJmMh80nqEhDfIX/2wdrYJ7D35f0A/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qQ04cAAAADbAAAADwAAAAAAAAAAAAAAAACYAgAAZHJzL2Rvd25y&#10;ZXYueG1sUEsFBgAAAAAEAAQA9QAAAIUDAAAAAA==&#10;" fillcolor="gray [1616]" strokecolor="black [3040]">
                        <v:fill color2="#d9d9d9 [496]" rotate="t" angle="180" colors="0 #bcbcbc;22938f #d0d0d0;1 #ededed" focus="100%" type="gradient"/>
                        <v:shadow on="t" color="black" opacity="24903f" origin=",.5" offset="0,.55556mm"/>
                        <v:textbox inset="0,0,0,0">
                          <w:txbxContent>
                            <w:p w14:paraId="01A11D7B" w14:textId="77777777" w:rsidR="00F51F40" w:rsidRPr="009932D9" w:rsidRDefault="00F51F40" w:rsidP="0066281C">
                              <w:pPr>
                                <w:jc w:val="center"/>
                                <w:rPr>
                                  <w:rFonts w:cs="Arial"/>
                                  <w:sz w:val="14"/>
                                  <w:szCs w:val="14"/>
                                  <w:lang w:val="en-GB" w:eastAsia="en-US"/>
                                </w:rPr>
                              </w:pPr>
                              <w:r w:rsidRPr="009932D9">
                                <w:rPr>
                                  <w:rFonts w:cs="Arial"/>
                                  <w:sz w:val="14"/>
                                  <w:szCs w:val="14"/>
                                  <w:lang w:val="en-GB" w:eastAsia="en-US"/>
                                </w:rPr>
                                <w:t xml:space="preserve">Geo </w:t>
                              </w:r>
                              <w:r>
                                <w:rPr>
                                  <w:rFonts w:cs="Arial"/>
                                  <w:sz w:val="14"/>
                                  <w:szCs w:val="14"/>
                                  <w:lang w:val="en-GB" w:eastAsia="en-US"/>
                                </w:rPr>
                                <w:t>Location</w:t>
                              </w:r>
                            </w:p>
                          </w:txbxContent>
                        </v:textbox>
                      </v:roundrect>
                      <v:roundrect id="Rounded Rectangle 11" o:spid="_x0000_s1037" style="position:absolute;left:46197;top:15902;width:9779;height:47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CQ4b4A&#10;AADbAAAADwAAAGRycy9kb3ducmV2LnhtbERPS4vCMBC+L/gfwgh7W9PuwmKrUVRY8ej7PDRjW20m&#10;JYla//1GELzNx/ec8bQzjbiR87VlBekgAUFcWF1zqWC/+/sagvABWWNjmRQ8yMN00vsYY67tnTd0&#10;24ZSxBD2OSqoQmhzKX1RkUE/sC1x5E7WGQwRulJqh/cYbhr5nSS/0mDNsaHClhYVFZft1Shwm+X8&#10;5xIOa5tlTVrj6Xhea6PUZ7+bjUAE6sJb/HKvdJyfwvOXeICc/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wkOG+AAAA2wAAAA8AAAAAAAAAAAAAAAAAmAIAAGRycy9kb3ducmV2&#10;LnhtbFBLBQYAAAAABAAEAPUAAACDAwAAAAA=&#10;" fillcolor="gray [1616]" strokecolor="black [3040]">
                        <v:fill color2="#d9d9d9 [496]" rotate="t" angle="180" colors="0 #bcbcbc;22938f #d0d0d0;1 #ededed" focus="100%" type="gradient"/>
                        <v:shadow on="t" color="black" opacity="24903f" origin=",.5" offset="0,.55556mm"/>
                        <v:textbox>
                          <w:txbxContent>
                            <w:p w14:paraId="727F283F" w14:textId="77777777" w:rsidR="00F51F40" w:rsidRPr="0066281C" w:rsidRDefault="00F51F40" w:rsidP="00DC6F64">
                              <w:pPr>
                                <w:jc w:val="center"/>
                                <w:rPr>
                                  <w:rFonts w:cs="Arial"/>
                                  <w:sz w:val="14"/>
                                  <w:szCs w:val="14"/>
                                  <w:lang w:val="en-GB" w:eastAsia="en-US"/>
                                </w:rPr>
                              </w:pPr>
                              <w:r>
                                <w:rPr>
                                  <w:rFonts w:cs="Arial"/>
                                  <w:sz w:val="14"/>
                                  <w:szCs w:val="14"/>
                                  <w:lang w:val="en-GB" w:eastAsia="en-US"/>
                                </w:rPr>
                                <w:t>Create Question Master</w:t>
                              </w:r>
                            </w:p>
                          </w:txbxContent>
                        </v:textbox>
                      </v:roundrect>
                      <v:roundrect id="Rounded Rectangle 12" o:spid="_x0000_s1038" style="position:absolute;left:45401;top:397;width:9779;height:47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Olr8A&#10;AADbAAAADwAAAGRycy9kb3ducmV2LnhtbERPTYvCMBC9L/gfwgh7W1NdEK2mRQXFo7qr56EZ22oz&#10;KUnU+u/NwoK3ebzPmeedacSdnK8tKxgOEhDEhdU1lwp+f9ZfExA+IGtsLJOCJ3nIs97HHFNtH7yn&#10;+yGUIoawT1FBFUKbSumLigz6gW2JI3e2zmCI0JVSO3zEcNPIUZKMpcGaY0OFLa0qKq6Hm1Hg9pvl&#10;9zUcd3Y6bYY1nk+XnTZKffa7xQxEoC68xf/urY7zR/D3SzxAZi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4g6WvwAAANsAAAAPAAAAAAAAAAAAAAAAAJgCAABkcnMvZG93bnJl&#10;di54bWxQSwUGAAAAAAQABAD1AAAAhAMAAAAA&#10;" fillcolor="gray [1616]" strokecolor="black [3040]">
                        <v:fill color2="#d9d9d9 [496]" rotate="t" angle="180" colors="0 #bcbcbc;22938f #d0d0d0;1 #ededed" focus="100%" type="gradient"/>
                        <v:shadow on="t" color="black" opacity="24903f" origin=",.5" offset="0,.55556mm"/>
                        <v:textbox>
                          <w:txbxContent>
                            <w:p w14:paraId="60E51C78" w14:textId="77777777" w:rsidR="00F51F40" w:rsidRPr="0066281C" w:rsidRDefault="00F51F40" w:rsidP="00C269C4">
                              <w:pPr>
                                <w:jc w:val="center"/>
                                <w:rPr>
                                  <w:rFonts w:cs="Arial"/>
                                  <w:sz w:val="14"/>
                                  <w:szCs w:val="14"/>
                                  <w:lang w:val="en-GB" w:eastAsia="en-US"/>
                                </w:rPr>
                              </w:pPr>
                              <w:r>
                                <w:rPr>
                                  <w:rFonts w:cs="Arial"/>
                                  <w:sz w:val="14"/>
                                  <w:szCs w:val="14"/>
                                  <w:lang w:val="en-GB" w:eastAsia="en-US"/>
                                </w:rPr>
                                <w:t>Create User</w:t>
                              </w:r>
                            </w:p>
                          </w:txbxContent>
                        </v:textbox>
                      </v:roundrect>
                      <v:shape id="Straight Arrow Connector 13" o:spid="_x0000_s1039" type="#_x0000_t32" style="position:absolute;left:49934;top:5088;width:0;height:3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HuW8IAAADbAAAADwAAAGRycy9kb3ducmV2LnhtbERPS2vCQBC+F/wPywheSt3EipToKlKo&#10;eIwv9Dhkp0lqdjZkN4/213eFQm/z8T1ntRlMJTpqXGlZQTyNQBBnVpecKzifPl7eQDiPrLGyTAq+&#10;ycFmPXpaYaJtzwfqjj4XIYRdggoK7+tESpcVZNBNbU0cuE/bGPQBNrnUDfYh3FRyFkULabDk0FBg&#10;Te8FZfdjaxRcDzqN6TzfXaIu/cp+bu0g5bNSk/GwXYLwNPh/8Z97r8P8V3j8Eg6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NHuW8IAAADbAAAADwAAAAAAAAAAAAAA&#10;AAChAgAAZHJzL2Rvd25yZXYueG1sUEsFBgAAAAAEAAQA+QAAAJADAAAAAA==&#10;" strokecolor="#f07f09 [3204]" strokeweight="3pt">
                        <v:stroke endarrow="open"/>
                        <v:shadow on="t" color="black" opacity="22937f" origin=",.5" offset="0,.63889mm"/>
                      </v:shape>
                      <v:roundrect id="Rounded Rectangle 14" o:spid="_x0000_s1040" style="position:absolute;left:47071;top:8507;width:8507;height:37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czeb4A&#10;AADbAAAADwAAAGRycy9kb3ducmV2LnhtbERPTYvCMBC9C/6HMII3TdVl0WoUFZQ9qqueh2Zsq82k&#10;JFHrvzfCwt7m8T5ntmhMJR7kfGlZwaCfgCDOrC45V3D83fTGIHxA1lhZJgUv8rCYt1szTLV98p4e&#10;h5CLGMI+RQVFCHUqpc8KMuj7tiaO3MU6gyFCl0vt8BnDTSWHSfItDZYcGwqsaV1QdjvcjQK3365G&#10;t3Da2cmkGpR4OV932ijV7TTLKYhATfgX/7l/dJz/BZ9f4gFy/g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9HM3m+AAAA2wAAAA8AAAAAAAAAAAAAAAAAmAIAAGRycy9kb3ducmV2&#10;LnhtbFBLBQYAAAAABAAEAPUAAACDAwAAAAA=&#10;" fillcolor="gray [1616]" strokecolor="black [3040]">
                        <v:fill color2="#d9d9d9 [496]" rotate="t" angle="180" colors="0 #bcbcbc;22938f #d0d0d0;1 #ededed" focus="100%" type="gradient"/>
                        <v:shadow on="t" color="black" opacity="24903f" origin=",.5" offset="0,.55556mm"/>
                        <v:textbox>
                          <w:txbxContent>
                            <w:p w14:paraId="2AF8BD66" w14:textId="77777777" w:rsidR="00F51F40" w:rsidRPr="0066281C" w:rsidRDefault="00F51F40" w:rsidP="00C269C4">
                              <w:pPr>
                                <w:jc w:val="center"/>
                                <w:rPr>
                                  <w:rFonts w:cs="Arial"/>
                                  <w:sz w:val="14"/>
                                  <w:szCs w:val="14"/>
                                  <w:lang w:val="en-GB" w:eastAsia="en-US"/>
                                </w:rPr>
                              </w:pPr>
                              <w:r>
                                <w:rPr>
                                  <w:rFonts w:cs="Arial"/>
                                  <w:sz w:val="14"/>
                                  <w:szCs w:val="14"/>
                                  <w:lang w:val="en-GB" w:eastAsia="en-US"/>
                                </w:rPr>
                                <w:t>Define Role</w:t>
                              </w:r>
                            </w:p>
                          </w:txbxContent>
                        </v:textbox>
                      </v:roundrect>
                      <v:roundrect id="Rounded Rectangle 15" o:spid="_x0000_s1041" style="position:absolute;left:33474;top:79;width:9779;height:38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uW4r4A&#10;AADbAAAADwAAAGRycy9kb3ducmV2LnhtbERPTYvCMBC9C/6HMII3TVV20WoUFZQ9qqueh2Zsq82k&#10;JFHrvzfCwt7m8T5ntmhMJR7kfGlZwaCfgCDOrC45V3D83fTGIHxA1lhZJgUv8rCYt1szTLV98p4e&#10;h5CLGMI+RQVFCHUqpc8KMuj7tiaO3MU6gyFCl0vt8BnDTSWHSfItDZYcGwqsaV1QdjvcjQK3365G&#10;t3Da2cmkGpR4OV932ijV7TTLKYhATfgX/7l/dJz/BZ9f4gFy/g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ALluK+AAAA2wAAAA8AAAAAAAAAAAAAAAAAmAIAAGRycy9kb3ducmV2&#10;LnhtbFBLBQYAAAAABAAEAPUAAACDAwAAAAA=&#10;" fillcolor="gray [1616]" strokecolor="black [3040]">
                        <v:fill color2="#d9d9d9 [496]" rotate="t" angle="180" colors="0 #bcbcbc;22938f #d0d0d0;1 #ededed" focus="100%" type="gradient"/>
                        <v:shadow on="t" color="black" opacity="24903f" origin=",.5" offset="0,.55556mm"/>
                        <v:textbox>
                          <w:txbxContent>
                            <w:p w14:paraId="0043FBAD" w14:textId="77777777" w:rsidR="00F51F40" w:rsidRPr="0066281C" w:rsidRDefault="00F51F40" w:rsidP="008A6408">
                              <w:pPr>
                                <w:jc w:val="center"/>
                                <w:rPr>
                                  <w:rFonts w:cs="Arial"/>
                                  <w:sz w:val="14"/>
                                  <w:szCs w:val="14"/>
                                  <w:lang w:val="en-GB" w:eastAsia="en-US"/>
                                </w:rPr>
                              </w:pPr>
                              <w:r>
                                <w:rPr>
                                  <w:rFonts w:cs="Arial"/>
                                  <w:sz w:val="14"/>
                                  <w:szCs w:val="14"/>
                                  <w:lang w:val="en-GB" w:eastAsia="en-US"/>
                                </w:rPr>
                                <w:t>Create Brand</w:t>
                              </w:r>
                            </w:p>
                          </w:txbxContent>
                        </v:textbox>
                      </v:roundrect>
                      <v:roundrect id="Rounded Rectangle 16" o:spid="_x0000_s1042" style="position:absolute;left:33474;top:6520;width:9779;height:37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kIlb8A&#10;AADbAAAADwAAAGRycy9kb3ducmV2LnhtbERPS4vCMBC+C/sfwix401QXRKtp2RVcPPraPQ/N2Fab&#10;SUmi1n9vBMHbfHzPWeSdacSVnK8tKxgNExDEhdU1lwoO+9VgCsIHZI2NZVJwJw959tFbYKrtjbd0&#10;3YVSxBD2KSqoQmhTKX1RkUE/tC1x5I7WGQwRulJqh7cYbho5TpKJNFhzbKiwpWVFxXl3MQrc9vfn&#10;6xz+NnY2a0Y1Hv9PG22U6n9233MQgbrwFr/cax3nT+D5SzxAZg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2QiVvwAAANsAAAAPAAAAAAAAAAAAAAAAAJgCAABkcnMvZG93bnJl&#10;di54bWxQSwUGAAAAAAQABAD1AAAAhAMAAAAA&#10;" fillcolor="gray [1616]" strokecolor="black [3040]">
                        <v:fill color2="#d9d9d9 [496]" rotate="t" angle="180" colors="0 #bcbcbc;22938f #d0d0d0;1 #ededed" focus="100%" type="gradient"/>
                        <v:shadow on="t" color="black" opacity="24903f" origin=",.5" offset="0,.55556mm"/>
                        <v:textbox>
                          <w:txbxContent>
                            <w:p w14:paraId="5E991470" w14:textId="77777777" w:rsidR="00F51F40" w:rsidRPr="0066281C" w:rsidRDefault="00F51F40" w:rsidP="008A6408">
                              <w:pPr>
                                <w:jc w:val="center"/>
                                <w:rPr>
                                  <w:rFonts w:cs="Arial"/>
                                  <w:sz w:val="14"/>
                                  <w:szCs w:val="14"/>
                                  <w:lang w:val="en-GB" w:eastAsia="en-US"/>
                                </w:rPr>
                              </w:pPr>
                              <w:r>
                                <w:rPr>
                                  <w:rFonts w:cs="Arial"/>
                                  <w:sz w:val="14"/>
                                  <w:szCs w:val="14"/>
                                  <w:lang w:val="en-GB" w:eastAsia="en-US"/>
                                </w:rPr>
                                <w:t>Create Sub Brand</w:t>
                              </w:r>
                            </w:p>
                          </w:txbxContent>
                        </v:textbox>
                      </v:roundrect>
                      <v:roundrect id="Rounded Rectangle 18" o:spid="_x0000_s1043" style="position:absolute;left:34270;top:13358;width:9779;height:38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8sFsIA&#10;AADbAAAADwAAAGRycy9kb3ducmV2LnhtbESPzWrDQAyE74G+w6JCbsm6OZTiZhNCSCBQKOTnAYRX&#10;9Zp4ta61dZy3jw6B3iRmNPNpuR5jawbqpUns4G1egCGukm+4dnA572cfYCQje2wTk4M7CaxXL5Ml&#10;lj7d+EjDKddGQ1hKdBBy7kprpQoUUeapI1btJ/URs659bX2PNw2PrV0UxbuN2LA2BOxoG6i6nv6i&#10;g7Q/hu34Lbgb4tfvAmsJu4M4N30dN59gMo353/y8PnjFV1j9RQew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ywW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inset="0,0,0,0">
                          <w:txbxContent>
                            <w:p w14:paraId="1121F801" w14:textId="77777777" w:rsidR="00F51F40" w:rsidRPr="0066281C" w:rsidRDefault="00F51F40" w:rsidP="008A6408">
                              <w:pPr>
                                <w:jc w:val="center"/>
                                <w:rPr>
                                  <w:rFonts w:cs="Arial"/>
                                  <w:sz w:val="14"/>
                                  <w:szCs w:val="14"/>
                                  <w:lang w:val="en-GB" w:eastAsia="en-US"/>
                                </w:rPr>
                              </w:pPr>
                              <w:r>
                                <w:rPr>
                                  <w:rFonts w:cs="Arial"/>
                                  <w:sz w:val="14"/>
                                  <w:szCs w:val="14"/>
                                  <w:lang w:val="en-GB" w:eastAsia="en-US"/>
                                </w:rPr>
                                <w:t>Create Custodian Manager</w:t>
                              </w:r>
                            </w:p>
                          </w:txbxContent>
                        </v:textbox>
                      </v:roundrect>
                      <v:shape id="Straight Arrow Connector 22" o:spid="_x0000_s1044" type="#_x0000_t32" style="position:absolute;left:14709;top:13278;width:3658;height:29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J6wsIAAADbAAAADwAAAGRycy9kb3ducmV2LnhtbESPS4vCQBCE78L+h6GFvenEHBaJjhKF&#10;ZYWcjB48NpnOAzM9ITObx793hIU9FlX1FbU/TqYVA/Wusaxgs45AEBdWN1wpuN++V1sQziNrbC2T&#10;gpkcHA8fiz0m2o58pSH3lQgQdgkqqL3vEildUZNBt7YdcfBK2xv0QfaV1D2OAW5aGUfRlzTYcFio&#10;saNzTcUz/zUKyjYbf4pHlp66KB+8uc0zl7lSn8sp3YHwNPn/8F/7ohXEMby/hB8gD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J6wsIAAADbAAAADwAAAAAAAAAAAAAA&#10;AAChAgAAZHJzL2Rvd25yZXYueG1sUEsFBgAAAAAEAAQA+QAAAJADAAAAAA==&#10;" strokecolor="#f07f09 [3204]" strokeweight="3pt">
                        <v:stroke endarrow="open"/>
                        <v:shadow on="t" color="black" opacity="22937f" origin=",.5" offset="0,.63889mm"/>
                      </v:shape>
                      <v:shape id="Straight Arrow Connector 33" o:spid="_x0000_s1045" type="#_x0000_t32" style="position:absolute;left:29907;top:51768;width:5152;height:1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dJhMIAAADbAAAADwAAAGRycy9kb3ducmV2LnhtbESPS2vDMBCE74X+B7GF3Go5DZTgWAlJ&#10;oSSQU50cclyk9YNYK2Opfvz7qFDIcZiZb5h8N9lWDNT7xrGCZZKCINbONFwpuF6+39cgfEA22Dom&#10;BTN52G1fX3LMjBv5h4YiVCJC2GeooA6hy6T0uiaLPnEdcfRK11sMUfaVND2OEW5b+ZGmn9Jiw3Gh&#10;xo6+atL34tcqKNvzeNS38/7QpcUQ7GWeuSyUWrxN+w2IQFN4hv/bJ6NgtYK/L/EHyO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dJhMIAAADbAAAADwAAAAAAAAAAAAAA&#10;AAChAgAAZHJzL2Rvd25yZXYueG1sUEsFBgAAAAAEAAQA+QAAAJADAAAAAA==&#10;" strokecolor="#f07f09 [3204]" strokeweight="3pt">
                        <v:stroke endarrow="open"/>
                        <v:shadow on="t" color="black" opacity="22937f" origin=",.5" offset="0,.63889mm"/>
                      </v:shape>
                      <v:shape id="Straight Arrow Connector 34" o:spid="_x0000_s1046" type="#_x0000_t32" style="position:absolute;left:38563;top:3737;width:0;height:27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0qT8IAAADbAAAADwAAAGRycy9kb3ducmV2LnhtbESPT4vCMBTE7wt+h/AEL6KprohUo4ig&#10;7NG/6PHRPNtq81KaWLv76Y0g7HGYmd8ws0VjClFT5XLLCgb9CARxYnXOqYLjYd2bgHAeWWNhmRT8&#10;koPFvPU1w1jbJ++o3vtUBAi7GBVk3pexlC7JyKDr25I4eFdbGfRBVqnUFT4D3BRyGEVjaTDnsJBh&#10;SauMkvv+YRScd3o7oONoc4rq7S35uzwaKbtKddrNcgrCU+P/w5/2j1bwPYL3l/A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0qT8IAAADbAAAADwAAAAAAAAAAAAAA&#10;AAChAgAAZHJzL2Rvd25yZXYueG1sUEsFBgAAAAAEAAQA+QAAAJADAAAAAA==&#10;" strokecolor="#f07f09 [3204]" strokeweight="3pt">
                        <v:stroke endarrow="open"/>
                        <v:shadow on="t" color="black" opacity="22937f" origin=",.5" offset="0,.63889mm"/>
                      </v:shape>
                      <v:shape id="Straight Arrow Connector 54" o:spid="_x0000_s1047" type="#_x0000_t32" style="position:absolute;left:38563;top:10177;width:54;height:30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LP78QAAADbAAAADwAAAGRycy9kb3ducmV2LnhtbESPT2vCQBTE7wW/w/KEXsRsLColzSoi&#10;tPQY/1GPj+xrEs2+Ddk1Sfvpu4LQ4zAzv2HS9WBq0VHrKssKZlEMgji3uuJCwfHwPn0F4Tyyxtoy&#10;KfghB+vV6CnFRNued9TtfSEChF2CCkrvm0RKl5dk0EW2IQ7et20N+iDbQuoW+wA3tXyJ46U0WHFY&#10;KLGhbUn5dX8zCr52OpvRcf5xirvskv+eb4OUE6Wex8PmDYSnwf+HH+1PrWAxh/uX8AP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Us/vxAAAANsAAAAPAAAAAAAAAAAA&#10;AAAAAKECAABkcnMvZG93bnJldi54bWxQSwUGAAAAAAQABAD5AAAAkgMAAAAA&#10;" strokecolor="#f07f09 [3204]" strokeweight="3pt">
                        <v:stroke endarrow="open"/>
                        <v:shadow on="t" color="black" opacity="22937f" origin=",.5" offset="0,.63889mm"/>
                      </v:shape>
                      <v:roundrect id="Rounded Rectangle 55" o:spid="_x0000_s1048" style="position:absolute;left:22343;top:48979;width:7564;height:58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EvIsIA&#10;AADbAAAADwAAAGRycy9kb3ducmV2LnhtbESPT4vCMBTE74LfITzBm01VXLRrFBUUj/7Z3fOjebbV&#10;5qUkUeu33ywseBxm5jfMfNmaWjzI+cqygmGSgiDOra64UPB13g6mIHxA1lhbJgUv8rBcdDtzzLR9&#10;8pEep1CICGGfoYIyhCaT0uclGfSJbYijd7HOYIjSFVI7fEa4qeUoTT+kwYrjQokNbUrKb6e7UeCO&#10;u/X4Fr4PdjarhxVefq4HbZTq99rVJ4hAbXiH/9t7rWAygb8v8QfI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YS8i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14:paraId="6547C87E" w14:textId="77777777" w:rsidR="00F51F40" w:rsidRPr="0066281C" w:rsidRDefault="00F51F40" w:rsidP="0066281C">
                              <w:pPr>
                                <w:jc w:val="center"/>
                                <w:rPr>
                                  <w:rFonts w:cs="Arial"/>
                                  <w:sz w:val="14"/>
                                  <w:szCs w:val="14"/>
                                  <w:lang w:val="en-GB" w:eastAsia="en-US"/>
                                </w:rPr>
                              </w:pPr>
                              <w:r>
                                <w:rPr>
                                  <w:rFonts w:cs="Arial"/>
                                  <w:sz w:val="14"/>
                                  <w:szCs w:val="14"/>
                                  <w:lang w:val="en-GB" w:eastAsia="en-US"/>
                                </w:rPr>
                                <w:t>Create Campaign</w:t>
                              </w:r>
                            </w:p>
                          </w:txbxContent>
                        </v:textbox>
                      </v:roundrect>
                      <v:shape id="Straight Arrow Connector 56" o:spid="_x0000_s1049" type="#_x0000_t32" style="position:absolute;left:25603;top:13119;width:53;height:30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z0A8UAAADbAAAADwAAAGRycy9kb3ducmV2LnhtbESPQWvCQBSE7wX/w/KEXorZWFRKmlVE&#10;UHqMNqUeH9nXJG32bciuSeqv7xYEj8PMfMOkm9E0oqfO1ZYVzKMYBHFhdc2lgvx9P3sB4TyyxsYy&#10;KfglB5v15CHFRNuBj9SffCkChF2CCirv20RKV1Rk0EW2JQ7el+0M+iC7UuoOhwA3jXyO45U0WHNY&#10;qLClXUXFz+liFHwedTanfHH4iPvsu7ieL6OUT0o9TsftKwhPo7+Hb+03rWC5gv8v4QfI9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sz0A8UAAADbAAAADwAAAAAAAAAA&#10;AAAAAAChAgAAZHJzL2Rvd25yZXYueG1sUEsFBgAAAAAEAAQA+QAAAJMDAAAAAA==&#10;" strokecolor="#f07f09 [3204]" strokeweight="3pt">
                        <v:stroke endarrow="open"/>
                        <v:shadow on="t" color="black" opacity="22937f" origin=",.5" offset="0,.63889mm"/>
                      </v:shape>
                      <v:roundrect id="Rounded Rectangle 57" o:spid="_x0000_s1050" style="position:absolute;left:34270;top:18924;width:9779;height:38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oBpMEA&#10;AADbAAAADwAAAGRycy9kb3ducmV2LnhtbESP3WrCQBSE7wu+w3IE7+pGoa1EVxFREISCPw9wyB6z&#10;wezZmLON8e3dQqGXw8x8wyxWva9VR61UgQ1Mxhko4iLYiksDl/PufQZKIrLFOjAZeJLAajl4W2Bu&#10;w4OP1J1iqRKEJUcDLsYm11oKRx5lHBri5F1D6zEm2ZbatvhIcF/raZZ9ao8VpwWHDW0cFbfTjzcQ&#10;dke36b8Ft50/3KdYitvuxZjRsF/PQUXq43/4r723Bj6+4PdL+gF6+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KAaTBAAAA2w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inset="0,0,0,0">
                          <w:txbxContent>
                            <w:p w14:paraId="6B7F0105" w14:textId="77777777" w:rsidR="00F51F40" w:rsidRPr="0066281C" w:rsidRDefault="00F51F40" w:rsidP="008A6408">
                              <w:pPr>
                                <w:jc w:val="center"/>
                                <w:rPr>
                                  <w:rFonts w:cs="Arial"/>
                                  <w:sz w:val="14"/>
                                  <w:szCs w:val="14"/>
                                  <w:lang w:val="en-GB" w:eastAsia="en-US"/>
                                </w:rPr>
                              </w:pPr>
                              <w:r>
                                <w:rPr>
                                  <w:rFonts w:cs="Arial"/>
                                  <w:sz w:val="14"/>
                                  <w:szCs w:val="14"/>
                                  <w:lang w:val="en-GB" w:eastAsia="en-US"/>
                                </w:rPr>
                                <w:t>Create External Agency</w:t>
                              </w:r>
                            </w:p>
                          </w:txbxContent>
                        </v:textbox>
                      </v:roundrect>
                      <v:roundrect id="Rounded Rectangle 58" o:spid="_x0000_s1051" style="position:absolute;left:39915;top:28227;width:11144;height:47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CAvL4A&#10;AADbAAAADwAAAGRycy9kb3ducmV2LnhtbERPy4rCMBTdC/5DuMLsNHWGGbQ2FR1QZul7fWmubbW5&#10;KUnU+vdmIczycN7ZvDONuJPztWUF41ECgriwuuZSwWG/Gk5A+ICssbFMCp7kYZ73exmm2j54S/dd&#10;KEUMYZ+igiqENpXSFxUZ9CPbEkfubJ3BEKErpXb4iOGmkZ9J8iMN1hwbKmzpt6LiursZBW67Xn5d&#10;w3Fjp9NmXOP5dNloo9THoFvMQATqwr/47f7TCr7j2Pgl/gCZ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hggLy+AAAA2wAAAA8AAAAAAAAAAAAAAAAAmAIAAGRycy9kb3ducmV2&#10;LnhtbFBLBQYAAAAABAAEAPUAAACDAwAAAAA=&#10;" fillcolor="gray [1616]" strokecolor="black [3040]">
                        <v:fill color2="#d9d9d9 [496]" rotate="t" angle="180" colors="0 #bcbcbc;22938f #d0d0d0;1 #ededed" focus="100%" type="gradient"/>
                        <v:shadow on="t" color="black" opacity="24903f" origin=",.5" offset="0,.55556mm"/>
                        <v:textbox>
                          <w:txbxContent>
                            <w:p w14:paraId="5E74EF03" w14:textId="77777777" w:rsidR="00F51F40" w:rsidRPr="0066281C" w:rsidRDefault="00F51F40" w:rsidP="00A84651">
                              <w:pPr>
                                <w:jc w:val="center"/>
                                <w:rPr>
                                  <w:rFonts w:cs="Arial"/>
                                  <w:sz w:val="14"/>
                                  <w:szCs w:val="14"/>
                                  <w:lang w:val="en-GB" w:eastAsia="en-US"/>
                                </w:rPr>
                              </w:pPr>
                              <w:r>
                                <w:rPr>
                                  <w:rFonts w:cs="Arial"/>
                                  <w:sz w:val="14"/>
                                  <w:szCs w:val="14"/>
                                  <w:lang w:val="en-GB" w:eastAsia="en-US"/>
                                </w:rPr>
                                <w:t>Compare</w:t>
                              </w:r>
                            </w:p>
                          </w:txbxContent>
                        </v:textbox>
                      </v:roundrect>
                      <v:shape id="Straight Arrow Connector 59" o:spid="_x0000_s1052" type="#_x0000_t32" style="position:absolute;left:16989;top:29896;width:628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CbzsMAAADbAAAADwAAAGRycy9kb3ducmV2LnhtbESPS2vDMBCE74H8B7GB3hK5hYbGjRKc&#10;QGnBp9o59LhI6we1VsZS/fj3VaDQ4zAz3zDH82w7MdLgW8cKHncJCGLtTMu1glv5tn0B4QOywc4x&#10;KVjIw/m0Xh0xNW7iTxqLUIsIYZ+igiaEPpXS64Ys+p3riaNXucFiiHKopRlwinDbyack2UuLLceF&#10;Bnu6NqS/ix+roOry6V1/5dmlT4ox2HJZuCqUetjM2SuIQHP4D/+1P4yC5wPcv8QfI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Qm87DAAAA2wAAAA8AAAAAAAAAAAAA&#10;AAAAoQIAAGRycy9kb3ducmV2LnhtbFBLBQYAAAAABAAEAPkAAACRAwAAAAA=&#10;" strokecolor="#f07f09 [3204]" strokeweight="3pt">
                        <v:stroke endarrow="open"/>
                        <v:shadow on="t" color="black" opacity="22937f" origin=",.5" offset="0,.63889mm"/>
                      </v:shape>
                      <v:shape id="Straight Arrow Connector 70" o:spid="_x0000_s1053" type="#_x0000_t32" style="position:absolute;left:30851;top:32830;width:4448;height:37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yVjMEAAADbAAAADwAAAGRycy9kb3ducmV2LnhtbERPy2rCQBTdC/2H4RbcSDNRREvqKKWg&#10;uPQRaZeXzG2SNnMnZCYP/XpnIbg8nPdqM5hKdNS40rKCaRSDIM6sLjlXkJ63b+8gnEfWWFkmBVdy&#10;sFm/jFaYaNvzkbqTz0UIYZeggsL7OpHSZQUZdJGtiQP3axuDPsAml7rBPoSbSs7ieCENlhwaCqzp&#10;q6Ds/9QaBd9HfZhSOt9d4u7wl91+2kHKiVLj1+HzA4SnwT/FD/deK1iG9eFL+AFyf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3JWMwQAAANsAAAAPAAAAAAAAAAAAAAAA&#10;AKECAABkcnMvZG93bnJldi54bWxQSwUGAAAAAAQABAD5AAAAjwMAAAAA&#10;" strokecolor="#f07f09 [3204]" strokeweight="3pt">
                        <v:stroke endarrow="open"/>
                        <v:shadow on="t" color="black" opacity="22937f" origin=",.5" offset="0,.63889mm"/>
                      </v:shape>
                      <v:roundrect id="Rounded Rectangle 71" o:spid="_x0000_s1054" style="position:absolute;left:23271;top:28067;width:11144;height:47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91QcMA&#10;AADbAAAADwAAAGRycy9kb3ducmV2LnhtbESPT2vCQBTE74LfYXlCb7pJC62m2YgWLD2qtT0/si9/&#10;muzbsLtq+u1dodDjMDO/YfL1aHpxIedbywrSRQKCuLS65VrB6XM3X4LwAVljb5kU/JKHdTGd5Jhp&#10;e+UDXY6hFhHCPkMFTQhDJqUvGzLoF3Ygjl5lncEQpauldniNcNPLxyR5lgZbjgsNDvTWUNkdz0aB&#10;O7xvn7rwtberVZ+2WH3/7LVR6mE2bl5BBBrDf/iv/aEVvKRw/xJ/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91Qc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14:paraId="3C7DBD5D" w14:textId="77777777" w:rsidR="00F51F40" w:rsidRPr="0066281C" w:rsidRDefault="00F51F40" w:rsidP="0066281C">
                              <w:pPr>
                                <w:jc w:val="center"/>
                                <w:rPr>
                                  <w:rFonts w:cs="Arial"/>
                                  <w:sz w:val="14"/>
                                  <w:szCs w:val="14"/>
                                  <w:lang w:val="en-GB" w:eastAsia="en-US"/>
                                </w:rPr>
                              </w:pPr>
                              <w:r>
                                <w:rPr>
                                  <w:rFonts w:cs="Arial"/>
                                  <w:sz w:val="14"/>
                                  <w:szCs w:val="14"/>
                                  <w:lang w:val="en-GB" w:eastAsia="en-US"/>
                                </w:rPr>
                                <w:t>Search</w:t>
                              </w:r>
                            </w:p>
                          </w:txbxContent>
                        </v:textbox>
                      </v:roundrect>
                      <v:shapetype id="_x0000_t119" coordsize="21600,21600" o:spt="119" path="m,l21600,,17240,21600r-12880,xe">
                        <v:stroke joinstyle="miter"/>
                        <v:path gradientshapeok="t" o:connecttype="custom" o:connectlocs="10800,0;2180,10800;10800,21600;19420,10800" textboxrect="4321,0,17204,21600"/>
                      </v:shapetype>
                      <v:shape id="Flowchart: Manual Operation 72" o:spid="_x0000_s1055" type="#_x0000_t119" style="position:absolute;left:3101;top:38961;width:10648;height:5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hKmcIA&#10;AADbAAAADwAAAGRycy9kb3ducmV2LnhtbESPQavCMBCE74L/IazgTVMFfVKNooLgwYt9XrytzdoW&#10;m01tolZ/vREEj8PMfMPMFo0pxZ1qV1hWMOhHIIhTqwvOFBz+N70JCOeRNZaWScGTHCzm7dYMY20f&#10;vKd74jMRIOxiVJB7X8VSujQng65vK+LgnW1t0AdZZ1LX+AhwU8phFI2lwYLDQo4VrXNKL8nNKNjh&#10;asv75XFy2Rxe1/I0Tl6j3VqpbqdZTkF4avwv/G1vtYK/IXy+hB8g5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6EqZ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inset="0,0,0,0">
                          <w:txbxContent>
                            <w:p w14:paraId="41A250B2" w14:textId="77777777" w:rsidR="00F51F40" w:rsidRDefault="00F51F40" w:rsidP="00BE1371">
                              <w:pPr>
                                <w:jc w:val="center"/>
                              </w:pPr>
                              <w:r>
                                <w:rPr>
                                  <w:rFonts w:cs="Arial"/>
                                  <w:sz w:val="14"/>
                                  <w:szCs w:val="14"/>
                                  <w:lang w:val="en-GB" w:eastAsia="en-US"/>
                                </w:rPr>
                                <w:t>Manual Review</w:t>
                              </w:r>
                            </w:p>
                          </w:txbxContent>
                        </v:textbox>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73" o:spid="_x0000_s1056" type="#_x0000_t134" style="position:absolute;left:5938;top:26790;width:11052;height:61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q0ncIA&#10;AADbAAAADwAAAGRycy9kb3ducmV2LnhtbESPQYvCMBSE7wv+h/CEva1pV1CpRlFB2YMXW8Xrs3m2&#10;xealNFmt/94IgsdhZr5hZovO1OJGrassK4gHEQji3OqKCwWHbPMzAeE8ssbaMil4kIPFvPc1w0Tb&#10;O+/plvpCBAi7BBWU3jeJlC4vyaAb2IY4eBfbGvRBtoXULd4D3NTyN4pG0mDFYaHEhtYl5df03yjI&#10;Uj7tMj+qz/l2b44bGY/Pq1ip7363nILw1PlP+N3+0wrGQ3h9CT9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6rSd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inset="0,0,0,0">
                          <w:txbxContent>
                            <w:p w14:paraId="65C94E8C" w14:textId="77777777" w:rsidR="00F51F40" w:rsidRPr="00BE1371" w:rsidRDefault="00F51F40" w:rsidP="00BE1371">
                              <w:pPr>
                                <w:jc w:val="center"/>
                                <w:rPr>
                                  <w:rFonts w:cs="Arial"/>
                                  <w:sz w:val="14"/>
                                  <w:szCs w:val="14"/>
                                  <w:lang w:val="en-GB" w:eastAsia="en-US"/>
                                </w:rPr>
                              </w:pPr>
                              <w:r w:rsidRPr="00BE1371">
                                <w:rPr>
                                  <w:rFonts w:cs="Arial"/>
                                  <w:sz w:val="14"/>
                                  <w:szCs w:val="14"/>
                                  <w:lang w:val="en-GB" w:eastAsia="en-US"/>
                                </w:rPr>
                                <w:t>Display/ Out</w:t>
                              </w:r>
                              <w:r>
                                <w:rPr>
                                  <w:rFonts w:cs="Arial"/>
                                  <w:sz w:val="14"/>
                                  <w:szCs w:val="14"/>
                                  <w:lang w:val="en-GB" w:eastAsia="en-US"/>
                                </w:rPr>
                                <w:t>put</w:t>
                              </w:r>
                              <w:r w:rsidRPr="00BE1371">
                                <w:rPr>
                                  <w:rFonts w:cs="Arial"/>
                                  <w:sz w:val="14"/>
                                  <w:szCs w:val="14"/>
                                  <w:lang w:val="en-GB" w:eastAsia="en-US"/>
                                </w:rPr>
                                <w:t xml:space="preserve"> in Excel</w:t>
                              </w:r>
                            </w:p>
                          </w:txbxContent>
                        </v:textbox>
                      </v:shape>
                      <v:shape id="Straight Arrow Connector 74" o:spid="_x0000_s1057" type="#_x0000_t32" style="position:absolute;left:12685;top:41585;width:8533;height:7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RoMMMAAADbAAAADwAAAGRycy9kb3ducmV2LnhtbESPS2vDMBCE74H8B7GB3hK5paTBjRKc&#10;QGnBp9o59LhI6we1VsZS/fj3VaDQ4zAz3zDH82w7MdLgW8cKHncJCGLtTMu1glv5tj2A8AHZYOeY&#10;FCzk4Xxar46YGjfxJ41FqEWEsE9RQRNCn0rpdUMW/c71xNGr3GAxRDnU0gw4Rbjt5FOS7KXFluNC&#10;gz1dG9LfxY9VUHX59K6/8uzSJ8UYbLksXBVKPWzm7BVEoDn8h//aH0bByzPcv8QfI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kaDDDAAAA2wAAAA8AAAAAAAAAAAAA&#10;AAAAoQIAAGRycy9kb3ducmV2LnhtbFBLBQYAAAAABAAEAPkAAACRAwAAAAA=&#10;" strokecolor="#f07f09 [3204]" strokeweight="3pt">
                        <v:stroke endarrow="open"/>
                        <v:shadow on="t" color="black" opacity="22937f" origin=",.5" offset="0,.63889mm"/>
                      </v:shape>
                      <v:roundrect id="Rounded Rectangle 77" o:spid="_x0000_s1058" style="position:absolute;left:3100;top:48897;width:13432;height:60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pIrsMA&#10;AADbAAAADwAAAGRycy9kb3ducmV2LnhtbESPQWvCQBSE7wX/w/IKvTWbWNAaXUULLT2qVc+P7DNJ&#10;k30bdrdJ+u/dQsHjMDPfMKvNaFrRk/O1ZQVZkoIgLqyuuVRw+np/fgXhA7LG1jIp+CUPm/XkYYW5&#10;tgMfqD+GUkQI+xwVVCF0uZS+qMigT2xHHL2rdQZDlK6U2uEQ4aaV0zSdSYM1x4UKO3qrqGiOP0aB&#10;O3zsXppw3tvFos1qvF6+99oo9fQ4bpcgAo3hHv5vf2oF8zn8fYk/QK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pIrs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14:paraId="3BBB3697" w14:textId="77777777" w:rsidR="00F51F40" w:rsidRDefault="00F51F40" w:rsidP="00A930F4">
                              <w:pPr>
                                <w:jc w:val="left"/>
                                <w:rPr>
                                  <w:rFonts w:cs="Arial"/>
                                  <w:sz w:val="14"/>
                                  <w:szCs w:val="14"/>
                                  <w:lang w:val="en-GB" w:eastAsia="en-US"/>
                                </w:rPr>
                              </w:pPr>
                              <w:r>
                                <w:rPr>
                                  <w:rFonts w:cs="Arial"/>
                                  <w:sz w:val="14"/>
                                  <w:szCs w:val="14"/>
                                  <w:lang w:val="en-GB" w:eastAsia="en-US"/>
                                </w:rPr>
                                <w:t xml:space="preserve">View Cart </w:t>
                              </w:r>
                            </w:p>
                            <w:p w14:paraId="182A19E5" w14:textId="77777777" w:rsidR="00F51F40" w:rsidRPr="0066281C" w:rsidRDefault="00F51F40" w:rsidP="00A930F4">
                              <w:pPr>
                                <w:jc w:val="left"/>
                                <w:rPr>
                                  <w:rFonts w:cs="Arial"/>
                                  <w:sz w:val="14"/>
                                  <w:szCs w:val="14"/>
                                  <w:lang w:val="en-GB" w:eastAsia="en-US"/>
                                </w:rPr>
                              </w:pPr>
                              <w:r>
                                <w:rPr>
                                  <w:rFonts w:cs="Arial"/>
                                  <w:sz w:val="14"/>
                                  <w:szCs w:val="14"/>
                                  <w:lang w:val="en-GB" w:eastAsia="en-US"/>
                                </w:rPr>
                                <w:t>Inventory Specs, Proposed / Approved Value ,</w:t>
                              </w:r>
                            </w:p>
                          </w:txbxContent>
                        </v:textbox>
                      </v:roundrect>
                      <v:shape id="Straight Arrow Connector 83" o:spid="_x0000_s1059" type="#_x0000_t32" style="position:absolute;left:57169;top:22740;width:3419;height:3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73MIAAADbAAAADwAAAGRycy9kb3ducmV2LnhtbESPT4vCMBTE7wt+h/AEL6Kpq4hUo8jC&#10;Lh79ix4fzbOtNi+libX66Y0g7HGYmd8ws0VjClFT5XLLCgb9CARxYnXOqYL97rc3AeE8ssbCMil4&#10;kIPFvPU1w1jbO2+o3vpUBAi7GBVk3pexlC7JyKDr25I4eGdbGfRBVqnUFd4D3BTyO4rG0mDOYSHD&#10;kn4ySq7bm1Fw3Oj1gPajv0NUry/J83RrpOwq1Wk3yykIT43/D3/aK61gMoT3l/A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Nt73MIAAADbAAAADwAAAAAAAAAAAAAA&#10;AAChAgAAZHJzL2Rvd25yZXYueG1sUEsFBgAAAAAEAAQA+QAAAJADAAAAAA==&#10;" strokecolor="#f07f09 [3204]" strokeweight="3pt">
                        <v:stroke endarrow="open"/>
                        <v:shadow on="t" color="black" opacity="22937f" origin=",.5" offset="0,.63889mm"/>
                      </v:shape>
                      <v:roundrect id="Rounded Rectangle 41" o:spid="_x0000_s1060" style="position:absolute;left:35059;top:48751;width:10014;height:60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MMA&#10;AADbAAAADwAAAGRycy9kb3ducmV2LnhtbESPT2vCQBTE74LfYXlCb7pJW4qm2YgWLD2qtT0/si9/&#10;muzbsLtq+u1dodDjMDO/YfL1aHpxIedbywrSRQKCuLS65VrB6XM3X4LwAVljb5kU/JKHdTGd5Jhp&#10;e+UDXY6hFhHCPkMFTQhDJqUvGzLoF3Ygjl5lncEQpauldniNcNPLxyR5kQZbjgsNDvTWUNkdz0aB&#10;O7xvn7rwtberVZ+2WH3/7LVR6mE2bl5BBBrDf/iv/aEVPKdw/xJ/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O//M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14:paraId="2E51F8E2" w14:textId="77777777" w:rsidR="00F51F40" w:rsidRPr="0066281C" w:rsidRDefault="00F51F40" w:rsidP="00A930F4">
                              <w:pPr>
                                <w:jc w:val="left"/>
                                <w:rPr>
                                  <w:rFonts w:cs="Arial"/>
                                  <w:sz w:val="14"/>
                                  <w:szCs w:val="14"/>
                                  <w:lang w:val="en-GB" w:eastAsia="en-US"/>
                                </w:rPr>
                              </w:pPr>
                              <w:r>
                                <w:rPr>
                                  <w:rFonts w:cs="Arial"/>
                                  <w:sz w:val="14"/>
                                  <w:szCs w:val="14"/>
                                  <w:lang w:val="en-GB" w:eastAsia="en-US"/>
                                </w:rPr>
                                <w:t xml:space="preserve">Campaign status update </w:t>
                              </w:r>
                            </w:p>
                          </w:txbxContent>
                        </v:textbox>
                      </v:roundrect>
                      <v:shape id="Flowchart: Display 43" o:spid="_x0000_s1061" type="#_x0000_t134" style="position:absolute;left:21220;top:38408;width:11052;height:61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Z+IMMA&#10;AADbAAAADwAAAGRycy9kb3ducmV2LnhtbESPQYvCMBSE7wv+h/AEb2vadVGpRnEFZQ9ebBWvz+bZ&#10;FpuX0kSt/94sLHgcZuYbZr7sTC3u1LrKsoJ4GIEgzq2uuFBwyDafUxDOI2usLZOCJzlYLnofc0y0&#10;ffCe7qkvRICwS1BB6X2TSOnykgy6oW2Ig3exrUEfZFtI3eIjwE0tv6JoLA1WHBZKbGhdUn5Nb0ZB&#10;lvJpl/lxfc63e3PcyHhy/omVGvS71QyEp86/w//tX63gewR/X8IP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Z+IM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inset="0,0,0,0">
                          <w:txbxContent>
                            <w:p w14:paraId="53EF8BEC" w14:textId="77777777" w:rsidR="00F51F40" w:rsidRDefault="00F51F40" w:rsidP="00BE1371">
                              <w:pPr>
                                <w:jc w:val="center"/>
                                <w:rPr>
                                  <w:rFonts w:cs="Arial"/>
                                  <w:sz w:val="14"/>
                                  <w:szCs w:val="14"/>
                                  <w:lang w:val="en-GB" w:eastAsia="en-US"/>
                                </w:rPr>
                              </w:pPr>
                              <w:r>
                                <w:rPr>
                                  <w:rFonts w:cs="Arial"/>
                                  <w:sz w:val="14"/>
                                  <w:szCs w:val="14"/>
                                  <w:lang w:val="en-GB" w:eastAsia="en-US"/>
                                </w:rPr>
                                <w:t>View Details Inventory Specs</w:t>
                              </w:r>
                            </w:p>
                            <w:p w14:paraId="27D7B84C" w14:textId="77777777" w:rsidR="00F51F40" w:rsidRPr="00BE1371" w:rsidRDefault="00F51F40" w:rsidP="00BE1371">
                              <w:pPr>
                                <w:jc w:val="center"/>
                                <w:rPr>
                                  <w:rFonts w:cs="Arial"/>
                                  <w:sz w:val="14"/>
                                  <w:szCs w:val="14"/>
                                  <w:lang w:val="en-GB" w:eastAsia="en-US"/>
                                </w:rPr>
                              </w:pPr>
                              <w:r>
                                <w:rPr>
                                  <w:rFonts w:cs="Arial"/>
                                  <w:sz w:val="14"/>
                                  <w:szCs w:val="14"/>
                                  <w:lang w:val="en-GB" w:eastAsia="en-US"/>
                                </w:rPr>
                                <w:t>Add to Cart</w:t>
                              </w:r>
                            </w:p>
                          </w:txbxContent>
                        </v:textbox>
                      </v:shape>
                      <v:shape id="Straight Arrow Connector 44" o:spid="_x0000_s1062" type="#_x0000_t32" style="position:absolute;left:11464;top:32989;width:12230;height:54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tZMsQAAADbAAAADwAAAGRycy9kb3ducmV2LnhtbESPQWvCQBSE74L/YXlCL6IbSygSXUWE&#10;lh41TdHjY/eZRLNvQ3aNaX99t1DocZiZb5j1drCN6KnztWMFi3kCglg7U3OpoPh4nS1B+IBssHFM&#10;Cr7Iw3YzHq0xM+7BR+rzUIoIYZ+hgiqENpPS64os+rlriaN3cZ3FEGVXStPhI8JtI5+T5EVarDku&#10;VNjSviJ9y+9WweloDgsq0rfPpD9c9ff5Pkg5VeppMuxWIAIN4T/81343CtIU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i1kyxAAAANsAAAAPAAAAAAAAAAAA&#10;AAAAAKECAABkcnMvZG93bnJldi54bWxQSwUGAAAAAAQABAD5AAAAkgMAAAAA&#10;" strokecolor="#f07f09 [3204]" strokeweight="3pt">
                        <v:stroke endarrow="open"/>
                        <v:shadow on="t" color="black" opacity="22937f" origin=",.5" offset="0,.63889mm"/>
                      </v:shape>
                      <v:roundrect id="Rounded Rectangle 45" o:spid="_x0000_s1063" style="position:absolute;left:35365;top:35860;width:11144;height:47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i5/8EA&#10;AADbAAAADwAAAGRycy9kb3ducmV2LnhtbESPT4vCMBTE74LfITzBm6bqKto1igouHv23e340z7Zr&#10;81KSqN1vvxEEj8PM/IaZLxtTiTs5X1pWMOgnIIgzq0vOFZxP294UhA/IGivLpOCPPCwX7dYcU20f&#10;fKD7MeQiQtinqKAIoU6l9FlBBn3f1sTRu1hnMETpcqkdPiLcVHKYJBNpsOS4UGBNm4Ky6/FmFLjD&#10;13p0Dd97O5tVgxIvP797bZTqdprVJ4hATXiHX+2dVvAxhueX+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4uf/BAAAA2w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14:paraId="5EFDF0C7" w14:textId="77777777" w:rsidR="00F51F40" w:rsidRPr="0066281C" w:rsidRDefault="00F51F40" w:rsidP="0066281C">
                              <w:pPr>
                                <w:jc w:val="center"/>
                                <w:rPr>
                                  <w:rFonts w:cs="Arial"/>
                                  <w:sz w:val="14"/>
                                  <w:szCs w:val="14"/>
                                  <w:lang w:val="en-GB" w:eastAsia="en-US"/>
                                </w:rPr>
                              </w:pPr>
                              <w:r>
                                <w:rPr>
                                  <w:rFonts w:cs="Arial"/>
                                  <w:sz w:val="14"/>
                                  <w:szCs w:val="14"/>
                                  <w:lang w:val="en-GB" w:eastAsia="en-US"/>
                                </w:rPr>
                                <w:t>Compare / Sort / Filter</w:t>
                              </w:r>
                            </w:p>
                          </w:txbxContent>
                        </v:textbox>
                      </v:roundrect>
                      <v:shape id="Straight Arrow Connector 46" o:spid="_x0000_s1064" type="#_x0000_t32" style="position:absolute;left:26746;top:33067;width:286;height:53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aZYcIAAADbAAAADwAAAGRycy9kb3ducmV2LnhtbESPS2vDMBCE74X8B7GB3Gq5JYTiWglu&#10;oCTgU5wcclys9YNaK2Mpfvz7qhDocZiZb5j0MJtOjDS41rKCtygGQVxa3XKt4Hb9fv0A4Tyyxs4y&#10;KVjIwWG/ekkx0XbiC42Fr0WAsEtQQeN9n0jpyoYMusj2xMGr7GDQBznUUg84Bbjp5Hsc76TBlsNC&#10;gz0dGyp/iodRUHX5dCrvefbVx8XozXVZuCqU2qzn7BOEp9n/h5/ts1aw3cHfl/AD5P4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9aZYcIAAADbAAAADwAAAAAAAAAAAAAA&#10;AAChAgAAZHJzL2Rvd25yZXYueG1sUEsFBgAAAAAEAAQA+QAAAJADAAAAAA==&#10;" strokecolor="#f07f09 [3204]" strokeweight="3pt">
                        <v:stroke endarrow="open"/>
                        <v:shadow on="t" color="black" opacity="22937f" origin=",.5" offset="0,.63889mm"/>
                      </v:shape>
                      <v:shape id="Straight Arrow Connector 47" o:spid="_x0000_s1065" type="#_x0000_t32" style="position:absolute;left:31646;top:38960;width:3518;height:10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o8+sMAAADbAAAADwAAAGRycy9kb3ducmV2LnhtbESPS2vDMBCE74H8B7GB3hK5paTBjRKc&#10;QGnBp9o59LhI6we1VsZS/fj3VaDQ4zAz3zDH82w7MdLgW8cKHncJCGLtTMu1glv5tj2A8AHZYOeY&#10;FCzk4Xxar46YGjfxJ41FqEWEsE9RQRNCn0rpdUMW/c71xNGr3GAxRDnU0gw4Rbjt5FOS7KXFluNC&#10;gz1dG9LfxY9VUHX59K6/8uzSJ8UYbLksXBVKPWzm7BVEoDn8h//aH0bB8wvcv8QfI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aPPrDAAAA2wAAAA8AAAAAAAAAAAAA&#10;AAAAoQIAAGRycy9kb3ducmV2LnhtbFBLBQYAAAAABAAEAPkAAACRAwAAAAA=&#10;" strokecolor="#f07f09 [3204]" strokeweight="3pt">
                        <v:stroke endarrow="open"/>
                        <v:shadow on="t" color="black" opacity="22937f" origin=",.5" offset="0,.63889mm"/>
                      </v:shape>
                      <v:roundrect id="Rounded Rectangle 49" o:spid="_x0000_s1066" style="position:absolute;left:48334;top:35935;width:7244;height:47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Wz+sMA&#10;AADbAAAADwAAAGRycy9kb3ducmV2LnhtbESPQWvCQBSE74L/YXlCb7pJW4pJXUULlh5Nant+ZJ9J&#10;muzbsLtq+u9dodDjMDPfMKvNaHpxIedbywrSRQKCuLK65VrB8XM/X4LwAVljb5kU/JKHzXo6WWGu&#10;7ZULupShFhHCPkcFTQhDLqWvGjLoF3Ygjt7JOoMhSldL7fAa4aaXj0nyIg22HBcaHOitoaorz0aB&#10;K953T134Otgs69MWT98/B22UepiN21cQgcbwH/5rf2gFzxncv8Qf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Wz+s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14:paraId="6E38DB32" w14:textId="77777777" w:rsidR="00F51F40" w:rsidRPr="0066281C" w:rsidRDefault="00F51F40" w:rsidP="00A84651">
                              <w:pPr>
                                <w:jc w:val="center"/>
                                <w:rPr>
                                  <w:rFonts w:cs="Arial"/>
                                  <w:sz w:val="14"/>
                                  <w:szCs w:val="14"/>
                                  <w:lang w:val="en-GB" w:eastAsia="en-US"/>
                                </w:rPr>
                              </w:pPr>
                              <w:r>
                                <w:rPr>
                                  <w:rFonts w:cs="Arial"/>
                                  <w:sz w:val="14"/>
                                  <w:szCs w:val="14"/>
                                  <w:lang w:val="en-GB" w:eastAsia="en-US"/>
                                </w:rPr>
                                <w:t>View Details</w:t>
                              </w:r>
                            </w:p>
                          </w:txbxContent>
                        </v:textbox>
                      </v:roundrect>
                      <v:shape id="Straight Arrow Connector 50" o:spid="_x0000_s1067" type="#_x0000_t32" style="position:absolute;left:46685;top:32987;width:3885;height:28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J7MEAAADbAAAADwAAAGRycy9kb3ducmV2LnhtbERPy2rCQBTdC/2H4RbcSDNRVErqKKWg&#10;uPQRaZeXzG2SNnMnZCYP/XpnIbg8nPdqM5hKdNS40rKCaRSDIM6sLjlXkJ63b+8gnEfWWFkmBVdy&#10;sFm/jFaYaNvzkbqTz0UIYZeggsL7OpHSZQUZdJGtiQP3axuDPsAml7rBPoSbSs7ieCkNlhwaCqzp&#10;q6Ds/9QaBd9HfZhSOt9d4u7wl91+2kHKiVLj1+HzA4SnwT/FD/deK1iE9eFL+AFyf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cnswQAAANsAAAAPAAAAAAAAAAAAAAAA&#10;AKECAABkcnMvZG93bnJldi54bWxQSwUGAAAAAAQABAD5AAAAjwMAAAAA&#10;" strokecolor="#f07f09 [3204]" strokeweight="3pt">
                        <v:stroke endarrow="open"/>
                        <v:shadow on="t" color="black" opacity="22937f" origin=",.5" offset="0,.63889mm"/>
                      </v:shape>
                      <v:shape id="Straight Arrow Connector 51" o:spid="_x0000_s1068" type="#_x0000_t32" style="position:absolute;left:13749;top:43175;width:8532;height:55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aXyMAAAADbAAAADwAAAGRycy9kb3ducmV2LnhtbESPS6vCMBSE94L/IRzBnaYKilSjqHBR&#10;cGW9i7s8NKcPbE5Kk9vHvzeC4HKYmW+Y3aE3lWipcaVlBYt5BII4tbrkXMHv42e2AeE8ssbKMikY&#10;yMFhPx7tMNa24zu1ic9FgLCLUUHhfR1L6dKCDLq5rYmDl9nGoA+yyaVusAtwU8llFK2lwZLDQoE1&#10;nQtKn8m/UZBVt+6S/t2OpzpKWm8ew8BZotR00h+3IDz1/hv+tK9awWoB7y/hB8j9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nml8jAAAAA2wAAAA8AAAAAAAAAAAAAAAAA&#10;oQIAAGRycy9kb3ducmV2LnhtbFBLBQYAAAAABAAEAPkAAACOAwAAAAA=&#10;" strokecolor="#f07f09 [3204]" strokeweight="3pt">
                        <v:stroke endarrow="open"/>
                        <v:shadow on="t" color="black" opacity="22937f" origin=",.5" offset="0,.63889mm"/>
                      </v:shape>
                    </v:group>
                  </w:pict>
                </mc:Fallback>
              </mc:AlternateContent>
            </w:r>
          </w:p>
          <w:p w14:paraId="33FF7AA6" w14:textId="77777777" w:rsidR="00236ED4" w:rsidRPr="002F531A" w:rsidRDefault="00236ED4" w:rsidP="00236ED4">
            <w:pPr>
              <w:rPr>
                <w:rFonts w:cs="Arial"/>
              </w:rPr>
            </w:pPr>
          </w:p>
          <w:p w14:paraId="6B111296" w14:textId="77777777" w:rsidR="00236ED4" w:rsidRPr="002F531A" w:rsidRDefault="00236ED4" w:rsidP="00236ED4">
            <w:pPr>
              <w:rPr>
                <w:rFonts w:cs="Arial"/>
              </w:rPr>
            </w:pPr>
          </w:p>
          <w:p w14:paraId="0902EDFF" w14:textId="77777777" w:rsidR="00236ED4" w:rsidRPr="002F531A" w:rsidRDefault="00236ED4" w:rsidP="00236ED4">
            <w:pPr>
              <w:rPr>
                <w:rFonts w:cs="Arial"/>
              </w:rPr>
            </w:pPr>
          </w:p>
          <w:p w14:paraId="5070F985" w14:textId="77777777" w:rsidR="00236ED4" w:rsidRPr="002F531A" w:rsidRDefault="00236ED4" w:rsidP="00236ED4">
            <w:pPr>
              <w:rPr>
                <w:rFonts w:cs="Arial"/>
              </w:rPr>
            </w:pPr>
          </w:p>
          <w:p w14:paraId="192151C3" w14:textId="77777777" w:rsidR="00236ED4" w:rsidRPr="002F531A" w:rsidRDefault="00236ED4" w:rsidP="00236ED4">
            <w:pPr>
              <w:rPr>
                <w:rFonts w:cs="Arial"/>
              </w:rPr>
            </w:pPr>
          </w:p>
          <w:p w14:paraId="2E4A75A4" w14:textId="77777777" w:rsidR="00236ED4" w:rsidRPr="002F531A" w:rsidRDefault="00236ED4" w:rsidP="00236ED4">
            <w:pPr>
              <w:rPr>
                <w:rFonts w:cs="Arial"/>
              </w:rPr>
            </w:pPr>
          </w:p>
          <w:p w14:paraId="798FD936" w14:textId="77777777" w:rsidR="00236ED4" w:rsidRPr="002F531A" w:rsidRDefault="00236ED4" w:rsidP="00236ED4">
            <w:pPr>
              <w:rPr>
                <w:rFonts w:cs="Arial"/>
              </w:rPr>
            </w:pPr>
          </w:p>
          <w:p w14:paraId="1E8CD525" w14:textId="77777777" w:rsidR="00236ED4" w:rsidRPr="002F531A" w:rsidRDefault="00236ED4" w:rsidP="00236ED4">
            <w:pPr>
              <w:rPr>
                <w:rFonts w:cs="Arial"/>
              </w:rPr>
            </w:pPr>
          </w:p>
          <w:p w14:paraId="1BD9AEE8" w14:textId="77777777" w:rsidR="00236ED4" w:rsidRPr="002F531A" w:rsidRDefault="00236ED4" w:rsidP="00236ED4">
            <w:pPr>
              <w:rPr>
                <w:rFonts w:cs="Arial"/>
              </w:rPr>
            </w:pPr>
          </w:p>
          <w:p w14:paraId="0917B22E" w14:textId="77777777" w:rsidR="00236ED4" w:rsidRPr="002F531A" w:rsidRDefault="00236ED4" w:rsidP="00236ED4">
            <w:pPr>
              <w:rPr>
                <w:rFonts w:cs="Arial"/>
              </w:rPr>
            </w:pPr>
          </w:p>
          <w:p w14:paraId="6D1B5584" w14:textId="77777777" w:rsidR="0066281C" w:rsidRPr="002F531A" w:rsidRDefault="0066281C" w:rsidP="00236ED4">
            <w:pPr>
              <w:ind w:firstLine="720"/>
              <w:rPr>
                <w:rFonts w:cs="Arial"/>
              </w:rPr>
            </w:pPr>
          </w:p>
        </w:tc>
      </w:tr>
      <w:tr w:rsidR="005E6B90" w:rsidRPr="002F531A" w14:paraId="271D26C9" w14:textId="77777777" w:rsidTr="005E6B90">
        <w:trPr>
          <w:trHeight w:val="3914"/>
        </w:trPr>
        <w:tc>
          <w:tcPr>
            <w:tcW w:w="378" w:type="dxa"/>
          </w:tcPr>
          <w:p w14:paraId="14DFAC5B" w14:textId="77777777" w:rsidR="005E6B90" w:rsidRPr="002F531A" w:rsidRDefault="005E6B90" w:rsidP="006E1633">
            <w:pPr>
              <w:rPr>
                <w:rFonts w:cs="Arial"/>
              </w:rPr>
            </w:pPr>
            <w:r w:rsidRPr="002F531A">
              <w:rPr>
                <w:rFonts w:cs="Arial"/>
              </w:rPr>
              <w:t>BOOKING</w:t>
            </w:r>
          </w:p>
          <w:p w14:paraId="63E3DAD9" w14:textId="77777777" w:rsidR="005E6B90" w:rsidRPr="002F531A" w:rsidRDefault="005E6B90" w:rsidP="006E1633">
            <w:pPr>
              <w:rPr>
                <w:rFonts w:cs="Arial"/>
              </w:rPr>
            </w:pPr>
            <w:r w:rsidRPr="002F531A">
              <w:rPr>
                <w:rFonts w:cs="Arial"/>
              </w:rPr>
              <w:t xml:space="preserve"> </w:t>
            </w:r>
          </w:p>
          <w:p w14:paraId="374FB516" w14:textId="77777777" w:rsidR="005E6B90" w:rsidRPr="002F531A" w:rsidRDefault="005E6B90" w:rsidP="006E1633">
            <w:pPr>
              <w:rPr>
                <w:rFonts w:cs="Arial"/>
              </w:rPr>
            </w:pPr>
            <w:r w:rsidRPr="002F531A">
              <w:rPr>
                <w:rFonts w:cs="Arial"/>
              </w:rPr>
              <w:t>PROCESS</w:t>
            </w:r>
          </w:p>
        </w:tc>
        <w:tc>
          <w:tcPr>
            <w:tcW w:w="9135" w:type="dxa"/>
          </w:tcPr>
          <w:p w14:paraId="07E2E94F" w14:textId="77777777" w:rsidR="005E6B90" w:rsidRPr="002F531A" w:rsidRDefault="000604BB" w:rsidP="006E1633">
            <w:pPr>
              <w:rPr>
                <w:rFonts w:cs="Arial"/>
                <w:noProof/>
                <w:lang w:val="en-US" w:eastAsia="en-US"/>
              </w:rPr>
            </w:pPr>
            <w:r w:rsidRPr="002F531A">
              <w:rPr>
                <w:rFonts w:cs="Arial"/>
                <w:noProof/>
                <w:lang w:val="en-US" w:eastAsia="en-US"/>
              </w:rPr>
              <mc:AlternateContent>
                <mc:Choice Requires="wps">
                  <w:drawing>
                    <wp:anchor distT="0" distB="0" distL="114300" distR="114300" simplePos="0" relativeHeight="251722752" behindDoc="0" locked="0" layoutInCell="1" allowOverlap="1" wp14:anchorId="61EAF04E" wp14:editId="0D11C6B1">
                      <wp:simplePos x="0" y="0"/>
                      <wp:positionH relativeFrom="column">
                        <wp:posOffset>1666589</wp:posOffset>
                      </wp:positionH>
                      <wp:positionV relativeFrom="paragraph">
                        <wp:posOffset>2635885</wp:posOffset>
                      </wp:positionV>
                      <wp:extent cx="620202" cy="0"/>
                      <wp:effectExtent l="0" t="133350" r="0" b="171450"/>
                      <wp:wrapNone/>
                      <wp:docPr id="2" name="Straight Arrow Connector 2"/>
                      <wp:cNvGraphicFramePr/>
                      <a:graphic xmlns:a="http://schemas.openxmlformats.org/drawingml/2006/main">
                        <a:graphicData uri="http://schemas.microsoft.com/office/word/2010/wordprocessingShape">
                          <wps:wsp>
                            <wps:cNvCnPr/>
                            <wps:spPr>
                              <a:xfrm>
                                <a:off x="0" y="0"/>
                                <a:ext cx="620202"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254BDB" id="Straight Arrow Connector 2" o:spid="_x0000_s1026" type="#_x0000_t32" style="position:absolute;margin-left:131.25pt;margin-top:207.55pt;width:48.85pt;height: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" strokecolor="#f07f09 [3204]" strokeweight="3pt">
                      <v:stroke endarrow="open"/>
                      <v:shadow on="t" color="black" opacity="22937f" origin=",.5" offset="0,.63889mm"/>
                    </v:shape>
                  </w:pict>
                </mc:Fallback>
              </mc:AlternateContent>
            </w:r>
            <w:r w:rsidR="00A930F4" w:rsidRPr="002F531A">
              <w:rPr>
                <w:rFonts w:cs="Arial"/>
                <w:noProof/>
                <w:lang w:val="en-US" w:eastAsia="en-US"/>
              </w:rPr>
              <mc:AlternateContent>
                <mc:Choice Requires="wps">
                  <w:drawing>
                    <wp:anchor distT="0" distB="0" distL="114300" distR="114300" simplePos="0" relativeHeight="251712512" behindDoc="0" locked="0" layoutInCell="1" allowOverlap="1" wp14:anchorId="7E002C6B" wp14:editId="67B506F2">
                      <wp:simplePos x="0" y="0"/>
                      <wp:positionH relativeFrom="column">
                        <wp:posOffset>927735</wp:posOffset>
                      </wp:positionH>
                      <wp:positionV relativeFrom="paragraph">
                        <wp:posOffset>1912620</wp:posOffset>
                      </wp:positionV>
                      <wp:extent cx="0" cy="445135"/>
                      <wp:effectExtent l="152400" t="19050" r="152400" b="88265"/>
                      <wp:wrapNone/>
                      <wp:docPr id="76" name="Straight Arrow Connector 76"/>
                      <wp:cNvGraphicFramePr/>
                      <a:graphic xmlns:a="http://schemas.openxmlformats.org/drawingml/2006/main">
                        <a:graphicData uri="http://schemas.microsoft.com/office/word/2010/wordprocessingShape">
                          <wps:wsp>
                            <wps:cNvCnPr/>
                            <wps:spPr>
                              <a:xfrm>
                                <a:off x="0" y="0"/>
                                <a:ext cx="0" cy="445135"/>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81A869" id="Straight Arrow Connector 76" o:spid="_x0000_s1026" type="#_x0000_t32" style="position:absolute;margin-left:73.05pt;margin-top:150.6pt;width:0;height:35.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" strokecolor="#f07f09 [3204]" strokeweight="3pt">
                      <v:stroke endarrow="open"/>
                      <v:shadow on="t" color="black" opacity="22937f" origin=",.5" offset="0,.63889mm"/>
                    </v:shape>
                  </w:pict>
                </mc:Fallback>
              </mc:AlternateContent>
            </w:r>
          </w:p>
        </w:tc>
      </w:tr>
    </w:tbl>
    <w:p w14:paraId="2465B182" w14:textId="77777777" w:rsidR="0050384E" w:rsidRPr="002F531A" w:rsidRDefault="0050384E" w:rsidP="0050384E">
      <w:pPr>
        <w:rPr>
          <w:rFonts w:cs="Arial"/>
          <w:lang w:val="en-US" w:eastAsia="x-none"/>
        </w:rPr>
      </w:pPr>
    </w:p>
    <w:p w14:paraId="6C577C73" w14:textId="77777777" w:rsidR="00D81E70" w:rsidRPr="002F531A" w:rsidRDefault="00D81E70">
      <w:pPr>
        <w:widowControl/>
        <w:adjustRightInd/>
        <w:spacing w:after="200" w:line="276" w:lineRule="auto"/>
        <w:jc w:val="left"/>
        <w:textAlignment w:val="auto"/>
        <w:rPr>
          <w:rFonts w:cs="Arial"/>
          <w:lang w:val="en-US" w:eastAsia="x-none"/>
        </w:rPr>
      </w:pPr>
    </w:p>
    <w:p w14:paraId="734E38C4" w14:textId="77777777" w:rsidR="00D81E70" w:rsidRPr="002F531A" w:rsidRDefault="00D81E70">
      <w:pPr>
        <w:widowControl/>
        <w:adjustRightInd/>
        <w:spacing w:after="200" w:line="276" w:lineRule="auto"/>
        <w:jc w:val="left"/>
        <w:textAlignment w:val="auto"/>
        <w:rPr>
          <w:rFonts w:cs="Arial"/>
          <w:b/>
          <w:bCs/>
          <w:i/>
          <w:iCs/>
          <w:sz w:val="28"/>
          <w:szCs w:val="28"/>
          <w:lang w:val="en-US"/>
        </w:rPr>
      </w:pPr>
    </w:p>
    <w:p w14:paraId="1AE4B41C" w14:textId="77777777" w:rsidR="00D81E70" w:rsidRPr="002F531A" w:rsidRDefault="00D81E70" w:rsidP="00D81E70">
      <w:pPr>
        <w:pStyle w:val="Heading2"/>
        <w:rPr>
          <w:lang w:val="en-US"/>
        </w:rPr>
      </w:pPr>
      <w:bookmarkStart w:id="59" w:name="_System_flow"/>
      <w:bookmarkStart w:id="60" w:name="_Toc414543389"/>
      <w:bookmarkEnd w:id="59"/>
      <w:r w:rsidRPr="002F531A">
        <w:rPr>
          <w:lang w:val="en-US"/>
        </w:rPr>
        <w:lastRenderedPageBreak/>
        <w:t>System flow</w:t>
      </w:r>
      <w:bookmarkEnd w:id="60"/>
    </w:p>
    <w:p w14:paraId="52DE6838" w14:textId="77777777" w:rsidR="006419AF" w:rsidRPr="002F531A" w:rsidRDefault="006419AF" w:rsidP="006419AF">
      <w:pPr>
        <w:rPr>
          <w:rFonts w:cs="Arial"/>
          <w:lang w:val="en-US"/>
        </w:rPr>
      </w:pPr>
    </w:p>
    <w:p w14:paraId="39510236" w14:textId="77777777" w:rsidR="00D81E70" w:rsidRPr="002F531A" w:rsidRDefault="00D81E70" w:rsidP="00D81E70">
      <w:pPr>
        <w:rPr>
          <w:rFonts w:cs="Arial"/>
          <w:sz w:val="18"/>
          <w:lang w:eastAsia="en-US"/>
        </w:rPr>
      </w:pPr>
      <w:r w:rsidRPr="002F531A">
        <w:rPr>
          <w:rFonts w:cs="Arial"/>
          <w:sz w:val="18"/>
          <w:lang w:eastAsia="en-US"/>
        </w:rPr>
        <w:t>High level data creation/ flow within the tool will be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
        <w:gridCol w:w="4059"/>
        <w:gridCol w:w="4381"/>
      </w:tblGrid>
      <w:tr w:rsidR="00D81E70" w:rsidRPr="002F531A" w14:paraId="6B0AAD83" w14:textId="77777777" w:rsidTr="006E1633">
        <w:trPr>
          <w:trHeight w:val="567"/>
        </w:trPr>
        <w:tc>
          <w:tcPr>
            <w:tcW w:w="944" w:type="dxa"/>
            <w:shd w:val="clear" w:color="auto" w:fill="E0E0E0"/>
            <w:vAlign w:val="center"/>
          </w:tcPr>
          <w:p w14:paraId="73CEB199" w14:textId="77777777" w:rsidR="00D81E70" w:rsidRPr="002F531A" w:rsidRDefault="00D81E70" w:rsidP="006E1633">
            <w:pPr>
              <w:spacing w:before="120" w:after="120" w:line="240" w:lineRule="auto"/>
              <w:rPr>
                <w:rFonts w:cs="Arial"/>
                <w:b/>
                <w:sz w:val="18"/>
              </w:rPr>
            </w:pPr>
            <w:r w:rsidRPr="002F531A">
              <w:rPr>
                <w:rFonts w:cs="Arial"/>
                <w:b/>
                <w:sz w:val="18"/>
              </w:rPr>
              <w:t>Order</w:t>
            </w:r>
          </w:p>
        </w:tc>
        <w:tc>
          <w:tcPr>
            <w:tcW w:w="4488" w:type="dxa"/>
            <w:shd w:val="clear" w:color="auto" w:fill="E0E0E0"/>
            <w:vAlign w:val="center"/>
          </w:tcPr>
          <w:p w14:paraId="5B802E92" w14:textId="77777777" w:rsidR="00D81E70" w:rsidRPr="002F531A" w:rsidRDefault="00D81E70" w:rsidP="006E1633">
            <w:pPr>
              <w:spacing w:before="120" w:after="120" w:line="240" w:lineRule="auto"/>
              <w:rPr>
                <w:rFonts w:cs="Arial"/>
                <w:b/>
                <w:sz w:val="18"/>
              </w:rPr>
            </w:pPr>
            <w:r w:rsidRPr="002F531A">
              <w:rPr>
                <w:rFonts w:cs="Arial"/>
                <w:b/>
                <w:sz w:val="18"/>
              </w:rPr>
              <w:t>Function description</w:t>
            </w:r>
          </w:p>
        </w:tc>
        <w:tc>
          <w:tcPr>
            <w:tcW w:w="4989" w:type="dxa"/>
            <w:shd w:val="clear" w:color="auto" w:fill="E0E0E0"/>
            <w:vAlign w:val="center"/>
          </w:tcPr>
          <w:p w14:paraId="5F8777C5" w14:textId="77777777" w:rsidR="00D81E70" w:rsidRPr="002F531A" w:rsidRDefault="00D81E70" w:rsidP="006E1633">
            <w:pPr>
              <w:spacing w:before="120" w:after="120" w:line="240" w:lineRule="auto"/>
              <w:rPr>
                <w:rFonts w:cs="Arial"/>
                <w:b/>
                <w:sz w:val="18"/>
              </w:rPr>
            </w:pPr>
            <w:r w:rsidRPr="002F531A">
              <w:rPr>
                <w:rFonts w:cs="Arial"/>
                <w:b/>
                <w:sz w:val="18"/>
              </w:rPr>
              <w:t>User Role</w:t>
            </w:r>
          </w:p>
        </w:tc>
      </w:tr>
      <w:tr w:rsidR="00D81E70" w:rsidRPr="002F531A" w14:paraId="11992697" w14:textId="77777777" w:rsidTr="006E1633">
        <w:trPr>
          <w:trHeight w:val="567"/>
        </w:trPr>
        <w:tc>
          <w:tcPr>
            <w:tcW w:w="944" w:type="dxa"/>
            <w:shd w:val="clear" w:color="auto" w:fill="auto"/>
            <w:vAlign w:val="center"/>
          </w:tcPr>
          <w:p w14:paraId="13AF587A" w14:textId="77777777" w:rsidR="00D81E70" w:rsidRPr="002F531A" w:rsidRDefault="00D81E70" w:rsidP="006E1633">
            <w:pPr>
              <w:spacing w:before="120" w:after="120" w:line="240" w:lineRule="auto"/>
              <w:jc w:val="center"/>
              <w:rPr>
                <w:rFonts w:cs="Arial"/>
                <w:sz w:val="18"/>
              </w:rPr>
            </w:pPr>
            <w:r w:rsidRPr="002F531A">
              <w:rPr>
                <w:rFonts w:cs="Arial"/>
                <w:sz w:val="18"/>
              </w:rPr>
              <w:t>1</w:t>
            </w:r>
          </w:p>
        </w:tc>
        <w:tc>
          <w:tcPr>
            <w:tcW w:w="4488" w:type="dxa"/>
            <w:shd w:val="clear" w:color="auto" w:fill="auto"/>
            <w:vAlign w:val="center"/>
          </w:tcPr>
          <w:p w14:paraId="48E20AB9" w14:textId="77777777" w:rsidR="00D81E70" w:rsidRPr="002F531A" w:rsidRDefault="00D81E70" w:rsidP="006E1633">
            <w:pPr>
              <w:pStyle w:val="TableText"/>
              <w:spacing w:after="120" w:line="240" w:lineRule="auto"/>
              <w:rPr>
                <w:rFonts w:ascii="Arial" w:hAnsi="Arial" w:cs="Arial"/>
                <w:sz w:val="18"/>
              </w:rPr>
            </w:pPr>
            <w:r w:rsidRPr="002F531A">
              <w:rPr>
                <w:rFonts w:ascii="Arial" w:hAnsi="Arial" w:cs="Arial"/>
                <w:sz w:val="18"/>
              </w:rPr>
              <w:t xml:space="preserve">Tool setup (user </w:t>
            </w:r>
            <w:r w:rsidR="00622D33" w:rsidRPr="002F531A">
              <w:rPr>
                <w:rFonts w:ascii="Arial" w:hAnsi="Arial" w:cs="Arial"/>
                <w:sz w:val="18"/>
              </w:rPr>
              <w:t xml:space="preserve">creation, User Role, </w:t>
            </w:r>
            <w:r w:rsidRPr="002F531A">
              <w:rPr>
                <w:rFonts w:ascii="Arial" w:hAnsi="Arial" w:cs="Arial"/>
                <w:sz w:val="18"/>
              </w:rPr>
              <w:t xml:space="preserve"> masters) </w:t>
            </w:r>
          </w:p>
        </w:tc>
        <w:tc>
          <w:tcPr>
            <w:tcW w:w="4989" w:type="dxa"/>
            <w:shd w:val="clear" w:color="auto" w:fill="auto"/>
            <w:vAlign w:val="center"/>
          </w:tcPr>
          <w:p w14:paraId="22C24336" w14:textId="77777777" w:rsidR="00D81E70" w:rsidRPr="002F531A" w:rsidRDefault="00D81E70" w:rsidP="00D81E70">
            <w:pPr>
              <w:pStyle w:val="TableText"/>
              <w:spacing w:after="120" w:line="240" w:lineRule="auto"/>
              <w:rPr>
                <w:rFonts w:ascii="Arial" w:hAnsi="Arial" w:cs="Arial"/>
                <w:sz w:val="18"/>
              </w:rPr>
            </w:pPr>
            <w:r w:rsidRPr="002F531A">
              <w:rPr>
                <w:rFonts w:ascii="Arial" w:hAnsi="Arial" w:cs="Arial"/>
                <w:sz w:val="18"/>
              </w:rPr>
              <w:t xml:space="preserve">NXP Admin </w:t>
            </w:r>
          </w:p>
        </w:tc>
      </w:tr>
      <w:tr w:rsidR="00D81E70" w:rsidRPr="002F531A" w14:paraId="37C3466F" w14:textId="77777777" w:rsidTr="006E1633">
        <w:trPr>
          <w:trHeight w:val="567"/>
        </w:trPr>
        <w:tc>
          <w:tcPr>
            <w:tcW w:w="944" w:type="dxa"/>
            <w:shd w:val="clear" w:color="auto" w:fill="auto"/>
            <w:vAlign w:val="center"/>
          </w:tcPr>
          <w:p w14:paraId="3B6A3CA2" w14:textId="77777777" w:rsidR="00D81E70" w:rsidRPr="002F531A" w:rsidRDefault="00D81E70" w:rsidP="006E1633">
            <w:pPr>
              <w:widowControl/>
              <w:adjustRightInd/>
              <w:spacing w:before="120" w:after="120" w:line="240" w:lineRule="auto"/>
              <w:jc w:val="center"/>
              <w:textAlignment w:val="auto"/>
              <w:rPr>
                <w:rFonts w:cs="Arial"/>
                <w:sz w:val="18"/>
              </w:rPr>
            </w:pPr>
            <w:r w:rsidRPr="002F531A">
              <w:rPr>
                <w:rFonts w:cs="Arial"/>
                <w:sz w:val="18"/>
              </w:rPr>
              <w:t>2</w:t>
            </w:r>
          </w:p>
        </w:tc>
        <w:tc>
          <w:tcPr>
            <w:tcW w:w="4488" w:type="dxa"/>
            <w:shd w:val="clear" w:color="auto" w:fill="auto"/>
            <w:vAlign w:val="center"/>
          </w:tcPr>
          <w:p w14:paraId="75A4DB28" w14:textId="77777777" w:rsidR="00D81E70" w:rsidRPr="002F531A" w:rsidRDefault="00D81E70" w:rsidP="00066E3C">
            <w:pPr>
              <w:pStyle w:val="TableText"/>
              <w:spacing w:after="120" w:line="240" w:lineRule="auto"/>
              <w:rPr>
                <w:rFonts w:ascii="Arial" w:hAnsi="Arial" w:cs="Arial"/>
                <w:sz w:val="18"/>
              </w:rPr>
            </w:pPr>
            <w:r w:rsidRPr="002F531A">
              <w:rPr>
                <w:rFonts w:ascii="Arial" w:hAnsi="Arial" w:cs="Arial"/>
                <w:sz w:val="18"/>
              </w:rPr>
              <w:t xml:space="preserve">Platforms creation, demographics, Geo </w:t>
            </w:r>
            <w:r w:rsidR="00066E3C" w:rsidRPr="002F531A">
              <w:rPr>
                <w:rFonts w:ascii="Arial" w:hAnsi="Arial" w:cs="Arial"/>
                <w:sz w:val="18"/>
              </w:rPr>
              <w:t>location</w:t>
            </w:r>
            <w:r w:rsidR="00C24027" w:rsidRPr="002F531A">
              <w:rPr>
                <w:rFonts w:ascii="Arial" w:hAnsi="Arial" w:cs="Arial"/>
                <w:sz w:val="18"/>
              </w:rPr>
              <w:t>, Media Inventory</w:t>
            </w:r>
          </w:p>
        </w:tc>
        <w:tc>
          <w:tcPr>
            <w:tcW w:w="4989" w:type="dxa"/>
            <w:shd w:val="clear" w:color="auto" w:fill="auto"/>
            <w:vAlign w:val="center"/>
          </w:tcPr>
          <w:p w14:paraId="5078723C" w14:textId="77777777" w:rsidR="00D81E70" w:rsidRPr="002F531A" w:rsidRDefault="00D81E70" w:rsidP="00D81E70">
            <w:pPr>
              <w:pStyle w:val="TableText"/>
              <w:spacing w:after="120" w:line="240" w:lineRule="auto"/>
              <w:rPr>
                <w:rFonts w:ascii="Arial" w:hAnsi="Arial" w:cs="Arial"/>
                <w:sz w:val="18"/>
              </w:rPr>
            </w:pPr>
            <w:r w:rsidRPr="002F531A">
              <w:rPr>
                <w:rFonts w:ascii="Arial" w:hAnsi="Arial" w:cs="Arial"/>
                <w:sz w:val="18"/>
              </w:rPr>
              <w:t>NXP User</w:t>
            </w:r>
          </w:p>
        </w:tc>
      </w:tr>
      <w:tr w:rsidR="00D81E70" w:rsidRPr="002F531A" w14:paraId="2C3B5164" w14:textId="77777777" w:rsidTr="006E1633">
        <w:trPr>
          <w:trHeight w:val="567"/>
        </w:trPr>
        <w:tc>
          <w:tcPr>
            <w:tcW w:w="944" w:type="dxa"/>
            <w:shd w:val="clear" w:color="auto" w:fill="auto"/>
            <w:vAlign w:val="center"/>
          </w:tcPr>
          <w:p w14:paraId="5971D39C" w14:textId="77777777" w:rsidR="00D81E70" w:rsidRPr="002F531A" w:rsidRDefault="00D81E70" w:rsidP="006E1633">
            <w:pPr>
              <w:widowControl/>
              <w:adjustRightInd/>
              <w:spacing w:before="120" w:after="120" w:line="240" w:lineRule="auto"/>
              <w:jc w:val="center"/>
              <w:textAlignment w:val="auto"/>
              <w:rPr>
                <w:rFonts w:cs="Arial"/>
                <w:sz w:val="18"/>
              </w:rPr>
            </w:pPr>
            <w:r w:rsidRPr="002F531A">
              <w:rPr>
                <w:rFonts w:cs="Arial"/>
                <w:sz w:val="18"/>
              </w:rPr>
              <w:t>3</w:t>
            </w:r>
          </w:p>
        </w:tc>
        <w:tc>
          <w:tcPr>
            <w:tcW w:w="4488" w:type="dxa"/>
            <w:shd w:val="clear" w:color="auto" w:fill="auto"/>
            <w:vAlign w:val="center"/>
          </w:tcPr>
          <w:p w14:paraId="7ECFE5DA" w14:textId="77777777" w:rsidR="00D81E70" w:rsidRPr="002F531A" w:rsidRDefault="00C24027" w:rsidP="006E1633">
            <w:pPr>
              <w:pStyle w:val="TableText"/>
              <w:spacing w:after="120" w:line="240" w:lineRule="auto"/>
              <w:rPr>
                <w:rFonts w:ascii="Arial" w:hAnsi="Arial" w:cs="Arial"/>
                <w:sz w:val="18"/>
              </w:rPr>
            </w:pPr>
            <w:r w:rsidRPr="002F531A">
              <w:rPr>
                <w:rFonts w:ascii="Arial" w:hAnsi="Arial" w:cs="Arial"/>
                <w:sz w:val="18"/>
              </w:rPr>
              <w:t>Booking &amp; Proposal process</w:t>
            </w:r>
          </w:p>
        </w:tc>
        <w:tc>
          <w:tcPr>
            <w:tcW w:w="4989" w:type="dxa"/>
            <w:shd w:val="clear" w:color="auto" w:fill="auto"/>
            <w:vAlign w:val="center"/>
          </w:tcPr>
          <w:p w14:paraId="08B1E8C4" w14:textId="77777777" w:rsidR="00D81E70" w:rsidRPr="002F531A" w:rsidRDefault="00C24027" w:rsidP="006E1633">
            <w:pPr>
              <w:pStyle w:val="TableText"/>
              <w:spacing w:after="120" w:line="240" w:lineRule="auto"/>
              <w:rPr>
                <w:rFonts w:ascii="Arial" w:hAnsi="Arial" w:cs="Arial"/>
                <w:sz w:val="18"/>
              </w:rPr>
            </w:pPr>
            <w:r w:rsidRPr="002F531A">
              <w:rPr>
                <w:rFonts w:ascii="Arial" w:hAnsi="Arial" w:cs="Arial"/>
                <w:sz w:val="18"/>
              </w:rPr>
              <w:t>NXP User</w:t>
            </w:r>
          </w:p>
        </w:tc>
      </w:tr>
      <w:tr w:rsidR="00D81E70" w:rsidRPr="002F531A" w14:paraId="651FE6DE" w14:textId="77777777" w:rsidTr="006E1633">
        <w:trPr>
          <w:trHeight w:val="567"/>
        </w:trPr>
        <w:tc>
          <w:tcPr>
            <w:tcW w:w="944" w:type="dxa"/>
            <w:shd w:val="clear" w:color="auto" w:fill="auto"/>
            <w:vAlign w:val="center"/>
          </w:tcPr>
          <w:p w14:paraId="7AAE26EA" w14:textId="77777777" w:rsidR="00D81E70" w:rsidRPr="002F531A" w:rsidRDefault="00D81E70" w:rsidP="006E1633">
            <w:pPr>
              <w:widowControl/>
              <w:adjustRightInd/>
              <w:spacing w:before="120" w:after="120" w:line="240" w:lineRule="auto"/>
              <w:jc w:val="center"/>
              <w:textAlignment w:val="auto"/>
              <w:rPr>
                <w:rFonts w:cs="Arial"/>
                <w:sz w:val="18"/>
              </w:rPr>
            </w:pPr>
            <w:r w:rsidRPr="002F531A">
              <w:rPr>
                <w:rFonts w:cs="Arial"/>
                <w:sz w:val="18"/>
              </w:rPr>
              <w:t>4</w:t>
            </w:r>
          </w:p>
        </w:tc>
        <w:tc>
          <w:tcPr>
            <w:tcW w:w="4488" w:type="dxa"/>
            <w:shd w:val="clear" w:color="auto" w:fill="auto"/>
            <w:vAlign w:val="center"/>
          </w:tcPr>
          <w:p w14:paraId="0617EB0D" w14:textId="77777777" w:rsidR="00D81E70" w:rsidRPr="002F531A" w:rsidRDefault="001B3356" w:rsidP="006E1633">
            <w:pPr>
              <w:pStyle w:val="TableText"/>
              <w:spacing w:after="120" w:line="240" w:lineRule="auto"/>
              <w:rPr>
                <w:rFonts w:ascii="Arial" w:hAnsi="Arial" w:cs="Arial"/>
                <w:sz w:val="18"/>
              </w:rPr>
            </w:pPr>
            <w:r w:rsidRPr="002F531A">
              <w:rPr>
                <w:rFonts w:ascii="Arial" w:hAnsi="Arial" w:cs="Arial"/>
                <w:sz w:val="18"/>
              </w:rPr>
              <w:t>C</w:t>
            </w:r>
            <w:r w:rsidR="00C24027" w:rsidRPr="002F531A">
              <w:rPr>
                <w:rFonts w:ascii="Arial" w:hAnsi="Arial" w:cs="Arial"/>
                <w:sz w:val="18"/>
              </w:rPr>
              <w:t>ampaign</w:t>
            </w:r>
            <w:r w:rsidR="00D81E70" w:rsidRPr="002F531A">
              <w:rPr>
                <w:rFonts w:ascii="Arial" w:hAnsi="Arial" w:cs="Arial"/>
                <w:sz w:val="18"/>
              </w:rPr>
              <w:t xml:space="preserve"> creation</w:t>
            </w:r>
            <w:r w:rsidR="00C24027" w:rsidRPr="002F531A">
              <w:rPr>
                <w:rFonts w:ascii="Arial" w:hAnsi="Arial" w:cs="Arial"/>
                <w:sz w:val="18"/>
              </w:rPr>
              <w:t>, Questionnaires, Search</w:t>
            </w:r>
          </w:p>
        </w:tc>
        <w:tc>
          <w:tcPr>
            <w:tcW w:w="4989" w:type="dxa"/>
            <w:shd w:val="clear" w:color="auto" w:fill="auto"/>
            <w:vAlign w:val="center"/>
          </w:tcPr>
          <w:p w14:paraId="5EA117EE" w14:textId="77777777" w:rsidR="00D81E70" w:rsidRPr="002F531A" w:rsidRDefault="00C24027" w:rsidP="006E1633">
            <w:pPr>
              <w:pStyle w:val="TableText"/>
              <w:spacing w:after="120" w:line="240" w:lineRule="auto"/>
              <w:rPr>
                <w:rFonts w:ascii="Arial" w:hAnsi="Arial" w:cs="Arial"/>
                <w:sz w:val="18"/>
              </w:rPr>
            </w:pPr>
            <w:r w:rsidRPr="002F531A">
              <w:rPr>
                <w:rFonts w:ascii="Arial" w:hAnsi="Arial" w:cs="Arial"/>
                <w:sz w:val="18"/>
              </w:rPr>
              <w:t>NXP User</w:t>
            </w:r>
          </w:p>
        </w:tc>
      </w:tr>
    </w:tbl>
    <w:p w14:paraId="13E8B196" w14:textId="77777777" w:rsidR="00D81E70" w:rsidRPr="002F531A" w:rsidRDefault="00D81E70" w:rsidP="00D81E70">
      <w:pPr>
        <w:rPr>
          <w:rFonts w:cs="Arial"/>
          <w:lang w:val="en-US"/>
        </w:rPr>
      </w:pPr>
    </w:p>
    <w:p w14:paraId="60F18049" w14:textId="77777777" w:rsidR="00D81E70" w:rsidRPr="002F531A" w:rsidRDefault="00D81E70">
      <w:pPr>
        <w:widowControl/>
        <w:adjustRightInd/>
        <w:spacing w:after="200" w:line="276" w:lineRule="auto"/>
        <w:jc w:val="left"/>
        <w:textAlignment w:val="auto"/>
        <w:rPr>
          <w:rFonts w:cs="Arial"/>
          <w:b/>
          <w:bCs/>
          <w:i/>
          <w:iCs/>
          <w:sz w:val="28"/>
          <w:szCs w:val="28"/>
          <w:lang w:val="en-US"/>
        </w:rPr>
      </w:pPr>
    </w:p>
    <w:p w14:paraId="2BD36496" w14:textId="77777777" w:rsidR="0050384E" w:rsidRPr="002F531A" w:rsidRDefault="0050384E">
      <w:pPr>
        <w:widowControl/>
        <w:adjustRightInd/>
        <w:spacing w:after="200" w:line="276" w:lineRule="auto"/>
        <w:jc w:val="left"/>
        <w:textAlignment w:val="auto"/>
        <w:rPr>
          <w:rFonts w:cs="Arial"/>
          <w:lang w:val="en-US" w:eastAsia="x-none"/>
        </w:rPr>
      </w:pPr>
      <w:r w:rsidRPr="002F531A">
        <w:rPr>
          <w:rFonts w:cs="Arial"/>
          <w:lang w:val="en-US" w:eastAsia="x-none"/>
        </w:rPr>
        <w:br w:type="page"/>
      </w:r>
    </w:p>
    <w:p w14:paraId="67C68FD4" w14:textId="77777777" w:rsidR="006419AF" w:rsidRPr="002F531A" w:rsidRDefault="006419AF" w:rsidP="006419AF">
      <w:pPr>
        <w:pStyle w:val="Heading2"/>
        <w:rPr>
          <w:lang w:val="en-US"/>
        </w:rPr>
      </w:pPr>
      <w:bookmarkStart w:id="61" w:name="_Tool_Settings"/>
      <w:bookmarkStart w:id="62" w:name="_Toc414543390"/>
      <w:bookmarkEnd w:id="61"/>
      <w:r w:rsidRPr="002F531A">
        <w:rPr>
          <w:lang w:val="en-US"/>
        </w:rPr>
        <w:lastRenderedPageBreak/>
        <w:t>Tool Settings</w:t>
      </w:r>
      <w:bookmarkEnd w:id="62"/>
    </w:p>
    <w:p w14:paraId="4788A0D7" w14:textId="77777777" w:rsidR="0050384E" w:rsidRPr="002F531A" w:rsidRDefault="006419AF" w:rsidP="002F531A">
      <w:pPr>
        <w:ind w:left="1296"/>
        <w:rPr>
          <w:rFonts w:cs="Arial"/>
          <w:sz w:val="16"/>
          <w:szCs w:val="16"/>
          <w:lang w:val="en-GB" w:eastAsia="en-US"/>
        </w:rPr>
      </w:pPr>
      <w:r w:rsidRPr="002F531A">
        <w:rPr>
          <w:rFonts w:cs="Arial"/>
          <w:sz w:val="16"/>
          <w:szCs w:val="16"/>
          <w:lang w:val="en-GB" w:eastAsia="en-US"/>
        </w:rPr>
        <w:t>Tool settings will involve creating, editing and deleting of list values for various fields that will be used throughout the tool. The different fields that are required to be setup/ configured during the initial setup phase of the tool</w:t>
      </w:r>
    </w:p>
    <w:p w14:paraId="5F8F365D" w14:textId="77777777" w:rsidR="00DF66AF" w:rsidRPr="002F531A" w:rsidRDefault="00FD742E" w:rsidP="006419AF">
      <w:pPr>
        <w:pStyle w:val="Heading3"/>
      </w:pPr>
      <w:bookmarkStart w:id="63" w:name="_Manage_Brand"/>
      <w:bookmarkStart w:id="64" w:name="_Toc414543391"/>
      <w:bookmarkEnd w:id="63"/>
      <w:r w:rsidRPr="002F531A">
        <w:t>Manage Brand</w:t>
      </w:r>
      <w:bookmarkEnd w:id="64"/>
    </w:p>
    <w:p w14:paraId="14257AF5" w14:textId="77777777" w:rsidR="000C6C8F" w:rsidRPr="002F531A" w:rsidRDefault="00312842" w:rsidP="002F531A">
      <w:pPr>
        <w:pStyle w:val="ListParagraph"/>
        <w:ind w:left="735" w:firstLine="615"/>
        <w:rPr>
          <w:rFonts w:cs="Arial"/>
          <w:sz w:val="16"/>
          <w:szCs w:val="16"/>
          <w:lang w:val="en-GB" w:eastAsia="en-US"/>
        </w:rPr>
      </w:pPr>
      <w:r w:rsidRPr="002F531A">
        <w:rPr>
          <w:rFonts w:cs="Arial"/>
          <w:sz w:val="16"/>
          <w:szCs w:val="16"/>
          <w:lang w:val="en-GB" w:eastAsia="en-US"/>
        </w:rPr>
        <w:t>Brand name</w:t>
      </w:r>
      <w:r w:rsidR="000C6C8F" w:rsidRPr="002F531A">
        <w:rPr>
          <w:rFonts w:cs="Arial"/>
          <w:sz w:val="16"/>
          <w:szCs w:val="16"/>
          <w:lang w:val="en-GB" w:eastAsia="en-US"/>
        </w:rPr>
        <w:t xml:space="preserve"> will be used for </w:t>
      </w:r>
      <w:r w:rsidRPr="002F531A">
        <w:rPr>
          <w:rFonts w:cs="Arial"/>
          <w:sz w:val="16"/>
          <w:szCs w:val="16"/>
          <w:lang w:val="en-GB" w:eastAsia="en-US"/>
        </w:rPr>
        <w:t>creating campaign</w:t>
      </w:r>
      <w:r w:rsidR="00962979" w:rsidRPr="002F531A">
        <w:rPr>
          <w:rFonts w:cs="Arial"/>
          <w:sz w:val="16"/>
          <w:szCs w:val="16"/>
          <w:lang w:val="en-GB" w:eastAsia="en-US"/>
        </w:rPr>
        <w:t xml:space="preserve"> and generating report.</w:t>
      </w:r>
    </w:p>
    <w:p w14:paraId="7CEAD56D" w14:textId="77777777" w:rsidR="000C6C8F" w:rsidRPr="002F531A" w:rsidRDefault="000C6C8F" w:rsidP="0050580A">
      <w:pPr>
        <w:pStyle w:val="Default"/>
        <w:numPr>
          <w:ilvl w:val="0"/>
          <w:numId w:val="9"/>
        </w:numPr>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Form Name</w:t>
      </w:r>
      <w:r w:rsidRPr="002F531A">
        <w:rPr>
          <w:rFonts w:ascii="Arial" w:eastAsia="Times New Roman" w:hAnsi="Arial" w:cs="Arial"/>
          <w:color w:val="auto"/>
          <w:sz w:val="18"/>
          <w:szCs w:val="18"/>
          <w:lang w:val="en-AU"/>
        </w:rPr>
        <w:tab/>
        <w:t>: Manage Brand</w:t>
      </w:r>
    </w:p>
    <w:p w14:paraId="580AC14A" w14:textId="77777777" w:rsidR="000C6C8F" w:rsidRPr="002F531A" w:rsidRDefault="000C6C8F" w:rsidP="000C6C8F">
      <w:pPr>
        <w:pStyle w:val="Default"/>
        <w:ind w:left="1440"/>
        <w:rPr>
          <w:rFonts w:ascii="Arial" w:eastAsia="Times New Roman" w:hAnsi="Arial" w:cs="Arial"/>
          <w:color w:val="auto"/>
          <w:sz w:val="18"/>
          <w:szCs w:val="18"/>
          <w:lang w:val="en-AU"/>
        </w:rPr>
      </w:pPr>
    </w:p>
    <w:p w14:paraId="2FA6161D" w14:textId="77777777" w:rsidR="0091023B" w:rsidRPr="002F531A" w:rsidRDefault="000C6C8F" w:rsidP="0050580A">
      <w:pPr>
        <w:pStyle w:val="Default"/>
        <w:numPr>
          <w:ilvl w:val="0"/>
          <w:numId w:val="9"/>
        </w:numPr>
        <w:spacing w:line="360" w:lineRule="auto"/>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Inputs</w:t>
      </w:r>
      <w:r w:rsidRPr="002F531A">
        <w:rPr>
          <w:rFonts w:ascii="Arial" w:eastAsia="Times New Roman" w:hAnsi="Arial" w:cs="Arial"/>
          <w:color w:val="auto"/>
          <w:sz w:val="18"/>
          <w:szCs w:val="18"/>
          <w:lang w:val="en-AU"/>
        </w:rPr>
        <w:tab/>
      </w:r>
      <w:r w:rsidRPr="002F531A">
        <w:rPr>
          <w:rFonts w:ascii="Arial" w:eastAsia="Times New Roman" w:hAnsi="Arial" w:cs="Arial"/>
          <w:color w:val="auto"/>
          <w:sz w:val="18"/>
          <w:szCs w:val="18"/>
          <w:lang w:val="en-AU"/>
        </w:rPr>
        <w:tab/>
        <w:t>:</w:t>
      </w:r>
      <w:r w:rsidR="00312842" w:rsidRPr="002F531A">
        <w:rPr>
          <w:rFonts w:ascii="Arial" w:eastAsia="Times New Roman" w:hAnsi="Arial" w:cs="Arial"/>
          <w:color w:val="auto"/>
          <w:sz w:val="18"/>
          <w:szCs w:val="18"/>
          <w:lang w:val="en-AU"/>
        </w:rPr>
        <w:t xml:space="preserve">Company Name: </w:t>
      </w:r>
      <w:r w:rsidR="00C90726" w:rsidRPr="002F531A">
        <w:rPr>
          <w:rFonts w:ascii="Arial" w:eastAsia="Times New Roman" w:hAnsi="Arial" w:cs="Arial"/>
          <w:color w:val="FF0000"/>
          <w:sz w:val="18"/>
          <w:szCs w:val="18"/>
          <w:lang w:val="en-AU"/>
        </w:rPr>
        <w:t>*</w:t>
      </w:r>
    </w:p>
    <w:p w14:paraId="11AB3566" w14:textId="77777777" w:rsidR="00BD075B" w:rsidRPr="002F531A" w:rsidRDefault="000C6C8F" w:rsidP="00E43835">
      <w:pPr>
        <w:pStyle w:val="Default"/>
        <w:spacing w:line="360" w:lineRule="auto"/>
        <w:ind w:left="2880"/>
        <w:rPr>
          <w:rFonts w:ascii="Arial" w:hAnsi="Arial" w:cs="Arial"/>
          <w:sz w:val="18"/>
          <w:szCs w:val="18"/>
        </w:rPr>
      </w:pPr>
      <w:r w:rsidRPr="002F531A">
        <w:rPr>
          <w:rFonts w:ascii="Arial" w:eastAsia="Times New Roman" w:hAnsi="Arial" w:cs="Arial"/>
          <w:color w:val="auto"/>
          <w:sz w:val="18"/>
          <w:szCs w:val="18"/>
          <w:lang w:val="en-AU" w:eastAsia="en-AU"/>
        </w:rPr>
        <w:t xml:space="preserve"> </w:t>
      </w:r>
      <w:r w:rsidR="00BD075B" w:rsidRPr="002F531A">
        <w:rPr>
          <w:rFonts w:ascii="Arial" w:eastAsia="Times New Roman" w:hAnsi="Arial" w:cs="Arial"/>
          <w:color w:val="auto"/>
          <w:sz w:val="18"/>
          <w:szCs w:val="18"/>
          <w:lang w:val="en-AU" w:eastAsia="en-AU"/>
        </w:rPr>
        <w:t>Drop down list, with all pre-defined company name to choose, if company name is not available in list, user can add new company name</w:t>
      </w:r>
      <w:r w:rsidR="006C4AC1" w:rsidRPr="002F531A">
        <w:rPr>
          <w:rFonts w:ascii="Arial" w:eastAsia="Times New Roman" w:hAnsi="Arial" w:cs="Arial"/>
          <w:color w:val="auto"/>
          <w:sz w:val="18"/>
          <w:szCs w:val="18"/>
          <w:lang w:val="en-AU" w:eastAsia="en-AU"/>
        </w:rPr>
        <w:t xml:space="preserve"> with selecting “Add New Company” in drop down list</w:t>
      </w:r>
      <w:r w:rsidR="00BD075B" w:rsidRPr="002F531A">
        <w:rPr>
          <w:rFonts w:ascii="Arial" w:eastAsia="Times New Roman" w:hAnsi="Arial" w:cs="Arial"/>
          <w:color w:val="auto"/>
          <w:sz w:val="18"/>
          <w:szCs w:val="18"/>
          <w:lang w:val="en-AU" w:eastAsia="en-AU"/>
        </w:rPr>
        <w:t xml:space="preserve"> Last option</w:t>
      </w:r>
      <w:r w:rsidR="006C4AC1" w:rsidRPr="002F531A">
        <w:rPr>
          <w:rFonts w:ascii="Arial" w:eastAsia="Times New Roman" w:hAnsi="Arial" w:cs="Arial"/>
          <w:color w:val="auto"/>
          <w:sz w:val="18"/>
          <w:szCs w:val="18"/>
          <w:lang w:val="en-AU" w:eastAsia="en-AU"/>
        </w:rPr>
        <w:t xml:space="preserve">. All other fields related with </w:t>
      </w:r>
      <w:r w:rsidR="006A0300" w:rsidRPr="002F531A">
        <w:rPr>
          <w:rFonts w:ascii="Arial" w:eastAsia="Times New Roman" w:hAnsi="Arial" w:cs="Arial"/>
          <w:color w:val="auto"/>
          <w:sz w:val="18"/>
          <w:szCs w:val="18"/>
          <w:lang w:val="en-AU" w:eastAsia="en-AU"/>
        </w:rPr>
        <w:t>Brands will be not visible and an Input text box of company name and submit button will visible only.</w:t>
      </w:r>
      <w:r w:rsidR="006A0300" w:rsidRPr="002F531A">
        <w:rPr>
          <w:rFonts w:ascii="Arial" w:hAnsi="Arial" w:cs="Arial"/>
          <w:sz w:val="18"/>
          <w:szCs w:val="18"/>
        </w:rPr>
        <w:t xml:space="preserve"> </w:t>
      </w:r>
    </w:p>
    <w:p w14:paraId="702C3BE1" w14:textId="77777777" w:rsidR="000C6C8F" w:rsidRPr="002F531A" w:rsidRDefault="000C6C8F" w:rsidP="000C6C8F">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 xml:space="preserve">Brand Name: </w:t>
      </w:r>
      <w:r w:rsidR="00C90726" w:rsidRPr="002F531A">
        <w:rPr>
          <w:rFonts w:ascii="Arial" w:eastAsia="Times New Roman" w:hAnsi="Arial" w:cs="Arial"/>
          <w:color w:val="FF0000"/>
          <w:sz w:val="18"/>
          <w:szCs w:val="18"/>
          <w:lang w:val="en-AU" w:eastAsia="en-AU"/>
        </w:rPr>
        <w:t>*</w:t>
      </w:r>
    </w:p>
    <w:p w14:paraId="6C021EEC" w14:textId="77777777" w:rsidR="000C6C8F" w:rsidRPr="002F531A" w:rsidRDefault="000C6C8F" w:rsidP="000C6C8F">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Brand Description: Optional</w:t>
      </w:r>
    </w:p>
    <w:p w14:paraId="28692B10" w14:textId="77777777" w:rsidR="000C6C8F" w:rsidRPr="002F531A" w:rsidRDefault="000C6C8F" w:rsidP="000C6C8F">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Brand Agency Name: Optional, Name of Agency associated with Brand (if any)</w:t>
      </w:r>
    </w:p>
    <w:p w14:paraId="65A5CADE" w14:textId="77777777" w:rsidR="000C6C8F" w:rsidRPr="002F531A" w:rsidRDefault="000C6C8F" w:rsidP="000C6C8F">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Brand Agency Dept: Optional, Department of Agency associated with Brand.</w:t>
      </w:r>
    </w:p>
    <w:p w14:paraId="2464A07C" w14:textId="77777777" w:rsidR="00736478" w:rsidRPr="002F531A" w:rsidRDefault="00736478" w:rsidP="000C6C8F">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 xml:space="preserve">Brand Image: optional, file upload </w:t>
      </w:r>
    </w:p>
    <w:p w14:paraId="436D75DC" w14:textId="77777777" w:rsidR="000C6C8F" w:rsidRPr="002F531A" w:rsidRDefault="00A82314" w:rsidP="00A82314">
      <w:pPr>
        <w:pStyle w:val="Default"/>
        <w:spacing w:line="360" w:lineRule="auto"/>
        <w:rPr>
          <w:rFonts w:ascii="Arial" w:eastAsia="Times New Roman" w:hAnsi="Arial" w:cs="Arial"/>
          <w:color w:val="auto"/>
          <w:sz w:val="18"/>
          <w:szCs w:val="18"/>
          <w:lang w:val="en-AU" w:eastAsia="en-AU"/>
        </w:rPr>
      </w:pPr>
      <w:r w:rsidRPr="002F531A">
        <w:rPr>
          <w:rFonts w:ascii="Arial" w:eastAsia="Times New Roman" w:hAnsi="Arial" w:cs="Arial"/>
          <w:i/>
          <w:color w:val="auto"/>
          <w:sz w:val="18"/>
          <w:szCs w:val="18"/>
          <w:lang w:val="en-AU" w:eastAsia="en-AU"/>
        </w:rPr>
        <w:tab/>
      </w:r>
      <w:r w:rsidRPr="002F531A">
        <w:rPr>
          <w:rFonts w:ascii="Arial" w:eastAsia="Times New Roman" w:hAnsi="Arial" w:cs="Arial"/>
          <w:i/>
          <w:color w:val="auto"/>
          <w:sz w:val="18"/>
          <w:szCs w:val="18"/>
          <w:lang w:val="en-AU" w:eastAsia="en-AU"/>
        </w:rPr>
        <w:tab/>
      </w:r>
      <w:r w:rsidR="000C6C8F" w:rsidRPr="002F531A">
        <w:rPr>
          <w:rFonts w:ascii="Arial" w:eastAsia="Times New Roman" w:hAnsi="Arial" w:cs="Arial"/>
          <w:i/>
          <w:color w:val="auto"/>
          <w:sz w:val="18"/>
          <w:szCs w:val="18"/>
          <w:lang w:val="en-AU" w:eastAsia="en-AU"/>
        </w:rPr>
        <w:t xml:space="preserve"> </w:t>
      </w:r>
    </w:p>
    <w:p w14:paraId="594F5755" w14:textId="77777777" w:rsidR="00A82314" w:rsidRPr="002F531A" w:rsidRDefault="00A82314" w:rsidP="0050580A">
      <w:pPr>
        <w:pStyle w:val="Default"/>
        <w:numPr>
          <w:ilvl w:val="0"/>
          <w:numId w:val="9"/>
        </w:numPr>
        <w:spacing w:line="360" w:lineRule="auto"/>
        <w:rPr>
          <w:rFonts w:ascii="Arial" w:eastAsia="Times New Roman" w:hAnsi="Arial" w:cs="Arial"/>
          <w:color w:val="auto"/>
          <w:sz w:val="18"/>
          <w:szCs w:val="18"/>
          <w:lang w:val="en-AU" w:eastAsia="en-AU"/>
        </w:rPr>
      </w:pPr>
      <w:r w:rsidRPr="002F531A">
        <w:rPr>
          <w:rFonts w:ascii="Arial" w:eastAsia="Times New Roman" w:hAnsi="Arial" w:cs="Arial"/>
          <w:b/>
          <w:color w:val="auto"/>
          <w:sz w:val="18"/>
          <w:szCs w:val="18"/>
          <w:lang w:val="en-AU"/>
        </w:rPr>
        <w:t>Validation</w:t>
      </w:r>
      <w:r w:rsidRPr="002F531A">
        <w:rPr>
          <w:rFonts w:ascii="Arial" w:eastAsia="Times New Roman" w:hAnsi="Arial" w:cs="Arial"/>
          <w:color w:val="auto"/>
          <w:sz w:val="18"/>
          <w:szCs w:val="18"/>
          <w:lang w:val="en-AU"/>
        </w:rPr>
        <w:tab/>
        <w:t xml:space="preserve">: </w:t>
      </w:r>
      <w:r w:rsidR="00E43835" w:rsidRPr="002F531A">
        <w:rPr>
          <w:rFonts w:ascii="Arial" w:eastAsia="Times New Roman" w:hAnsi="Arial" w:cs="Arial"/>
          <w:color w:val="auto"/>
          <w:sz w:val="18"/>
          <w:szCs w:val="18"/>
          <w:lang w:val="en-AU"/>
        </w:rPr>
        <w:t>Client side validation (like</w:t>
      </w:r>
      <w:r w:rsidRPr="002F531A">
        <w:rPr>
          <w:rFonts w:ascii="Arial" w:eastAsia="Times New Roman" w:hAnsi="Arial" w:cs="Arial"/>
          <w:color w:val="auto"/>
          <w:sz w:val="18"/>
          <w:szCs w:val="18"/>
          <w:lang w:val="en-AU"/>
        </w:rPr>
        <w:t xml:space="preserve"> </w:t>
      </w:r>
      <w:r w:rsidR="00F05A82" w:rsidRPr="002F531A">
        <w:rPr>
          <w:rFonts w:ascii="Arial" w:eastAsia="Times New Roman" w:hAnsi="Arial" w:cs="Arial"/>
          <w:color w:val="auto"/>
          <w:sz w:val="18"/>
          <w:szCs w:val="18"/>
          <w:lang w:val="en-AU"/>
        </w:rPr>
        <w:t>r</w:t>
      </w:r>
      <w:r w:rsidRPr="002F531A">
        <w:rPr>
          <w:rFonts w:ascii="Arial" w:eastAsia="Times New Roman" w:hAnsi="Arial" w:cs="Arial"/>
          <w:color w:val="auto"/>
          <w:sz w:val="18"/>
          <w:szCs w:val="18"/>
          <w:lang w:val="en-AU"/>
        </w:rPr>
        <w:t>equired field validation</w:t>
      </w:r>
      <w:r w:rsidR="00E43835" w:rsidRPr="002F531A">
        <w:rPr>
          <w:rFonts w:ascii="Arial" w:eastAsia="Times New Roman" w:hAnsi="Arial" w:cs="Arial"/>
          <w:color w:val="auto"/>
          <w:sz w:val="18"/>
          <w:szCs w:val="18"/>
          <w:lang w:val="en-AU"/>
        </w:rPr>
        <w:t>)</w:t>
      </w:r>
      <w:r w:rsidRPr="002F531A">
        <w:rPr>
          <w:rFonts w:ascii="Arial" w:eastAsia="Times New Roman" w:hAnsi="Arial" w:cs="Arial"/>
          <w:color w:val="auto"/>
          <w:sz w:val="18"/>
          <w:szCs w:val="18"/>
          <w:lang w:val="en-AU"/>
        </w:rPr>
        <w:t xml:space="preserve"> will be checked for </w:t>
      </w:r>
      <w:r w:rsidR="005C71CC" w:rsidRPr="002F531A">
        <w:rPr>
          <w:rFonts w:ascii="Arial" w:eastAsia="Times New Roman" w:hAnsi="Arial" w:cs="Arial"/>
          <w:color w:val="auto"/>
          <w:sz w:val="18"/>
          <w:szCs w:val="18"/>
          <w:lang w:val="en-AU"/>
        </w:rPr>
        <w:t xml:space="preserve">all mandatory </w:t>
      </w:r>
      <w:r w:rsidR="00E43835" w:rsidRPr="002F531A">
        <w:rPr>
          <w:rFonts w:ascii="Arial" w:eastAsia="Times New Roman" w:hAnsi="Arial" w:cs="Arial"/>
          <w:color w:val="auto"/>
          <w:sz w:val="18"/>
          <w:szCs w:val="18"/>
          <w:lang w:val="en-AU"/>
        </w:rPr>
        <w:t>fields</w:t>
      </w:r>
      <w:r w:rsidR="005C71CC" w:rsidRPr="002F531A">
        <w:rPr>
          <w:rFonts w:ascii="Arial" w:eastAsia="Times New Roman" w:hAnsi="Arial" w:cs="Arial"/>
          <w:color w:val="auto"/>
          <w:sz w:val="18"/>
          <w:szCs w:val="18"/>
          <w:lang w:val="en-AU"/>
        </w:rPr>
        <w:t>. If mandatory field will blank then a proper message will appeared like “Please select company name”, “Please fill Brand name”</w:t>
      </w:r>
      <w:r w:rsidR="00E43835" w:rsidRPr="002F531A">
        <w:rPr>
          <w:rFonts w:ascii="Arial" w:eastAsia="Times New Roman" w:hAnsi="Arial" w:cs="Arial"/>
          <w:color w:val="auto"/>
          <w:sz w:val="18"/>
          <w:szCs w:val="18"/>
          <w:lang w:val="en-AU"/>
        </w:rPr>
        <w:t xml:space="preserve"> in a pop up without post back. Before inserting records in </w:t>
      </w:r>
      <w:r w:rsidR="008041B9" w:rsidRPr="002F531A">
        <w:rPr>
          <w:rFonts w:ascii="Arial" w:eastAsia="Times New Roman" w:hAnsi="Arial" w:cs="Arial"/>
          <w:color w:val="auto"/>
          <w:sz w:val="18"/>
          <w:szCs w:val="18"/>
          <w:lang w:val="en-AU"/>
        </w:rPr>
        <w:t>database, server</w:t>
      </w:r>
      <w:r w:rsidR="00E43835" w:rsidRPr="002F531A">
        <w:rPr>
          <w:rFonts w:ascii="Arial" w:eastAsia="Times New Roman" w:hAnsi="Arial" w:cs="Arial"/>
          <w:color w:val="auto"/>
          <w:sz w:val="18"/>
          <w:szCs w:val="18"/>
          <w:lang w:val="en-AU"/>
        </w:rPr>
        <w:t xml:space="preserve"> side validation like duplicate</w:t>
      </w:r>
      <w:r w:rsidR="008041B9" w:rsidRPr="002F531A">
        <w:rPr>
          <w:rFonts w:ascii="Arial" w:eastAsia="Times New Roman" w:hAnsi="Arial" w:cs="Arial"/>
          <w:color w:val="auto"/>
          <w:sz w:val="18"/>
          <w:szCs w:val="18"/>
          <w:lang w:val="en-AU"/>
        </w:rPr>
        <w:t xml:space="preserve"> record</w:t>
      </w:r>
      <w:r w:rsidR="00E43835" w:rsidRPr="002F531A">
        <w:rPr>
          <w:rFonts w:ascii="Arial" w:eastAsia="Times New Roman" w:hAnsi="Arial" w:cs="Arial"/>
          <w:color w:val="auto"/>
          <w:sz w:val="18"/>
          <w:szCs w:val="18"/>
          <w:lang w:val="en-AU"/>
        </w:rPr>
        <w:t xml:space="preserve"> </w:t>
      </w:r>
      <w:r w:rsidR="008041B9" w:rsidRPr="002F531A">
        <w:rPr>
          <w:rFonts w:ascii="Arial" w:eastAsia="Times New Roman" w:hAnsi="Arial" w:cs="Arial"/>
          <w:color w:val="auto"/>
          <w:sz w:val="18"/>
          <w:szCs w:val="18"/>
          <w:lang w:val="en-AU"/>
        </w:rPr>
        <w:t>(</w:t>
      </w:r>
      <w:r w:rsidR="00E43835" w:rsidRPr="002F531A">
        <w:rPr>
          <w:rFonts w:ascii="Arial" w:eastAsia="Times New Roman" w:hAnsi="Arial" w:cs="Arial"/>
          <w:color w:val="auto"/>
          <w:sz w:val="18"/>
          <w:szCs w:val="18"/>
          <w:lang w:val="en-AU"/>
        </w:rPr>
        <w:t>Brand name</w:t>
      </w:r>
      <w:r w:rsidR="008041B9" w:rsidRPr="002F531A">
        <w:rPr>
          <w:rFonts w:ascii="Arial" w:eastAsia="Times New Roman" w:hAnsi="Arial" w:cs="Arial"/>
          <w:color w:val="auto"/>
          <w:sz w:val="18"/>
          <w:szCs w:val="18"/>
          <w:lang w:val="en-AU"/>
        </w:rPr>
        <w:t>)</w:t>
      </w:r>
      <w:r w:rsidR="00E43835" w:rsidRPr="002F531A">
        <w:rPr>
          <w:rFonts w:ascii="Arial" w:eastAsia="Times New Roman" w:hAnsi="Arial" w:cs="Arial"/>
          <w:color w:val="auto"/>
          <w:sz w:val="18"/>
          <w:szCs w:val="18"/>
          <w:lang w:val="en-AU"/>
        </w:rPr>
        <w:t xml:space="preserve"> will be checked and a proper message “Record is already exist”</w:t>
      </w:r>
      <w:r w:rsidR="008041B9" w:rsidRPr="002F531A">
        <w:rPr>
          <w:rFonts w:ascii="Arial" w:eastAsia="Times New Roman" w:hAnsi="Arial" w:cs="Arial"/>
          <w:color w:val="auto"/>
          <w:sz w:val="18"/>
          <w:szCs w:val="18"/>
          <w:lang w:val="en-AU"/>
        </w:rPr>
        <w:t xml:space="preserve"> will appear</w:t>
      </w:r>
      <w:r w:rsidR="00A467C3" w:rsidRPr="002F531A">
        <w:rPr>
          <w:rFonts w:ascii="Arial" w:eastAsia="Times New Roman" w:hAnsi="Arial" w:cs="Arial"/>
          <w:color w:val="auto"/>
          <w:sz w:val="18"/>
          <w:szCs w:val="18"/>
          <w:lang w:val="en-AU"/>
        </w:rPr>
        <w:t>. After successful</w:t>
      </w:r>
      <w:r w:rsidR="00E43835" w:rsidRPr="002F531A">
        <w:rPr>
          <w:rFonts w:ascii="Arial" w:eastAsia="Times New Roman" w:hAnsi="Arial" w:cs="Arial"/>
          <w:color w:val="auto"/>
          <w:sz w:val="18"/>
          <w:szCs w:val="18"/>
          <w:lang w:val="en-AU"/>
        </w:rPr>
        <w:t xml:space="preserve"> </w:t>
      </w:r>
      <w:r w:rsidR="008041B9" w:rsidRPr="002F531A">
        <w:rPr>
          <w:rFonts w:ascii="Arial" w:eastAsia="Times New Roman" w:hAnsi="Arial" w:cs="Arial"/>
          <w:color w:val="auto"/>
          <w:sz w:val="18"/>
          <w:szCs w:val="18"/>
          <w:lang w:val="en-AU"/>
        </w:rPr>
        <w:t>updation and insertion a proper message like “Record is successfully inserted” / “Record is successfully updated</w:t>
      </w:r>
      <w:r w:rsidR="00F05A82" w:rsidRPr="002F531A">
        <w:rPr>
          <w:rFonts w:ascii="Arial" w:eastAsia="Times New Roman" w:hAnsi="Arial" w:cs="Arial"/>
          <w:color w:val="auto"/>
          <w:sz w:val="18"/>
          <w:szCs w:val="18"/>
          <w:lang w:val="en-AU"/>
        </w:rPr>
        <w:t>” will</w:t>
      </w:r>
      <w:r w:rsidR="008041B9" w:rsidRPr="002F531A">
        <w:rPr>
          <w:rFonts w:ascii="Arial" w:eastAsia="Times New Roman" w:hAnsi="Arial" w:cs="Arial"/>
          <w:color w:val="auto"/>
          <w:sz w:val="18"/>
          <w:szCs w:val="18"/>
          <w:lang w:val="en-AU"/>
        </w:rPr>
        <w:t xml:space="preserve"> appear.</w:t>
      </w:r>
    </w:p>
    <w:p w14:paraId="53D62C9F" w14:textId="77777777" w:rsidR="000C6C8F" w:rsidRPr="002F531A" w:rsidRDefault="000C6C8F" w:rsidP="000C6C8F">
      <w:pPr>
        <w:pStyle w:val="Default"/>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rPr>
        <w:t xml:space="preserve">                                                            </w:t>
      </w:r>
    </w:p>
    <w:p w14:paraId="5A7ABA4F" w14:textId="77777777" w:rsidR="000C6C8F" w:rsidRPr="002F531A" w:rsidRDefault="000C6C8F" w:rsidP="000C6C8F">
      <w:pPr>
        <w:pStyle w:val="Default"/>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 xml:space="preserve">                       </w:t>
      </w:r>
    </w:p>
    <w:p w14:paraId="314A4DC7" w14:textId="77777777" w:rsidR="002F531A" w:rsidRPr="002F531A" w:rsidRDefault="000C6C8F" w:rsidP="002F531A">
      <w:pPr>
        <w:pStyle w:val="Default"/>
        <w:numPr>
          <w:ilvl w:val="0"/>
          <w:numId w:val="10"/>
        </w:numPr>
        <w:ind w:left="1440"/>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Action</w:t>
      </w:r>
      <w:r w:rsidR="002F531A" w:rsidRPr="002F531A">
        <w:rPr>
          <w:rFonts w:ascii="Arial" w:eastAsia="Times New Roman" w:hAnsi="Arial" w:cs="Arial"/>
          <w:b/>
          <w:color w:val="auto"/>
          <w:sz w:val="18"/>
          <w:szCs w:val="18"/>
          <w:lang w:val="en-AU"/>
        </w:rPr>
        <w:t>:</w:t>
      </w:r>
      <w:r w:rsidR="002F531A" w:rsidRPr="002F531A">
        <w:rPr>
          <w:rFonts w:ascii="Arial" w:eastAsia="Times New Roman" w:hAnsi="Arial" w:cs="Arial"/>
          <w:b/>
          <w:color w:val="auto"/>
          <w:sz w:val="18"/>
          <w:szCs w:val="18"/>
          <w:lang w:val="en-AU"/>
        </w:rPr>
        <w:tab/>
      </w:r>
      <w:r w:rsidR="002F531A" w:rsidRPr="002F531A">
        <w:rPr>
          <w:rFonts w:ascii="Arial" w:eastAsia="Times New Roman" w:hAnsi="Arial" w:cs="Arial"/>
          <w:b/>
          <w:color w:val="auto"/>
          <w:sz w:val="18"/>
          <w:szCs w:val="18"/>
          <w:lang w:val="en-AU"/>
        </w:rPr>
        <w:tab/>
      </w:r>
      <w:r w:rsidRPr="002F531A">
        <w:rPr>
          <w:rFonts w:ascii="Arial" w:eastAsia="Times New Roman" w:hAnsi="Arial" w:cs="Arial"/>
          <w:color w:val="auto"/>
          <w:sz w:val="18"/>
          <w:szCs w:val="18"/>
          <w:lang w:val="en-AU"/>
        </w:rPr>
        <w:t>User should be able to Add, Edit, Delete and View operations as his Rights</w:t>
      </w:r>
      <w:r w:rsidR="002F531A" w:rsidRPr="002F531A">
        <w:rPr>
          <w:rFonts w:ascii="Arial" w:eastAsia="Times New Roman" w:hAnsi="Arial" w:cs="Arial"/>
          <w:color w:val="auto"/>
          <w:sz w:val="18"/>
          <w:szCs w:val="18"/>
          <w:lang w:val="en-AU"/>
        </w:rPr>
        <w:t xml:space="preserve"> </w:t>
      </w:r>
    </w:p>
    <w:p w14:paraId="0A96A669" w14:textId="77777777" w:rsidR="000C6C8F" w:rsidRPr="002F531A" w:rsidRDefault="002F531A" w:rsidP="002F531A">
      <w:pPr>
        <w:pStyle w:val="Default"/>
        <w:ind w:left="144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ab/>
      </w:r>
      <w:r w:rsidRPr="002F531A">
        <w:rPr>
          <w:rFonts w:ascii="Arial" w:eastAsia="Times New Roman" w:hAnsi="Arial" w:cs="Arial"/>
          <w:color w:val="auto"/>
          <w:sz w:val="18"/>
          <w:szCs w:val="18"/>
          <w:lang w:val="en-AU"/>
        </w:rPr>
        <w:tab/>
      </w:r>
      <w:r w:rsidR="000C6C8F" w:rsidRPr="002F531A">
        <w:rPr>
          <w:rFonts w:ascii="Arial" w:eastAsia="Times New Roman" w:hAnsi="Arial" w:cs="Arial"/>
          <w:color w:val="auto"/>
          <w:sz w:val="18"/>
          <w:szCs w:val="18"/>
          <w:lang w:val="en-AU"/>
        </w:rPr>
        <w:t>Assign</w:t>
      </w:r>
      <w:r w:rsidR="009F6BA0">
        <w:rPr>
          <w:rFonts w:ascii="Arial" w:eastAsia="Times New Roman" w:hAnsi="Arial" w:cs="Arial"/>
          <w:color w:val="auto"/>
          <w:sz w:val="18"/>
          <w:szCs w:val="18"/>
          <w:lang w:val="en-AU"/>
        </w:rPr>
        <w:t>ed in user role mapping section</w:t>
      </w:r>
    </w:p>
    <w:p w14:paraId="507AB8D3" w14:textId="77777777" w:rsidR="000C6C8F" w:rsidRPr="002F531A" w:rsidRDefault="000C6C8F" w:rsidP="000C6C8F">
      <w:pPr>
        <w:pStyle w:val="Default"/>
        <w:ind w:left="1440"/>
        <w:rPr>
          <w:rFonts w:ascii="Arial" w:eastAsia="Times New Roman" w:hAnsi="Arial" w:cs="Arial"/>
          <w:color w:val="auto"/>
          <w:sz w:val="18"/>
          <w:szCs w:val="18"/>
          <w:lang w:val="en-AU"/>
        </w:rPr>
      </w:pPr>
    </w:p>
    <w:p w14:paraId="0F1156B7" w14:textId="77777777" w:rsidR="000C6C8F" w:rsidRPr="002F531A" w:rsidRDefault="000C6C8F" w:rsidP="000C6C8F">
      <w:pPr>
        <w:pStyle w:val="Default"/>
        <w:spacing w:line="360" w:lineRule="auto"/>
        <w:ind w:left="144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 xml:space="preserve">After clicking on menu navigation &gt; </w:t>
      </w:r>
      <w:r w:rsidR="00A467C3" w:rsidRPr="002F531A">
        <w:rPr>
          <w:rFonts w:ascii="Arial" w:eastAsia="Times New Roman" w:hAnsi="Arial" w:cs="Arial"/>
          <w:color w:val="auto"/>
          <w:sz w:val="18"/>
          <w:szCs w:val="18"/>
          <w:lang w:val="en-AU"/>
        </w:rPr>
        <w:t>Manage Brand</w:t>
      </w:r>
      <w:r w:rsidRPr="002F531A">
        <w:rPr>
          <w:rFonts w:ascii="Arial" w:eastAsia="Times New Roman" w:hAnsi="Arial" w:cs="Arial"/>
          <w:color w:val="auto"/>
          <w:sz w:val="18"/>
          <w:szCs w:val="18"/>
          <w:lang w:val="en-AU"/>
        </w:rPr>
        <w:t xml:space="preserve">, a page will be displayed with all data stored in database in a tabular format. In last column there will be option to update / Delete the record. After clicking on update, a message will be appear for confirmation “Are You sure to want the delete the record” With Yes and No option. If user will click on Yes, Record will be deleted and data in tabular format will be rebind and deleted record will be not displayed. After clicking on No option, no action will be fired. </w:t>
      </w:r>
    </w:p>
    <w:p w14:paraId="273858B7" w14:textId="77777777" w:rsidR="00962979" w:rsidRPr="002F531A" w:rsidRDefault="000C6C8F" w:rsidP="000C6C8F">
      <w:pPr>
        <w:pStyle w:val="Default"/>
        <w:spacing w:line="360" w:lineRule="auto"/>
        <w:ind w:left="144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There will be an option to add new record above the tabular list.  After clicking on “Add New Record” a form will appear with different input boxes as mentioned in Inputs section.</w:t>
      </w:r>
    </w:p>
    <w:p w14:paraId="37B01ABB" w14:textId="77777777" w:rsidR="000C6C8F" w:rsidRPr="002F531A" w:rsidRDefault="00962979" w:rsidP="000C6C8F">
      <w:pPr>
        <w:pStyle w:val="Default"/>
        <w:spacing w:line="360" w:lineRule="auto"/>
        <w:ind w:left="144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rPr>
        <w:t xml:space="preserve">After updating deleting record a log will created </w:t>
      </w:r>
      <w:r w:rsidR="00287DEC" w:rsidRPr="002F531A">
        <w:rPr>
          <w:rFonts w:ascii="Arial" w:eastAsia="Times New Roman" w:hAnsi="Arial" w:cs="Arial"/>
          <w:color w:val="auto"/>
          <w:sz w:val="18"/>
          <w:szCs w:val="18"/>
          <w:lang w:val="en-AU"/>
        </w:rPr>
        <w:t>in Log_BrandMaster table.</w:t>
      </w:r>
      <w:r w:rsidR="000C6C8F" w:rsidRPr="002F531A">
        <w:rPr>
          <w:rFonts w:ascii="Arial" w:eastAsia="Times New Roman" w:hAnsi="Arial" w:cs="Arial"/>
          <w:color w:val="auto"/>
          <w:sz w:val="18"/>
          <w:szCs w:val="18"/>
          <w:lang w:val="en-AU"/>
        </w:rPr>
        <w:t xml:space="preserve"> </w:t>
      </w:r>
    </w:p>
    <w:p w14:paraId="79FE3EE3" w14:textId="77777777" w:rsidR="001D607C" w:rsidRPr="002F531A" w:rsidRDefault="001D607C" w:rsidP="001D607C">
      <w:pPr>
        <w:rPr>
          <w:rFonts w:cs="Arial"/>
        </w:rPr>
      </w:pPr>
    </w:p>
    <w:p w14:paraId="29BF8B31" w14:textId="77777777" w:rsidR="0050384E" w:rsidRPr="002F531A" w:rsidRDefault="0050384E" w:rsidP="0050384E">
      <w:pPr>
        <w:rPr>
          <w:rFonts w:cs="Arial"/>
        </w:rPr>
      </w:pPr>
    </w:p>
    <w:tbl>
      <w:tblPr>
        <w:tblW w:w="10738" w:type="dxa"/>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4"/>
        <w:gridCol w:w="1814"/>
        <w:gridCol w:w="720"/>
        <w:gridCol w:w="540"/>
        <w:gridCol w:w="540"/>
        <w:gridCol w:w="450"/>
        <w:gridCol w:w="1170"/>
        <w:gridCol w:w="1710"/>
        <w:gridCol w:w="900"/>
        <w:gridCol w:w="1530"/>
      </w:tblGrid>
      <w:tr w:rsidR="00D00399" w:rsidRPr="002F531A" w14:paraId="5720511C" w14:textId="77777777" w:rsidTr="00D00399">
        <w:trPr>
          <w:gridAfter w:val="9"/>
          <w:wAfter w:w="9374" w:type="dxa"/>
          <w:tblHeader/>
        </w:trPr>
        <w:tc>
          <w:tcPr>
            <w:tcW w:w="1364" w:type="dxa"/>
            <w:shd w:val="clear" w:color="auto" w:fill="E0E0E0"/>
            <w:vAlign w:val="center"/>
          </w:tcPr>
          <w:p w14:paraId="344BB30A" w14:textId="77777777" w:rsidR="00D00399" w:rsidRPr="002F531A" w:rsidRDefault="00D00399" w:rsidP="00046475">
            <w:pPr>
              <w:spacing w:before="120" w:after="120" w:line="240" w:lineRule="auto"/>
              <w:rPr>
                <w:rFonts w:cs="Arial"/>
                <w:b/>
                <w:sz w:val="16"/>
                <w:szCs w:val="16"/>
              </w:rPr>
            </w:pPr>
          </w:p>
        </w:tc>
      </w:tr>
      <w:tr w:rsidR="00D00399" w:rsidRPr="002F531A" w14:paraId="56918BE4" w14:textId="77777777" w:rsidTr="00D00399">
        <w:trPr>
          <w:trHeight w:val="1632"/>
          <w:tblHeader/>
        </w:trPr>
        <w:tc>
          <w:tcPr>
            <w:tcW w:w="1364" w:type="dxa"/>
            <w:shd w:val="clear" w:color="auto" w:fill="E0E0E0"/>
            <w:textDirection w:val="btLr"/>
            <w:vAlign w:val="center"/>
          </w:tcPr>
          <w:p w14:paraId="0DD48E25" w14:textId="77777777" w:rsidR="00D00399" w:rsidRPr="002F531A" w:rsidRDefault="00D00399" w:rsidP="00046475">
            <w:pPr>
              <w:spacing w:before="120" w:after="120" w:line="240" w:lineRule="auto"/>
              <w:ind w:left="113" w:right="113"/>
              <w:rPr>
                <w:rFonts w:cs="Arial"/>
                <w:b/>
                <w:sz w:val="16"/>
                <w:szCs w:val="16"/>
              </w:rPr>
            </w:pPr>
            <w:r w:rsidRPr="002F531A">
              <w:rPr>
                <w:rFonts w:cs="Arial"/>
                <w:b/>
                <w:sz w:val="16"/>
                <w:szCs w:val="16"/>
              </w:rPr>
              <w:t>Field Name</w:t>
            </w:r>
          </w:p>
        </w:tc>
        <w:tc>
          <w:tcPr>
            <w:tcW w:w="1814" w:type="dxa"/>
            <w:shd w:val="clear" w:color="auto" w:fill="E0E0E0"/>
            <w:textDirection w:val="btLr"/>
            <w:vAlign w:val="center"/>
          </w:tcPr>
          <w:p w14:paraId="2E5DD54B" w14:textId="77777777" w:rsidR="00D00399" w:rsidRPr="002F531A" w:rsidRDefault="00D00399" w:rsidP="00046475">
            <w:pPr>
              <w:spacing w:before="120" w:after="120" w:line="240" w:lineRule="auto"/>
              <w:ind w:left="113" w:right="113"/>
              <w:rPr>
                <w:rFonts w:cs="Arial"/>
                <w:b/>
                <w:sz w:val="16"/>
                <w:szCs w:val="16"/>
              </w:rPr>
            </w:pPr>
            <w:r w:rsidRPr="002F531A">
              <w:rPr>
                <w:rFonts w:cs="Arial"/>
                <w:b/>
                <w:sz w:val="16"/>
                <w:szCs w:val="16"/>
              </w:rPr>
              <w:t>Description</w:t>
            </w:r>
          </w:p>
        </w:tc>
        <w:tc>
          <w:tcPr>
            <w:tcW w:w="720" w:type="dxa"/>
            <w:shd w:val="clear" w:color="auto" w:fill="E0E0E0"/>
            <w:textDirection w:val="btLr"/>
            <w:vAlign w:val="center"/>
          </w:tcPr>
          <w:p w14:paraId="60CC6C65" w14:textId="77777777" w:rsidR="00D00399" w:rsidRPr="002F531A" w:rsidRDefault="00D00399" w:rsidP="00046475">
            <w:pPr>
              <w:spacing w:before="120" w:after="120" w:line="240" w:lineRule="auto"/>
              <w:ind w:left="113" w:right="113"/>
              <w:rPr>
                <w:rFonts w:cs="Arial"/>
                <w:b/>
                <w:sz w:val="16"/>
                <w:szCs w:val="16"/>
              </w:rPr>
            </w:pPr>
            <w:r w:rsidRPr="002F531A">
              <w:rPr>
                <w:rFonts w:cs="Arial"/>
                <w:b/>
                <w:sz w:val="16"/>
                <w:szCs w:val="16"/>
              </w:rPr>
              <w:t>Type</w:t>
            </w:r>
          </w:p>
        </w:tc>
        <w:tc>
          <w:tcPr>
            <w:tcW w:w="540" w:type="dxa"/>
            <w:shd w:val="clear" w:color="auto" w:fill="E0E0E0"/>
            <w:textDirection w:val="btLr"/>
            <w:vAlign w:val="center"/>
          </w:tcPr>
          <w:p w14:paraId="1D6749D7" w14:textId="77777777" w:rsidR="00D00399" w:rsidRPr="002F531A" w:rsidRDefault="00D00399" w:rsidP="00046475">
            <w:pPr>
              <w:spacing w:before="120" w:after="120" w:line="240" w:lineRule="auto"/>
              <w:ind w:left="113" w:right="113"/>
              <w:rPr>
                <w:rFonts w:cs="Arial"/>
                <w:b/>
                <w:sz w:val="16"/>
                <w:szCs w:val="16"/>
              </w:rPr>
            </w:pPr>
            <w:r w:rsidRPr="002F531A">
              <w:rPr>
                <w:rFonts w:cs="Arial"/>
                <w:b/>
                <w:sz w:val="16"/>
                <w:szCs w:val="16"/>
              </w:rPr>
              <w:t>Mandatory (Y/N)</w:t>
            </w:r>
          </w:p>
        </w:tc>
        <w:tc>
          <w:tcPr>
            <w:tcW w:w="540" w:type="dxa"/>
            <w:shd w:val="clear" w:color="auto" w:fill="E0E0E0"/>
            <w:textDirection w:val="btLr"/>
            <w:vAlign w:val="center"/>
          </w:tcPr>
          <w:p w14:paraId="1E888D35" w14:textId="77777777" w:rsidR="00D00399" w:rsidRPr="002F531A" w:rsidRDefault="00D00399" w:rsidP="00046475">
            <w:pPr>
              <w:spacing w:before="120" w:after="120" w:line="240" w:lineRule="auto"/>
              <w:ind w:left="113" w:right="113"/>
              <w:rPr>
                <w:rFonts w:cs="Arial"/>
                <w:b/>
                <w:sz w:val="16"/>
                <w:szCs w:val="16"/>
              </w:rPr>
            </w:pPr>
            <w:r w:rsidRPr="002F531A">
              <w:rPr>
                <w:rFonts w:cs="Arial"/>
                <w:b/>
                <w:sz w:val="16"/>
                <w:szCs w:val="16"/>
              </w:rPr>
              <w:t>Displayed/ Hidden (D/H)</w:t>
            </w:r>
          </w:p>
        </w:tc>
        <w:tc>
          <w:tcPr>
            <w:tcW w:w="450" w:type="dxa"/>
            <w:shd w:val="clear" w:color="auto" w:fill="E0E0E0"/>
            <w:textDirection w:val="btLr"/>
            <w:vAlign w:val="center"/>
          </w:tcPr>
          <w:p w14:paraId="779DE465" w14:textId="77777777" w:rsidR="00D00399" w:rsidRPr="002F531A" w:rsidRDefault="00D00399" w:rsidP="00046475">
            <w:pPr>
              <w:spacing w:before="120" w:after="120" w:line="240" w:lineRule="auto"/>
              <w:ind w:left="113" w:right="113"/>
              <w:rPr>
                <w:rFonts w:cs="Arial"/>
                <w:b/>
                <w:sz w:val="16"/>
                <w:szCs w:val="16"/>
              </w:rPr>
            </w:pPr>
            <w:r w:rsidRPr="002F531A">
              <w:rPr>
                <w:rFonts w:cs="Arial"/>
                <w:b/>
                <w:sz w:val="16"/>
                <w:szCs w:val="16"/>
              </w:rPr>
              <w:t>Read Only (Y/N)</w:t>
            </w:r>
          </w:p>
        </w:tc>
        <w:tc>
          <w:tcPr>
            <w:tcW w:w="1170" w:type="dxa"/>
            <w:shd w:val="clear" w:color="auto" w:fill="E0E0E0"/>
            <w:textDirection w:val="btLr"/>
            <w:vAlign w:val="center"/>
          </w:tcPr>
          <w:p w14:paraId="7F4FF518" w14:textId="77777777" w:rsidR="00D00399" w:rsidRPr="002F531A" w:rsidRDefault="00D00399" w:rsidP="00046475">
            <w:pPr>
              <w:spacing w:before="120" w:after="120" w:line="240" w:lineRule="auto"/>
              <w:ind w:left="113" w:right="113"/>
              <w:rPr>
                <w:rFonts w:cs="Arial"/>
                <w:b/>
                <w:sz w:val="16"/>
                <w:szCs w:val="16"/>
              </w:rPr>
            </w:pPr>
            <w:r w:rsidRPr="002F531A">
              <w:rPr>
                <w:rFonts w:cs="Arial"/>
                <w:b/>
                <w:sz w:val="16"/>
                <w:szCs w:val="16"/>
              </w:rPr>
              <w:t>Default Value</w:t>
            </w:r>
          </w:p>
        </w:tc>
        <w:tc>
          <w:tcPr>
            <w:tcW w:w="1710" w:type="dxa"/>
            <w:shd w:val="clear" w:color="auto" w:fill="E0E0E0"/>
            <w:textDirection w:val="btLr"/>
            <w:vAlign w:val="center"/>
          </w:tcPr>
          <w:p w14:paraId="397A840B" w14:textId="77777777" w:rsidR="00D00399" w:rsidRPr="002F531A" w:rsidRDefault="00D00399" w:rsidP="00046475">
            <w:pPr>
              <w:spacing w:before="120" w:after="120" w:line="240" w:lineRule="auto"/>
              <w:ind w:left="113" w:right="113"/>
              <w:rPr>
                <w:rFonts w:cs="Arial"/>
                <w:b/>
                <w:sz w:val="16"/>
                <w:szCs w:val="16"/>
              </w:rPr>
            </w:pPr>
            <w:r w:rsidRPr="002F531A">
              <w:rPr>
                <w:rFonts w:cs="Arial"/>
                <w:b/>
                <w:sz w:val="16"/>
                <w:szCs w:val="16"/>
              </w:rPr>
              <w:t>Calculation/ Validation</w:t>
            </w:r>
          </w:p>
        </w:tc>
        <w:tc>
          <w:tcPr>
            <w:tcW w:w="900" w:type="dxa"/>
            <w:shd w:val="clear" w:color="auto" w:fill="E0E0E0"/>
            <w:textDirection w:val="btLr"/>
            <w:vAlign w:val="center"/>
          </w:tcPr>
          <w:p w14:paraId="2C286A3F" w14:textId="77777777" w:rsidR="00D00399" w:rsidRPr="002F531A" w:rsidRDefault="00D00399" w:rsidP="00046475">
            <w:pPr>
              <w:spacing w:before="120" w:after="120" w:line="240" w:lineRule="auto"/>
              <w:ind w:left="113" w:right="113"/>
              <w:rPr>
                <w:rFonts w:cs="Arial"/>
                <w:b/>
                <w:sz w:val="16"/>
                <w:szCs w:val="16"/>
              </w:rPr>
            </w:pPr>
            <w:r w:rsidRPr="002F531A">
              <w:rPr>
                <w:rFonts w:cs="Arial"/>
                <w:b/>
                <w:sz w:val="16"/>
                <w:szCs w:val="16"/>
              </w:rPr>
              <w:t>List o Values</w:t>
            </w:r>
          </w:p>
        </w:tc>
        <w:tc>
          <w:tcPr>
            <w:tcW w:w="1530" w:type="dxa"/>
            <w:shd w:val="clear" w:color="auto" w:fill="E0E0E0"/>
            <w:textDirection w:val="btLr"/>
            <w:vAlign w:val="center"/>
          </w:tcPr>
          <w:p w14:paraId="2580BAF8" w14:textId="77777777" w:rsidR="00D00399" w:rsidRPr="002F531A" w:rsidRDefault="00D00399" w:rsidP="00046475">
            <w:pPr>
              <w:spacing w:before="120" w:after="120" w:line="240" w:lineRule="auto"/>
              <w:ind w:left="113" w:right="113"/>
              <w:rPr>
                <w:rFonts w:cs="Arial"/>
                <w:b/>
                <w:sz w:val="16"/>
                <w:szCs w:val="16"/>
              </w:rPr>
            </w:pPr>
            <w:r w:rsidRPr="002F531A">
              <w:rPr>
                <w:rFonts w:cs="Arial"/>
                <w:b/>
                <w:sz w:val="16"/>
                <w:szCs w:val="16"/>
              </w:rPr>
              <w:t>Example</w:t>
            </w:r>
          </w:p>
        </w:tc>
      </w:tr>
      <w:tr w:rsidR="00D00399" w:rsidRPr="002F531A" w14:paraId="157B3B62" w14:textId="77777777" w:rsidTr="00D00399">
        <w:trPr>
          <w:cantSplit/>
        </w:trPr>
        <w:tc>
          <w:tcPr>
            <w:tcW w:w="1364" w:type="dxa"/>
            <w:shd w:val="clear" w:color="auto" w:fill="auto"/>
            <w:vAlign w:val="center"/>
          </w:tcPr>
          <w:p w14:paraId="28B094D4" w14:textId="77777777" w:rsidR="00D00399" w:rsidRPr="002F531A" w:rsidRDefault="00D00399"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BrandID</w:t>
            </w:r>
          </w:p>
        </w:tc>
        <w:tc>
          <w:tcPr>
            <w:tcW w:w="1814" w:type="dxa"/>
            <w:shd w:val="clear" w:color="auto" w:fill="auto"/>
            <w:vAlign w:val="center"/>
          </w:tcPr>
          <w:p w14:paraId="194A4B2E" w14:textId="77777777" w:rsidR="00D00399" w:rsidRPr="002F531A" w:rsidRDefault="00D00399"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lang w:val="en-AU" w:eastAsia="zh-CN"/>
              </w:rPr>
              <w:t>auto_increment Primary key</w:t>
            </w:r>
          </w:p>
        </w:tc>
        <w:tc>
          <w:tcPr>
            <w:tcW w:w="720" w:type="dxa"/>
            <w:shd w:val="clear" w:color="auto" w:fill="auto"/>
            <w:vAlign w:val="center"/>
          </w:tcPr>
          <w:p w14:paraId="5232E619" w14:textId="77777777" w:rsidR="00D00399" w:rsidRPr="002F531A" w:rsidRDefault="00D00399"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int</w:t>
            </w:r>
          </w:p>
        </w:tc>
        <w:tc>
          <w:tcPr>
            <w:tcW w:w="540" w:type="dxa"/>
            <w:shd w:val="clear" w:color="auto" w:fill="auto"/>
            <w:vAlign w:val="center"/>
          </w:tcPr>
          <w:p w14:paraId="05B22461" w14:textId="77777777" w:rsidR="00D00399" w:rsidRPr="002F531A" w:rsidRDefault="00D00399"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1E2A41CE" w14:textId="77777777" w:rsidR="00D00399" w:rsidRPr="002F531A" w:rsidRDefault="00D00399"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562B47E3" w14:textId="77777777" w:rsidR="00D00399" w:rsidRPr="002F531A" w:rsidRDefault="00D00399" w:rsidP="00046475">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5571B751" w14:textId="77777777" w:rsidR="00D00399" w:rsidRPr="002F531A" w:rsidRDefault="00D00399" w:rsidP="00046475">
            <w:pPr>
              <w:spacing w:before="120" w:after="120" w:line="240" w:lineRule="auto"/>
              <w:jc w:val="left"/>
              <w:rPr>
                <w:rFonts w:cs="Arial"/>
                <w:sz w:val="16"/>
                <w:szCs w:val="16"/>
              </w:rPr>
            </w:pPr>
          </w:p>
        </w:tc>
        <w:tc>
          <w:tcPr>
            <w:tcW w:w="1710" w:type="dxa"/>
            <w:shd w:val="clear" w:color="auto" w:fill="auto"/>
            <w:vAlign w:val="center"/>
          </w:tcPr>
          <w:p w14:paraId="06926ED4" w14:textId="77777777" w:rsidR="00D00399" w:rsidRPr="002F531A" w:rsidRDefault="00D00399" w:rsidP="00046475">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3AB26AAC" w14:textId="77777777" w:rsidR="00D00399" w:rsidRPr="002F531A" w:rsidRDefault="00D00399" w:rsidP="00046475">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69B3100A" w14:textId="77777777" w:rsidR="00D00399" w:rsidRPr="002F531A" w:rsidRDefault="00D00399" w:rsidP="00046475">
            <w:pPr>
              <w:pStyle w:val="Tabletext0"/>
              <w:spacing w:before="120" w:after="120" w:line="240" w:lineRule="auto"/>
              <w:jc w:val="left"/>
              <w:rPr>
                <w:rFonts w:ascii="Arial" w:hAnsi="Arial" w:cs="Arial"/>
                <w:sz w:val="16"/>
                <w:szCs w:val="16"/>
              </w:rPr>
            </w:pPr>
          </w:p>
        </w:tc>
      </w:tr>
      <w:tr w:rsidR="00F60B3F" w:rsidRPr="002F531A" w14:paraId="6584529A" w14:textId="77777777" w:rsidTr="00D00399">
        <w:trPr>
          <w:cantSplit/>
        </w:trPr>
        <w:tc>
          <w:tcPr>
            <w:tcW w:w="1364" w:type="dxa"/>
            <w:shd w:val="clear" w:color="auto" w:fill="auto"/>
            <w:vAlign w:val="center"/>
          </w:tcPr>
          <w:p w14:paraId="33A1D9B9" w14:textId="77777777" w:rsidR="00F60B3F" w:rsidRPr="002F531A" w:rsidRDefault="00F60B3F"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Company ID</w:t>
            </w:r>
          </w:p>
        </w:tc>
        <w:tc>
          <w:tcPr>
            <w:tcW w:w="1814" w:type="dxa"/>
            <w:shd w:val="clear" w:color="auto" w:fill="auto"/>
            <w:vAlign w:val="center"/>
          </w:tcPr>
          <w:p w14:paraId="632A4DBF" w14:textId="77777777" w:rsidR="00F60B3F" w:rsidRPr="002F531A" w:rsidRDefault="00F60B3F"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Foreign key</w:t>
            </w:r>
            <w:r w:rsidR="00714DBA" w:rsidRPr="002F531A">
              <w:rPr>
                <w:rFonts w:ascii="Arial" w:hAnsi="Arial" w:cs="Arial"/>
                <w:b w:val="0"/>
                <w:sz w:val="16"/>
                <w:szCs w:val="16"/>
              </w:rPr>
              <w:t>,</w:t>
            </w:r>
          </w:p>
          <w:p w14:paraId="68F5736C" w14:textId="77777777" w:rsidR="00714DBA" w:rsidRPr="002F531A" w:rsidRDefault="00714DBA"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Company name will be captured as described in input details section</w:t>
            </w:r>
          </w:p>
        </w:tc>
        <w:tc>
          <w:tcPr>
            <w:tcW w:w="720" w:type="dxa"/>
            <w:shd w:val="clear" w:color="auto" w:fill="auto"/>
            <w:vAlign w:val="center"/>
          </w:tcPr>
          <w:p w14:paraId="2B59EAAD" w14:textId="77777777" w:rsidR="00F60B3F" w:rsidRPr="002F531A" w:rsidRDefault="00F60B3F"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Int</w:t>
            </w:r>
          </w:p>
        </w:tc>
        <w:tc>
          <w:tcPr>
            <w:tcW w:w="540" w:type="dxa"/>
            <w:shd w:val="clear" w:color="auto" w:fill="auto"/>
            <w:vAlign w:val="center"/>
          </w:tcPr>
          <w:p w14:paraId="338CACAA" w14:textId="77777777" w:rsidR="00F60B3F" w:rsidRPr="002F531A" w:rsidRDefault="00F60B3F"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36C8C9FA" w14:textId="77777777" w:rsidR="00F60B3F" w:rsidRPr="002F531A" w:rsidRDefault="00F60B3F"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4FF95BF4" w14:textId="77777777" w:rsidR="00F60B3F" w:rsidRPr="002F531A" w:rsidRDefault="00F60B3F" w:rsidP="00046475">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2C497B34" w14:textId="77777777" w:rsidR="00F60B3F" w:rsidRPr="002F531A" w:rsidRDefault="00F60B3F" w:rsidP="00046475">
            <w:pPr>
              <w:spacing w:before="120" w:after="120" w:line="240" w:lineRule="auto"/>
              <w:jc w:val="left"/>
              <w:rPr>
                <w:rFonts w:cs="Arial"/>
                <w:sz w:val="16"/>
                <w:szCs w:val="16"/>
              </w:rPr>
            </w:pPr>
          </w:p>
        </w:tc>
        <w:tc>
          <w:tcPr>
            <w:tcW w:w="1710" w:type="dxa"/>
            <w:shd w:val="clear" w:color="auto" w:fill="auto"/>
            <w:vAlign w:val="center"/>
          </w:tcPr>
          <w:p w14:paraId="1A085262" w14:textId="77777777" w:rsidR="00F60B3F" w:rsidRPr="002F531A" w:rsidRDefault="00F60B3F" w:rsidP="00046475">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4C4D40EF" w14:textId="77777777" w:rsidR="00F60B3F" w:rsidRPr="002F531A" w:rsidRDefault="00F60B3F" w:rsidP="00046475">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4AC0E7AA" w14:textId="77777777" w:rsidR="00F60B3F" w:rsidRPr="002F531A" w:rsidRDefault="00F60B3F" w:rsidP="00046475">
            <w:pPr>
              <w:pStyle w:val="Tabletext0"/>
              <w:spacing w:before="120" w:after="120" w:line="240" w:lineRule="auto"/>
              <w:jc w:val="left"/>
              <w:rPr>
                <w:rFonts w:ascii="Arial" w:hAnsi="Arial" w:cs="Arial"/>
                <w:sz w:val="16"/>
                <w:szCs w:val="16"/>
              </w:rPr>
            </w:pPr>
          </w:p>
        </w:tc>
      </w:tr>
      <w:tr w:rsidR="00D00399" w:rsidRPr="002F531A" w14:paraId="0FCC3A2E" w14:textId="77777777" w:rsidTr="00D00399">
        <w:trPr>
          <w:cantSplit/>
        </w:trPr>
        <w:tc>
          <w:tcPr>
            <w:tcW w:w="1364" w:type="dxa"/>
            <w:shd w:val="clear" w:color="auto" w:fill="auto"/>
            <w:vAlign w:val="center"/>
          </w:tcPr>
          <w:p w14:paraId="2061C2BA" w14:textId="77777777" w:rsidR="00D00399" w:rsidRPr="002F531A" w:rsidRDefault="00D00399"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Brand Name</w:t>
            </w:r>
          </w:p>
        </w:tc>
        <w:tc>
          <w:tcPr>
            <w:tcW w:w="1814" w:type="dxa"/>
            <w:shd w:val="clear" w:color="auto" w:fill="auto"/>
            <w:vAlign w:val="center"/>
          </w:tcPr>
          <w:p w14:paraId="617818CF" w14:textId="77777777" w:rsidR="00D00399" w:rsidRPr="002F531A" w:rsidRDefault="00D00399"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Name of the Brand</w:t>
            </w:r>
          </w:p>
        </w:tc>
        <w:tc>
          <w:tcPr>
            <w:tcW w:w="720" w:type="dxa"/>
            <w:shd w:val="clear" w:color="auto" w:fill="auto"/>
            <w:vAlign w:val="center"/>
          </w:tcPr>
          <w:p w14:paraId="575CA2BA" w14:textId="77777777" w:rsidR="00D00399" w:rsidRPr="002F531A" w:rsidRDefault="00D00399"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Text</w:t>
            </w:r>
          </w:p>
        </w:tc>
        <w:tc>
          <w:tcPr>
            <w:tcW w:w="540" w:type="dxa"/>
            <w:shd w:val="clear" w:color="auto" w:fill="auto"/>
            <w:vAlign w:val="center"/>
          </w:tcPr>
          <w:p w14:paraId="17DB9822" w14:textId="77777777" w:rsidR="00D00399" w:rsidRPr="002F531A" w:rsidRDefault="00D00399"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5E680CAB" w14:textId="77777777" w:rsidR="00D00399" w:rsidRPr="002F531A" w:rsidRDefault="00D00399"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D</w:t>
            </w:r>
          </w:p>
        </w:tc>
        <w:tc>
          <w:tcPr>
            <w:tcW w:w="450" w:type="dxa"/>
            <w:shd w:val="clear" w:color="auto" w:fill="auto"/>
            <w:vAlign w:val="center"/>
          </w:tcPr>
          <w:p w14:paraId="58BADE6D" w14:textId="77777777" w:rsidR="00D00399" w:rsidRPr="002F531A" w:rsidRDefault="00D00399" w:rsidP="00046475">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13F3E16E" w14:textId="77777777" w:rsidR="00D00399" w:rsidRPr="002F531A" w:rsidRDefault="00D00399" w:rsidP="00046475">
            <w:pPr>
              <w:spacing w:before="120" w:after="120" w:line="240" w:lineRule="auto"/>
              <w:jc w:val="left"/>
              <w:rPr>
                <w:rFonts w:cs="Arial"/>
                <w:sz w:val="16"/>
                <w:szCs w:val="16"/>
              </w:rPr>
            </w:pPr>
          </w:p>
        </w:tc>
        <w:tc>
          <w:tcPr>
            <w:tcW w:w="1710" w:type="dxa"/>
            <w:shd w:val="clear" w:color="auto" w:fill="auto"/>
            <w:vAlign w:val="center"/>
          </w:tcPr>
          <w:p w14:paraId="0E1BE6AC" w14:textId="77777777" w:rsidR="00D00399" w:rsidRPr="002F531A" w:rsidRDefault="00D00399"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 xml:space="preserve"> </w:t>
            </w:r>
          </w:p>
        </w:tc>
        <w:tc>
          <w:tcPr>
            <w:tcW w:w="900" w:type="dxa"/>
            <w:shd w:val="clear" w:color="auto" w:fill="auto"/>
            <w:vAlign w:val="center"/>
          </w:tcPr>
          <w:p w14:paraId="5F6D0051" w14:textId="77777777" w:rsidR="00D00399" w:rsidRPr="002F531A" w:rsidRDefault="00D00399" w:rsidP="00046475">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73B2073A" w14:textId="77777777" w:rsidR="00D00399" w:rsidRPr="002F531A" w:rsidRDefault="00D00399" w:rsidP="00046475">
            <w:pPr>
              <w:pStyle w:val="Tabletext0"/>
              <w:spacing w:before="120" w:after="120" w:line="240" w:lineRule="auto"/>
              <w:jc w:val="left"/>
              <w:rPr>
                <w:rFonts w:ascii="Arial" w:hAnsi="Arial" w:cs="Arial"/>
                <w:sz w:val="16"/>
                <w:szCs w:val="16"/>
              </w:rPr>
            </w:pPr>
          </w:p>
        </w:tc>
      </w:tr>
      <w:tr w:rsidR="00D00399" w:rsidRPr="002F531A" w14:paraId="7857CF96" w14:textId="77777777" w:rsidTr="00D00399">
        <w:trPr>
          <w:cantSplit/>
        </w:trPr>
        <w:tc>
          <w:tcPr>
            <w:tcW w:w="1364" w:type="dxa"/>
            <w:shd w:val="clear" w:color="auto" w:fill="auto"/>
            <w:vAlign w:val="center"/>
          </w:tcPr>
          <w:p w14:paraId="28E09ECD" w14:textId="77777777" w:rsidR="00D00399" w:rsidRPr="002F531A" w:rsidRDefault="00D00399"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Brand Description</w:t>
            </w:r>
          </w:p>
        </w:tc>
        <w:tc>
          <w:tcPr>
            <w:tcW w:w="1814" w:type="dxa"/>
            <w:shd w:val="clear" w:color="auto" w:fill="auto"/>
            <w:vAlign w:val="center"/>
          </w:tcPr>
          <w:p w14:paraId="4C38D8C4" w14:textId="77777777" w:rsidR="00D00399" w:rsidRPr="002F531A" w:rsidRDefault="00D00399"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Short description Of Brand</w:t>
            </w:r>
          </w:p>
        </w:tc>
        <w:tc>
          <w:tcPr>
            <w:tcW w:w="720" w:type="dxa"/>
            <w:shd w:val="clear" w:color="auto" w:fill="auto"/>
            <w:vAlign w:val="center"/>
          </w:tcPr>
          <w:p w14:paraId="3BE0BD2E" w14:textId="77777777" w:rsidR="00D00399" w:rsidRPr="002F531A" w:rsidRDefault="00D00399"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37C66FB8" w14:textId="77777777" w:rsidR="00D00399" w:rsidRPr="002F531A" w:rsidRDefault="00D00399"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540" w:type="dxa"/>
            <w:shd w:val="clear" w:color="auto" w:fill="auto"/>
            <w:vAlign w:val="center"/>
          </w:tcPr>
          <w:p w14:paraId="52B8AFCC" w14:textId="77777777" w:rsidR="00D00399" w:rsidRPr="002F531A" w:rsidRDefault="00D00399"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123D09AB" w14:textId="77777777" w:rsidR="00D00399" w:rsidRPr="002F531A" w:rsidRDefault="00D00399"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1170" w:type="dxa"/>
            <w:shd w:val="clear" w:color="auto" w:fill="auto"/>
            <w:vAlign w:val="center"/>
          </w:tcPr>
          <w:p w14:paraId="4AA88F75" w14:textId="77777777" w:rsidR="00D00399" w:rsidRPr="002F531A" w:rsidRDefault="00D00399" w:rsidP="00046475">
            <w:pPr>
              <w:pStyle w:val="Tabletext0"/>
              <w:spacing w:before="120" w:after="120" w:line="240" w:lineRule="auto"/>
              <w:jc w:val="left"/>
              <w:rPr>
                <w:rFonts w:ascii="Arial" w:hAnsi="Arial" w:cs="Arial"/>
                <w:sz w:val="16"/>
                <w:szCs w:val="16"/>
              </w:rPr>
            </w:pPr>
          </w:p>
        </w:tc>
        <w:tc>
          <w:tcPr>
            <w:tcW w:w="1710" w:type="dxa"/>
            <w:shd w:val="clear" w:color="auto" w:fill="auto"/>
            <w:vAlign w:val="center"/>
          </w:tcPr>
          <w:p w14:paraId="3F944708" w14:textId="77777777" w:rsidR="00D00399" w:rsidRPr="002F531A" w:rsidRDefault="00D00399" w:rsidP="00046475">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3675DB58" w14:textId="77777777" w:rsidR="00D00399" w:rsidRPr="002F531A" w:rsidRDefault="00D00399" w:rsidP="00046475">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626C85D9" w14:textId="77777777" w:rsidR="00D00399" w:rsidRPr="002F531A" w:rsidRDefault="00D00399"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500 Characters</w:t>
            </w:r>
          </w:p>
        </w:tc>
      </w:tr>
      <w:tr w:rsidR="00D00399" w:rsidRPr="002F531A" w14:paraId="37A16637" w14:textId="77777777" w:rsidTr="00D00399">
        <w:trPr>
          <w:cantSplit/>
        </w:trPr>
        <w:tc>
          <w:tcPr>
            <w:tcW w:w="1364" w:type="dxa"/>
            <w:shd w:val="clear" w:color="auto" w:fill="auto"/>
            <w:vAlign w:val="center"/>
          </w:tcPr>
          <w:p w14:paraId="5BC3B410" w14:textId="77777777" w:rsidR="00D00399" w:rsidRPr="002F531A" w:rsidRDefault="00661040"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Brand Agency Name</w:t>
            </w:r>
          </w:p>
        </w:tc>
        <w:tc>
          <w:tcPr>
            <w:tcW w:w="1814" w:type="dxa"/>
            <w:shd w:val="clear" w:color="auto" w:fill="auto"/>
            <w:vAlign w:val="center"/>
          </w:tcPr>
          <w:p w14:paraId="7DDFAC57" w14:textId="77777777" w:rsidR="00D00399" w:rsidRPr="002F531A" w:rsidRDefault="00661040"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Brand AOR (Agency Name)</w:t>
            </w:r>
            <w:ins w:id="65" w:author="ankita.singh" w:date="2015-05-06T13:04:00Z">
              <w:r w:rsidR="0072479C">
                <w:rPr>
                  <w:rFonts w:ascii="Arial" w:hAnsi="Arial" w:cs="Arial"/>
                  <w:sz w:val="16"/>
                  <w:szCs w:val="16"/>
                </w:rPr>
                <w:t xml:space="preserve"> – media, digital, BTL, creative</w:t>
              </w:r>
            </w:ins>
          </w:p>
        </w:tc>
        <w:tc>
          <w:tcPr>
            <w:tcW w:w="720" w:type="dxa"/>
            <w:shd w:val="clear" w:color="auto" w:fill="auto"/>
            <w:vAlign w:val="center"/>
          </w:tcPr>
          <w:p w14:paraId="08E38057" w14:textId="77777777" w:rsidR="00D00399" w:rsidRPr="002F531A" w:rsidRDefault="00A31BF8"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1ABF5177" w14:textId="77777777" w:rsidR="00D00399" w:rsidRPr="002F531A" w:rsidRDefault="00A31BF8"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540" w:type="dxa"/>
            <w:shd w:val="clear" w:color="auto" w:fill="auto"/>
            <w:vAlign w:val="center"/>
          </w:tcPr>
          <w:p w14:paraId="38A4FD20" w14:textId="77777777" w:rsidR="00D00399" w:rsidRPr="002F531A" w:rsidRDefault="00A31BF8"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2C8F85A0" w14:textId="77777777" w:rsidR="00D00399" w:rsidRPr="002F531A" w:rsidRDefault="00A31BF8" w:rsidP="00046475">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19060C2A" w14:textId="77777777" w:rsidR="00D00399" w:rsidRPr="002F531A" w:rsidRDefault="00D00399" w:rsidP="00046475">
            <w:pPr>
              <w:spacing w:before="120" w:after="120" w:line="240" w:lineRule="auto"/>
              <w:jc w:val="left"/>
              <w:rPr>
                <w:rFonts w:cs="Arial"/>
                <w:sz w:val="16"/>
                <w:szCs w:val="16"/>
              </w:rPr>
            </w:pPr>
          </w:p>
        </w:tc>
        <w:tc>
          <w:tcPr>
            <w:tcW w:w="1710" w:type="dxa"/>
            <w:shd w:val="clear" w:color="auto" w:fill="auto"/>
            <w:vAlign w:val="center"/>
          </w:tcPr>
          <w:p w14:paraId="180D7436" w14:textId="77777777" w:rsidR="00D00399" w:rsidRPr="002F531A" w:rsidRDefault="00D00399" w:rsidP="00046475">
            <w:pPr>
              <w:spacing w:before="120" w:after="120" w:line="240" w:lineRule="auto"/>
              <w:jc w:val="left"/>
              <w:rPr>
                <w:rFonts w:cs="Arial"/>
                <w:sz w:val="16"/>
                <w:szCs w:val="16"/>
              </w:rPr>
            </w:pPr>
          </w:p>
        </w:tc>
        <w:tc>
          <w:tcPr>
            <w:tcW w:w="900" w:type="dxa"/>
            <w:shd w:val="clear" w:color="auto" w:fill="auto"/>
            <w:vAlign w:val="center"/>
          </w:tcPr>
          <w:p w14:paraId="573003FF" w14:textId="77777777" w:rsidR="00D00399" w:rsidRPr="002F531A" w:rsidRDefault="00D00399" w:rsidP="00046475">
            <w:pPr>
              <w:spacing w:before="120" w:after="120" w:line="240" w:lineRule="auto"/>
              <w:jc w:val="left"/>
              <w:rPr>
                <w:rFonts w:cs="Arial"/>
                <w:sz w:val="16"/>
                <w:szCs w:val="16"/>
              </w:rPr>
            </w:pPr>
          </w:p>
        </w:tc>
        <w:tc>
          <w:tcPr>
            <w:tcW w:w="1530" w:type="dxa"/>
            <w:shd w:val="clear" w:color="auto" w:fill="auto"/>
            <w:vAlign w:val="center"/>
          </w:tcPr>
          <w:p w14:paraId="6816394E" w14:textId="77777777" w:rsidR="00D00399" w:rsidRPr="002F531A" w:rsidRDefault="00D00399" w:rsidP="00046475">
            <w:pPr>
              <w:spacing w:before="120" w:after="120" w:line="240" w:lineRule="auto"/>
              <w:jc w:val="left"/>
              <w:rPr>
                <w:rFonts w:cs="Arial"/>
                <w:sz w:val="16"/>
                <w:szCs w:val="16"/>
              </w:rPr>
            </w:pPr>
          </w:p>
        </w:tc>
      </w:tr>
      <w:tr w:rsidR="00ED171C" w:rsidRPr="002F531A" w14:paraId="19709E51" w14:textId="77777777" w:rsidTr="00D00399">
        <w:trPr>
          <w:cantSplit/>
        </w:trPr>
        <w:tc>
          <w:tcPr>
            <w:tcW w:w="1364" w:type="dxa"/>
            <w:shd w:val="clear" w:color="auto" w:fill="auto"/>
            <w:vAlign w:val="center"/>
          </w:tcPr>
          <w:p w14:paraId="45DB0FA4" w14:textId="77777777" w:rsidR="00ED171C" w:rsidRPr="002F531A" w:rsidRDefault="00E450DD" w:rsidP="00046475">
            <w:pPr>
              <w:pStyle w:val="Subtitle"/>
              <w:spacing w:after="120" w:line="240" w:lineRule="auto"/>
              <w:jc w:val="left"/>
              <w:rPr>
                <w:rFonts w:ascii="Arial" w:hAnsi="Arial" w:cs="Arial"/>
                <w:b w:val="0"/>
                <w:sz w:val="16"/>
                <w:szCs w:val="16"/>
              </w:rPr>
            </w:pPr>
            <w:del w:id="66" w:author="ankita.singh" w:date="2015-05-06T13:05:00Z">
              <w:r w:rsidRPr="002F531A" w:rsidDel="0072479C">
                <w:rPr>
                  <w:rFonts w:ascii="Arial" w:hAnsi="Arial" w:cs="Arial"/>
                  <w:b w:val="0"/>
                  <w:sz w:val="16"/>
                  <w:szCs w:val="16"/>
                </w:rPr>
                <w:delText>Brand</w:delText>
              </w:r>
            </w:del>
            <w:r w:rsidRPr="002F531A">
              <w:rPr>
                <w:rFonts w:ascii="Arial" w:hAnsi="Arial" w:cs="Arial"/>
                <w:b w:val="0"/>
                <w:sz w:val="16"/>
                <w:szCs w:val="16"/>
              </w:rPr>
              <w:t xml:space="preserve"> A</w:t>
            </w:r>
            <w:del w:id="67" w:author="ankita.singh" w:date="2015-05-06T13:04:00Z">
              <w:r w:rsidRPr="002F531A" w:rsidDel="0072479C">
                <w:rPr>
                  <w:rFonts w:ascii="Arial" w:hAnsi="Arial" w:cs="Arial"/>
                  <w:b w:val="0"/>
                  <w:sz w:val="16"/>
                  <w:szCs w:val="16"/>
                </w:rPr>
                <w:delText xml:space="preserve">gency </w:delText>
              </w:r>
            </w:del>
            <w:del w:id="68" w:author="ankita.singh" w:date="2015-05-06T13:03:00Z">
              <w:r w:rsidRPr="002F531A" w:rsidDel="0072479C">
                <w:rPr>
                  <w:rFonts w:ascii="Arial" w:hAnsi="Arial" w:cs="Arial"/>
                  <w:b w:val="0"/>
                  <w:sz w:val="16"/>
                  <w:szCs w:val="16"/>
                </w:rPr>
                <w:delText>Dept</w:delText>
              </w:r>
            </w:del>
          </w:p>
        </w:tc>
        <w:tc>
          <w:tcPr>
            <w:tcW w:w="1814" w:type="dxa"/>
            <w:shd w:val="clear" w:color="auto" w:fill="auto"/>
            <w:vAlign w:val="center"/>
          </w:tcPr>
          <w:p w14:paraId="7FF3E13D" w14:textId="77777777" w:rsidR="00ED171C" w:rsidRPr="002F531A" w:rsidRDefault="00E450DD"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Department in which Agency works</w:t>
            </w:r>
          </w:p>
        </w:tc>
        <w:tc>
          <w:tcPr>
            <w:tcW w:w="720" w:type="dxa"/>
            <w:shd w:val="clear" w:color="auto" w:fill="auto"/>
            <w:vAlign w:val="center"/>
          </w:tcPr>
          <w:p w14:paraId="4A14D91F" w14:textId="77777777" w:rsidR="00ED171C" w:rsidRPr="002F531A" w:rsidRDefault="00E450DD"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1CDA4CC3" w14:textId="77777777" w:rsidR="00ED171C" w:rsidRPr="002F531A" w:rsidRDefault="00E450DD"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540" w:type="dxa"/>
            <w:shd w:val="clear" w:color="auto" w:fill="auto"/>
            <w:vAlign w:val="center"/>
          </w:tcPr>
          <w:p w14:paraId="7DBF87CA" w14:textId="77777777" w:rsidR="00ED171C" w:rsidRPr="002F531A" w:rsidRDefault="00E450DD"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37C93E01" w14:textId="77777777" w:rsidR="00ED171C" w:rsidRPr="002F531A" w:rsidRDefault="00E450DD" w:rsidP="00046475">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3E5C7C50" w14:textId="77777777" w:rsidR="00ED171C" w:rsidRPr="002F531A" w:rsidRDefault="00ED171C" w:rsidP="00046475">
            <w:pPr>
              <w:spacing w:before="120" w:after="120" w:line="240" w:lineRule="auto"/>
              <w:jc w:val="left"/>
              <w:rPr>
                <w:rFonts w:cs="Arial"/>
                <w:sz w:val="16"/>
                <w:szCs w:val="16"/>
              </w:rPr>
            </w:pPr>
          </w:p>
        </w:tc>
        <w:tc>
          <w:tcPr>
            <w:tcW w:w="1710" w:type="dxa"/>
            <w:shd w:val="clear" w:color="auto" w:fill="auto"/>
            <w:vAlign w:val="center"/>
          </w:tcPr>
          <w:p w14:paraId="7D19DBA1" w14:textId="77777777" w:rsidR="00ED171C" w:rsidRPr="002F531A" w:rsidRDefault="00ED171C" w:rsidP="00046475">
            <w:pPr>
              <w:spacing w:before="120" w:after="120" w:line="240" w:lineRule="auto"/>
              <w:jc w:val="left"/>
              <w:rPr>
                <w:rFonts w:cs="Arial"/>
                <w:sz w:val="16"/>
                <w:szCs w:val="16"/>
              </w:rPr>
            </w:pPr>
          </w:p>
        </w:tc>
        <w:tc>
          <w:tcPr>
            <w:tcW w:w="900" w:type="dxa"/>
            <w:shd w:val="clear" w:color="auto" w:fill="auto"/>
            <w:vAlign w:val="center"/>
          </w:tcPr>
          <w:p w14:paraId="640BB622" w14:textId="77777777" w:rsidR="00ED171C" w:rsidRPr="002F531A" w:rsidRDefault="00ED171C" w:rsidP="00046475">
            <w:pPr>
              <w:spacing w:before="120" w:after="120" w:line="240" w:lineRule="auto"/>
              <w:jc w:val="left"/>
              <w:rPr>
                <w:rFonts w:cs="Arial"/>
                <w:sz w:val="16"/>
                <w:szCs w:val="16"/>
              </w:rPr>
            </w:pPr>
          </w:p>
        </w:tc>
        <w:tc>
          <w:tcPr>
            <w:tcW w:w="1530" w:type="dxa"/>
            <w:shd w:val="clear" w:color="auto" w:fill="auto"/>
            <w:vAlign w:val="center"/>
          </w:tcPr>
          <w:p w14:paraId="30571FED" w14:textId="77777777" w:rsidR="00ED171C" w:rsidRPr="002F531A" w:rsidRDefault="00E450DD" w:rsidP="00046475">
            <w:pPr>
              <w:spacing w:before="120" w:after="120" w:line="240" w:lineRule="auto"/>
              <w:jc w:val="left"/>
              <w:rPr>
                <w:rFonts w:cs="Arial"/>
                <w:sz w:val="16"/>
                <w:szCs w:val="16"/>
              </w:rPr>
            </w:pPr>
            <w:r w:rsidRPr="002F531A">
              <w:rPr>
                <w:rFonts w:cs="Arial"/>
                <w:sz w:val="16"/>
                <w:szCs w:val="16"/>
              </w:rPr>
              <w:t>Creative, ..</w:t>
            </w:r>
          </w:p>
        </w:tc>
      </w:tr>
      <w:tr w:rsidR="00736478" w:rsidRPr="002F531A" w14:paraId="533A07EF" w14:textId="77777777" w:rsidTr="00D00399">
        <w:trPr>
          <w:cantSplit/>
        </w:trPr>
        <w:tc>
          <w:tcPr>
            <w:tcW w:w="1364" w:type="dxa"/>
            <w:shd w:val="clear" w:color="auto" w:fill="auto"/>
            <w:vAlign w:val="center"/>
          </w:tcPr>
          <w:p w14:paraId="10764D64" w14:textId="77777777" w:rsidR="00736478" w:rsidRPr="002F531A" w:rsidRDefault="00736478" w:rsidP="00A5151A">
            <w:pPr>
              <w:pStyle w:val="Subtitle"/>
              <w:spacing w:after="120" w:line="240" w:lineRule="auto"/>
              <w:jc w:val="left"/>
              <w:rPr>
                <w:rFonts w:ascii="Arial" w:hAnsi="Arial" w:cs="Arial"/>
                <w:b w:val="0"/>
                <w:sz w:val="16"/>
                <w:szCs w:val="16"/>
              </w:rPr>
            </w:pPr>
            <w:r w:rsidRPr="002F531A">
              <w:rPr>
                <w:rFonts w:ascii="Arial" w:hAnsi="Arial" w:cs="Arial"/>
                <w:b w:val="0"/>
                <w:sz w:val="16"/>
                <w:szCs w:val="16"/>
              </w:rPr>
              <w:t xml:space="preserve"> Brand Image</w:t>
            </w:r>
          </w:p>
        </w:tc>
        <w:tc>
          <w:tcPr>
            <w:tcW w:w="1814" w:type="dxa"/>
            <w:shd w:val="clear" w:color="auto" w:fill="auto"/>
            <w:vAlign w:val="center"/>
          </w:tcPr>
          <w:p w14:paraId="25839F24" w14:textId="77777777" w:rsidR="00736478" w:rsidRPr="002F531A" w:rsidRDefault="00736478" w:rsidP="00736478">
            <w:pPr>
              <w:pStyle w:val="Tabletext0"/>
              <w:spacing w:before="120" w:after="120" w:line="240" w:lineRule="auto"/>
              <w:jc w:val="left"/>
              <w:rPr>
                <w:rFonts w:ascii="Arial" w:hAnsi="Arial" w:cs="Arial"/>
                <w:sz w:val="16"/>
                <w:szCs w:val="16"/>
              </w:rPr>
            </w:pPr>
            <w:r w:rsidRPr="002F531A">
              <w:rPr>
                <w:rFonts w:ascii="Arial" w:hAnsi="Arial" w:cs="Arial"/>
                <w:sz w:val="16"/>
                <w:szCs w:val="16"/>
              </w:rPr>
              <w:t>Image/ Logo of Brand</w:t>
            </w:r>
          </w:p>
        </w:tc>
        <w:tc>
          <w:tcPr>
            <w:tcW w:w="720" w:type="dxa"/>
            <w:shd w:val="clear" w:color="auto" w:fill="auto"/>
            <w:vAlign w:val="center"/>
          </w:tcPr>
          <w:p w14:paraId="457CE931" w14:textId="77777777" w:rsidR="00736478" w:rsidRPr="002F531A" w:rsidRDefault="00736478" w:rsidP="00A5151A">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640AD0B8" w14:textId="77777777" w:rsidR="00736478" w:rsidRPr="002F531A" w:rsidRDefault="00736478" w:rsidP="00A5151A">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540" w:type="dxa"/>
            <w:shd w:val="clear" w:color="auto" w:fill="auto"/>
            <w:vAlign w:val="center"/>
          </w:tcPr>
          <w:p w14:paraId="0DF60D78" w14:textId="77777777" w:rsidR="00736478" w:rsidRPr="002F531A" w:rsidRDefault="00736478" w:rsidP="00A5151A">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336F7A47" w14:textId="77777777" w:rsidR="00736478" w:rsidRPr="002F531A" w:rsidRDefault="00736478" w:rsidP="00A5151A">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56B2CCC9" w14:textId="77777777" w:rsidR="00736478" w:rsidRPr="002F531A" w:rsidRDefault="00736478" w:rsidP="00A5151A">
            <w:pPr>
              <w:spacing w:before="120" w:after="120" w:line="240" w:lineRule="auto"/>
              <w:jc w:val="left"/>
              <w:rPr>
                <w:rFonts w:cs="Arial"/>
                <w:strike/>
                <w:sz w:val="16"/>
                <w:szCs w:val="16"/>
              </w:rPr>
            </w:pPr>
          </w:p>
        </w:tc>
        <w:tc>
          <w:tcPr>
            <w:tcW w:w="1710" w:type="dxa"/>
            <w:shd w:val="clear" w:color="auto" w:fill="auto"/>
            <w:vAlign w:val="center"/>
          </w:tcPr>
          <w:p w14:paraId="24671071" w14:textId="77777777" w:rsidR="00736478" w:rsidRPr="002F531A" w:rsidRDefault="00736478" w:rsidP="00A5151A">
            <w:pPr>
              <w:spacing w:before="120" w:after="120" w:line="240" w:lineRule="auto"/>
              <w:jc w:val="left"/>
              <w:rPr>
                <w:rFonts w:cs="Arial"/>
                <w:strike/>
                <w:sz w:val="16"/>
                <w:szCs w:val="16"/>
              </w:rPr>
            </w:pPr>
          </w:p>
        </w:tc>
        <w:tc>
          <w:tcPr>
            <w:tcW w:w="900" w:type="dxa"/>
            <w:shd w:val="clear" w:color="auto" w:fill="auto"/>
            <w:vAlign w:val="center"/>
          </w:tcPr>
          <w:p w14:paraId="20EE753A" w14:textId="77777777" w:rsidR="00736478" w:rsidRPr="002F531A" w:rsidRDefault="00736478" w:rsidP="00A5151A">
            <w:pPr>
              <w:spacing w:before="120" w:after="120" w:line="240" w:lineRule="auto"/>
              <w:jc w:val="left"/>
              <w:rPr>
                <w:rFonts w:cs="Arial"/>
                <w:strike/>
                <w:sz w:val="16"/>
                <w:szCs w:val="16"/>
              </w:rPr>
            </w:pPr>
          </w:p>
        </w:tc>
        <w:tc>
          <w:tcPr>
            <w:tcW w:w="1530" w:type="dxa"/>
            <w:shd w:val="clear" w:color="auto" w:fill="auto"/>
            <w:vAlign w:val="center"/>
          </w:tcPr>
          <w:p w14:paraId="7713F20E" w14:textId="77777777" w:rsidR="00736478" w:rsidRPr="002F531A" w:rsidRDefault="00736478" w:rsidP="00A5151A">
            <w:pPr>
              <w:spacing w:before="120" w:after="120" w:line="240" w:lineRule="auto"/>
              <w:jc w:val="left"/>
              <w:rPr>
                <w:rFonts w:cs="Arial"/>
                <w:strike/>
                <w:sz w:val="16"/>
                <w:szCs w:val="16"/>
              </w:rPr>
            </w:pPr>
          </w:p>
        </w:tc>
      </w:tr>
    </w:tbl>
    <w:p w14:paraId="744F379C" w14:textId="77777777" w:rsidR="00C22A6A" w:rsidRPr="002F531A" w:rsidRDefault="00C22A6A" w:rsidP="00F42AEB">
      <w:pPr>
        <w:pStyle w:val="Heading3"/>
      </w:pPr>
      <w:bookmarkStart w:id="69" w:name="_Toc414543392"/>
      <w:r w:rsidRPr="002F531A">
        <w:t>Sub Brands</w:t>
      </w:r>
      <w:bookmarkEnd w:id="69"/>
    </w:p>
    <w:p w14:paraId="1E154912" w14:textId="77777777" w:rsidR="00F42AEB" w:rsidRPr="002F531A" w:rsidRDefault="00F42AEB" w:rsidP="00F42AEB">
      <w:pPr>
        <w:pStyle w:val="ListParagraph"/>
        <w:ind w:left="375"/>
        <w:rPr>
          <w:rFonts w:cs="Arial"/>
          <w:sz w:val="16"/>
          <w:szCs w:val="16"/>
          <w:lang w:val="en-GB" w:eastAsia="en-US"/>
        </w:rPr>
      </w:pPr>
      <w:r w:rsidRPr="002F531A">
        <w:rPr>
          <w:rFonts w:cs="Arial"/>
          <w:sz w:val="16"/>
          <w:szCs w:val="16"/>
          <w:lang w:val="en-GB" w:eastAsia="en-US"/>
        </w:rPr>
        <w:t>.</w:t>
      </w:r>
    </w:p>
    <w:p w14:paraId="31A0F282" w14:textId="77777777" w:rsidR="00F42AEB" w:rsidRPr="002F531A" w:rsidRDefault="00F42AEB" w:rsidP="0050580A">
      <w:pPr>
        <w:pStyle w:val="Default"/>
        <w:numPr>
          <w:ilvl w:val="0"/>
          <w:numId w:val="9"/>
        </w:numPr>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Form Name</w:t>
      </w:r>
      <w:r w:rsidRPr="002F531A">
        <w:rPr>
          <w:rFonts w:ascii="Arial" w:eastAsia="Times New Roman" w:hAnsi="Arial" w:cs="Arial"/>
          <w:color w:val="auto"/>
          <w:sz w:val="18"/>
          <w:szCs w:val="18"/>
          <w:lang w:val="en-AU"/>
        </w:rPr>
        <w:tab/>
        <w:t xml:space="preserve">: Manage </w:t>
      </w:r>
      <w:r w:rsidR="007601CB" w:rsidRPr="002F531A">
        <w:rPr>
          <w:rFonts w:ascii="Arial" w:eastAsia="Times New Roman" w:hAnsi="Arial" w:cs="Arial"/>
          <w:color w:val="auto"/>
          <w:sz w:val="18"/>
          <w:szCs w:val="18"/>
          <w:lang w:val="en-AU"/>
        </w:rPr>
        <w:t xml:space="preserve">Sub </w:t>
      </w:r>
      <w:r w:rsidRPr="002F531A">
        <w:rPr>
          <w:rFonts w:ascii="Arial" w:eastAsia="Times New Roman" w:hAnsi="Arial" w:cs="Arial"/>
          <w:color w:val="auto"/>
          <w:sz w:val="18"/>
          <w:szCs w:val="18"/>
          <w:lang w:val="en-AU"/>
        </w:rPr>
        <w:t>Brand</w:t>
      </w:r>
    </w:p>
    <w:p w14:paraId="06843D32" w14:textId="77777777" w:rsidR="00F42AEB" w:rsidRPr="002F531A" w:rsidRDefault="00F42AEB" w:rsidP="00F42AEB">
      <w:pPr>
        <w:pStyle w:val="Default"/>
        <w:ind w:left="1440"/>
        <w:rPr>
          <w:rFonts w:ascii="Arial" w:eastAsia="Times New Roman" w:hAnsi="Arial" w:cs="Arial"/>
          <w:color w:val="auto"/>
          <w:sz w:val="18"/>
          <w:szCs w:val="18"/>
          <w:lang w:val="en-AU"/>
        </w:rPr>
      </w:pPr>
    </w:p>
    <w:p w14:paraId="1A2C6415" w14:textId="77777777" w:rsidR="00F42AEB" w:rsidRPr="002F531A" w:rsidRDefault="00F42AEB" w:rsidP="0050580A">
      <w:pPr>
        <w:pStyle w:val="Default"/>
        <w:numPr>
          <w:ilvl w:val="0"/>
          <w:numId w:val="9"/>
        </w:numPr>
        <w:spacing w:line="360" w:lineRule="auto"/>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Inputs</w:t>
      </w:r>
      <w:r w:rsidRPr="002F531A">
        <w:rPr>
          <w:rFonts w:ascii="Arial" w:eastAsia="Times New Roman" w:hAnsi="Arial" w:cs="Arial"/>
          <w:color w:val="auto"/>
          <w:sz w:val="18"/>
          <w:szCs w:val="18"/>
          <w:lang w:val="en-AU"/>
        </w:rPr>
        <w:tab/>
      </w:r>
      <w:r w:rsidRPr="002F531A">
        <w:rPr>
          <w:rFonts w:ascii="Arial" w:eastAsia="Times New Roman" w:hAnsi="Arial" w:cs="Arial"/>
          <w:color w:val="auto"/>
          <w:sz w:val="18"/>
          <w:szCs w:val="18"/>
          <w:lang w:val="en-AU"/>
        </w:rPr>
        <w:tab/>
        <w:t xml:space="preserve">:  </w:t>
      </w:r>
      <w:r w:rsidR="007601CB" w:rsidRPr="002F531A">
        <w:rPr>
          <w:rFonts w:ascii="Arial" w:eastAsia="Times New Roman" w:hAnsi="Arial" w:cs="Arial"/>
          <w:color w:val="auto"/>
          <w:sz w:val="18"/>
          <w:szCs w:val="18"/>
          <w:lang w:val="en-AU"/>
        </w:rPr>
        <w:t>Brand Name</w:t>
      </w:r>
      <w:r w:rsidRPr="002F531A">
        <w:rPr>
          <w:rFonts w:ascii="Arial" w:eastAsia="Times New Roman" w:hAnsi="Arial" w:cs="Arial"/>
          <w:color w:val="auto"/>
          <w:sz w:val="18"/>
          <w:szCs w:val="18"/>
          <w:lang w:val="en-AU"/>
        </w:rPr>
        <w:t xml:space="preserve">: </w:t>
      </w:r>
      <w:r w:rsidR="00C90726" w:rsidRPr="002F531A">
        <w:rPr>
          <w:rFonts w:ascii="Arial" w:eastAsia="Times New Roman" w:hAnsi="Arial" w:cs="Arial"/>
          <w:color w:val="FF0000"/>
          <w:sz w:val="18"/>
          <w:szCs w:val="18"/>
          <w:lang w:val="en-AU"/>
        </w:rPr>
        <w:t>*</w:t>
      </w:r>
      <w:r w:rsidR="007601CB" w:rsidRPr="002F531A">
        <w:rPr>
          <w:rFonts w:ascii="Arial" w:eastAsia="Times New Roman" w:hAnsi="Arial" w:cs="Arial"/>
          <w:color w:val="auto"/>
          <w:sz w:val="18"/>
          <w:szCs w:val="18"/>
          <w:lang w:val="en-AU" w:eastAsia="en-AU"/>
        </w:rPr>
        <w:t>, Drop down list</w:t>
      </w:r>
    </w:p>
    <w:p w14:paraId="340846F5" w14:textId="77777777" w:rsidR="00F42AEB" w:rsidRPr="002F531A" w:rsidRDefault="007601CB" w:rsidP="00F42AEB">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 xml:space="preserve">Sub </w:t>
      </w:r>
      <w:r w:rsidR="00F42AEB" w:rsidRPr="002F531A">
        <w:rPr>
          <w:rFonts w:ascii="Arial" w:eastAsia="Times New Roman" w:hAnsi="Arial" w:cs="Arial"/>
          <w:color w:val="auto"/>
          <w:sz w:val="18"/>
          <w:szCs w:val="18"/>
          <w:lang w:val="en-AU" w:eastAsia="en-AU"/>
        </w:rPr>
        <w:t xml:space="preserve">Brand </w:t>
      </w:r>
      <w:r w:rsidRPr="002F531A">
        <w:rPr>
          <w:rFonts w:ascii="Arial" w:eastAsia="Times New Roman" w:hAnsi="Arial" w:cs="Arial"/>
          <w:color w:val="auto"/>
          <w:sz w:val="18"/>
          <w:szCs w:val="18"/>
          <w:lang w:val="en-AU" w:eastAsia="en-AU"/>
        </w:rPr>
        <w:t>Name</w:t>
      </w:r>
      <w:r w:rsidR="00F42AEB" w:rsidRPr="002F531A">
        <w:rPr>
          <w:rFonts w:ascii="Arial" w:eastAsia="Times New Roman" w:hAnsi="Arial" w:cs="Arial"/>
          <w:color w:val="auto"/>
          <w:sz w:val="18"/>
          <w:szCs w:val="18"/>
          <w:lang w:val="en-AU" w:eastAsia="en-AU"/>
        </w:rPr>
        <w:t xml:space="preserve">: </w:t>
      </w:r>
      <w:r w:rsidR="00C90726" w:rsidRPr="002F531A">
        <w:rPr>
          <w:rFonts w:ascii="Arial" w:eastAsia="Times New Roman" w:hAnsi="Arial" w:cs="Arial"/>
          <w:color w:val="FF0000"/>
          <w:sz w:val="18"/>
          <w:szCs w:val="18"/>
          <w:lang w:val="en-AU" w:eastAsia="en-AU"/>
        </w:rPr>
        <w:t>*</w:t>
      </w:r>
    </w:p>
    <w:p w14:paraId="3C96E9DD" w14:textId="77777777" w:rsidR="00F42AEB" w:rsidRPr="002F531A" w:rsidRDefault="00921C99" w:rsidP="00F42AEB">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Sub Brand Description</w:t>
      </w:r>
      <w:r w:rsidR="00F42AEB" w:rsidRPr="002F531A">
        <w:rPr>
          <w:rFonts w:ascii="Arial" w:eastAsia="Times New Roman" w:hAnsi="Arial" w:cs="Arial"/>
          <w:color w:val="auto"/>
          <w:sz w:val="18"/>
          <w:szCs w:val="18"/>
          <w:lang w:val="en-AU" w:eastAsia="en-AU"/>
        </w:rPr>
        <w:t xml:space="preserve">: Optional, </w:t>
      </w:r>
      <w:r w:rsidRPr="002F531A">
        <w:rPr>
          <w:rFonts w:ascii="Arial" w:eastAsia="Times New Roman" w:hAnsi="Arial" w:cs="Arial"/>
          <w:color w:val="auto"/>
          <w:sz w:val="18"/>
          <w:szCs w:val="18"/>
          <w:lang w:val="en-AU" w:eastAsia="en-AU"/>
        </w:rPr>
        <w:t>description about the sub brand.</w:t>
      </w:r>
    </w:p>
    <w:p w14:paraId="04969A5B" w14:textId="77777777" w:rsidR="00F42AEB" w:rsidRPr="002F531A" w:rsidRDefault="00F42AEB" w:rsidP="00F42AEB">
      <w:pPr>
        <w:pStyle w:val="Default"/>
        <w:spacing w:line="360" w:lineRule="auto"/>
        <w:rPr>
          <w:rFonts w:ascii="Arial" w:eastAsia="Times New Roman" w:hAnsi="Arial" w:cs="Arial"/>
          <w:color w:val="auto"/>
          <w:sz w:val="18"/>
          <w:szCs w:val="18"/>
          <w:lang w:val="en-AU" w:eastAsia="en-AU"/>
        </w:rPr>
      </w:pPr>
      <w:r w:rsidRPr="002F531A">
        <w:rPr>
          <w:rFonts w:ascii="Arial" w:eastAsia="Times New Roman" w:hAnsi="Arial" w:cs="Arial"/>
          <w:i/>
          <w:color w:val="auto"/>
          <w:sz w:val="18"/>
          <w:szCs w:val="18"/>
          <w:lang w:val="en-AU" w:eastAsia="en-AU"/>
        </w:rPr>
        <w:tab/>
      </w:r>
      <w:r w:rsidRPr="002F531A">
        <w:rPr>
          <w:rFonts w:ascii="Arial" w:eastAsia="Times New Roman" w:hAnsi="Arial" w:cs="Arial"/>
          <w:i/>
          <w:color w:val="auto"/>
          <w:sz w:val="18"/>
          <w:szCs w:val="18"/>
          <w:lang w:val="en-AU" w:eastAsia="en-AU"/>
        </w:rPr>
        <w:tab/>
        <w:t xml:space="preserve"> </w:t>
      </w:r>
    </w:p>
    <w:p w14:paraId="20AC4B16" w14:textId="77777777" w:rsidR="00F42AEB" w:rsidRPr="002F531A" w:rsidRDefault="00F42AEB" w:rsidP="0050580A">
      <w:pPr>
        <w:pStyle w:val="Default"/>
        <w:numPr>
          <w:ilvl w:val="0"/>
          <w:numId w:val="9"/>
        </w:numPr>
        <w:spacing w:line="360" w:lineRule="auto"/>
        <w:rPr>
          <w:rFonts w:ascii="Arial" w:eastAsia="Times New Roman" w:hAnsi="Arial" w:cs="Arial"/>
          <w:color w:val="auto"/>
          <w:sz w:val="18"/>
          <w:szCs w:val="18"/>
          <w:lang w:val="en-AU" w:eastAsia="en-AU"/>
        </w:rPr>
      </w:pPr>
      <w:r w:rsidRPr="002F531A">
        <w:rPr>
          <w:rFonts w:ascii="Arial" w:eastAsia="Times New Roman" w:hAnsi="Arial" w:cs="Arial"/>
          <w:b/>
          <w:color w:val="auto"/>
          <w:sz w:val="18"/>
          <w:szCs w:val="18"/>
          <w:lang w:val="en-AU"/>
        </w:rPr>
        <w:t>Validation</w:t>
      </w:r>
      <w:r w:rsidRPr="002F531A">
        <w:rPr>
          <w:rFonts w:ascii="Arial" w:eastAsia="Times New Roman" w:hAnsi="Arial" w:cs="Arial"/>
          <w:color w:val="auto"/>
          <w:sz w:val="18"/>
          <w:szCs w:val="18"/>
          <w:lang w:val="en-AU"/>
        </w:rPr>
        <w:tab/>
        <w:t xml:space="preserve">: Client side validation (like required field validation) will be checked for all mandatory fields. If mandatory field will blank then a proper message will appeared like “Please select </w:t>
      </w:r>
      <w:r w:rsidR="00672ED5" w:rsidRPr="002F531A">
        <w:rPr>
          <w:rFonts w:ascii="Arial" w:eastAsia="Times New Roman" w:hAnsi="Arial" w:cs="Arial"/>
          <w:color w:val="auto"/>
          <w:sz w:val="18"/>
          <w:szCs w:val="18"/>
          <w:lang w:val="en-AU"/>
        </w:rPr>
        <w:t>brand name</w:t>
      </w:r>
      <w:r w:rsidRPr="002F531A">
        <w:rPr>
          <w:rFonts w:ascii="Arial" w:eastAsia="Times New Roman" w:hAnsi="Arial" w:cs="Arial"/>
          <w:color w:val="auto"/>
          <w:sz w:val="18"/>
          <w:szCs w:val="18"/>
          <w:lang w:val="en-AU"/>
        </w:rPr>
        <w:t xml:space="preserve">”, “Please fill </w:t>
      </w:r>
      <w:r w:rsidR="00672ED5" w:rsidRPr="002F531A">
        <w:rPr>
          <w:rFonts w:ascii="Arial" w:eastAsia="Times New Roman" w:hAnsi="Arial" w:cs="Arial"/>
          <w:color w:val="auto"/>
          <w:sz w:val="18"/>
          <w:szCs w:val="18"/>
          <w:lang w:val="en-AU"/>
        </w:rPr>
        <w:t>sub b</w:t>
      </w:r>
      <w:r w:rsidRPr="002F531A">
        <w:rPr>
          <w:rFonts w:ascii="Arial" w:eastAsia="Times New Roman" w:hAnsi="Arial" w:cs="Arial"/>
          <w:color w:val="auto"/>
          <w:sz w:val="18"/>
          <w:szCs w:val="18"/>
          <w:lang w:val="en-AU"/>
        </w:rPr>
        <w:t>rand name” in a pop up without post back. Before inserting records in database, server side validation like duplicate record (Brand name) will be checked and a proper message “Record is already exist” will appear. After successful updation and insertion a proper message like “Record is successfully inserted” / “Record is successfully updated” will appear.</w:t>
      </w:r>
    </w:p>
    <w:p w14:paraId="0CC93D0C" w14:textId="77777777" w:rsidR="00F42AEB" w:rsidRPr="002F531A" w:rsidRDefault="00F42AEB" w:rsidP="00F42AEB">
      <w:pPr>
        <w:pStyle w:val="Default"/>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rPr>
        <w:t xml:space="preserve">                                                            </w:t>
      </w:r>
    </w:p>
    <w:p w14:paraId="1F37B5BA" w14:textId="77777777" w:rsidR="00F42AEB" w:rsidRPr="002F531A" w:rsidRDefault="00F42AEB" w:rsidP="00F42AEB">
      <w:pPr>
        <w:pStyle w:val="Default"/>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 xml:space="preserve">                       </w:t>
      </w:r>
    </w:p>
    <w:p w14:paraId="3743552C" w14:textId="77777777" w:rsidR="00F42AEB" w:rsidRPr="002F531A" w:rsidRDefault="00F42AEB" w:rsidP="0050580A">
      <w:pPr>
        <w:pStyle w:val="Default"/>
        <w:numPr>
          <w:ilvl w:val="0"/>
          <w:numId w:val="10"/>
        </w:numPr>
        <w:ind w:left="1440"/>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Action</w:t>
      </w:r>
      <w:r w:rsidRPr="002F531A">
        <w:rPr>
          <w:rFonts w:ascii="Arial" w:eastAsia="Times New Roman" w:hAnsi="Arial" w:cs="Arial"/>
          <w:b/>
          <w:color w:val="auto"/>
          <w:sz w:val="18"/>
          <w:szCs w:val="18"/>
          <w:lang w:val="en-AU"/>
        </w:rPr>
        <w:tab/>
      </w:r>
      <w:r w:rsidRPr="002F531A">
        <w:rPr>
          <w:rFonts w:ascii="Arial" w:eastAsia="Times New Roman" w:hAnsi="Arial" w:cs="Arial"/>
          <w:b/>
          <w:color w:val="auto"/>
          <w:sz w:val="18"/>
          <w:szCs w:val="18"/>
          <w:lang w:val="en-AU"/>
        </w:rPr>
        <w:tab/>
      </w:r>
      <w:r w:rsidRPr="002F531A">
        <w:rPr>
          <w:rFonts w:ascii="Arial" w:eastAsia="Times New Roman" w:hAnsi="Arial" w:cs="Arial"/>
          <w:color w:val="auto"/>
          <w:sz w:val="18"/>
          <w:szCs w:val="18"/>
          <w:lang w:val="en-AU"/>
        </w:rPr>
        <w:t>:  User should be able to Add, Edit, Delete and View operations as his Rights</w:t>
      </w:r>
      <w:r w:rsidRPr="002F531A">
        <w:rPr>
          <w:rFonts w:ascii="Arial" w:eastAsia="Times New Roman" w:hAnsi="Arial" w:cs="Arial"/>
          <w:b/>
          <w:color w:val="auto"/>
          <w:sz w:val="18"/>
          <w:szCs w:val="18"/>
          <w:lang w:val="en-AU"/>
        </w:rPr>
        <w:t xml:space="preserve">                           </w:t>
      </w:r>
      <w:r w:rsidRPr="002F531A">
        <w:rPr>
          <w:rFonts w:ascii="Arial" w:eastAsia="Times New Roman" w:hAnsi="Arial" w:cs="Arial"/>
          <w:color w:val="auto"/>
          <w:sz w:val="18"/>
          <w:szCs w:val="18"/>
          <w:lang w:val="en-AU"/>
        </w:rPr>
        <w:t>Assigned in user role mapping section.</w:t>
      </w:r>
    </w:p>
    <w:p w14:paraId="2D274018" w14:textId="77777777" w:rsidR="00F42AEB" w:rsidRPr="002F531A" w:rsidRDefault="00F42AEB" w:rsidP="00F42AEB">
      <w:pPr>
        <w:pStyle w:val="Default"/>
        <w:ind w:left="1440"/>
        <w:rPr>
          <w:rFonts w:ascii="Arial" w:eastAsia="Times New Roman" w:hAnsi="Arial" w:cs="Arial"/>
          <w:color w:val="auto"/>
          <w:sz w:val="18"/>
          <w:szCs w:val="18"/>
          <w:lang w:val="en-AU"/>
        </w:rPr>
      </w:pPr>
    </w:p>
    <w:p w14:paraId="55D29AA8" w14:textId="77777777" w:rsidR="00F42AEB" w:rsidRPr="002F531A" w:rsidRDefault="00F42AEB" w:rsidP="00F42AEB">
      <w:pPr>
        <w:pStyle w:val="Default"/>
        <w:spacing w:line="360" w:lineRule="auto"/>
        <w:ind w:left="144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lastRenderedPageBreak/>
        <w:t>After clicking on menu navigation &gt; Manage</w:t>
      </w:r>
      <w:r w:rsidR="00FE0272" w:rsidRPr="002F531A">
        <w:rPr>
          <w:rFonts w:ascii="Arial" w:eastAsia="Times New Roman" w:hAnsi="Arial" w:cs="Arial"/>
          <w:color w:val="auto"/>
          <w:sz w:val="18"/>
          <w:szCs w:val="18"/>
          <w:lang w:val="en-AU"/>
        </w:rPr>
        <w:t xml:space="preserve"> Sub </w:t>
      </w:r>
      <w:r w:rsidRPr="002F531A">
        <w:rPr>
          <w:rFonts w:ascii="Arial" w:eastAsia="Times New Roman" w:hAnsi="Arial" w:cs="Arial"/>
          <w:color w:val="auto"/>
          <w:sz w:val="18"/>
          <w:szCs w:val="18"/>
          <w:lang w:val="en-AU"/>
        </w:rPr>
        <w:t xml:space="preserve">Brand, a page will be displayed with all data stored in database in a tabular format. In last column there will be option to update / Delete the record. After clicking on update, a message will be appear for confirmation “Are You sure to want the delete the record” With Yes and No option. If user will click on Yes, Record will be deleted and data in tabular format will be rebind and deleted record will be not displayed. After clicking on No option, no action will be fired. </w:t>
      </w:r>
    </w:p>
    <w:p w14:paraId="0B83F2E1" w14:textId="77777777" w:rsidR="00F42AEB" w:rsidRPr="002F531A" w:rsidRDefault="00F42AEB" w:rsidP="00F42AEB">
      <w:pPr>
        <w:pStyle w:val="Default"/>
        <w:spacing w:line="360" w:lineRule="auto"/>
        <w:ind w:left="144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There will be an option to add new record above the tabular list.  After clicking on “Add New Record” a form will appear with different input boxes as mentioned in Inputs section.</w:t>
      </w:r>
    </w:p>
    <w:p w14:paraId="60095F07" w14:textId="77777777" w:rsidR="00F42AEB" w:rsidRPr="002F531A" w:rsidRDefault="00F42AEB" w:rsidP="00F42AEB">
      <w:pPr>
        <w:pStyle w:val="Default"/>
        <w:spacing w:line="360" w:lineRule="auto"/>
        <w:ind w:left="144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rPr>
        <w:t>After updating deleting record a log will created in Log_</w:t>
      </w:r>
      <w:r w:rsidR="00132EE7" w:rsidRPr="002F531A">
        <w:rPr>
          <w:rFonts w:ascii="Arial" w:eastAsia="Times New Roman" w:hAnsi="Arial" w:cs="Arial"/>
          <w:color w:val="auto"/>
          <w:sz w:val="18"/>
          <w:szCs w:val="18"/>
          <w:lang w:val="en-AU"/>
        </w:rPr>
        <w:t>Sub_</w:t>
      </w:r>
      <w:r w:rsidRPr="002F531A">
        <w:rPr>
          <w:rFonts w:ascii="Arial" w:eastAsia="Times New Roman" w:hAnsi="Arial" w:cs="Arial"/>
          <w:color w:val="auto"/>
          <w:sz w:val="18"/>
          <w:szCs w:val="18"/>
          <w:lang w:val="en-AU"/>
        </w:rPr>
        <w:t xml:space="preserve">BrandMaster table. </w:t>
      </w:r>
    </w:p>
    <w:p w14:paraId="628F7FB5" w14:textId="77777777" w:rsidR="00F42AEB" w:rsidRPr="002F531A" w:rsidRDefault="00F42AEB" w:rsidP="00F42AEB">
      <w:pPr>
        <w:rPr>
          <w:rFonts w:cs="Arial"/>
        </w:rPr>
      </w:pPr>
    </w:p>
    <w:p w14:paraId="36233FBC" w14:textId="77777777" w:rsidR="00F42AEB" w:rsidRPr="002F531A" w:rsidRDefault="00F42AEB" w:rsidP="00F42AEB">
      <w:pPr>
        <w:rPr>
          <w:rFonts w:cs="Arial"/>
        </w:rPr>
      </w:pPr>
    </w:p>
    <w:tbl>
      <w:tblPr>
        <w:tblW w:w="10738" w:type="dxa"/>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4"/>
        <w:gridCol w:w="1814"/>
        <w:gridCol w:w="720"/>
        <w:gridCol w:w="540"/>
        <w:gridCol w:w="540"/>
        <w:gridCol w:w="450"/>
        <w:gridCol w:w="1170"/>
        <w:gridCol w:w="1710"/>
        <w:gridCol w:w="900"/>
        <w:gridCol w:w="1530"/>
      </w:tblGrid>
      <w:tr w:rsidR="00D00399" w:rsidRPr="002F531A" w14:paraId="17EA36F1" w14:textId="77777777" w:rsidTr="00D00399">
        <w:trPr>
          <w:gridAfter w:val="9"/>
          <w:wAfter w:w="9374" w:type="dxa"/>
          <w:tblHeader/>
        </w:trPr>
        <w:tc>
          <w:tcPr>
            <w:tcW w:w="1364" w:type="dxa"/>
            <w:shd w:val="clear" w:color="auto" w:fill="E0E0E0"/>
            <w:vAlign w:val="center"/>
          </w:tcPr>
          <w:p w14:paraId="0150E83E" w14:textId="77777777" w:rsidR="00D00399" w:rsidRPr="002F531A" w:rsidRDefault="00D00399" w:rsidP="00046475">
            <w:pPr>
              <w:spacing w:before="120" w:after="120" w:line="240" w:lineRule="auto"/>
              <w:rPr>
                <w:rFonts w:cs="Arial"/>
                <w:b/>
                <w:sz w:val="16"/>
                <w:szCs w:val="16"/>
              </w:rPr>
            </w:pPr>
          </w:p>
        </w:tc>
      </w:tr>
      <w:tr w:rsidR="00D00399" w:rsidRPr="002F531A" w14:paraId="0F88F845" w14:textId="77777777" w:rsidTr="00D00399">
        <w:trPr>
          <w:trHeight w:val="1632"/>
          <w:tblHeader/>
        </w:trPr>
        <w:tc>
          <w:tcPr>
            <w:tcW w:w="1364" w:type="dxa"/>
            <w:shd w:val="clear" w:color="auto" w:fill="E0E0E0"/>
            <w:textDirection w:val="btLr"/>
            <w:vAlign w:val="center"/>
          </w:tcPr>
          <w:p w14:paraId="0F4A79AC" w14:textId="77777777" w:rsidR="00D00399" w:rsidRPr="002F531A" w:rsidRDefault="00D00399" w:rsidP="00046475">
            <w:pPr>
              <w:spacing w:before="120" w:after="120" w:line="240" w:lineRule="auto"/>
              <w:ind w:left="113" w:right="113"/>
              <w:rPr>
                <w:rFonts w:cs="Arial"/>
                <w:b/>
                <w:sz w:val="16"/>
                <w:szCs w:val="16"/>
              </w:rPr>
            </w:pPr>
            <w:r w:rsidRPr="002F531A">
              <w:rPr>
                <w:rFonts w:cs="Arial"/>
                <w:b/>
                <w:sz w:val="16"/>
                <w:szCs w:val="16"/>
              </w:rPr>
              <w:t>Field Name</w:t>
            </w:r>
          </w:p>
        </w:tc>
        <w:tc>
          <w:tcPr>
            <w:tcW w:w="1814" w:type="dxa"/>
            <w:shd w:val="clear" w:color="auto" w:fill="E0E0E0"/>
            <w:textDirection w:val="btLr"/>
            <w:vAlign w:val="center"/>
          </w:tcPr>
          <w:p w14:paraId="372A6A5A" w14:textId="77777777" w:rsidR="00D00399" w:rsidRPr="002F531A" w:rsidRDefault="00D00399" w:rsidP="00046475">
            <w:pPr>
              <w:spacing w:before="120" w:after="120" w:line="240" w:lineRule="auto"/>
              <w:ind w:left="113" w:right="113"/>
              <w:rPr>
                <w:rFonts w:cs="Arial"/>
                <w:b/>
                <w:sz w:val="16"/>
                <w:szCs w:val="16"/>
              </w:rPr>
            </w:pPr>
            <w:r w:rsidRPr="002F531A">
              <w:rPr>
                <w:rFonts w:cs="Arial"/>
                <w:b/>
                <w:sz w:val="16"/>
                <w:szCs w:val="16"/>
              </w:rPr>
              <w:t>Description</w:t>
            </w:r>
          </w:p>
        </w:tc>
        <w:tc>
          <w:tcPr>
            <w:tcW w:w="720" w:type="dxa"/>
            <w:shd w:val="clear" w:color="auto" w:fill="E0E0E0"/>
            <w:textDirection w:val="btLr"/>
            <w:vAlign w:val="center"/>
          </w:tcPr>
          <w:p w14:paraId="713EDCFD" w14:textId="77777777" w:rsidR="00D00399" w:rsidRPr="002F531A" w:rsidRDefault="00D00399" w:rsidP="00046475">
            <w:pPr>
              <w:spacing w:before="120" w:after="120" w:line="240" w:lineRule="auto"/>
              <w:ind w:left="113" w:right="113"/>
              <w:rPr>
                <w:rFonts w:cs="Arial"/>
                <w:b/>
                <w:sz w:val="16"/>
                <w:szCs w:val="16"/>
              </w:rPr>
            </w:pPr>
            <w:r w:rsidRPr="002F531A">
              <w:rPr>
                <w:rFonts w:cs="Arial"/>
                <w:b/>
                <w:sz w:val="16"/>
                <w:szCs w:val="16"/>
              </w:rPr>
              <w:t>Type</w:t>
            </w:r>
          </w:p>
        </w:tc>
        <w:tc>
          <w:tcPr>
            <w:tcW w:w="540" w:type="dxa"/>
            <w:shd w:val="clear" w:color="auto" w:fill="E0E0E0"/>
            <w:textDirection w:val="btLr"/>
            <w:vAlign w:val="center"/>
          </w:tcPr>
          <w:p w14:paraId="13B0D9C9" w14:textId="77777777" w:rsidR="00D00399" w:rsidRPr="002F531A" w:rsidRDefault="00D00399" w:rsidP="00046475">
            <w:pPr>
              <w:spacing w:before="120" w:after="120" w:line="240" w:lineRule="auto"/>
              <w:ind w:left="113" w:right="113"/>
              <w:rPr>
                <w:rFonts w:cs="Arial"/>
                <w:b/>
                <w:sz w:val="16"/>
                <w:szCs w:val="16"/>
              </w:rPr>
            </w:pPr>
            <w:r w:rsidRPr="002F531A">
              <w:rPr>
                <w:rFonts w:cs="Arial"/>
                <w:b/>
                <w:sz w:val="16"/>
                <w:szCs w:val="16"/>
              </w:rPr>
              <w:t>Mandatory (Y/N)</w:t>
            </w:r>
          </w:p>
        </w:tc>
        <w:tc>
          <w:tcPr>
            <w:tcW w:w="540" w:type="dxa"/>
            <w:shd w:val="clear" w:color="auto" w:fill="E0E0E0"/>
            <w:textDirection w:val="btLr"/>
            <w:vAlign w:val="center"/>
          </w:tcPr>
          <w:p w14:paraId="029FC1E0" w14:textId="77777777" w:rsidR="00D00399" w:rsidRPr="002F531A" w:rsidRDefault="00D00399" w:rsidP="00046475">
            <w:pPr>
              <w:spacing w:before="120" w:after="120" w:line="240" w:lineRule="auto"/>
              <w:ind w:left="113" w:right="113"/>
              <w:rPr>
                <w:rFonts w:cs="Arial"/>
                <w:b/>
                <w:sz w:val="16"/>
                <w:szCs w:val="16"/>
              </w:rPr>
            </w:pPr>
            <w:r w:rsidRPr="002F531A">
              <w:rPr>
                <w:rFonts w:cs="Arial"/>
                <w:b/>
                <w:sz w:val="16"/>
                <w:szCs w:val="16"/>
              </w:rPr>
              <w:t>Displayed/ Hidden (D/H)</w:t>
            </w:r>
          </w:p>
        </w:tc>
        <w:tc>
          <w:tcPr>
            <w:tcW w:w="450" w:type="dxa"/>
            <w:shd w:val="clear" w:color="auto" w:fill="E0E0E0"/>
            <w:textDirection w:val="btLr"/>
            <w:vAlign w:val="center"/>
          </w:tcPr>
          <w:p w14:paraId="45DD5749" w14:textId="77777777" w:rsidR="00D00399" w:rsidRPr="002F531A" w:rsidRDefault="00D00399" w:rsidP="00046475">
            <w:pPr>
              <w:spacing w:before="120" w:after="120" w:line="240" w:lineRule="auto"/>
              <w:ind w:left="113" w:right="113"/>
              <w:rPr>
                <w:rFonts w:cs="Arial"/>
                <w:b/>
                <w:sz w:val="16"/>
                <w:szCs w:val="16"/>
              </w:rPr>
            </w:pPr>
            <w:r w:rsidRPr="002F531A">
              <w:rPr>
                <w:rFonts w:cs="Arial"/>
                <w:b/>
                <w:sz w:val="16"/>
                <w:szCs w:val="16"/>
              </w:rPr>
              <w:t>Read Only (Y/N)</w:t>
            </w:r>
          </w:p>
        </w:tc>
        <w:tc>
          <w:tcPr>
            <w:tcW w:w="1170" w:type="dxa"/>
            <w:shd w:val="clear" w:color="auto" w:fill="E0E0E0"/>
            <w:textDirection w:val="btLr"/>
            <w:vAlign w:val="center"/>
          </w:tcPr>
          <w:p w14:paraId="576A6C1A" w14:textId="77777777" w:rsidR="00D00399" w:rsidRPr="002F531A" w:rsidRDefault="00D00399" w:rsidP="00046475">
            <w:pPr>
              <w:spacing w:before="120" w:after="120" w:line="240" w:lineRule="auto"/>
              <w:ind w:left="113" w:right="113"/>
              <w:rPr>
                <w:rFonts w:cs="Arial"/>
                <w:b/>
                <w:sz w:val="16"/>
                <w:szCs w:val="16"/>
              </w:rPr>
            </w:pPr>
            <w:r w:rsidRPr="002F531A">
              <w:rPr>
                <w:rFonts w:cs="Arial"/>
                <w:b/>
                <w:sz w:val="16"/>
                <w:szCs w:val="16"/>
              </w:rPr>
              <w:t>Default Value</w:t>
            </w:r>
          </w:p>
        </w:tc>
        <w:tc>
          <w:tcPr>
            <w:tcW w:w="1710" w:type="dxa"/>
            <w:shd w:val="clear" w:color="auto" w:fill="E0E0E0"/>
            <w:textDirection w:val="btLr"/>
            <w:vAlign w:val="center"/>
          </w:tcPr>
          <w:p w14:paraId="28C21776" w14:textId="77777777" w:rsidR="00D00399" w:rsidRPr="002F531A" w:rsidRDefault="00D00399" w:rsidP="00046475">
            <w:pPr>
              <w:spacing w:before="120" w:after="120" w:line="240" w:lineRule="auto"/>
              <w:ind w:left="113" w:right="113"/>
              <w:rPr>
                <w:rFonts w:cs="Arial"/>
                <w:b/>
                <w:sz w:val="16"/>
                <w:szCs w:val="16"/>
              </w:rPr>
            </w:pPr>
            <w:r w:rsidRPr="002F531A">
              <w:rPr>
                <w:rFonts w:cs="Arial"/>
                <w:b/>
                <w:sz w:val="16"/>
                <w:szCs w:val="16"/>
              </w:rPr>
              <w:t>Calculation/ Validation</w:t>
            </w:r>
          </w:p>
        </w:tc>
        <w:tc>
          <w:tcPr>
            <w:tcW w:w="900" w:type="dxa"/>
            <w:shd w:val="clear" w:color="auto" w:fill="E0E0E0"/>
            <w:textDirection w:val="btLr"/>
            <w:vAlign w:val="center"/>
          </w:tcPr>
          <w:p w14:paraId="390AC091" w14:textId="77777777" w:rsidR="00D00399" w:rsidRPr="002F531A" w:rsidRDefault="00D00399" w:rsidP="00046475">
            <w:pPr>
              <w:spacing w:before="120" w:after="120" w:line="240" w:lineRule="auto"/>
              <w:ind w:left="113" w:right="113"/>
              <w:rPr>
                <w:rFonts w:cs="Arial"/>
                <w:b/>
                <w:sz w:val="16"/>
                <w:szCs w:val="16"/>
              </w:rPr>
            </w:pPr>
            <w:r w:rsidRPr="002F531A">
              <w:rPr>
                <w:rFonts w:cs="Arial"/>
                <w:b/>
                <w:sz w:val="16"/>
                <w:szCs w:val="16"/>
              </w:rPr>
              <w:t>List o Values</w:t>
            </w:r>
          </w:p>
        </w:tc>
        <w:tc>
          <w:tcPr>
            <w:tcW w:w="1530" w:type="dxa"/>
            <w:shd w:val="clear" w:color="auto" w:fill="E0E0E0"/>
            <w:textDirection w:val="btLr"/>
            <w:vAlign w:val="center"/>
          </w:tcPr>
          <w:p w14:paraId="6C8A4514" w14:textId="77777777" w:rsidR="00D00399" w:rsidRPr="002F531A" w:rsidRDefault="00D00399" w:rsidP="00046475">
            <w:pPr>
              <w:spacing w:before="120" w:after="120" w:line="240" w:lineRule="auto"/>
              <w:ind w:left="113" w:right="113"/>
              <w:rPr>
                <w:rFonts w:cs="Arial"/>
                <w:b/>
                <w:sz w:val="16"/>
                <w:szCs w:val="16"/>
              </w:rPr>
            </w:pPr>
            <w:r w:rsidRPr="002F531A">
              <w:rPr>
                <w:rFonts w:cs="Arial"/>
                <w:b/>
                <w:sz w:val="16"/>
                <w:szCs w:val="16"/>
              </w:rPr>
              <w:t>Example</w:t>
            </w:r>
          </w:p>
        </w:tc>
      </w:tr>
      <w:tr w:rsidR="00D00399" w:rsidRPr="002F531A" w14:paraId="74A9936B" w14:textId="77777777" w:rsidTr="00D00399">
        <w:trPr>
          <w:cantSplit/>
        </w:trPr>
        <w:tc>
          <w:tcPr>
            <w:tcW w:w="1364" w:type="dxa"/>
            <w:shd w:val="clear" w:color="auto" w:fill="auto"/>
            <w:vAlign w:val="center"/>
          </w:tcPr>
          <w:p w14:paraId="14A9270A" w14:textId="77777777" w:rsidR="00D00399" w:rsidRPr="002F531A" w:rsidRDefault="00D00399"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SubBrandID</w:t>
            </w:r>
          </w:p>
        </w:tc>
        <w:tc>
          <w:tcPr>
            <w:tcW w:w="1814" w:type="dxa"/>
            <w:shd w:val="clear" w:color="auto" w:fill="auto"/>
            <w:vAlign w:val="center"/>
          </w:tcPr>
          <w:p w14:paraId="384B7869" w14:textId="77777777" w:rsidR="00D00399" w:rsidRPr="002F531A" w:rsidRDefault="00D00399"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lang w:val="en-AU" w:eastAsia="zh-CN"/>
              </w:rPr>
              <w:t>auto_increment Primary key</w:t>
            </w:r>
          </w:p>
        </w:tc>
        <w:tc>
          <w:tcPr>
            <w:tcW w:w="720" w:type="dxa"/>
            <w:shd w:val="clear" w:color="auto" w:fill="auto"/>
            <w:vAlign w:val="center"/>
          </w:tcPr>
          <w:p w14:paraId="42571C73" w14:textId="77777777" w:rsidR="00D00399" w:rsidRPr="002F531A" w:rsidRDefault="00D00399"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int</w:t>
            </w:r>
          </w:p>
        </w:tc>
        <w:tc>
          <w:tcPr>
            <w:tcW w:w="540" w:type="dxa"/>
            <w:shd w:val="clear" w:color="auto" w:fill="auto"/>
            <w:vAlign w:val="center"/>
          </w:tcPr>
          <w:p w14:paraId="22EB4C7C" w14:textId="77777777" w:rsidR="00D00399" w:rsidRPr="002F531A" w:rsidRDefault="00D00399"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37E1E952" w14:textId="77777777" w:rsidR="00D00399" w:rsidRPr="002F531A" w:rsidRDefault="00D00399"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70C0B212" w14:textId="77777777" w:rsidR="00D00399" w:rsidRPr="002F531A" w:rsidRDefault="00D00399" w:rsidP="00046475">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2B7C6117" w14:textId="77777777" w:rsidR="00D00399" w:rsidRPr="002F531A" w:rsidRDefault="00D00399" w:rsidP="00046475">
            <w:pPr>
              <w:spacing w:before="120" w:after="120" w:line="240" w:lineRule="auto"/>
              <w:jc w:val="left"/>
              <w:rPr>
                <w:rFonts w:cs="Arial"/>
                <w:sz w:val="16"/>
                <w:szCs w:val="16"/>
              </w:rPr>
            </w:pPr>
          </w:p>
        </w:tc>
        <w:tc>
          <w:tcPr>
            <w:tcW w:w="1710" w:type="dxa"/>
            <w:shd w:val="clear" w:color="auto" w:fill="auto"/>
            <w:vAlign w:val="center"/>
          </w:tcPr>
          <w:p w14:paraId="5DA56F45" w14:textId="77777777" w:rsidR="00D00399" w:rsidRPr="002F531A" w:rsidRDefault="00D00399" w:rsidP="00046475">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2EAA8196" w14:textId="77777777" w:rsidR="00D00399" w:rsidRPr="002F531A" w:rsidRDefault="00D00399" w:rsidP="00046475">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5E3A10F6" w14:textId="77777777" w:rsidR="00D00399" w:rsidRPr="002F531A" w:rsidRDefault="00D00399" w:rsidP="00046475">
            <w:pPr>
              <w:pStyle w:val="Tabletext0"/>
              <w:spacing w:before="120" w:after="120" w:line="240" w:lineRule="auto"/>
              <w:jc w:val="left"/>
              <w:rPr>
                <w:rFonts w:ascii="Arial" w:hAnsi="Arial" w:cs="Arial"/>
                <w:sz w:val="16"/>
                <w:szCs w:val="16"/>
              </w:rPr>
            </w:pPr>
          </w:p>
        </w:tc>
      </w:tr>
      <w:tr w:rsidR="0032198A" w:rsidRPr="002F531A" w14:paraId="3E5A5047" w14:textId="77777777" w:rsidTr="00D00399">
        <w:trPr>
          <w:cantSplit/>
        </w:trPr>
        <w:tc>
          <w:tcPr>
            <w:tcW w:w="1364" w:type="dxa"/>
            <w:shd w:val="clear" w:color="auto" w:fill="auto"/>
            <w:vAlign w:val="center"/>
          </w:tcPr>
          <w:p w14:paraId="288958D9" w14:textId="77777777" w:rsidR="0032198A" w:rsidRPr="002F531A" w:rsidRDefault="0032198A"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BrandID</w:t>
            </w:r>
          </w:p>
        </w:tc>
        <w:tc>
          <w:tcPr>
            <w:tcW w:w="1814" w:type="dxa"/>
            <w:shd w:val="clear" w:color="auto" w:fill="auto"/>
            <w:vAlign w:val="center"/>
          </w:tcPr>
          <w:p w14:paraId="382242BE" w14:textId="77777777" w:rsidR="0032198A" w:rsidRPr="002F531A" w:rsidRDefault="0032198A" w:rsidP="00046475">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Foreign Key</w:t>
            </w:r>
          </w:p>
        </w:tc>
        <w:tc>
          <w:tcPr>
            <w:tcW w:w="720" w:type="dxa"/>
            <w:shd w:val="clear" w:color="auto" w:fill="auto"/>
            <w:vAlign w:val="center"/>
          </w:tcPr>
          <w:p w14:paraId="1567388F" w14:textId="77777777" w:rsidR="0032198A" w:rsidRPr="002F531A" w:rsidRDefault="0032198A"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int</w:t>
            </w:r>
          </w:p>
        </w:tc>
        <w:tc>
          <w:tcPr>
            <w:tcW w:w="540" w:type="dxa"/>
            <w:shd w:val="clear" w:color="auto" w:fill="auto"/>
            <w:vAlign w:val="center"/>
          </w:tcPr>
          <w:p w14:paraId="33F18F01" w14:textId="77777777" w:rsidR="0032198A" w:rsidRPr="002F531A" w:rsidRDefault="0032198A"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5507F706" w14:textId="77777777" w:rsidR="0032198A" w:rsidRPr="002F531A" w:rsidRDefault="0032198A"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2D9C7CF8" w14:textId="77777777" w:rsidR="0032198A" w:rsidRPr="002F531A" w:rsidRDefault="0032198A" w:rsidP="00046475">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6772FD20" w14:textId="77777777" w:rsidR="0032198A" w:rsidRPr="002F531A" w:rsidRDefault="0032198A" w:rsidP="00046475">
            <w:pPr>
              <w:spacing w:before="120" w:after="120" w:line="240" w:lineRule="auto"/>
              <w:jc w:val="left"/>
              <w:rPr>
                <w:rFonts w:cs="Arial"/>
                <w:sz w:val="16"/>
                <w:szCs w:val="16"/>
              </w:rPr>
            </w:pPr>
          </w:p>
        </w:tc>
        <w:tc>
          <w:tcPr>
            <w:tcW w:w="1710" w:type="dxa"/>
            <w:shd w:val="clear" w:color="auto" w:fill="auto"/>
            <w:vAlign w:val="center"/>
          </w:tcPr>
          <w:p w14:paraId="416595F5" w14:textId="77777777" w:rsidR="0032198A" w:rsidRPr="002F531A" w:rsidRDefault="0032198A" w:rsidP="00046475">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7136AFF8" w14:textId="77777777" w:rsidR="0032198A" w:rsidRPr="002F531A" w:rsidRDefault="0032198A" w:rsidP="00046475">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5A09A05F" w14:textId="77777777" w:rsidR="0032198A" w:rsidRPr="002F531A" w:rsidRDefault="0032198A" w:rsidP="00046475">
            <w:pPr>
              <w:pStyle w:val="Tabletext0"/>
              <w:spacing w:before="120" w:after="120" w:line="240" w:lineRule="auto"/>
              <w:jc w:val="left"/>
              <w:rPr>
                <w:rFonts w:ascii="Arial" w:hAnsi="Arial" w:cs="Arial"/>
                <w:sz w:val="16"/>
                <w:szCs w:val="16"/>
              </w:rPr>
            </w:pPr>
          </w:p>
        </w:tc>
      </w:tr>
      <w:tr w:rsidR="00D00399" w:rsidRPr="002F531A" w14:paraId="1B160F27" w14:textId="77777777" w:rsidTr="00D00399">
        <w:trPr>
          <w:cantSplit/>
        </w:trPr>
        <w:tc>
          <w:tcPr>
            <w:tcW w:w="1364" w:type="dxa"/>
            <w:shd w:val="clear" w:color="auto" w:fill="auto"/>
            <w:vAlign w:val="center"/>
          </w:tcPr>
          <w:p w14:paraId="29C67F9F" w14:textId="77777777" w:rsidR="00D00399" w:rsidRPr="002F531A" w:rsidRDefault="00D00399"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Sub Brand Name</w:t>
            </w:r>
          </w:p>
        </w:tc>
        <w:tc>
          <w:tcPr>
            <w:tcW w:w="1814" w:type="dxa"/>
            <w:shd w:val="clear" w:color="auto" w:fill="auto"/>
            <w:vAlign w:val="center"/>
          </w:tcPr>
          <w:p w14:paraId="3F1AC9B5" w14:textId="77777777" w:rsidR="00D00399" w:rsidRPr="002F531A" w:rsidRDefault="00D00399"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Name of the Sub Brand</w:t>
            </w:r>
          </w:p>
        </w:tc>
        <w:tc>
          <w:tcPr>
            <w:tcW w:w="720" w:type="dxa"/>
            <w:shd w:val="clear" w:color="auto" w:fill="auto"/>
            <w:vAlign w:val="center"/>
          </w:tcPr>
          <w:p w14:paraId="01B90185" w14:textId="77777777" w:rsidR="00D00399" w:rsidRPr="002F531A" w:rsidRDefault="00D00399"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Text</w:t>
            </w:r>
          </w:p>
        </w:tc>
        <w:tc>
          <w:tcPr>
            <w:tcW w:w="540" w:type="dxa"/>
            <w:shd w:val="clear" w:color="auto" w:fill="auto"/>
            <w:vAlign w:val="center"/>
          </w:tcPr>
          <w:p w14:paraId="317BF9D9" w14:textId="77777777" w:rsidR="00D00399" w:rsidRPr="002F531A" w:rsidRDefault="00D00399"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7C2CCBF4" w14:textId="77777777" w:rsidR="00D00399" w:rsidRPr="002F531A" w:rsidRDefault="00D00399"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D</w:t>
            </w:r>
          </w:p>
        </w:tc>
        <w:tc>
          <w:tcPr>
            <w:tcW w:w="450" w:type="dxa"/>
            <w:shd w:val="clear" w:color="auto" w:fill="auto"/>
            <w:vAlign w:val="center"/>
          </w:tcPr>
          <w:p w14:paraId="5D99437A" w14:textId="77777777" w:rsidR="00D00399" w:rsidRPr="002F531A" w:rsidRDefault="00D00399" w:rsidP="00046475">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5BBE98A1" w14:textId="77777777" w:rsidR="00D00399" w:rsidRPr="002F531A" w:rsidRDefault="00D00399" w:rsidP="00046475">
            <w:pPr>
              <w:spacing w:before="120" w:after="120" w:line="240" w:lineRule="auto"/>
              <w:jc w:val="left"/>
              <w:rPr>
                <w:rFonts w:cs="Arial"/>
                <w:sz w:val="16"/>
                <w:szCs w:val="16"/>
              </w:rPr>
            </w:pPr>
          </w:p>
        </w:tc>
        <w:tc>
          <w:tcPr>
            <w:tcW w:w="1710" w:type="dxa"/>
            <w:shd w:val="clear" w:color="auto" w:fill="auto"/>
            <w:vAlign w:val="center"/>
          </w:tcPr>
          <w:p w14:paraId="39F23540" w14:textId="77777777" w:rsidR="00D00399" w:rsidRPr="002F531A" w:rsidRDefault="00D00399"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 xml:space="preserve"> </w:t>
            </w:r>
          </w:p>
        </w:tc>
        <w:tc>
          <w:tcPr>
            <w:tcW w:w="900" w:type="dxa"/>
            <w:shd w:val="clear" w:color="auto" w:fill="auto"/>
            <w:vAlign w:val="center"/>
          </w:tcPr>
          <w:p w14:paraId="1BF1AD25" w14:textId="77777777" w:rsidR="00D00399" w:rsidRPr="002F531A" w:rsidRDefault="00D00399" w:rsidP="00046475">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218C3691" w14:textId="77777777" w:rsidR="00D00399" w:rsidRPr="002F531A" w:rsidRDefault="00D00399" w:rsidP="00046475">
            <w:pPr>
              <w:pStyle w:val="Tabletext0"/>
              <w:spacing w:before="120" w:after="120" w:line="240" w:lineRule="auto"/>
              <w:jc w:val="left"/>
              <w:rPr>
                <w:rFonts w:ascii="Arial" w:hAnsi="Arial" w:cs="Arial"/>
                <w:sz w:val="16"/>
                <w:szCs w:val="16"/>
              </w:rPr>
            </w:pPr>
          </w:p>
        </w:tc>
      </w:tr>
      <w:tr w:rsidR="00D00399" w:rsidRPr="002F531A" w14:paraId="26A07EFC" w14:textId="77777777" w:rsidTr="00D00399">
        <w:trPr>
          <w:cantSplit/>
        </w:trPr>
        <w:tc>
          <w:tcPr>
            <w:tcW w:w="1364" w:type="dxa"/>
            <w:shd w:val="clear" w:color="auto" w:fill="auto"/>
            <w:vAlign w:val="center"/>
          </w:tcPr>
          <w:p w14:paraId="385000AB" w14:textId="77777777" w:rsidR="00D00399" w:rsidRPr="002F531A" w:rsidRDefault="0032198A"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 xml:space="preserve">Sub </w:t>
            </w:r>
            <w:r w:rsidR="00D00399" w:rsidRPr="002F531A">
              <w:rPr>
                <w:rFonts w:ascii="Arial" w:hAnsi="Arial" w:cs="Arial"/>
                <w:sz w:val="16"/>
                <w:szCs w:val="16"/>
              </w:rPr>
              <w:t>Brand Description</w:t>
            </w:r>
          </w:p>
        </w:tc>
        <w:tc>
          <w:tcPr>
            <w:tcW w:w="1814" w:type="dxa"/>
            <w:shd w:val="clear" w:color="auto" w:fill="auto"/>
            <w:vAlign w:val="center"/>
          </w:tcPr>
          <w:p w14:paraId="70366E1E" w14:textId="77777777" w:rsidR="00D00399" w:rsidRPr="002F531A" w:rsidRDefault="00D00399"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 xml:space="preserve">Short description Of </w:t>
            </w:r>
            <w:r w:rsidR="0032198A" w:rsidRPr="002F531A">
              <w:rPr>
                <w:rFonts w:ascii="Arial" w:hAnsi="Arial" w:cs="Arial"/>
                <w:sz w:val="16"/>
                <w:szCs w:val="16"/>
              </w:rPr>
              <w:t xml:space="preserve">Sub </w:t>
            </w:r>
            <w:r w:rsidRPr="002F531A">
              <w:rPr>
                <w:rFonts w:ascii="Arial" w:hAnsi="Arial" w:cs="Arial"/>
                <w:sz w:val="16"/>
                <w:szCs w:val="16"/>
              </w:rPr>
              <w:t>Brand</w:t>
            </w:r>
          </w:p>
        </w:tc>
        <w:tc>
          <w:tcPr>
            <w:tcW w:w="720" w:type="dxa"/>
            <w:shd w:val="clear" w:color="auto" w:fill="auto"/>
            <w:vAlign w:val="center"/>
          </w:tcPr>
          <w:p w14:paraId="732B7878" w14:textId="77777777" w:rsidR="00D00399" w:rsidRPr="002F531A" w:rsidRDefault="00D00399"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65B9924C" w14:textId="77777777" w:rsidR="00D00399" w:rsidRPr="002F531A" w:rsidRDefault="00D00399"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540" w:type="dxa"/>
            <w:shd w:val="clear" w:color="auto" w:fill="auto"/>
            <w:vAlign w:val="center"/>
          </w:tcPr>
          <w:p w14:paraId="1B2E4D72" w14:textId="77777777" w:rsidR="00D00399" w:rsidRPr="002F531A" w:rsidRDefault="00D00399"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5A5DCE1A" w14:textId="77777777" w:rsidR="00D00399" w:rsidRPr="002F531A" w:rsidRDefault="00D00399"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1170" w:type="dxa"/>
            <w:shd w:val="clear" w:color="auto" w:fill="auto"/>
            <w:vAlign w:val="center"/>
          </w:tcPr>
          <w:p w14:paraId="5BB8A46B" w14:textId="77777777" w:rsidR="00D00399" w:rsidRPr="002F531A" w:rsidRDefault="00D00399" w:rsidP="00046475">
            <w:pPr>
              <w:pStyle w:val="Tabletext0"/>
              <w:spacing w:before="120" w:after="120" w:line="240" w:lineRule="auto"/>
              <w:jc w:val="left"/>
              <w:rPr>
                <w:rFonts w:ascii="Arial" w:hAnsi="Arial" w:cs="Arial"/>
                <w:sz w:val="16"/>
                <w:szCs w:val="16"/>
              </w:rPr>
            </w:pPr>
          </w:p>
        </w:tc>
        <w:tc>
          <w:tcPr>
            <w:tcW w:w="1710" w:type="dxa"/>
            <w:shd w:val="clear" w:color="auto" w:fill="auto"/>
            <w:vAlign w:val="center"/>
          </w:tcPr>
          <w:p w14:paraId="55888911" w14:textId="77777777" w:rsidR="00D00399" w:rsidRPr="002F531A" w:rsidRDefault="00D00399" w:rsidP="00046475">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71FF361A" w14:textId="77777777" w:rsidR="00D00399" w:rsidRPr="002F531A" w:rsidRDefault="00D00399" w:rsidP="00046475">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66CB76FC" w14:textId="77777777" w:rsidR="00D00399" w:rsidRPr="002F531A" w:rsidRDefault="00D00399"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500 Characters</w:t>
            </w:r>
          </w:p>
        </w:tc>
      </w:tr>
      <w:tr w:rsidR="00D00399" w:rsidRPr="002F531A" w14:paraId="456AF5A0" w14:textId="77777777" w:rsidTr="00D00399">
        <w:trPr>
          <w:cantSplit/>
        </w:trPr>
        <w:tc>
          <w:tcPr>
            <w:tcW w:w="1364" w:type="dxa"/>
            <w:shd w:val="clear" w:color="auto" w:fill="auto"/>
            <w:vAlign w:val="center"/>
          </w:tcPr>
          <w:p w14:paraId="7634506D" w14:textId="77777777" w:rsidR="00D00399" w:rsidRPr="002F531A" w:rsidRDefault="0032198A"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 xml:space="preserve">Sub </w:t>
            </w:r>
            <w:r w:rsidR="00D00399" w:rsidRPr="002F531A">
              <w:rPr>
                <w:rFonts w:ascii="Arial" w:hAnsi="Arial" w:cs="Arial"/>
                <w:b w:val="0"/>
                <w:sz w:val="16"/>
                <w:szCs w:val="16"/>
              </w:rPr>
              <w:t>Brand Image</w:t>
            </w:r>
          </w:p>
        </w:tc>
        <w:tc>
          <w:tcPr>
            <w:tcW w:w="1814" w:type="dxa"/>
            <w:shd w:val="clear" w:color="auto" w:fill="auto"/>
            <w:vAlign w:val="center"/>
          </w:tcPr>
          <w:p w14:paraId="4FFE5F5B" w14:textId="77777777" w:rsidR="00D00399" w:rsidRPr="002F531A" w:rsidRDefault="00D00399"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 xml:space="preserve">Image/ Logo of </w:t>
            </w:r>
            <w:r w:rsidR="0032198A" w:rsidRPr="002F531A">
              <w:rPr>
                <w:rFonts w:ascii="Arial" w:hAnsi="Arial" w:cs="Arial"/>
                <w:sz w:val="16"/>
                <w:szCs w:val="16"/>
              </w:rPr>
              <w:t xml:space="preserve">Sub </w:t>
            </w:r>
            <w:r w:rsidRPr="002F531A">
              <w:rPr>
                <w:rFonts w:ascii="Arial" w:hAnsi="Arial" w:cs="Arial"/>
                <w:sz w:val="16"/>
                <w:szCs w:val="16"/>
              </w:rPr>
              <w:t>Brand</w:t>
            </w:r>
          </w:p>
        </w:tc>
        <w:tc>
          <w:tcPr>
            <w:tcW w:w="720" w:type="dxa"/>
            <w:shd w:val="clear" w:color="auto" w:fill="auto"/>
            <w:vAlign w:val="center"/>
          </w:tcPr>
          <w:p w14:paraId="6C9D0657" w14:textId="77777777" w:rsidR="00D00399" w:rsidRPr="002F531A" w:rsidRDefault="00D00399"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5F09211A" w14:textId="77777777" w:rsidR="00D00399" w:rsidRPr="002F531A" w:rsidRDefault="00D00399"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540" w:type="dxa"/>
            <w:shd w:val="clear" w:color="auto" w:fill="auto"/>
            <w:vAlign w:val="center"/>
          </w:tcPr>
          <w:p w14:paraId="7C47D90E" w14:textId="77777777" w:rsidR="00D00399" w:rsidRPr="002F531A" w:rsidRDefault="00D00399"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6B5EDC87" w14:textId="77777777" w:rsidR="00D00399" w:rsidRPr="002F531A" w:rsidRDefault="00D00399" w:rsidP="00046475">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313F1D5B" w14:textId="77777777" w:rsidR="00D00399" w:rsidRPr="002F531A" w:rsidRDefault="00D00399" w:rsidP="00046475">
            <w:pPr>
              <w:spacing w:before="120" w:after="120" w:line="240" w:lineRule="auto"/>
              <w:jc w:val="left"/>
              <w:rPr>
                <w:rFonts w:cs="Arial"/>
                <w:strike/>
                <w:sz w:val="16"/>
                <w:szCs w:val="16"/>
              </w:rPr>
            </w:pPr>
          </w:p>
        </w:tc>
        <w:tc>
          <w:tcPr>
            <w:tcW w:w="1710" w:type="dxa"/>
            <w:shd w:val="clear" w:color="auto" w:fill="auto"/>
            <w:vAlign w:val="center"/>
          </w:tcPr>
          <w:p w14:paraId="5D55FEB4" w14:textId="77777777" w:rsidR="00D00399" w:rsidRPr="002F531A" w:rsidRDefault="00D00399" w:rsidP="00046475">
            <w:pPr>
              <w:spacing w:before="120" w:after="120" w:line="240" w:lineRule="auto"/>
              <w:jc w:val="left"/>
              <w:rPr>
                <w:rFonts w:cs="Arial"/>
                <w:strike/>
                <w:sz w:val="16"/>
                <w:szCs w:val="16"/>
              </w:rPr>
            </w:pPr>
          </w:p>
        </w:tc>
        <w:tc>
          <w:tcPr>
            <w:tcW w:w="900" w:type="dxa"/>
            <w:shd w:val="clear" w:color="auto" w:fill="auto"/>
            <w:vAlign w:val="center"/>
          </w:tcPr>
          <w:p w14:paraId="471926A4" w14:textId="77777777" w:rsidR="00D00399" w:rsidRPr="002F531A" w:rsidRDefault="00D00399" w:rsidP="00046475">
            <w:pPr>
              <w:spacing w:before="120" w:after="120" w:line="240" w:lineRule="auto"/>
              <w:jc w:val="left"/>
              <w:rPr>
                <w:rFonts w:cs="Arial"/>
                <w:strike/>
                <w:sz w:val="16"/>
                <w:szCs w:val="16"/>
              </w:rPr>
            </w:pPr>
          </w:p>
        </w:tc>
        <w:tc>
          <w:tcPr>
            <w:tcW w:w="1530" w:type="dxa"/>
            <w:shd w:val="clear" w:color="auto" w:fill="auto"/>
            <w:vAlign w:val="center"/>
          </w:tcPr>
          <w:p w14:paraId="2AEC46F5" w14:textId="77777777" w:rsidR="00D00399" w:rsidRPr="002F531A" w:rsidRDefault="00D00399" w:rsidP="00046475">
            <w:pPr>
              <w:spacing w:before="120" w:after="120" w:line="240" w:lineRule="auto"/>
              <w:jc w:val="left"/>
              <w:rPr>
                <w:rFonts w:cs="Arial"/>
                <w:strike/>
                <w:sz w:val="16"/>
                <w:szCs w:val="16"/>
              </w:rPr>
            </w:pPr>
          </w:p>
        </w:tc>
      </w:tr>
    </w:tbl>
    <w:p w14:paraId="335DE60C" w14:textId="77777777" w:rsidR="00C22A6A" w:rsidRPr="002F531A" w:rsidRDefault="00C22A6A" w:rsidP="00C22A6A">
      <w:pPr>
        <w:rPr>
          <w:rFonts w:cs="Arial"/>
        </w:rPr>
      </w:pPr>
    </w:p>
    <w:p w14:paraId="344F3BEB" w14:textId="77777777" w:rsidR="00C22A6A" w:rsidRPr="002F531A" w:rsidRDefault="00C22A6A" w:rsidP="00C22A6A">
      <w:pPr>
        <w:rPr>
          <w:rFonts w:cs="Arial"/>
        </w:rPr>
      </w:pPr>
    </w:p>
    <w:p w14:paraId="5EBA6CE1" w14:textId="77777777" w:rsidR="00D94EAD" w:rsidRPr="002F531A" w:rsidRDefault="00D94EAD" w:rsidP="0050580A">
      <w:pPr>
        <w:pStyle w:val="Heading3"/>
        <w:numPr>
          <w:ilvl w:val="2"/>
          <w:numId w:val="6"/>
        </w:numPr>
      </w:pPr>
      <w:bookmarkStart w:id="70" w:name="_Brand_Custodians_Manager"/>
      <w:bookmarkStart w:id="71" w:name="_Toc414543393"/>
      <w:bookmarkEnd w:id="70"/>
      <w:r w:rsidRPr="002F531A">
        <w:t>Top management of Brand / Brand Marketing Team</w:t>
      </w:r>
      <w:bookmarkEnd w:id="71"/>
      <w:r w:rsidR="00C22A6A" w:rsidRPr="002F531A">
        <w:t xml:space="preserve"> </w:t>
      </w:r>
    </w:p>
    <w:p w14:paraId="30EFCAA8" w14:textId="77777777" w:rsidR="00171EFE" w:rsidRPr="002F531A" w:rsidRDefault="00171EFE" w:rsidP="0050580A">
      <w:pPr>
        <w:pStyle w:val="Default"/>
        <w:numPr>
          <w:ilvl w:val="0"/>
          <w:numId w:val="9"/>
        </w:numPr>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Form Name</w:t>
      </w:r>
      <w:r w:rsidRPr="002F531A">
        <w:rPr>
          <w:rFonts w:ascii="Arial" w:eastAsia="Times New Roman" w:hAnsi="Arial" w:cs="Arial"/>
          <w:color w:val="auto"/>
          <w:sz w:val="18"/>
          <w:szCs w:val="18"/>
          <w:lang w:val="en-AU"/>
        </w:rPr>
        <w:tab/>
        <w:t xml:space="preserve">: </w:t>
      </w:r>
      <w:r w:rsidR="00000996" w:rsidRPr="002F531A">
        <w:rPr>
          <w:rFonts w:ascii="Arial" w:eastAsia="Times New Roman" w:hAnsi="Arial" w:cs="Arial"/>
          <w:color w:val="auto"/>
          <w:sz w:val="18"/>
          <w:szCs w:val="18"/>
          <w:lang w:val="en-AU"/>
        </w:rPr>
        <w:t>Brand custodian</w:t>
      </w:r>
    </w:p>
    <w:p w14:paraId="7A3E5D7A" w14:textId="77777777" w:rsidR="00171EFE" w:rsidRPr="002F531A" w:rsidRDefault="00171EFE" w:rsidP="00171EFE">
      <w:pPr>
        <w:pStyle w:val="Default"/>
        <w:ind w:left="1440"/>
        <w:rPr>
          <w:rFonts w:ascii="Arial" w:eastAsia="Times New Roman" w:hAnsi="Arial" w:cs="Arial"/>
          <w:color w:val="auto"/>
          <w:sz w:val="18"/>
          <w:szCs w:val="18"/>
          <w:lang w:val="en-AU"/>
        </w:rPr>
      </w:pPr>
    </w:p>
    <w:p w14:paraId="45951857" w14:textId="77777777" w:rsidR="00612C5A" w:rsidRPr="002F531A" w:rsidRDefault="00171EFE" w:rsidP="0050580A">
      <w:pPr>
        <w:pStyle w:val="Default"/>
        <w:numPr>
          <w:ilvl w:val="0"/>
          <w:numId w:val="9"/>
        </w:numPr>
        <w:spacing w:line="360" w:lineRule="auto"/>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Inputs</w:t>
      </w:r>
      <w:r w:rsidRPr="002F531A">
        <w:rPr>
          <w:rFonts w:ascii="Arial" w:eastAsia="Times New Roman" w:hAnsi="Arial" w:cs="Arial"/>
          <w:color w:val="auto"/>
          <w:sz w:val="18"/>
          <w:szCs w:val="18"/>
          <w:lang w:val="en-AU"/>
        </w:rPr>
        <w:tab/>
      </w:r>
      <w:r w:rsidRPr="002F531A">
        <w:rPr>
          <w:rFonts w:ascii="Arial" w:eastAsia="Times New Roman" w:hAnsi="Arial" w:cs="Arial"/>
          <w:color w:val="auto"/>
          <w:sz w:val="18"/>
          <w:szCs w:val="18"/>
          <w:lang w:val="en-AU"/>
        </w:rPr>
        <w:tab/>
        <w:t xml:space="preserve">:  </w:t>
      </w:r>
      <w:r w:rsidR="001F21C9" w:rsidRPr="002F531A">
        <w:rPr>
          <w:rFonts w:ascii="Arial" w:eastAsia="Times New Roman" w:hAnsi="Arial" w:cs="Arial"/>
          <w:color w:val="auto"/>
          <w:sz w:val="18"/>
          <w:szCs w:val="18"/>
          <w:lang w:val="en-AU"/>
        </w:rPr>
        <w:t>Company</w:t>
      </w:r>
      <w:r w:rsidR="003E01A9" w:rsidRPr="002F531A">
        <w:rPr>
          <w:rFonts w:ascii="Arial" w:eastAsia="Times New Roman" w:hAnsi="Arial" w:cs="Arial"/>
          <w:color w:val="auto"/>
          <w:sz w:val="18"/>
          <w:szCs w:val="18"/>
          <w:lang w:val="en-AU"/>
        </w:rPr>
        <w:t xml:space="preserve"> Name</w:t>
      </w:r>
      <w:r w:rsidRPr="002F531A">
        <w:rPr>
          <w:rFonts w:ascii="Arial" w:eastAsia="Times New Roman" w:hAnsi="Arial" w:cs="Arial"/>
          <w:color w:val="auto"/>
          <w:sz w:val="18"/>
          <w:szCs w:val="18"/>
          <w:lang w:val="en-AU"/>
        </w:rPr>
        <w:t xml:space="preserve">: </w:t>
      </w:r>
      <w:r w:rsidR="00C90726" w:rsidRPr="002F531A">
        <w:rPr>
          <w:rFonts w:ascii="Arial" w:eastAsia="Times New Roman" w:hAnsi="Arial" w:cs="Arial"/>
          <w:color w:val="FF0000"/>
          <w:sz w:val="18"/>
          <w:szCs w:val="18"/>
          <w:lang w:val="en-AU"/>
        </w:rPr>
        <w:t>*</w:t>
      </w:r>
      <w:r w:rsidRPr="002F531A">
        <w:rPr>
          <w:rFonts w:ascii="Arial" w:eastAsia="Times New Roman" w:hAnsi="Arial" w:cs="Arial"/>
          <w:color w:val="auto"/>
          <w:sz w:val="18"/>
          <w:szCs w:val="18"/>
          <w:lang w:val="en-AU" w:eastAsia="en-AU"/>
        </w:rPr>
        <w:t>,</w:t>
      </w:r>
      <w:r w:rsidR="003E01A9" w:rsidRPr="002F531A">
        <w:rPr>
          <w:rFonts w:ascii="Arial" w:eastAsia="Times New Roman" w:hAnsi="Arial" w:cs="Arial"/>
          <w:color w:val="auto"/>
          <w:sz w:val="18"/>
          <w:szCs w:val="18"/>
          <w:lang w:val="en-AU" w:eastAsia="en-AU"/>
        </w:rPr>
        <w:t xml:space="preserve"> Drop down list</w:t>
      </w:r>
    </w:p>
    <w:p w14:paraId="03D3A7BD" w14:textId="77777777" w:rsidR="001F21C9" w:rsidRPr="002F531A" w:rsidRDefault="001F21C9" w:rsidP="00612C5A">
      <w:pPr>
        <w:pStyle w:val="ListParagraph"/>
        <w:ind w:left="2880"/>
        <w:rPr>
          <w:rFonts w:cs="Arial"/>
          <w:sz w:val="18"/>
          <w:szCs w:val="18"/>
        </w:rPr>
      </w:pPr>
      <w:r w:rsidRPr="002F531A">
        <w:rPr>
          <w:rFonts w:cs="Arial"/>
          <w:sz w:val="18"/>
          <w:szCs w:val="18"/>
        </w:rPr>
        <w:t>Brand Name: Optional field, Drop down list</w:t>
      </w:r>
    </w:p>
    <w:p w14:paraId="69D6A0E0" w14:textId="77777777" w:rsidR="003E01A9" w:rsidRPr="002F531A" w:rsidRDefault="003E01A9" w:rsidP="00612C5A">
      <w:pPr>
        <w:pStyle w:val="ListParagraph"/>
        <w:ind w:left="2880"/>
        <w:rPr>
          <w:rFonts w:cs="Arial"/>
          <w:sz w:val="18"/>
          <w:szCs w:val="18"/>
        </w:rPr>
      </w:pPr>
      <w:r w:rsidRPr="002F531A">
        <w:rPr>
          <w:rFonts w:cs="Arial"/>
          <w:sz w:val="18"/>
          <w:szCs w:val="18"/>
        </w:rPr>
        <w:t>Sub Brand name: Optional,</w:t>
      </w:r>
      <w:r w:rsidRPr="002F531A">
        <w:rPr>
          <w:rFonts w:cs="Arial"/>
          <w:b/>
          <w:sz w:val="18"/>
          <w:szCs w:val="18"/>
        </w:rPr>
        <w:t xml:space="preserve"> </w:t>
      </w:r>
      <w:r w:rsidRPr="002F531A">
        <w:rPr>
          <w:rFonts w:cs="Arial"/>
          <w:sz w:val="18"/>
          <w:szCs w:val="18"/>
        </w:rPr>
        <w:t>Drop down list</w:t>
      </w:r>
    </w:p>
    <w:p w14:paraId="69E69973" w14:textId="77777777" w:rsidR="0099519F" w:rsidRPr="002F531A" w:rsidRDefault="0099519F" w:rsidP="00612C5A">
      <w:pPr>
        <w:pStyle w:val="ListParagraph"/>
        <w:ind w:left="2880"/>
        <w:rPr>
          <w:rFonts w:cs="Arial"/>
          <w:sz w:val="18"/>
          <w:szCs w:val="18"/>
        </w:rPr>
      </w:pPr>
    </w:p>
    <w:p w14:paraId="4E99B614" w14:textId="77777777" w:rsidR="0099519F" w:rsidRPr="002F531A" w:rsidRDefault="0099519F" w:rsidP="0099519F">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b/>
          <w:color w:val="auto"/>
          <w:sz w:val="18"/>
          <w:szCs w:val="18"/>
          <w:lang w:val="en-AU" w:eastAsia="en-AU"/>
        </w:rPr>
        <w:t>Designation Type</w:t>
      </w:r>
      <w:r w:rsidRPr="002F531A">
        <w:rPr>
          <w:rFonts w:ascii="Arial" w:eastAsia="Times New Roman" w:hAnsi="Arial" w:cs="Arial"/>
          <w:color w:val="auto"/>
          <w:sz w:val="18"/>
          <w:szCs w:val="18"/>
          <w:lang w:val="en-AU" w:eastAsia="en-AU"/>
        </w:rPr>
        <w:t xml:space="preserve">: </w:t>
      </w:r>
      <w:r w:rsidR="00C90726" w:rsidRPr="002F531A">
        <w:rPr>
          <w:rFonts w:ascii="Arial" w:eastAsia="Times New Roman" w:hAnsi="Arial" w:cs="Arial"/>
          <w:color w:val="FF0000"/>
          <w:sz w:val="18"/>
          <w:szCs w:val="18"/>
          <w:lang w:val="en-AU" w:eastAsia="en-AU"/>
        </w:rPr>
        <w:t>*</w:t>
      </w:r>
      <w:r w:rsidRPr="002F531A">
        <w:rPr>
          <w:rFonts w:ascii="Arial" w:eastAsia="Times New Roman" w:hAnsi="Arial" w:cs="Arial"/>
          <w:color w:val="auto"/>
          <w:sz w:val="18"/>
          <w:szCs w:val="18"/>
          <w:lang w:val="en-AU" w:eastAsia="en-AU"/>
        </w:rPr>
        <w:t>, Radio button, to identify the person is in Top/Middle management or in Brand Marketing Team</w:t>
      </w:r>
    </w:p>
    <w:p w14:paraId="79EB0D48" w14:textId="77777777" w:rsidR="0099519F" w:rsidRPr="002F531A" w:rsidRDefault="00CC7E17" w:rsidP="00612C5A">
      <w:pPr>
        <w:pStyle w:val="ListParagraph"/>
        <w:ind w:left="2880"/>
        <w:rPr>
          <w:rFonts w:cs="Arial"/>
          <w:b/>
          <w:sz w:val="18"/>
          <w:szCs w:val="18"/>
        </w:rPr>
      </w:pPr>
      <w:r w:rsidRPr="002F531A">
        <w:rPr>
          <w:rFonts w:cs="Arial"/>
          <w:sz w:val="18"/>
          <w:szCs w:val="18"/>
        </w:rPr>
        <w:t>If</w:t>
      </w:r>
      <w:r w:rsidRPr="002F531A">
        <w:rPr>
          <w:rFonts w:cs="Arial"/>
          <w:b/>
          <w:sz w:val="18"/>
          <w:szCs w:val="18"/>
        </w:rPr>
        <w:t xml:space="preserve"> </w:t>
      </w:r>
      <w:r w:rsidRPr="002F531A">
        <w:rPr>
          <w:rFonts w:cs="Arial"/>
          <w:sz w:val="18"/>
          <w:szCs w:val="18"/>
        </w:rPr>
        <w:t>Top/Middle management is selected then below information will be captured.</w:t>
      </w:r>
    </w:p>
    <w:p w14:paraId="49697233" w14:textId="77777777" w:rsidR="00171EFE" w:rsidRPr="002F531A" w:rsidRDefault="00612C5A" w:rsidP="00612C5A">
      <w:pPr>
        <w:pStyle w:val="ListParagraph"/>
        <w:ind w:left="2880"/>
        <w:rPr>
          <w:rFonts w:cs="Arial"/>
          <w:b/>
          <w:sz w:val="18"/>
          <w:szCs w:val="18"/>
        </w:rPr>
      </w:pPr>
      <w:r w:rsidRPr="002F531A">
        <w:rPr>
          <w:rFonts w:cs="Arial"/>
          <w:b/>
          <w:sz w:val="18"/>
          <w:szCs w:val="18"/>
        </w:rPr>
        <w:t>Top management of Brand</w:t>
      </w:r>
      <w:r w:rsidR="00171EFE" w:rsidRPr="002F531A">
        <w:rPr>
          <w:rFonts w:cs="Arial"/>
          <w:b/>
          <w:sz w:val="18"/>
          <w:szCs w:val="18"/>
        </w:rPr>
        <w:t xml:space="preserve"> </w:t>
      </w:r>
    </w:p>
    <w:p w14:paraId="6D4EEFDB" w14:textId="77777777" w:rsidR="00612C5A" w:rsidRPr="002F531A" w:rsidRDefault="00612C5A" w:rsidP="00612C5A">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lastRenderedPageBreak/>
        <w:t>Name: mandatory, name of the Top management of Brand</w:t>
      </w:r>
    </w:p>
    <w:p w14:paraId="0854A2E4" w14:textId="77777777" w:rsidR="00612C5A" w:rsidRPr="002F531A" w:rsidRDefault="00612C5A" w:rsidP="00612C5A">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Designation: Optional, designation of the Top management of Brand</w:t>
      </w:r>
    </w:p>
    <w:p w14:paraId="31F9C1E5" w14:textId="77777777" w:rsidR="00612C5A" w:rsidRPr="002F531A" w:rsidRDefault="00612C5A" w:rsidP="00612C5A">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Contact no</w:t>
      </w:r>
      <w:r w:rsidR="00446265" w:rsidRPr="002F531A">
        <w:rPr>
          <w:rFonts w:ascii="Arial" w:eastAsia="Times New Roman" w:hAnsi="Arial" w:cs="Arial"/>
          <w:color w:val="auto"/>
          <w:sz w:val="18"/>
          <w:szCs w:val="18"/>
          <w:lang w:val="en-AU" w:eastAsia="en-AU"/>
        </w:rPr>
        <w:t xml:space="preserve"> 1</w:t>
      </w:r>
      <w:r w:rsidRPr="002F531A">
        <w:rPr>
          <w:rFonts w:ascii="Arial" w:eastAsia="Times New Roman" w:hAnsi="Arial" w:cs="Arial"/>
          <w:color w:val="auto"/>
          <w:sz w:val="18"/>
          <w:szCs w:val="18"/>
          <w:lang w:val="en-AU" w:eastAsia="en-AU"/>
        </w:rPr>
        <w:t>: optional, contact no of the Top management of Brand</w:t>
      </w:r>
    </w:p>
    <w:p w14:paraId="55904974" w14:textId="77777777" w:rsidR="00446265" w:rsidRPr="002F531A" w:rsidRDefault="00446265" w:rsidP="00612C5A">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Contact no 2: optional, contact no of the Top management of Brand</w:t>
      </w:r>
    </w:p>
    <w:p w14:paraId="1B5ECA20" w14:textId="77777777" w:rsidR="00612C5A" w:rsidRPr="002F531A" w:rsidRDefault="00612C5A" w:rsidP="00612C5A">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Email: Optional, Email id of the Top management of Brand</w:t>
      </w:r>
    </w:p>
    <w:p w14:paraId="1E7CDF14" w14:textId="77777777" w:rsidR="00446265" w:rsidRPr="002F531A" w:rsidRDefault="00446265" w:rsidP="00612C5A">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Alternate Email: Optional, alternate Email id of the Top management of Brand</w:t>
      </w:r>
    </w:p>
    <w:p w14:paraId="3786D79C" w14:textId="77777777" w:rsidR="00A52CC2" w:rsidRPr="002F531A" w:rsidRDefault="00A52CC2" w:rsidP="00612C5A">
      <w:pPr>
        <w:pStyle w:val="Default"/>
        <w:spacing w:line="360" w:lineRule="auto"/>
        <w:ind w:left="2880"/>
        <w:rPr>
          <w:rFonts w:ascii="Arial" w:eastAsia="Times New Roman" w:hAnsi="Arial" w:cs="Arial"/>
          <w:color w:val="auto"/>
          <w:sz w:val="16"/>
          <w:szCs w:val="16"/>
          <w:lang w:val="en-AU" w:eastAsia="en-AU"/>
        </w:rPr>
      </w:pPr>
      <w:r w:rsidRPr="002F531A">
        <w:rPr>
          <w:rFonts w:ascii="Arial" w:eastAsia="Times New Roman" w:hAnsi="Arial" w:cs="Arial"/>
          <w:color w:val="auto"/>
          <w:sz w:val="16"/>
          <w:szCs w:val="16"/>
          <w:lang w:val="en-AU" w:eastAsia="en-AU"/>
        </w:rPr>
        <w:t>Note: One field is mandatory, either fill contact no or Email</w:t>
      </w:r>
    </w:p>
    <w:p w14:paraId="4B0A513D" w14:textId="77777777" w:rsidR="00612C5A" w:rsidRPr="002F531A" w:rsidRDefault="00612C5A" w:rsidP="00612C5A">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 xml:space="preserve">Location: </w:t>
      </w:r>
      <w:r w:rsidR="001B33F2" w:rsidRPr="002F531A">
        <w:rPr>
          <w:rFonts w:ascii="Arial" w:eastAsia="Times New Roman" w:hAnsi="Arial" w:cs="Arial"/>
          <w:color w:val="auto"/>
          <w:sz w:val="18"/>
          <w:szCs w:val="18"/>
          <w:lang w:val="en-AU" w:eastAsia="en-AU"/>
        </w:rPr>
        <w:t>Optional, Location of the Top management of Brand</w:t>
      </w:r>
    </w:p>
    <w:p w14:paraId="65DB7BA2" w14:textId="77777777" w:rsidR="00612C5A" w:rsidRPr="002F531A" w:rsidRDefault="00612C5A" w:rsidP="00612C5A">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Address:</w:t>
      </w:r>
      <w:r w:rsidR="001B33F2" w:rsidRPr="002F531A">
        <w:rPr>
          <w:rFonts w:ascii="Arial" w:eastAsia="Times New Roman" w:hAnsi="Arial" w:cs="Arial"/>
          <w:color w:val="auto"/>
          <w:sz w:val="18"/>
          <w:szCs w:val="18"/>
          <w:lang w:val="en-AU" w:eastAsia="en-AU"/>
        </w:rPr>
        <w:t xml:space="preserve"> Optional, Address of the Top management of Brand</w:t>
      </w:r>
    </w:p>
    <w:p w14:paraId="3022D3F6" w14:textId="77777777" w:rsidR="00612C5A" w:rsidRPr="002F531A" w:rsidRDefault="00612C5A" w:rsidP="00612C5A">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Pin Code:</w:t>
      </w:r>
      <w:r w:rsidR="001B33F2" w:rsidRPr="002F531A">
        <w:rPr>
          <w:rFonts w:ascii="Arial" w:eastAsia="Times New Roman" w:hAnsi="Arial" w:cs="Arial"/>
          <w:color w:val="auto"/>
          <w:sz w:val="18"/>
          <w:szCs w:val="18"/>
          <w:lang w:val="en-AU" w:eastAsia="en-AU"/>
        </w:rPr>
        <w:t xml:space="preserve"> Optional, Pin code of the Top management of Brand</w:t>
      </w:r>
    </w:p>
    <w:p w14:paraId="432A639A" w14:textId="77777777" w:rsidR="009A73B1" w:rsidRPr="002F531A" w:rsidRDefault="009A73B1" w:rsidP="00612C5A">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Add New Button: Submit box to add another record</w:t>
      </w:r>
    </w:p>
    <w:p w14:paraId="4C3BDF9D" w14:textId="77777777" w:rsidR="00CC7E17" w:rsidRPr="002F531A" w:rsidRDefault="00CC7E17" w:rsidP="00612C5A">
      <w:pPr>
        <w:pStyle w:val="Default"/>
        <w:spacing w:line="360" w:lineRule="auto"/>
        <w:ind w:left="2880"/>
        <w:rPr>
          <w:rFonts w:ascii="Arial" w:eastAsia="Times New Roman" w:hAnsi="Arial" w:cs="Arial"/>
          <w:b/>
          <w:color w:val="auto"/>
          <w:sz w:val="18"/>
          <w:szCs w:val="18"/>
          <w:lang w:val="en-AU" w:eastAsia="en-AU"/>
        </w:rPr>
      </w:pPr>
    </w:p>
    <w:p w14:paraId="2FFE6D9E" w14:textId="77777777" w:rsidR="00CC7E17" w:rsidRPr="002F531A" w:rsidRDefault="00CC7E17" w:rsidP="00CC7E17">
      <w:pPr>
        <w:pStyle w:val="ListParagraph"/>
        <w:ind w:left="2880"/>
        <w:rPr>
          <w:rFonts w:cs="Arial"/>
          <w:b/>
          <w:sz w:val="18"/>
          <w:szCs w:val="18"/>
        </w:rPr>
      </w:pPr>
      <w:r w:rsidRPr="002F531A">
        <w:rPr>
          <w:rFonts w:cs="Arial"/>
          <w:sz w:val="18"/>
          <w:szCs w:val="18"/>
        </w:rPr>
        <w:t>If</w:t>
      </w:r>
      <w:r w:rsidRPr="002F531A">
        <w:rPr>
          <w:rFonts w:cs="Arial"/>
          <w:b/>
          <w:sz w:val="18"/>
          <w:szCs w:val="18"/>
        </w:rPr>
        <w:t xml:space="preserve"> </w:t>
      </w:r>
      <w:r w:rsidRPr="002F531A">
        <w:rPr>
          <w:rFonts w:cs="Arial"/>
          <w:sz w:val="18"/>
          <w:szCs w:val="18"/>
        </w:rPr>
        <w:t>Brand/Marketing is selected then below information will be captured.</w:t>
      </w:r>
    </w:p>
    <w:p w14:paraId="4EC0093C" w14:textId="77777777" w:rsidR="00612C5A" w:rsidRPr="002F531A" w:rsidRDefault="001B33F2" w:rsidP="00612C5A">
      <w:pPr>
        <w:pStyle w:val="Default"/>
        <w:spacing w:line="360" w:lineRule="auto"/>
        <w:ind w:left="2880"/>
        <w:rPr>
          <w:rFonts w:ascii="Arial" w:eastAsia="Times New Roman" w:hAnsi="Arial" w:cs="Arial"/>
          <w:b/>
          <w:color w:val="auto"/>
          <w:sz w:val="18"/>
          <w:szCs w:val="18"/>
          <w:lang w:val="en-AU" w:eastAsia="en-AU"/>
        </w:rPr>
      </w:pPr>
      <w:r w:rsidRPr="002F531A">
        <w:rPr>
          <w:rFonts w:ascii="Arial" w:eastAsia="Times New Roman" w:hAnsi="Arial" w:cs="Arial"/>
          <w:b/>
          <w:color w:val="auto"/>
          <w:sz w:val="18"/>
          <w:szCs w:val="18"/>
          <w:lang w:val="en-AU" w:eastAsia="en-AU"/>
        </w:rPr>
        <w:t>Brand / Marketing Team</w:t>
      </w:r>
    </w:p>
    <w:p w14:paraId="382F1D89" w14:textId="77777777" w:rsidR="001B33F2" w:rsidRPr="002F531A" w:rsidRDefault="001B33F2" w:rsidP="001B33F2">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 xml:space="preserve">Name: </w:t>
      </w:r>
      <w:r w:rsidR="00C90726" w:rsidRPr="002F531A">
        <w:rPr>
          <w:rFonts w:ascii="Arial" w:eastAsia="Times New Roman" w:hAnsi="Arial" w:cs="Arial"/>
          <w:color w:val="FF0000"/>
          <w:sz w:val="18"/>
          <w:szCs w:val="18"/>
          <w:lang w:val="en-AU" w:eastAsia="en-AU"/>
        </w:rPr>
        <w:t>*</w:t>
      </w:r>
      <w:r w:rsidRPr="002F531A">
        <w:rPr>
          <w:rFonts w:ascii="Arial" w:eastAsia="Times New Roman" w:hAnsi="Arial" w:cs="Arial"/>
          <w:color w:val="auto"/>
          <w:sz w:val="18"/>
          <w:szCs w:val="18"/>
          <w:lang w:val="en-AU" w:eastAsia="en-AU"/>
        </w:rPr>
        <w:t>, name of the Brand / Marketing Team</w:t>
      </w:r>
    </w:p>
    <w:p w14:paraId="028CE957" w14:textId="77777777" w:rsidR="001B33F2" w:rsidRPr="002F531A" w:rsidRDefault="001B33F2" w:rsidP="001B33F2">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Designation: Optional, designation of the Brand / Marketing Team</w:t>
      </w:r>
    </w:p>
    <w:p w14:paraId="72E0568A" w14:textId="77777777" w:rsidR="001B33F2" w:rsidRPr="002F531A" w:rsidRDefault="001B33F2" w:rsidP="001B33F2">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Contact no</w:t>
      </w:r>
      <w:r w:rsidR="00AA1273" w:rsidRPr="002F531A">
        <w:rPr>
          <w:rFonts w:ascii="Arial" w:eastAsia="Times New Roman" w:hAnsi="Arial" w:cs="Arial"/>
          <w:color w:val="auto"/>
          <w:sz w:val="18"/>
          <w:szCs w:val="18"/>
          <w:lang w:val="en-AU" w:eastAsia="en-AU"/>
        </w:rPr>
        <w:t xml:space="preserve"> 1</w:t>
      </w:r>
      <w:r w:rsidRPr="002F531A">
        <w:rPr>
          <w:rFonts w:ascii="Arial" w:eastAsia="Times New Roman" w:hAnsi="Arial" w:cs="Arial"/>
          <w:color w:val="auto"/>
          <w:sz w:val="18"/>
          <w:szCs w:val="18"/>
          <w:lang w:val="en-AU" w:eastAsia="en-AU"/>
        </w:rPr>
        <w:t>: optional, contact no of the Brand / Marketing Team</w:t>
      </w:r>
    </w:p>
    <w:p w14:paraId="2364E539" w14:textId="77777777" w:rsidR="00AA1273" w:rsidRPr="002F531A" w:rsidRDefault="00AA1273" w:rsidP="001B33F2">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Contact no 2: optional, contact no of the Brand / Marketing Team</w:t>
      </w:r>
    </w:p>
    <w:p w14:paraId="70BA7446" w14:textId="77777777" w:rsidR="001B33F2" w:rsidRPr="002F531A" w:rsidRDefault="001B33F2" w:rsidP="001B33F2">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Email: Optional, Email id of the Brand / Marketing Team</w:t>
      </w:r>
    </w:p>
    <w:p w14:paraId="3C0BA6F4" w14:textId="77777777" w:rsidR="002E0B07" w:rsidRPr="002F531A" w:rsidRDefault="002E0B07" w:rsidP="001B33F2">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Alternate Email: Optional, Email id of the Brand / Marketing Team</w:t>
      </w:r>
    </w:p>
    <w:p w14:paraId="2610AC7E" w14:textId="77777777" w:rsidR="001B33F2" w:rsidRPr="002F531A" w:rsidRDefault="001B33F2" w:rsidP="001B33F2">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 xml:space="preserve">Location: Optional, Location of the Brand / Marketing Team </w:t>
      </w:r>
    </w:p>
    <w:p w14:paraId="68B62D0C" w14:textId="77777777" w:rsidR="001B33F2" w:rsidRPr="002F531A" w:rsidRDefault="001B33F2" w:rsidP="001B33F2">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Address: Optional, Address of the Brand / Marketing Team</w:t>
      </w:r>
    </w:p>
    <w:p w14:paraId="2FEB05F1" w14:textId="77777777" w:rsidR="00C739AB" w:rsidRPr="002F531A" w:rsidRDefault="001B33F2" w:rsidP="00612C5A">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Pin Code: Optional, Pin code of the Brand / Marketing Team</w:t>
      </w:r>
    </w:p>
    <w:p w14:paraId="664FCD8F" w14:textId="77777777" w:rsidR="0099519F" w:rsidRPr="002F531A" w:rsidRDefault="00CC7E17" w:rsidP="00612C5A">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If Brand marketing team checked then</w:t>
      </w:r>
    </w:p>
    <w:p w14:paraId="1E8DCD14" w14:textId="77777777" w:rsidR="00612C5A" w:rsidRPr="002F531A" w:rsidRDefault="00612C5A" w:rsidP="00612C5A">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Key Contact Person</w:t>
      </w:r>
      <w:r w:rsidR="001B33F2" w:rsidRPr="002F531A">
        <w:rPr>
          <w:rFonts w:ascii="Arial" w:eastAsia="Times New Roman" w:hAnsi="Arial" w:cs="Arial"/>
          <w:color w:val="auto"/>
          <w:sz w:val="18"/>
          <w:szCs w:val="18"/>
          <w:lang w:val="en-AU" w:eastAsia="en-AU"/>
        </w:rPr>
        <w:t>, Check box, if checked then Key contact person</w:t>
      </w:r>
    </w:p>
    <w:p w14:paraId="410141D8" w14:textId="77777777" w:rsidR="00CC7E17" w:rsidRPr="002F531A" w:rsidRDefault="00CC7E17" w:rsidP="00612C5A">
      <w:pPr>
        <w:pStyle w:val="Default"/>
        <w:spacing w:line="360" w:lineRule="auto"/>
        <w:ind w:left="2880"/>
        <w:rPr>
          <w:rFonts w:ascii="Arial" w:eastAsia="Times New Roman" w:hAnsi="Arial" w:cs="Arial"/>
          <w:color w:val="auto"/>
          <w:sz w:val="18"/>
          <w:szCs w:val="18"/>
          <w:lang w:val="en-AU" w:eastAsia="en-AU"/>
        </w:rPr>
      </w:pPr>
    </w:p>
    <w:p w14:paraId="6847E38B" w14:textId="77777777" w:rsidR="009A73B1" w:rsidRPr="002F531A" w:rsidRDefault="009A73B1" w:rsidP="009A73B1">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b/>
          <w:color w:val="auto"/>
          <w:sz w:val="18"/>
          <w:szCs w:val="18"/>
          <w:lang w:val="en-AU" w:eastAsia="en-AU"/>
        </w:rPr>
        <w:t>Add New Button</w:t>
      </w:r>
      <w:r w:rsidRPr="002F531A">
        <w:rPr>
          <w:rFonts w:ascii="Arial" w:eastAsia="Times New Roman" w:hAnsi="Arial" w:cs="Arial"/>
          <w:color w:val="auto"/>
          <w:sz w:val="18"/>
          <w:szCs w:val="18"/>
          <w:lang w:val="en-AU" w:eastAsia="en-AU"/>
        </w:rPr>
        <w:t>: Submit box to add another record</w:t>
      </w:r>
    </w:p>
    <w:p w14:paraId="28F130CD" w14:textId="77777777" w:rsidR="00171EFE" w:rsidRPr="002F531A" w:rsidRDefault="00171EFE" w:rsidP="00171EFE">
      <w:pPr>
        <w:pStyle w:val="Default"/>
        <w:spacing w:line="360" w:lineRule="auto"/>
        <w:rPr>
          <w:rFonts w:ascii="Arial" w:eastAsia="Times New Roman" w:hAnsi="Arial" w:cs="Arial"/>
          <w:color w:val="auto"/>
          <w:sz w:val="18"/>
          <w:szCs w:val="18"/>
          <w:lang w:val="en-AU" w:eastAsia="en-AU"/>
        </w:rPr>
      </w:pPr>
      <w:r w:rsidRPr="002F531A">
        <w:rPr>
          <w:rFonts w:ascii="Arial" w:eastAsia="Times New Roman" w:hAnsi="Arial" w:cs="Arial"/>
          <w:i/>
          <w:color w:val="auto"/>
          <w:sz w:val="18"/>
          <w:szCs w:val="18"/>
          <w:lang w:val="en-AU" w:eastAsia="en-AU"/>
        </w:rPr>
        <w:tab/>
      </w:r>
      <w:r w:rsidRPr="002F531A">
        <w:rPr>
          <w:rFonts w:ascii="Arial" w:eastAsia="Times New Roman" w:hAnsi="Arial" w:cs="Arial"/>
          <w:i/>
          <w:color w:val="auto"/>
          <w:sz w:val="18"/>
          <w:szCs w:val="18"/>
          <w:lang w:val="en-AU" w:eastAsia="en-AU"/>
        </w:rPr>
        <w:tab/>
        <w:t xml:space="preserve"> </w:t>
      </w:r>
    </w:p>
    <w:p w14:paraId="47E9F221" w14:textId="77777777" w:rsidR="00171EFE" w:rsidRPr="002F531A" w:rsidRDefault="00171EFE" w:rsidP="0050580A">
      <w:pPr>
        <w:pStyle w:val="Default"/>
        <w:numPr>
          <w:ilvl w:val="0"/>
          <w:numId w:val="9"/>
        </w:numPr>
        <w:spacing w:line="360" w:lineRule="auto"/>
        <w:rPr>
          <w:rFonts w:ascii="Arial" w:eastAsia="Times New Roman" w:hAnsi="Arial" w:cs="Arial"/>
          <w:color w:val="auto"/>
          <w:sz w:val="18"/>
          <w:szCs w:val="18"/>
          <w:lang w:val="en-AU" w:eastAsia="en-AU"/>
        </w:rPr>
      </w:pPr>
      <w:r w:rsidRPr="002F531A">
        <w:rPr>
          <w:rFonts w:ascii="Arial" w:eastAsia="Times New Roman" w:hAnsi="Arial" w:cs="Arial"/>
          <w:b/>
          <w:color w:val="auto"/>
          <w:sz w:val="18"/>
          <w:szCs w:val="18"/>
          <w:lang w:val="en-AU"/>
        </w:rPr>
        <w:t>Validation</w:t>
      </w:r>
      <w:r w:rsidRPr="002F531A">
        <w:rPr>
          <w:rFonts w:ascii="Arial" w:eastAsia="Times New Roman" w:hAnsi="Arial" w:cs="Arial"/>
          <w:color w:val="auto"/>
          <w:sz w:val="18"/>
          <w:szCs w:val="18"/>
          <w:lang w:val="en-AU"/>
        </w:rPr>
        <w:tab/>
        <w:t xml:space="preserve">: Client side validation (like required field validation) will be checked for all mandatory fields. If mandatory field will blank then a proper message will appeared like “Please select </w:t>
      </w:r>
      <w:r w:rsidR="00097564" w:rsidRPr="002F531A">
        <w:rPr>
          <w:rFonts w:ascii="Arial" w:eastAsia="Times New Roman" w:hAnsi="Arial" w:cs="Arial"/>
          <w:color w:val="auto"/>
          <w:sz w:val="18"/>
          <w:szCs w:val="18"/>
          <w:lang w:val="en-AU"/>
        </w:rPr>
        <w:t>Brand</w:t>
      </w:r>
      <w:r w:rsidRPr="002F531A">
        <w:rPr>
          <w:rFonts w:ascii="Arial" w:eastAsia="Times New Roman" w:hAnsi="Arial" w:cs="Arial"/>
          <w:color w:val="auto"/>
          <w:sz w:val="18"/>
          <w:szCs w:val="18"/>
          <w:lang w:val="en-AU"/>
        </w:rPr>
        <w:t xml:space="preserve"> name”,</w:t>
      </w:r>
      <w:r w:rsidR="00097564" w:rsidRPr="002F531A">
        <w:rPr>
          <w:rFonts w:ascii="Arial" w:eastAsia="Times New Roman" w:hAnsi="Arial" w:cs="Arial"/>
          <w:color w:val="auto"/>
          <w:sz w:val="18"/>
          <w:szCs w:val="18"/>
          <w:lang w:val="en-AU"/>
        </w:rPr>
        <w:t xml:space="preserve"> email validation will be checked to check valid email id.</w:t>
      </w:r>
      <w:r w:rsidRPr="002F531A">
        <w:rPr>
          <w:rFonts w:ascii="Arial" w:eastAsia="Times New Roman" w:hAnsi="Arial" w:cs="Arial"/>
          <w:color w:val="auto"/>
          <w:sz w:val="18"/>
          <w:szCs w:val="18"/>
          <w:lang w:val="en-AU"/>
        </w:rPr>
        <w:t xml:space="preserve"> Before inserting records in database, server side validation like duplicate record (</w:t>
      </w:r>
      <w:r w:rsidR="00097564" w:rsidRPr="002F531A">
        <w:rPr>
          <w:rFonts w:ascii="Arial" w:eastAsia="Times New Roman" w:hAnsi="Arial" w:cs="Arial"/>
          <w:color w:val="auto"/>
          <w:sz w:val="18"/>
          <w:szCs w:val="18"/>
          <w:lang w:val="en-AU"/>
        </w:rPr>
        <w:t>Top management of Brand / Brand Marketing Team name</w:t>
      </w:r>
      <w:r w:rsidRPr="002F531A">
        <w:rPr>
          <w:rFonts w:ascii="Arial" w:eastAsia="Times New Roman" w:hAnsi="Arial" w:cs="Arial"/>
          <w:color w:val="auto"/>
          <w:sz w:val="18"/>
          <w:szCs w:val="18"/>
          <w:lang w:val="en-AU"/>
        </w:rPr>
        <w:t>) will be checked and a proper message “Record is already exist” will appear. After successful updation and insertion a proper message like “Record is successfully inserted” / “Record is successfully updated” will appear.</w:t>
      </w:r>
    </w:p>
    <w:p w14:paraId="74FAA4AA" w14:textId="77777777" w:rsidR="00171EFE" w:rsidRPr="002F531A" w:rsidRDefault="00171EFE" w:rsidP="00171EFE">
      <w:pPr>
        <w:pStyle w:val="Default"/>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rPr>
        <w:t xml:space="preserve">                                                            </w:t>
      </w:r>
    </w:p>
    <w:p w14:paraId="4E8C154D" w14:textId="77777777" w:rsidR="00171EFE" w:rsidRPr="002F531A" w:rsidRDefault="00171EFE" w:rsidP="00171EFE">
      <w:pPr>
        <w:pStyle w:val="Default"/>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 xml:space="preserve">                       </w:t>
      </w:r>
    </w:p>
    <w:p w14:paraId="6F1A1B70" w14:textId="77777777" w:rsidR="00171EFE" w:rsidRPr="002F531A" w:rsidRDefault="00171EFE" w:rsidP="0050580A">
      <w:pPr>
        <w:pStyle w:val="Default"/>
        <w:numPr>
          <w:ilvl w:val="0"/>
          <w:numId w:val="10"/>
        </w:numPr>
        <w:ind w:left="1440"/>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Action</w:t>
      </w:r>
      <w:r w:rsidRPr="002F531A">
        <w:rPr>
          <w:rFonts w:ascii="Arial" w:eastAsia="Times New Roman" w:hAnsi="Arial" w:cs="Arial"/>
          <w:b/>
          <w:color w:val="auto"/>
          <w:sz w:val="18"/>
          <w:szCs w:val="18"/>
          <w:lang w:val="en-AU"/>
        </w:rPr>
        <w:tab/>
      </w:r>
      <w:r w:rsidRPr="002F531A">
        <w:rPr>
          <w:rFonts w:ascii="Arial" w:eastAsia="Times New Roman" w:hAnsi="Arial" w:cs="Arial"/>
          <w:b/>
          <w:color w:val="auto"/>
          <w:sz w:val="18"/>
          <w:szCs w:val="18"/>
          <w:lang w:val="en-AU"/>
        </w:rPr>
        <w:tab/>
      </w:r>
      <w:r w:rsidRPr="002F531A">
        <w:rPr>
          <w:rFonts w:ascii="Arial" w:eastAsia="Times New Roman" w:hAnsi="Arial" w:cs="Arial"/>
          <w:color w:val="auto"/>
          <w:sz w:val="18"/>
          <w:szCs w:val="18"/>
          <w:lang w:val="en-AU"/>
        </w:rPr>
        <w:t>:  User should be able to Add, Edit, Delete and View operations as his Rights</w:t>
      </w:r>
      <w:r w:rsidRPr="002F531A">
        <w:rPr>
          <w:rFonts w:ascii="Arial" w:eastAsia="Times New Roman" w:hAnsi="Arial" w:cs="Arial"/>
          <w:b/>
          <w:color w:val="auto"/>
          <w:sz w:val="18"/>
          <w:szCs w:val="18"/>
          <w:lang w:val="en-AU"/>
        </w:rPr>
        <w:t xml:space="preserve">                           </w:t>
      </w:r>
      <w:r w:rsidRPr="002F531A">
        <w:rPr>
          <w:rFonts w:ascii="Arial" w:eastAsia="Times New Roman" w:hAnsi="Arial" w:cs="Arial"/>
          <w:color w:val="auto"/>
          <w:sz w:val="18"/>
          <w:szCs w:val="18"/>
          <w:lang w:val="en-AU"/>
        </w:rPr>
        <w:t>Assigned in user role mapping section.</w:t>
      </w:r>
    </w:p>
    <w:p w14:paraId="579B8A2D" w14:textId="77777777" w:rsidR="00171EFE" w:rsidRPr="002F531A" w:rsidRDefault="00171EFE" w:rsidP="00171EFE">
      <w:pPr>
        <w:pStyle w:val="Default"/>
        <w:ind w:left="1440"/>
        <w:rPr>
          <w:rFonts w:ascii="Arial" w:eastAsia="Times New Roman" w:hAnsi="Arial" w:cs="Arial"/>
          <w:color w:val="auto"/>
          <w:sz w:val="18"/>
          <w:szCs w:val="18"/>
          <w:lang w:val="en-AU"/>
        </w:rPr>
      </w:pPr>
    </w:p>
    <w:p w14:paraId="0510CF2C" w14:textId="77777777" w:rsidR="00171EFE" w:rsidRPr="002F531A" w:rsidRDefault="00171EFE" w:rsidP="00171EFE">
      <w:pPr>
        <w:pStyle w:val="Default"/>
        <w:spacing w:line="360" w:lineRule="auto"/>
        <w:ind w:left="144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 xml:space="preserve">After clicking on menu navigation &gt; Manage </w:t>
      </w:r>
      <w:r w:rsidR="008D3119" w:rsidRPr="002F531A">
        <w:rPr>
          <w:rFonts w:ascii="Arial" w:eastAsia="Times New Roman" w:hAnsi="Arial" w:cs="Arial"/>
          <w:color w:val="auto"/>
          <w:sz w:val="18"/>
          <w:szCs w:val="18"/>
          <w:lang w:val="en-AU"/>
        </w:rPr>
        <w:t>B</w:t>
      </w:r>
      <w:r w:rsidRPr="002F531A">
        <w:rPr>
          <w:rFonts w:ascii="Arial" w:eastAsia="Times New Roman" w:hAnsi="Arial" w:cs="Arial"/>
          <w:color w:val="auto"/>
          <w:sz w:val="18"/>
          <w:szCs w:val="18"/>
          <w:lang w:val="en-AU"/>
        </w:rPr>
        <w:t>rand</w:t>
      </w:r>
      <w:r w:rsidR="008D3119" w:rsidRPr="002F531A">
        <w:rPr>
          <w:rFonts w:ascii="Arial" w:eastAsia="Times New Roman" w:hAnsi="Arial" w:cs="Arial"/>
          <w:color w:val="auto"/>
          <w:sz w:val="18"/>
          <w:szCs w:val="18"/>
          <w:lang w:val="en-AU"/>
        </w:rPr>
        <w:t xml:space="preserve"> Custodian</w:t>
      </w:r>
      <w:r w:rsidRPr="002F531A">
        <w:rPr>
          <w:rFonts w:ascii="Arial" w:eastAsia="Times New Roman" w:hAnsi="Arial" w:cs="Arial"/>
          <w:color w:val="auto"/>
          <w:sz w:val="18"/>
          <w:szCs w:val="18"/>
          <w:lang w:val="en-AU"/>
        </w:rPr>
        <w:t xml:space="preserve">, a page will be displayed with all data stored in database in a tabular format. In last column there will be option to update / Delete the record. After clicking on update, a message will be appear for confirmation “Are You sure to want </w:t>
      </w:r>
      <w:r w:rsidRPr="002F531A">
        <w:rPr>
          <w:rFonts w:ascii="Arial" w:eastAsia="Times New Roman" w:hAnsi="Arial" w:cs="Arial"/>
          <w:color w:val="auto"/>
          <w:sz w:val="18"/>
          <w:szCs w:val="18"/>
          <w:lang w:val="en-AU"/>
        </w:rPr>
        <w:lastRenderedPageBreak/>
        <w:t xml:space="preserve">the delete the record” With Yes and No option. If user will click on Yes, Record will be deleted and data in tabular format will be rebind and deleted record will be not displayed. After clicking on No option, no action will be fired. </w:t>
      </w:r>
    </w:p>
    <w:p w14:paraId="70E870E5" w14:textId="77777777" w:rsidR="00171EFE" w:rsidRPr="002F531A" w:rsidRDefault="00171EFE" w:rsidP="00171EFE">
      <w:pPr>
        <w:pStyle w:val="Default"/>
        <w:spacing w:line="360" w:lineRule="auto"/>
        <w:ind w:left="144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There will be an option to add new record above the tabular list.  After clicking on “Add New Record” a form will appear with different input boxes as mentioned in Inputs section.</w:t>
      </w:r>
    </w:p>
    <w:p w14:paraId="203FFDF3" w14:textId="77777777" w:rsidR="00171EFE" w:rsidRPr="002F531A" w:rsidRDefault="00171EFE" w:rsidP="00171EFE">
      <w:pPr>
        <w:pStyle w:val="Default"/>
        <w:spacing w:line="360" w:lineRule="auto"/>
        <w:ind w:left="144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rPr>
        <w:t>After updating deleting record a log will created in Log_Brand</w:t>
      </w:r>
      <w:r w:rsidR="00285DA5" w:rsidRPr="002F531A">
        <w:rPr>
          <w:rFonts w:ascii="Arial" w:eastAsia="Times New Roman" w:hAnsi="Arial" w:cs="Arial"/>
          <w:color w:val="auto"/>
          <w:sz w:val="18"/>
          <w:szCs w:val="18"/>
          <w:lang w:val="en-AU"/>
        </w:rPr>
        <w:t>Custodian</w:t>
      </w:r>
      <w:r w:rsidRPr="002F531A">
        <w:rPr>
          <w:rFonts w:ascii="Arial" w:eastAsia="Times New Roman" w:hAnsi="Arial" w:cs="Arial"/>
          <w:color w:val="auto"/>
          <w:sz w:val="18"/>
          <w:szCs w:val="18"/>
          <w:lang w:val="en-AU"/>
        </w:rPr>
        <w:t xml:space="preserve"> table. </w:t>
      </w:r>
    </w:p>
    <w:p w14:paraId="51FE1763" w14:textId="77777777" w:rsidR="00171EFE" w:rsidRPr="002F531A" w:rsidRDefault="00171EFE" w:rsidP="00171EFE">
      <w:pPr>
        <w:rPr>
          <w:rFonts w:cs="Arial"/>
        </w:rPr>
      </w:pPr>
    </w:p>
    <w:p w14:paraId="1BD40F14" w14:textId="77777777" w:rsidR="00171EFE" w:rsidRPr="002F531A" w:rsidRDefault="00171EFE" w:rsidP="00171EFE">
      <w:pPr>
        <w:rPr>
          <w:rFonts w:cs="Arial"/>
        </w:rPr>
      </w:pPr>
    </w:p>
    <w:tbl>
      <w:tblPr>
        <w:tblW w:w="10738" w:type="dxa"/>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4"/>
        <w:gridCol w:w="1814"/>
        <w:gridCol w:w="720"/>
        <w:gridCol w:w="540"/>
        <w:gridCol w:w="540"/>
        <w:gridCol w:w="450"/>
        <w:gridCol w:w="1170"/>
        <w:gridCol w:w="1440"/>
        <w:gridCol w:w="1260"/>
        <w:gridCol w:w="1440"/>
      </w:tblGrid>
      <w:tr w:rsidR="00D94EAD" w:rsidRPr="002F531A" w14:paraId="5EAAB262" w14:textId="77777777" w:rsidTr="00A420F1">
        <w:trPr>
          <w:gridAfter w:val="9"/>
          <w:wAfter w:w="9374" w:type="dxa"/>
          <w:tblHeader/>
        </w:trPr>
        <w:tc>
          <w:tcPr>
            <w:tcW w:w="1364" w:type="dxa"/>
            <w:shd w:val="clear" w:color="auto" w:fill="E0E0E0"/>
            <w:vAlign w:val="center"/>
          </w:tcPr>
          <w:p w14:paraId="31532B23" w14:textId="77777777" w:rsidR="00D94EAD" w:rsidRPr="002F531A" w:rsidRDefault="00D94EAD" w:rsidP="00A420F1">
            <w:pPr>
              <w:spacing w:before="120" w:after="120" w:line="240" w:lineRule="auto"/>
              <w:rPr>
                <w:rFonts w:cs="Arial"/>
                <w:b/>
                <w:sz w:val="16"/>
                <w:szCs w:val="16"/>
              </w:rPr>
            </w:pPr>
          </w:p>
        </w:tc>
      </w:tr>
      <w:tr w:rsidR="00D94EAD" w:rsidRPr="002F531A" w14:paraId="5EA3E9ED" w14:textId="77777777" w:rsidTr="00D56E48">
        <w:trPr>
          <w:trHeight w:val="1632"/>
          <w:tblHeader/>
        </w:trPr>
        <w:tc>
          <w:tcPr>
            <w:tcW w:w="1364" w:type="dxa"/>
            <w:shd w:val="clear" w:color="auto" w:fill="E0E0E0"/>
            <w:textDirection w:val="btLr"/>
            <w:vAlign w:val="center"/>
          </w:tcPr>
          <w:p w14:paraId="558A3D2E" w14:textId="77777777" w:rsidR="00D94EAD" w:rsidRPr="002F531A" w:rsidRDefault="00D94EAD" w:rsidP="00A420F1">
            <w:pPr>
              <w:spacing w:before="120" w:after="120" w:line="240" w:lineRule="auto"/>
              <w:ind w:left="113" w:right="113"/>
              <w:rPr>
                <w:rFonts w:cs="Arial"/>
                <w:b/>
                <w:sz w:val="16"/>
                <w:szCs w:val="16"/>
              </w:rPr>
            </w:pPr>
            <w:r w:rsidRPr="002F531A">
              <w:rPr>
                <w:rFonts w:cs="Arial"/>
                <w:b/>
                <w:sz w:val="16"/>
                <w:szCs w:val="16"/>
              </w:rPr>
              <w:t>Field Name</w:t>
            </w:r>
          </w:p>
        </w:tc>
        <w:tc>
          <w:tcPr>
            <w:tcW w:w="1814" w:type="dxa"/>
            <w:shd w:val="clear" w:color="auto" w:fill="E0E0E0"/>
            <w:textDirection w:val="btLr"/>
            <w:vAlign w:val="center"/>
          </w:tcPr>
          <w:p w14:paraId="3359F6E9" w14:textId="77777777" w:rsidR="00D94EAD" w:rsidRPr="002F531A" w:rsidRDefault="00D94EAD" w:rsidP="00A420F1">
            <w:pPr>
              <w:spacing w:before="120" w:after="120" w:line="240" w:lineRule="auto"/>
              <w:ind w:left="113" w:right="113"/>
              <w:rPr>
                <w:rFonts w:cs="Arial"/>
                <w:b/>
                <w:sz w:val="16"/>
                <w:szCs w:val="16"/>
              </w:rPr>
            </w:pPr>
            <w:r w:rsidRPr="002F531A">
              <w:rPr>
                <w:rFonts w:cs="Arial"/>
                <w:b/>
                <w:sz w:val="16"/>
                <w:szCs w:val="16"/>
              </w:rPr>
              <w:t>Description</w:t>
            </w:r>
          </w:p>
        </w:tc>
        <w:tc>
          <w:tcPr>
            <w:tcW w:w="720" w:type="dxa"/>
            <w:shd w:val="clear" w:color="auto" w:fill="E0E0E0"/>
            <w:textDirection w:val="btLr"/>
            <w:vAlign w:val="center"/>
          </w:tcPr>
          <w:p w14:paraId="1D622363" w14:textId="77777777" w:rsidR="00D94EAD" w:rsidRPr="002F531A" w:rsidRDefault="00D94EAD" w:rsidP="00A420F1">
            <w:pPr>
              <w:spacing w:before="120" w:after="120" w:line="240" w:lineRule="auto"/>
              <w:ind w:left="113" w:right="113"/>
              <w:rPr>
                <w:rFonts w:cs="Arial"/>
                <w:b/>
                <w:sz w:val="16"/>
                <w:szCs w:val="16"/>
              </w:rPr>
            </w:pPr>
            <w:r w:rsidRPr="002F531A">
              <w:rPr>
                <w:rFonts w:cs="Arial"/>
                <w:b/>
                <w:sz w:val="16"/>
                <w:szCs w:val="16"/>
              </w:rPr>
              <w:t>Type</w:t>
            </w:r>
          </w:p>
        </w:tc>
        <w:tc>
          <w:tcPr>
            <w:tcW w:w="540" w:type="dxa"/>
            <w:shd w:val="clear" w:color="auto" w:fill="E0E0E0"/>
            <w:textDirection w:val="btLr"/>
            <w:vAlign w:val="center"/>
          </w:tcPr>
          <w:p w14:paraId="58F43F2A" w14:textId="77777777" w:rsidR="00D94EAD" w:rsidRPr="002F531A" w:rsidRDefault="00D94EAD" w:rsidP="00A420F1">
            <w:pPr>
              <w:spacing w:before="120" w:after="120" w:line="240" w:lineRule="auto"/>
              <w:ind w:left="113" w:right="113"/>
              <w:rPr>
                <w:rFonts w:cs="Arial"/>
                <w:b/>
                <w:sz w:val="16"/>
                <w:szCs w:val="16"/>
              </w:rPr>
            </w:pPr>
            <w:r w:rsidRPr="002F531A">
              <w:rPr>
                <w:rFonts w:cs="Arial"/>
                <w:b/>
                <w:sz w:val="16"/>
                <w:szCs w:val="16"/>
              </w:rPr>
              <w:t>Mandatory (Y/N)</w:t>
            </w:r>
          </w:p>
        </w:tc>
        <w:tc>
          <w:tcPr>
            <w:tcW w:w="540" w:type="dxa"/>
            <w:shd w:val="clear" w:color="auto" w:fill="E0E0E0"/>
            <w:textDirection w:val="btLr"/>
            <w:vAlign w:val="center"/>
          </w:tcPr>
          <w:p w14:paraId="2D2822EC" w14:textId="77777777" w:rsidR="00D94EAD" w:rsidRPr="002F531A" w:rsidRDefault="00D94EAD" w:rsidP="00A420F1">
            <w:pPr>
              <w:spacing w:before="120" w:after="120" w:line="240" w:lineRule="auto"/>
              <w:ind w:left="113" w:right="113"/>
              <w:rPr>
                <w:rFonts w:cs="Arial"/>
                <w:b/>
                <w:sz w:val="16"/>
                <w:szCs w:val="16"/>
              </w:rPr>
            </w:pPr>
            <w:r w:rsidRPr="002F531A">
              <w:rPr>
                <w:rFonts w:cs="Arial"/>
                <w:b/>
                <w:sz w:val="16"/>
                <w:szCs w:val="16"/>
              </w:rPr>
              <w:t>Displayed/ Hidden (D/H)</w:t>
            </w:r>
          </w:p>
        </w:tc>
        <w:tc>
          <w:tcPr>
            <w:tcW w:w="450" w:type="dxa"/>
            <w:shd w:val="clear" w:color="auto" w:fill="E0E0E0"/>
            <w:textDirection w:val="btLr"/>
            <w:vAlign w:val="center"/>
          </w:tcPr>
          <w:p w14:paraId="77D08A74" w14:textId="77777777" w:rsidR="00D94EAD" w:rsidRPr="002F531A" w:rsidRDefault="00D94EAD" w:rsidP="00A420F1">
            <w:pPr>
              <w:spacing w:before="120" w:after="120" w:line="240" w:lineRule="auto"/>
              <w:ind w:left="113" w:right="113"/>
              <w:rPr>
                <w:rFonts w:cs="Arial"/>
                <w:b/>
                <w:sz w:val="16"/>
                <w:szCs w:val="16"/>
              </w:rPr>
            </w:pPr>
            <w:r w:rsidRPr="002F531A">
              <w:rPr>
                <w:rFonts w:cs="Arial"/>
                <w:b/>
                <w:sz w:val="16"/>
                <w:szCs w:val="16"/>
              </w:rPr>
              <w:t>Read Only (Y/N)</w:t>
            </w:r>
          </w:p>
        </w:tc>
        <w:tc>
          <w:tcPr>
            <w:tcW w:w="1170" w:type="dxa"/>
            <w:shd w:val="clear" w:color="auto" w:fill="E0E0E0"/>
            <w:textDirection w:val="btLr"/>
            <w:vAlign w:val="center"/>
          </w:tcPr>
          <w:p w14:paraId="165C725D" w14:textId="77777777" w:rsidR="00D94EAD" w:rsidRPr="002F531A" w:rsidRDefault="00D94EAD" w:rsidP="00A420F1">
            <w:pPr>
              <w:spacing w:before="120" w:after="120" w:line="240" w:lineRule="auto"/>
              <w:ind w:left="113" w:right="113"/>
              <w:rPr>
                <w:rFonts w:cs="Arial"/>
                <w:b/>
                <w:sz w:val="16"/>
                <w:szCs w:val="16"/>
              </w:rPr>
            </w:pPr>
            <w:r w:rsidRPr="002F531A">
              <w:rPr>
                <w:rFonts w:cs="Arial"/>
                <w:b/>
                <w:sz w:val="16"/>
                <w:szCs w:val="16"/>
              </w:rPr>
              <w:t>Default Value</w:t>
            </w:r>
          </w:p>
        </w:tc>
        <w:tc>
          <w:tcPr>
            <w:tcW w:w="1440" w:type="dxa"/>
            <w:shd w:val="clear" w:color="auto" w:fill="E0E0E0"/>
            <w:textDirection w:val="btLr"/>
            <w:vAlign w:val="center"/>
          </w:tcPr>
          <w:p w14:paraId="739C14C0" w14:textId="77777777" w:rsidR="00D94EAD" w:rsidRPr="002F531A" w:rsidRDefault="00D94EAD" w:rsidP="00A420F1">
            <w:pPr>
              <w:spacing w:before="120" w:after="120" w:line="240" w:lineRule="auto"/>
              <w:ind w:left="113" w:right="113"/>
              <w:rPr>
                <w:rFonts w:cs="Arial"/>
                <w:b/>
                <w:sz w:val="16"/>
                <w:szCs w:val="16"/>
              </w:rPr>
            </w:pPr>
            <w:r w:rsidRPr="002F531A">
              <w:rPr>
                <w:rFonts w:cs="Arial"/>
                <w:b/>
                <w:sz w:val="16"/>
                <w:szCs w:val="16"/>
              </w:rPr>
              <w:t>Calculation/ Validation</w:t>
            </w:r>
          </w:p>
        </w:tc>
        <w:tc>
          <w:tcPr>
            <w:tcW w:w="1260" w:type="dxa"/>
            <w:shd w:val="clear" w:color="auto" w:fill="E0E0E0"/>
            <w:textDirection w:val="btLr"/>
            <w:vAlign w:val="center"/>
          </w:tcPr>
          <w:p w14:paraId="45D50814" w14:textId="77777777" w:rsidR="00D94EAD" w:rsidRPr="002F531A" w:rsidRDefault="00D94EAD" w:rsidP="00A420F1">
            <w:pPr>
              <w:spacing w:before="120" w:after="120" w:line="240" w:lineRule="auto"/>
              <w:ind w:left="113" w:right="113"/>
              <w:rPr>
                <w:rFonts w:cs="Arial"/>
                <w:b/>
                <w:sz w:val="16"/>
                <w:szCs w:val="16"/>
              </w:rPr>
            </w:pPr>
            <w:r w:rsidRPr="002F531A">
              <w:rPr>
                <w:rFonts w:cs="Arial"/>
                <w:b/>
                <w:sz w:val="16"/>
                <w:szCs w:val="16"/>
              </w:rPr>
              <w:t>List o Values</w:t>
            </w:r>
          </w:p>
        </w:tc>
        <w:tc>
          <w:tcPr>
            <w:tcW w:w="1440" w:type="dxa"/>
            <w:shd w:val="clear" w:color="auto" w:fill="E0E0E0"/>
            <w:textDirection w:val="btLr"/>
            <w:vAlign w:val="center"/>
          </w:tcPr>
          <w:p w14:paraId="18A3CAB3" w14:textId="77777777" w:rsidR="00D94EAD" w:rsidRPr="002F531A" w:rsidRDefault="00D94EAD" w:rsidP="00A420F1">
            <w:pPr>
              <w:spacing w:before="120" w:after="120" w:line="240" w:lineRule="auto"/>
              <w:ind w:left="113" w:right="113"/>
              <w:rPr>
                <w:rFonts w:cs="Arial"/>
                <w:b/>
                <w:sz w:val="16"/>
                <w:szCs w:val="16"/>
              </w:rPr>
            </w:pPr>
            <w:r w:rsidRPr="002F531A">
              <w:rPr>
                <w:rFonts w:cs="Arial"/>
                <w:b/>
                <w:sz w:val="16"/>
                <w:szCs w:val="16"/>
              </w:rPr>
              <w:t>Example</w:t>
            </w:r>
          </w:p>
        </w:tc>
      </w:tr>
      <w:tr w:rsidR="00D94EAD" w:rsidRPr="002F531A" w14:paraId="018CFF48" w14:textId="77777777" w:rsidTr="00D56E48">
        <w:trPr>
          <w:cantSplit/>
        </w:trPr>
        <w:tc>
          <w:tcPr>
            <w:tcW w:w="1364" w:type="dxa"/>
            <w:shd w:val="clear" w:color="auto" w:fill="auto"/>
            <w:vAlign w:val="center"/>
          </w:tcPr>
          <w:p w14:paraId="51520C14" w14:textId="77777777" w:rsidR="00D94EAD" w:rsidRPr="002F531A" w:rsidRDefault="00D94EAD" w:rsidP="00A420F1">
            <w:pPr>
              <w:pStyle w:val="Subtitle"/>
              <w:spacing w:after="120" w:line="240" w:lineRule="auto"/>
              <w:jc w:val="left"/>
              <w:rPr>
                <w:rFonts w:ascii="Arial" w:hAnsi="Arial" w:cs="Arial"/>
                <w:b w:val="0"/>
                <w:sz w:val="16"/>
                <w:szCs w:val="16"/>
              </w:rPr>
            </w:pPr>
            <w:r w:rsidRPr="002F531A">
              <w:rPr>
                <w:rFonts w:ascii="Arial" w:hAnsi="Arial" w:cs="Arial"/>
                <w:b w:val="0"/>
                <w:sz w:val="16"/>
                <w:szCs w:val="16"/>
              </w:rPr>
              <w:t>Brand</w:t>
            </w:r>
            <w:r w:rsidRPr="002F531A">
              <w:rPr>
                <w:rFonts w:ascii="Arial" w:hAnsi="Arial" w:cs="Arial"/>
              </w:rPr>
              <w:t xml:space="preserve"> </w:t>
            </w:r>
            <w:r w:rsidRPr="002F531A">
              <w:rPr>
                <w:rFonts w:ascii="Arial" w:hAnsi="Arial" w:cs="Arial"/>
                <w:b w:val="0"/>
                <w:sz w:val="16"/>
                <w:szCs w:val="16"/>
              </w:rPr>
              <w:t>Custodians Manager ID</w:t>
            </w:r>
          </w:p>
        </w:tc>
        <w:tc>
          <w:tcPr>
            <w:tcW w:w="1814" w:type="dxa"/>
            <w:shd w:val="clear" w:color="auto" w:fill="auto"/>
            <w:vAlign w:val="center"/>
          </w:tcPr>
          <w:p w14:paraId="53A63315" w14:textId="77777777" w:rsidR="00D94EAD" w:rsidRPr="002F531A" w:rsidRDefault="00D94EAD" w:rsidP="00A420F1">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auto_increment Primary key</w:t>
            </w:r>
          </w:p>
        </w:tc>
        <w:tc>
          <w:tcPr>
            <w:tcW w:w="720" w:type="dxa"/>
            <w:shd w:val="clear" w:color="auto" w:fill="auto"/>
            <w:vAlign w:val="center"/>
          </w:tcPr>
          <w:p w14:paraId="2A0281F9" w14:textId="77777777" w:rsidR="00D94EAD" w:rsidRPr="002F531A" w:rsidRDefault="00D94EAD" w:rsidP="00A420F1">
            <w:pPr>
              <w:pStyle w:val="Subtitle"/>
              <w:spacing w:after="120" w:line="240" w:lineRule="auto"/>
              <w:jc w:val="left"/>
              <w:rPr>
                <w:rFonts w:ascii="Arial" w:hAnsi="Arial" w:cs="Arial"/>
                <w:b w:val="0"/>
                <w:sz w:val="16"/>
                <w:szCs w:val="16"/>
              </w:rPr>
            </w:pPr>
            <w:r w:rsidRPr="002F531A">
              <w:rPr>
                <w:rFonts w:ascii="Arial" w:hAnsi="Arial" w:cs="Arial"/>
                <w:b w:val="0"/>
                <w:sz w:val="16"/>
                <w:szCs w:val="16"/>
              </w:rPr>
              <w:t>Int</w:t>
            </w:r>
          </w:p>
        </w:tc>
        <w:tc>
          <w:tcPr>
            <w:tcW w:w="540" w:type="dxa"/>
            <w:shd w:val="clear" w:color="auto" w:fill="auto"/>
            <w:vAlign w:val="center"/>
          </w:tcPr>
          <w:p w14:paraId="3D410307" w14:textId="77777777" w:rsidR="00D94EAD" w:rsidRPr="002F531A" w:rsidRDefault="00D94EAD" w:rsidP="00A420F1">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021DE7A8" w14:textId="77777777" w:rsidR="00D94EAD" w:rsidRPr="002F531A" w:rsidRDefault="00D94EAD" w:rsidP="00A420F1">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504CCFC7" w14:textId="77777777" w:rsidR="00D94EAD" w:rsidRPr="002F531A" w:rsidRDefault="00D94EAD" w:rsidP="00A420F1">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2DCBE488" w14:textId="77777777" w:rsidR="00D94EAD" w:rsidRPr="002F531A" w:rsidRDefault="00D94EAD" w:rsidP="00A420F1">
            <w:pPr>
              <w:spacing w:before="120" w:after="120" w:line="240" w:lineRule="auto"/>
              <w:jc w:val="left"/>
              <w:rPr>
                <w:rFonts w:cs="Arial"/>
                <w:sz w:val="16"/>
                <w:szCs w:val="16"/>
              </w:rPr>
            </w:pPr>
          </w:p>
        </w:tc>
        <w:tc>
          <w:tcPr>
            <w:tcW w:w="1440" w:type="dxa"/>
            <w:shd w:val="clear" w:color="auto" w:fill="auto"/>
            <w:vAlign w:val="center"/>
          </w:tcPr>
          <w:p w14:paraId="020AFAB8" w14:textId="77777777" w:rsidR="00D94EAD" w:rsidRPr="002F531A" w:rsidRDefault="00D94EAD" w:rsidP="00A420F1">
            <w:pPr>
              <w:pStyle w:val="Tabletext0"/>
              <w:spacing w:before="120" w:after="120" w:line="240" w:lineRule="auto"/>
              <w:jc w:val="left"/>
              <w:rPr>
                <w:rFonts w:ascii="Arial" w:hAnsi="Arial" w:cs="Arial"/>
                <w:sz w:val="16"/>
                <w:szCs w:val="16"/>
              </w:rPr>
            </w:pPr>
          </w:p>
        </w:tc>
        <w:tc>
          <w:tcPr>
            <w:tcW w:w="1260" w:type="dxa"/>
            <w:shd w:val="clear" w:color="auto" w:fill="auto"/>
            <w:vAlign w:val="center"/>
          </w:tcPr>
          <w:p w14:paraId="7A4118FE" w14:textId="77777777" w:rsidR="00D94EAD" w:rsidRPr="002F531A" w:rsidRDefault="00D94EAD" w:rsidP="00A420F1">
            <w:pPr>
              <w:pStyle w:val="Tabletext0"/>
              <w:spacing w:before="120" w:after="120" w:line="240" w:lineRule="auto"/>
              <w:jc w:val="left"/>
              <w:rPr>
                <w:rFonts w:ascii="Arial" w:hAnsi="Arial" w:cs="Arial"/>
                <w:sz w:val="16"/>
                <w:szCs w:val="16"/>
              </w:rPr>
            </w:pPr>
          </w:p>
        </w:tc>
        <w:tc>
          <w:tcPr>
            <w:tcW w:w="1440" w:type="dxa"/>
            <w:shd w:val="clear" w:color="auto" w:fill="auto"/>
            <w:vAlign w:val="center"/>
          </w:tcPr>
          <w:p w14:paraId="2E68B24D" w14:textId="77777777" w:rsidR="00D94EAD" w:rsidRPr="002F531A" w:rsidRDefault="00D94EAD" w:rsidP="00A420F1">
            <w:pPr>
              <w:pStyle w:val="Tabletext0"/>
              <w:spacing w:before="120" w:after="120" w:line="240" w:lineRule="auto"/>
              <w:jc w:val="left"/>
              <w:rPr>
                <w:rFonts w:ascii="Arial" w:hAnsi="Arial" w:cs="Arial"/>
                <w:sz w:val="16"/>
                <w:szCs w:val="16"/>
              </w:rPr>
            </w:pPr>
          </w:p>
        </w:tc>
      </w:tr>
      <w:tr w:rsidR="00D94EAD" w:rsidRPr="002F531A" w14:paraId="7BFAC34A" w14:textId="77777777" w:rsidTr="00D56E48">
        <w:trPr>
          <w:cantSplit/>
        </w:trPr>
        <w:tc>
          <w:tcPr>
            <w:tcW w:w="1364" w:type="dxa"/>
            <w:shd w:val="clear" w:color="auto" w:fill="auto"/>
            <w:vAlign w:val="center"/>
          </w:tcPr>
          <w:p w14:paraId="192A0F54" w14:textId="77777777" w:rsidR="00D94EAD" w:rsidRPr="002F531A" w:rsidRDefault="00D94EAD" w:rsidP="00A420F1">
            <w:pPr>
              <w:pStyle w:val="Subtitle"/>
              <w:spacing w:after="120" w:line="240" w:lineRule="auto"/>
              <w:jc w:val="left"/>
              <w:rPr>
                <w:rFonts w:ascii="Arial" w:hAnsi="Arial" w:cs="Arial"/>
                <w:b w:val="0"/>
                <w:sz w:val="16"/>
                <w:szCs w:val="16"/>
              </w:rPr>
            </w:pPr>
            <w:r w:rsidRPr="002F531A">
              <w:rPr>
                <w:rFonts w:ascii="Arial" w:hAnsi="Arial" w:cs="Arial"/>
                <w:b w:val="0"/>
                <w:sz w:val="16"/>
                <w:szCs w:val="16"/>
              </w:rPr>
              <w:t>BrandID</w:t>
            </w:r>
          </w:p>
        </w:tc>
        <w:tc>
          <w:tcPr>
            <w:tcW w:w="1814" w:type="dxa"/>
            <w:shd w:val="clear" w:color="auto" w:fill="auto"/>
            <w:vAlign w:val="center"/>
          </w:tcPr>
          <w:p w14:paraId="7D9AB665" w14:textId="77777777" w:rsidR="00D94EAD" w:rsidRPr="002F531A" w:rsidRDefault="00D94EAD" w:rsidP="00A420F1">
            <w:pPr>
              <w:pStyle w:val="Subtitle"/>
              <w:spacing w:after="120" w:line="240" w:lineRule="auto"/>
              <w:jc w:val="left"/>
              <w:rPr>
                <w:rFonts w:ascii="Arial" w:hAnsi="Arial" w:cs="Arial"/>
                <w:b w:val="0"/>
                <w:sz w:val="16"/>
                <w:szCs w:val="16"/>
              </w:rPr>
            </w:pPr>
            <w:r w:rsidRPr="002F531A">
              <w:rPr>
                <w:rFonts w:ascii="Arial" w:hAnsi="Arial" w:cs="Arial"/>
                <w:b w:val="0"/>
                <w:sz w:val="16"/>
                <w:szCs w:val="16"/>
              </w:rPr>
              <w:t>Foreign key</w:t>
            </w:r>
          </w:p>
        </w:tc>
        <w:tc>
          <w:tcPr>
            <w:tcW w:w="720" w:type="dxa"/>
            <w:shd w:val="clear" w:color="auto" w:fill="auto"/>
            <w:vAlign w:val="center"/>
          </w:tcPr>
          <w:p w14:paraId="335444D4" w14:textId="77777777" w:rsidR="00D94EAD" w:rsidRPr="002F531A" w:rsidRDefault="00D94EAD" w:rsidP="00A420F1">
            <w:pPr>
              <w:pStyle w:val="Subtitle"/>
              <w:spacing w:after="120" w:line="240" w:lineRule="auto"/>
              <w:jc w:val="left"/>
              <w:rPr>
                <w:rFonts w:ascii="Arial" w:hAnsi="Arial" w:cs="Arial"/>
                <w:b w:val="0"/>
                <w:sz w:val="16"/>
                <w:szCs w:val="16"/>
              </w:rPr>
            </w:pPr>
            <w:r w:rsidRPr="002F531A">
              <w:rPr>
                <w:rFonts w:ascii="Arial" w:hAnsi="Arial" w:cs="Arial"/>
                <w:b w:val="0"/>
                <w:sz w:val="16"/>
                <w:szCs w:val="16"/>
              </w:rPr>
              <w:t>int</w:t>
            </w:r>
          </w:p>
        </w:tc>
        <w:tc>
          <w:tcPr>
            <w:tcW w:w="540" w:type="dxa"/>
            <w:shd w:val="clear" w:color="auto" w:fill="auto"/>
            <w:vAlign w:val="center"/>
          </w:tcPr>
          <w:p w14:paraId="42E14C1C" w14:textId="77777777" w:rsidR="00D94EAD" w:rsidRPr="002F531A" w:rsidRDefault="00D94EAD" w:rsidP="00A420F1">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5831B8DE" w14:textId="77777777" w:rsidR="00D94EAD" w:rsidRPr="002F531A" w:rsidRDefault="00D94EAD" w:rsidP="00A420F1">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068E0FAB" w14:textId="77777777" w:rsidR="00D94EAD" w:rsidRPr="002F531A" w:rsidRDefault="00D94EAD" w:rsidP="00A420F1">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12FBBFA2" w14:textId="77777777" w:rsidR="00D94EAD" w:rsidRPr="002F531A" w:rsidRDefault="00D94EAD" w:rsidP="00A420F1">
            <w:pPr>
              <w:spacing w:before="120" w:after="120" w:line="240" w:lineRule="auto"/>
              <w:jc w:val="left"/>
              <w:rPr>
                <w:rFonts w:cs="Arial"/>
                <w:sz w:val="16"/>
                <w:szCs w:val="16"/>
              </w:rPr>
            </w:pPr>
          </w:p>
        </w:tc>
        <w:tc>
          <w:tcPr>
            <w:tcW w:w="1440" w:type="dxa"/>
            <w:shd w:val="clear" w:color="auto" w:fill="auto"/>
            <w:vAlign w:val="center"/>
          </w:tcPr>
          <w:p w14:paraId="5EF35948" w14:textId="77777777" w:rsidR="00D94EAD" w:rsidRPr="002F531A" w:rsidRDefault="00D94EAD" w:rsidP="00A420F1">
            <w:pPr>
              <w:pStyle w:val="Tabletext0"/>
              <w:spacing w:before="120" w:after="120" w:line="240" w:lineRule="auto"/>
              <w:jc w:val="left"/>
              <w:rPr>
                <w:rFonts w:ascii="Arial" w:hAnsi="Arial" w:cs="Arial"/>
                <w:sz w:val="16"/>
                <w:szCs w:val="16"/>
              </w:rPr>
            </w:pPr>
          </w:p>
        </w:tc>
        <w:tc>
          <w:tcPr>
            <w:tcW w:w="1260" w:type="dxa"/>
            <w:shd w:val="clear" w:color="auto" w:fill="auto"/>
            <w:vAlign w:val="center"/>
          </w:tcPr>
          <w:p w14:paraId="38B4F82C" w14:textId="77777777" w:rsidR="00D94EAD" w:rsidRPr="002F531A" w:rsidRDefault="00D94EAD" w:rsidP="00A420F1">
            <w:pPr>
              <w:pStyle w:val="Tabletext0"/>
              <w:spacing w:before="120" w:after="120" w:line="240" w:lineRule="auto"/>
              <w:jc w:val="left"/>
              <w:rPr>
                <w:rFonts w:ascii="Arial" w:hAnsi="Arial" w:cs="Arial"/>
                <w:sz w:val="16"/>
                <w:szCs w:val="16"/>
              </w:rPr>
            </w:pPr>
          </w:p>
        </w:tc>
        <w:tc>
          <w:tcPr>
            <w:tcW w:w="1440" w:type="dxa"/>
            <w:shd w:val="clear" w:color="auto" w:fill="auto"/>
            <w:vAlign w:val="center"/>
          </w:tcPr>
          <w:p w14:paraId="11A181BC" w14:textId="77777777" w:rsidR="00D94EAD" w:rsidRPr="002F531A" w:rsidRDefault="00D94EAD" w:rsidP="00A420F1">
            <w:pPr>
              <w:pStyle w:val="Tabletext0"/>
              <w:spacing w:before="120" w:after="120" w:line="240" w:lineRule="auto"/>
              <w:jc w:val="left"/>
              <w:rPr>
                <w:rFonts w:ascii="Arial" w:hAnsi="Arial" w:cs="Arial"/>
                <w:sz w:val="16"/>
                <w:szCs w:val="16"/>
              </w:rPr>
            </w:pPr>
          </w:p>
        </w:tc>
      </w:tr>
      <w:tr w:rsidR="00D94EAD" w:rsidRPr="002F531A" w14:paraId="4B2FFA3A" w14:textId="77777777" w:rsidTr="00D56E48">
        <w:trPr>
          <w:cantSplit/>
        </w:trPr>
        <w:tc>
          <w:tcPr>
            <w:tcW w:w="1364" w:type="dxa"/>
            <w:shd w:val="clear" w:color="auto" w:fill="auto"/>
            <w:vAlign w:val="center"/>
          </w:tcPr>
          <w:p w14:paraId="5E22DE59" w14:textId="77777777" w:rsidR="00D94EAD" w:rsidRPr="002F531A" w:rsidRDefault="00D94EAD" w:rsidP="00A420F1">
            <w:pPr>
              <w:pStyle w:val="Subtitle"/>
              <w:spacing w:after="120" w:line="240" w:lineRule="auto"/>
              <w:jc w:val="left"/>
              <w:rPr>
                <w:rFonts w:ascii="Arial" w:hAnsi="Arial" w:cs="Arial"/>
                <w:b w:val="0"/>
                <w:sz w:val="16"/>
                <w:szCs w:val="16"/>
              </w:rPr>
            </w:pPr>
            <w:r w:rsidRPr="002F531A">
              <w:rPr>
                <w:rFonts w:ascii="Arial" w:hAnsi="Arial" w:cs="Arial"/>
                <w:b w:val="0"/>
                <w:sz w:val="16"/>
                <w:szCs w:val="16"/>
              </w:rPr>
              <w:t>Sub BrandID</w:t>
            </w:r>
          </w:p>
        </w:tc>
        <w:tc>
          <w:tcPr>
            <w:tcW w:w="1814" w:type="dxa"/>
            <w:shd w:val="clear" w:color="auto" w:fill="auto"/>
            <w:vAlign w:val="center"/>
          </w:tcPr>
          <w:p w14:paraId="7AB8EEE5" w14:textId="77777777" w:rsidR="00D94EAD" w:rsidRPr="002F531A" w:rsidRDefault="00D94EAD" w:rsidP="00A420F1">
            <w:pPr>
              <w:pStyle w:val="Subtitle"/>
              <w:spacing w:after="120" w:line="240" w:lineRule="auto"/>
              <w:jc w:val="left"/>
              <w:rPr>
                <w:rFonts w:ascii="Arial" w:hAnsi="Arial" w:cs="Arial"/>
                <w:b w:val="0"/>
                <w:sz w:val="16"/>
                <w:szCs w:val="16"/>
              </w:rPr>
            </w:pPr>
            <w:r w:rsidRPr="002F531A">
              <w:rPr>
                <w:rFonts w:ascii="Arial" w:hAnsi="Arial" w:cs="Arial"/>
                <w:b w:val="0"/>
                <w:sz w:val="16"/>
                <w:szCs w:val="16"/>
              </w:rPr>
              <w:t>Foreign key</w:t>
            </w:r>
          </w:p>
        </w:tc>
        <w:tc>
          <w:tcPr>
            <w:tcW w:w="720" w:type="dxa"/>
            <w:shd w:val="clear" w:color="auto" w:fill="auto"/>
            <w:vAlign w:val="center"/>
          </w:tcPr>
          <w:p w14:paraId="23B1BCFB" w14:textId="77777777" w:rsidR="00D94EAD" w:rsidRPr="002F531A" w:rsidRDefault="00D94EAD" w:rsidP="00A420F1">
            <w:pPr>
              <w:pStyle w:val="Subtitle"/>
              <w:spacing w:after="120" w:line="240" w:lineRule="auto"/>
              <w:jc w:val="left"/>
              <w:rPr>
                <w:rFonts w:ascii="Arial" w:hAnsi="Arial" w:cs="Arial"/>
                <w:b w:val="0"/>
                <w:sz w:val="16"/>
                <w:szCs w:val="16"/>
              </w:rPr>
            </w:pPr>
            <w:r w:rsidRPr="002F531A">
              <w:rPr>
                <w:rFonts w:ascii="Arial" w:hAnsi="Arial" w:cs="Arial"/>
                <w:b w:val="0"/>
                <w:sz w:val="16"/>
                <w:szCs w:val="16"/>
              </w:rPr>
              <w:t>int</w:t>
            </w:r>
          </w:p>
        </w:tc>
        <w:tc>
          <w:tcPr>
            <w:tcW w:w="540" w:type="dxa"/>
            <w:shd w:val="clear" w:color="auto" w:fill="auto"/>
            <w:vAlign w:val="center"/>
          </w:tcPr>
          <w:p w14:paraId="74ABB156" w14:textId="77777777" w:rsidR="00D94EAD" w:rsidRPr="002F531A" w:rsidRDefault="00D94EAD" w:rsidP="00A420F1">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79BF2D5F" w14:textId="77777777" w:rsidR="00D94EAD" w:rsidRPr="002F531A" w:rsidRDefault="00D94EAD" w:rsidP="00A420F1">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363C7C8A" w14:textId="77777777" w:rsidR="00D94EAD" w:rsidRPr="002F531A" w:rsidRDefault="00D94EAD" w:rsidP="00A420F1">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49828AAE" w14:textId="77777777" w:rsidR="00D94EAD" w:rsidRPr="002F531A" w:rsidRDefault="00D94EAD" w:rsidP="00A420F1">
            <w:pPr>
              <w:spacing w:before="120" w:after="120" w:line="240" w:lineRule="auto"/>
              <w:jc w:val="left"/>
              <w:rPr>
                <w:rFonts w:cs="Arial"/>
                <w:sz w:val="16"/>
                <w:szCs w:val="16"/>
              </w:rPr>
            </w:pPr>
          </w:p>
        </w:tc>
        <w:tc>
          <w:tcPr>
            <w:tcW w:w="1440" w:type="dxa"/>
            <w:shd w:val="clear" w:color="auto" w:fill="auto"/>
            <w:vAlign w:val="center"/>
          </w:tcPr>
          <w:p w14:paraId="300F192B" w14:textId="77777777" w:rsidR="00D94EAD" w:rsidRPr="002F531A" w:rsidRDefault="00D94EAD" w:rsidP="00A420F1">
            <w:pPr>
              <w:pStyle w:val="Tabletext0"/>
              <w:spacing w:before="120" w:after="120" w:line="240" w:lineRule="auto"/>
              <w:jc w:val="left"/>
              <w:rPr>
                <w:rFonts w:ascii="Arial" w:hAnsi="Arial" w:cs="Arial"/>
                <w:sz w:val="16"/>
                <w:szCs w:val="16"/>
              </w:rPr>
            </w:pPr>
          </w:p>
        </w:tc>
        <w:tc>
          <w:tcPr>
            <w:tcW w:w="1260" w:type="dxa"/>
            <w:shd w:val="clear" w:color="auto" w:fill="auto"/>
            <w:vAlign w:val="center"/>
          </w:tcPr>
          <w:p w14:paraId="4E4545EF" w14:textId="77777777" w:rsidR="00D94EAD" w:rsidRPr="002F531A" w:rsidRDefault="00D94EAD" w:rsidP="00A420F1">
            <w:pPr>
              <w:pStyle w:val="Tabletext0"/>
              <w:spacing w:before="120" w:after="120" w:line="240" w:lineRule="auto"/>
              <w:jc w:val="left"/>
              <w:rPr>
                <w:rFonts w:ascii="Arial" w:hAnsi="Arial" w:cs="Arial"/>
                <w:sz w:val="16"/>
                <w:szCs w:val="16"/>
              </w:rPr>
            </w:pPr>
          </w:p>
        </w:tc>
        <w:tc>
          <w:tcPr>
            <w:tcW w:w="1440" w:type="dxa"/>
            <w:shd w:val="clear" w:color="auto" w:fill="auto"/>
            <w:vAlign w:val="center"/>
          </w:tcPr>
          <w:p w14:paraId="5298CE52" w14:textId="77777777" w:rsidR="00D94EAD" w:rsidRPr="002F531A" w:rsidRDefault="00D94EAD" w:rsidP="00A420F1">
            <w:pPr>
              <w:pStyle w:val="Tabletext0"/>
              <w:spacing w:before="120" w:after="120" w:line="240" w:lineRule="auto"/>
              <w:jc w:val="left"/>
              <w:rPr>
                <w:rFonts w:ascii="Arial" w:hAnsi="Arial" w:cs="Arial"/>
                <w:sz w:val="16"/>
                <w:szCs w:val="16"/>
              </w:rPr>
            </w:pPr>
          </w:p>
        </w:tc>
      </w:tr>
      <w:tr w:rsidR="00D94EAD" w:rsidRPr="002F531A" w14:paraId="0C355529" w14:textId="77777777" w:rsidTr="00D56E48">
        <w:trPr>
          <w:cantSplit/>
        </w:trPr>
        <w:tc>
          <w:tcPr>
            <w:tcW w:w="1364" w:type="dxa"/>
            <w:shd w:val="clear" w:color="auto" w:fill="auto"/>
            <w:vAlign w:val="center"/>
          </w:tcPr>
          <w:p w14:paraId="0A9F6621" w14:textId="77777777" w:rsidR="00D94EAD" w:rsidRPr="002F531A" w:rsidRDefault="00D94EAD" w:rsidP="00A420F1">
            <w:pPr>
              <w:pStyle w:val="Subtitle"/>
              <w:spacing w:after="120" w:line="240" w:lineRule="auto"/>
              <w:jc w:val="left"/>
              <w:rPr>
                <w:rFonts w:ascii="Arial" w:hAnsi="Arial" w:cs="Arial"/>
                <w:b w:val="0"/>
                <w:sz w:val="16"/>
                <w:szCs w:val="16"/>
              </w:rPr>
            </w:pPr>
            <w:r w:rsidRPr="002F531A">
              <w:rPr>
                <w:rFonts w:ascii="Arial" w:hAnsi="Arial" w:cs="Arial"/>
                <w:b w:val="0"/>
                <w:sz w:val="16"/>
                <w:szCs w:val="16"/>
              </w:rPr>
              <w:t>Name</w:t>
            </w:r>
          </w:p>
        </w:tc>
        <w:tc>
          <w:tcPr>
            <w:tcW w:w="1814" w:type="dxa"/>
            <w:shd w:val="clear" w:color="auto" w:fill="auto"/>
            <w:vAlign w:val="center"/>
          </w:tcPr>
          <w:p w14:paraId="201DB869" w14:textId="77777777" w:rsidR="00D94EAD" w:rsidRPr="002F531A" w:rsidRDefault="0021678B" w:rsidP="00A420F1">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 xml:space="preserve">Name of the </w:t>
            </w:r>
            <w:r w:rsidRPr="002F531A">
              <w:rPr>
                <w:rFonts w:ascii="Arial" w:hAnsi="Arial" w:cs="Arial"/>
                <w:b w:val="0"/>
                <w:sz w:val="16"/>
                <w:szCs w:val="16"/>
              </w:rPr>
              <w:t>Brand member / top management</w:t>
            </w:r>
          </w:p>
        </w:tc>
        <w:tc>
          <w:tcPr>
            <w:tcW w:w="720" w:type="dxa"/>
            <w:shd w:val="clear" w:color="auto" w:fill="auto"/>
            <w:vAlign w:val="center"/>
          </w:tcPr>
          <w:p w14:paraId="2F38655E" w14:textId="77777777" w:rsidR="00D94EAD" w:rsidRPr="002F531A" w:rsidRDefault="00D94EAD" w:rsidP="00A420F1">
            <w:pPr>
              <w:pStyle w:val="Subtitle"/>
              <w:spacing w:after="120" w:line="240" w:lineRule="auto"/>
              <w:jc w:val="left"/>
              <w:rPr>
                <w:rFonts w:ascii="Arial" w:hAnsi="Arial" w:cs="Arial"/>
                <w:b w:val="0"/>
                <w:sz w:val="16"/>
                <w:szCs w:val="16"/>
              </w:rPr>
            </w:pPr>
          </w:p>
        </w:tc>
        <w:tc>
          <w:tcPr>
            <w:tcW w:w="540" w:type="dxa"/>
            <w:shd w:val="clear" w:color="auto" w:fill="auto"/>
            <w:vAlign w:val="center"/>
          </w:tcPr>
          <w:p w14:paraId="21959D18" w14:textId="77777777" w:rsidR="00D94EAD" w:rsidRPr="002F531A" w:rsidRDefault="00D94EAD" w:rsidP="00A420F1">
            <w:pPr>
              <w:pStyle w:val="Subtitle"/>
              <w:spacing w:after="120" w:line="240" w:lineRule="auto"/>
              <w:jc w:val="left"/>
              <w:rPr>
                <w:rFonts w:ascii="Arial" w:hAnsi="Arial" w:cs="Arial"/>
                <w:b w:val="0"/>
                <w:sz w:val="16"/>
                <w:szCs w:val="16"/>
              </w:rPr>
            </w:pPr>
          </w:p>
        </w:tc>
        <w:tc>
          <w:tcPr>
            <w:tcW w:w="540" w:type="dxa"/>
            <w:shd w:val="clear" w:color="auto" w:fill="auto"/>
            <w:vAlign w:val="center"/>
          </w:tcPr>
          <w:p w14:paraId="03B86250" w14:textId="77777777" w:rsidR="00D94EAD" w:rsidRPr="002F531A" w:rsidRDefault="00D94EAD" w:rsidP="00A420F1">
            <w:pPr>
              <w:pStyle w:val="Subtitle"/>
              <w:spacing w:after="120" w:line="240" w:lineRule="auto"/>
              <w:jc w:val="left"/>
              <w:rPr>
                <w:rFonts w:ascii="Arial" w:hAnsi="Arial" w:cs="Arial"/>
                <w:b w:val="0"/>
                <w:sz w:val="16"/>
                <w:szCs w:val="16"/>
              </w:rPr>
            </w:pPr>
          </w:p>
        </w:tc>
        <w:tc>
          <w:tcPr>
            <w:tcW w:w="450" w:type="dxa"/>
            <w:shd w:val="clear" w:color="auto" w:fill="auto"/>
            <w:vAlign w:val="center"/>
          </w:tcPr>
          <w:p w14:paraId="53A03A34" w14:textId="77777777" w:rsidR="00D94EAD" w:rsidRPr="002F531A" w:rsidRDefault="00D94EAD" w:rsidP="00A420F1">
            <w:pPr>
              <w:spacing w:before="120" w:after="120" w:line="240" w:lineRule="auto"/>
              <w:jc w:val="left"/>
              <w:rPr>
                <w:rFonts w:cs="Arial"/>
                <w:sz w:val="16"/>
                <w:szCs w:val="16"/>
              </w:rPr>
            </w:pPr>
          </w:p>
        </w:tc>
        <w:tc>
          <w:tcPr>
            <w:tcW w:w="1170" w:type="dxa"/>
            <w:shd w:val="clear" w:color="auto" w:fill="auto"/>
            <w:vAlign w:val="center"/>
          </w:tcPr>
          <w:p w14:paraId="44E5BDFF" w14:textId="77777777" w:rsidR="00D94EAD" w:rsidRPr="002F531A" w:rsidRDefault="00D94EAD" w:rsidP="00A420F1">
            <w:pPr>
              <w:spacing w:before="120" w:after="120" w:line="240" w:lineRule="auto"/>
              <w:jc w:val="left"/>
              <w:rPr>
                <w:rFonts w:cs="Arial"/>
                <w:sz w:val="16"/>
                <w:szCs w:val="16"/>
              </w:rPr>
            </w:pPr>
          </w:p>
        </w:tc>
        <w:tc>
          <w:tcPr>
            <w:tcW w:w="1440" w:type="dxa"/>
            <w:shd w:val="clear" w:color="auto" w:fill="auto"/>
            <w:vAlign w:val="center"/>
          </w:tcPr>
          <w:p w14:paraId="3CB6C910" w14:textId="77777777" w:rsidR="00D94EAD" w:rsidRPr="002F531A" w:rsidRDefault="00D94EAD" w:rsidP="00A420F1">
            <w:pPr>
              <w:pStyle w:val="Tabletext0"/>
              <w:spacing w:before="120" w:after="120" w:line="240" w:lineRule="auto"/>
              <w:jc w:val="left"/>
              <w:rPr>
                <w:rFonts w:ascii="Arial" w:hAnsi="Arial" w:cs="Arial"/>
                <w:sz w:val="16"/>
                <w:szCs w:val="16"/>
              </w:rPr>
            </w:pPr>
          </w:p>
        </w:tc>
        <w:tc>
          <w:tcPr>
            <w:tcW w:w="1260" w:type="dxa"/>
            <w:shd w:val="clear" w:color="auto" w:fill="auto"/>
            <w:vAlign w:val="center"/>
          </w:tcPr>
          <w:p w14:paraId="4B4C3418" w14:textId="77777777" w:rsidR="00D94EAD" w:rsidRPr="002F531A" w:rsidRDefault="00D94EAD" w:rsidP="00A420F1">
            <w:pPr>
              <w:pStyle w:val="Tabletext0"/>
              <w:spacing w:before="120" w:after="120" w:line="240" w:lineRule="auto"/>
              <w:jc w:val="left"/>
              <w:rPr>
                <w:rFonts w:ascii="Arial" w:hAnsi="Arial" w:cs="Arial"/>
                <w:sz w:val="16"/>
                <w:szCs w:val="16"/>
              </w:rPr>
            </w:pPr>
          </w:p>
        </w:tc>
        <w:tc>
          <w:tcPr>
            <w:tcW w:w="1440" w:type="dxa"/>
            <w:shd w:val="clear" w:color="auto" w:fill="auto"/>
            <w:vAlign w:val="center"/>
          </w:tcPr>
          <w:p w14:paraId="457748EC" w14:textId="77777777" w:rsidR="00D94EAD" w:rsidRPr="002F531A" w:rsidRDefault="00D94EAD" w:rsidP="00A420F1">
            <w:pPr>
              <w:pStyle w:val="Tabletext0"/>
              <w:spacing w:before="120" w:after="120" w:line="240" w:lineRule="auto"/>
              <w:jc w:val="left"/>
              <w:rPr>
                <w:rFonts w:ascii="Arial" w:hAnsi="Arial" w:cs="Arial"/>
                <w:sz w:val="16"/>
                <w:szCs w:val="16"/>
              </w:rPr>
            </w:pPr>
          </w:p>
        </w:tc>
      </w:tr>
      <w:tr w:rsidR="00D94EAD" w:rsidRPr="002F531A" w14:paraId="64A1CDC2" w14:textId="77777777" w:rsidTr="00D56E48">
        <w:trPr>
          <w:cantSplit/>
        </w:trPr>
        <w:tc>
          <w:tcPr>
            <w:tcW w:w="1364" w:type="dxa"/>
            <w:shd w:val="clear" w:color="auto" w:fill="auto"/>
            <w:vAlign w:val="center"/>
          </w:tcPr>
          <w:p w14:paraId="7510CE0C" w14:textId="77777777" w:rsidR="00D94EAD" w:rsidRPr="002F531A" w:rsidRDefault="00D94EAD" w:rsidP="00A420F1">
            <w:pPr>
              <w:pStyle w:val="Subtitle"/>
              <w:spacing w:after="120" w:line="240" w:lineRule="auto"/>
              <w:jc w:val="left"/>
              <w:rPr>
                <w:rFonts w:ascii="Arial" w:hAnsi="Arial" w:cs="Arial"/>
                <w:b w:val="0"/>
                <w:sz w:val="16"/>
                <w:szCs w:val="16"/>
              </w:rPr>
            </w:pPr>
            <w:r w:rsidRPr="002F531A">
              <w:rPr>
                <w:rFonts w:ascii="Arial" w:hAnsi="Arial" w:cs="Arial"/>
                <w:b w:val="0"/>
                <w:sz w:val="16"/>
                <w:szCs w:val="16"/>
              </w:rPr>
              <w:t>Designation</w:t>
            </w:r>
          </w:p>
        </w:tc>
        <w:tc>
          <w:tcPr>
            <w:tcW w:w="1814" w:type="dxa"/>
            <w:shd w:val="clear" w:color="auto" w:fill="auto"/>
            <w:vAlign w:val="center"/>
          </w:tcPr>
          <w:p w14:paraId="20BD9F7E" w14:textId="77777777" w:rsidR="00D94EAD" w:rsidRPr="002F531A" w:rsidRDefault="0021678B" w:rsidP="00A420F1">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 xml:space="preserve">Designation of the </w:t>
            </w:r>
            <w:r w:rsidRPr="002F531A">
              <w:rPr>
                <w:rFonts w:ascii="Arial" w:hAnsi="Arial" w:cs="Arial"/>
                <w:b w:val="0"/>
                <w:sz w:val="16"/>
                <w:szCs w:val="16"/>
              </w:rPr>
              <w:t>Brand member / top management</w:t>
            </w:r>
          </w:p>
        </w:tc>
        <w:tc>
          <w:tcPr>
            <w:tcW w:w="720" w:type="dxa"/>
            <w:shd w:val="clear" w:color="auto" w:fill="auto"/>
            <w:vAlign w:val="center"/>
          </w:tcPr>
          <w:p w14:paraId="259C6570" w14:textId="77777777" w:rsidR="00D94EAD" w:rsidRPr="002F531A" w:rsidRDefault="00D94EAD" w:rsidP="00A420F1">
            <w:pPr>
              <w:pStyle w:val="Subtitle"/>
              <w:spacing w:after="120" w:line="240" w:lineRule="auto"/>
              <w:jc w:val="left"/>
              <w:rPr>
                <w:rFonts w:ascii="Arial" w:hAnsi="Arial" w:cs="Arial"/>
                <w:b w:val="0"/>
                <w:sz w:val="16"/>
                <w:szCs w:val="16"/>
              </w:rPr>
            </w:pPr>
          </w:p>
        </w:tc>
        <w:tc>
          <w:tcPr>
            <w:tcW w:w="540" w:type="dxa"/>
            <w:shd w:val="clear" w:color="auto" w:fill="auto"/>
            <w:vAlign w:val="center"/>
          </w:tcPr>
          <w:p w14:paraId="7BEC4A28" w14:textId="77777777" w:rsidR="00D94EAD" w:rsidRPr="002F531A" w:rsidRDefault="00D94EAD" w:rsidP="00A420F1">
            <w:pPr>
              <w:pStyle w:val="Subtitle"/>
              <w:spacing w:after="120" w:line="240" w:lineRule="auto"/>
              <w:jc w:val="left"/>
              <w:rPr>
                <w:rFonts w:ascii="Arial" w:hAnsi="Arial" w:cs="Arial"/>
                <w:b w:val="0"/>
                <w:sz w:val="16"/>
                <w:szCs w:val="16"/>
              </w:rPr>
            </w:pPr>
          </w:p>
        </w:tc>
        <w:tc>
          <w:tcPr>
            <w:tcW w:w="540" w:type="dxa"/>
            <w:shd w:val="clear" w:color="auto" w:fill="auto"/>
            <w:vAlign w:val="center"/>
          </w:tcPr>
          <w:p w14:paraId="32E5E3E2" w14:textId="77777777" w:rsidR="00D94EAD" w:rsidRPr="002F531A" w:rsidRDefault="00D94EAD" w:rsidP="00A420F1">
            <w:pPr>
              <w:pStyle w:val="Subtitle"/>
              <w:spacing w:after="120" w:line="240" w:lineRule="auto"/>
              <w:jc w:val="left"/>
              <w:rPr>
                <w:rFonts w:ascii="Arial" w:hAnsi="Arial" w:cs="Arial"/>
                <w:b w:val="0"/>
                <w:sz w:val="16"/>
                <w:szCs w:val="16"/>
              </w:rPr>
            </w:pPr>
          </w:p>
        </w:tc>
        <w:tc>
          <w:tcPr>
            <w:tcW w:w="450" w:type="dxa"/>
            <w:shd w:val="clear" w:color="auto" w:fill="auto"/>
            <w:vAlign w:val="center"/>
          </w:tcPr>
          <w:p w14:paraId="3864189D" w14:textId="77777777" w:rsidR="00D94EAD" w:rsidRPr="002F531A" w:rsidRDefault="00D94EAD" w:rsidP="00A420F1">
            <w:pPr>
              <w:spacing w:before="120" w:after="120" w:line="240" w:lineRule="auto"/>
              <w:jc w:val="left"/>
              <w:rPr>
                <w:rFonts w:cs="Arial"/>
                <w:sz w:val="16"/>
                <w:szCs w:val="16"/>
              </w:rPr>
            </w:pPr>
          </w:p>
        </w:tc>
        <w:tc>
          <w:tcPr>
            <w:tcW w:w="1170" w:type="dxa"/>
            <w:shd w:val="clear" w:color="auto" w:fill="auto"/>
            <w:vAlign w:val="center"/>
          </w:tcPr>
          <w:p w14:paraId="73110BC2" w14:textId="77777777" w:rsidR="00D94EAD" w:rsidRPr="002F531A" w:rsidRDefault="00D94EAD" w:rsidP="00A420F1">
            <w:pPr>
              <w:spacing w:before="120" w:after="120" w:line="240" w:lineRule="auto"/>
              <w:jc w:val="left"/>
              <w:rPr>
                <w:rFonts w:cs="Arial"/>
                <w:sz w:val="16"/>
                <w:szCs w:val="16"/>
              </w:rPr>
            </w:pPr>
          </w:p>
        </w:tc>
        <w:tc>
          <w:tcPr>
            <w:tcW w:w="1440" w:type="dxa"/>
            <w:shd w:val="clear" w:color="auto" w:fill="auto"/>
            <w:vAlign w:val="center"/>
          </w:tcPr>
          <w:p w14:paraId="6FFD11AD" w14:textId="77777777" w:rsidR="00D94EAD" w:rsidRPr="002F531A" w:rsidRDefault="00D94EAD" w:rsidP="00A420F1">
            <w:pPr>
              <w:pStyle w:val="Tabletext0"/>
              <w:spacing w:before="120" w:after="120" w:line="240" w:lineRule="auto"/>
              <w:jc w:val="left"/>
              <w:rPr>
                <w:rFonts w:ascii="Arial" w:hAnsi="Arial" w:cs="Arial"/>
                <w:sz w:val="16"/>
                <w:szCs w:val="16"/>
              </w:rPr>
            </w:pPr>
          </w:p>
        </w:tc>
        <w:tc>
          <w:tcPr>
            <w:tcW w:w="1260" w:type="dxa"/>
            <w:shd w:val="clear" w:color="auto" w:fill="auto"/>
            <w:vAlign w:val="center"/>
          </w:tcPr>
          <w:p w14:paraId="5A9C11F5" w14:textId="77777777" w:rsidR="00D94EAD" w:rsidRPr="002F531A" w:rsidRDefault="00D94EAD" w:rsidP="00A420F1">
            <w:pPr>
              <w:pStyle w:val="Tabletext0"/>
              <w:spacing w:before="120" w:after="120" w:line="240" w:lineRule="auto"/>
              <w:jc w:val="left"/>
              <w:rPr>
                <w:rFonts w:ascii="Arial" w:hAnsi="Arial" w:cs="Arial"/>
                <w:sz w:val="16"/>
                <w:szCs w:val="16"/>
              </w:rPr>
            </w:pPr>
          </w:p>
        </w:tc>
        <w:tc>
          <w:tcPr>
            <w:tcW w:w="1440" w:type="dxa"/>
            <w:shd w:val="clear" w:color="auto" w:fill="auto"/>
            <w:vAlign w:val="center"/>
          </w:tcPr>
          <w:p w14:paraId="3069C470" w14:textId="77777777" w:rsidR="00D94EAD" w:rsidRPr="002F531A" w:rsidRDefault="00D94EAD" w:rsidP="00A420F1">
            <w:pPr>
              <w:pStyle w:val="Tabletext0"/>
              <w:spacing w:before="120" w:after="120" w:line="240" w:lineRule="auto"/>
              <w:jc w:val="left"/>
              <w:rPr>
                <w:rFonts w:ascii="Arial" w:hAnsi="Arial" w:cs="Arial"/>
                <w:sz w:val="16"/>
                <w:szCs w:val="16"/>
              </w:rPr>
            </w:pPr>
          </w:p>
        </w:tc>
      </w:tr>
      <w:tr w:rsidR="00580A2F" w:rsidRPr="002F531A" w14:paraId="6EEBF3FD" w14:textId="77777777" w:rsidTr="00D56E48">
        <w:trPr>
          <w:cantSplit/>
        </w:trPr>
        <w:tc>
          <w:tcPr>
            <w:tcW w:w="1364" w:type="dxa"/>
            <w:shd w:val="clear" w:color="auto" w:fill="auto"/>
            <w:vAlign w:val="center"/>
          </w:tcPr>
          <w:p w14:paraId="2E5F79D9" w14:textId="77777777" w:rsidR="00580A2F" w:rsidRPr="002F531A" w:rsidRDefault="00580A2F" w:rsidP="009D1712">
            <w:pPr>
              <w:pStyle w:val="Subtitle"/>
              <w:spacing w:after="120" w:line="240" w:lineRule="auto"/>
              <w:jc w:val="left"/>
              <w:rPr>
                <w:rFonts w:ascii="Arial" w:hAnsi="Arial" w:cs="Arial"/>
                <w:b w:val="0"/>
                <w:sz w:val="16"/>
                <w:szCs w:val="16"/>
              </w:rPr>
            </w:pPr>
            <w:r w:rsidRPr="002F531A">
              <w:rPr>
                <w:rFonts w:ascii="Arial" w:hAnsi="Arial" w:cs="Arial"/>
                <w:b w:val="0"/>
                <w:sz w:val="16"/>
                <w:szCs w:val="16"/>
              </w:rPr>
              <w:t>Designation Type</w:t>
            </w:r>
          </w:p>
        </w:tc>
        <w:tc>
          <w:tcPr>
            <w:tcW w:w="1814" w:type="dxa"/>
            <w:shd w:val="clear" w:color="auto" w:fill="auto"/>
            <w:vAlign w:val="center"/>
          </w:tcPr>
          <w:p w14:paraId="1FD242AA" w14:textId="77777777" w:rsidR="00580A2F" w:rsidRPr="002F531A" w:rsidRDefault="00580A2F" w:rsidP="009D1712">
            <w:pPr>
              <w:pStyle w:val="Tabletext0"/>
              <w:spacing w:before="120" w:after="120" w:line="240" w:lineRule="auto"/>
              <w:jc w:val="left"/>
              <w:rPr>
                <w:rFonts w:ascii="Arial" w:hAnsi="Arial" w:cs="Arial"/>
                <w:sz w:val="16"/>
                <w:szCs w:val="16"/>
              </w:rPr>
            </w:pPr>
            <w:r w:rsidRPr="002F531A">
              <w:rPr>
                <w:rFonts w:ascii="Arial" w:hAnsi="Arial" w:cs="Arial"/>
                <w:sz w:val="16"/>
                <w:szCs w:val="16"/>
              </w:rPr>
              <w:t>To identify the person is in Top</w:t>
            </w:r>
            <w:r w:rsidR="00D56E48" w:rsidRPr="002F531A">
              <w:rPr>
                <w:rFonts w:ascii="Arial" w:hAnsi="Arial" w:cs="Arial"/>
                <w:sz w:val="16"/>
                <w:szCs w:val="16"/>
              </w:rPr>
              <w:t>/Middle</w:t>
            </w:r>
            <w:r w:rsidRPr="002F531A">
              <w:rPr>
                <w:rFonts w:ascii="Arial" w:hAnsi="Arial" w:cs="Arial"/>
                <w:sz w:val="16"/>
                <w:szCs w:val="16"/>
              </w:rPr>
              <w:t xml:space="preserve"> management or in Brand Marketing Team</w:t>
            </w:r>
            <w:ins w:id="72" w:author="ankita.singh" w:date="2015-05-06T13:09:00Z">
              <w:r w:rsidR="001B3C95">
                <w:rPr>
                  <w:rFonts w:ascii="Arial" w:hAnsi="Arial" w:cs="Arial"/>
                  <w:sz w:val="16"/>
                  <w:szCs w:val="16"/>
                </w:rPr>
                <w:t xml:space="preserve">, finance </w:t>
              </w:r>
            </w:ins>
          </w:p>
          <w:p w14:paraId="60543C83" w14:textId="77777777" w:rsidR="00D56E48" w:rsidRPr="002F531A" w:rsidRDefault="00D56E48" w:rsidP="009D1712">
            <w:pPr>
              <w:pStyle w:val="Tabletext0"/>
              <w:spacing w:before="120" w:after="120" w:line="240" w:lineRule="auto"/>
              <w:jc w:val="left"/>
              <w:rPr>
                <w:rFonts w:ascii="Arial" w:hAnsi="Arial" w:cs="Arial"/>
                <w:sz w:val="16"/>
                <w:szCs w:val="16"/>
              </w:rPr>
            </w:pPr>
            <w:r w:rsidRPr="002F531A">
              <w:rPr>
                <w:rFonts w:ascii="Arial" w:hAnsi="Arial" w:cs="Arial"/>
                <w:sz w:val="16"/>
                <w:szCs w:val="16"/>
              </w:rPr>
              <w:t>(radio button)</w:t>
            </w:r>
          </w:p>
        </w:tc>
        <w:tc>
          <w:tcPr>
            <w:tcW w:w="720" w:type="dxa"/>
            <w:shd w:val="clear" w:color="auto" w:fill="auto"/>
            <w:vAlign w:val="center"/>
          </w:tcPr>
          <w:p w14:paraId="1AA255BE" w14:textId="77777777" w:rsidR="00580A2F" w:rsidRPr="002F531A" w:rsidRDefault="00580A2F" w:rsidP="009D1712">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60C01FEE" w14:textId="77777777" w:rsidR="00580A2F" w:rsidRPr="002F531A" w:rsidRDefault="00580A2F" w:rsidP="009D1712">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540" w:type="dxa"/>
            <w:shd w:val="clear" w:color="auto" w:fill="auto"/>
            <w:vAlign w:val="center"/>
          </w:tcPr>
          <w:p w14:paraId="4595D95C" w14:textId="77777777" w:rsidR="00580A2F" w:rsidRPr="002F531A" w:rsidRDefault="00580A2F" w:rsidP="009D1712">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20C0677B" w14:textId="77777777" w:rsidR="00580A2F" w:rsidRPr="002F531A" w:rsidRDefault="00580A2F" w:rsidP="009D1712">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104E90FC" w14:textId="77777777" w:rsidR="00580A2F" w:rsidRPr="002F531A" w:rsidRDefault="00580A2F" w:rsidP="009D1712">
            <w:pPr>
              <w:spacing w:before="120" w:after="120" w:line="240" w:lineRule="auto"/>
              <w:jc w:val="left"/>
              <w:rPr>
                <w:rFonts w:cs="Arial"/>
                <w:sz w:val="16"/>
                <w:szCs w:val="16"/>
              </w:rPr>
            </w:pPr>
          </w:p>
        </w:tc>
        <w:tc>
          <w:tcPr>
            <w:tcW w:w="1440" w:type="dxa"/>
            <w:shd w:val="clear" w:color="auto" w:fill="auto"/>
            <w:vAlign w:val="center"/>
          </w:tcPr>
          <w:p w14:paraId="311CC8F9" w14:textId="77777777" w:rsidR="00580A2F" w:rsidRPr="002F531A" w:rsidRDefault="00580A2F" w:rsidP="009D1712">
            <w:pPr>
              <w:spacing w:before="120" w:after="120" w:line="240" w:lineRule="auto"/>
              <w:jc w:val="left"/>
              <w:rPr>
                <w:rFonts w:cs="Arial"/>
                <w:sz w:val="16"/>
                <w:szCs w:val="16"/>
              </w:rPr>
            </w:pPr>
          </w:p>
        </w:tc>
        <w:tc>
          <w:tcPr>
            <w:tcW w:w="1260" w:type="dxa"/>
            <w:shd w:val="clear" w:color="auto" w:fill="auto"/>
            <w:vAlign w:val="center"/>
          </w:tcPr>
          <w:p w14:paraId="3856BF7D" w14:textId="77777777" w:rsidR="00580A2F" w:rsidRPr="002F531A" w:rsidRDefault="00580A2F" w:rsidP="009D1712">
            <w:pPr>
              <w:spacing w:before="120" w:after="120" w:line="240" w:lineRule="auto"/>
              <w:jc w:val="left"/>
              <w:rPr>
                <w:rFonts w:cs="Arial"/>
                <w:sz w:val="16"/>
                <w:szCs w:val="16"/>
              </w:rPr>
            </w:pPr>
            <w:r w:rsidRPr="002F531A">
              <w:rPr>
                <w:rFonts w:cs="Arial"/>
                <w:sz w:val="16"/>
                <w:szCs w:val="16"/>
              </w:rPr>
              <w:t>Top</w:t>
            </w:r>
            <w:r w:rsidR="00D56E48" w:rsidRPr="002F531A">
              <w:rPr>
                <w:rFonts w:cs="Arial"/>
                <w:sz w:val="16"/>
                <w:szCs w:val="16"/>
              </w:rPr>
              <w:t>/Middle</w:t>
            </w:r>
            <w:r w:rsidRPr="002F531A">
              <w:rPr>
                <w:rFonts w:cs="Arial"/>
                <w:sz w:val="16"/>
                <w:szCs w:val="16"/>
              </w:rPr>
              <w:t xml:space="preserve"> Management/ Brand Marketing Team</w:t>
            </w:r>
          </w:p>
        </w:tc>
        <w:tc>
          <w:tcPr>
            <w:tcW w:w="1440" w:type="dxa"/>
            <w:shd w:val="clear" w:color="auto" w:fill="auto"/>
            <w:vAlign w:val="center"/>
          </w:tcPr>
          <w:p w14:paraId="72FCFFBD" w14:textId="77777777" w:rsidR="00580A2F" w:rsidRPr="002F531A" w:rsidRDefault="00580A2F" w:rsidP="009D1712">
            <w:pPr>
              <w:spacing w:before="120" w:after="120" w:line="240" w:lineRule="auto"/>
              <w:jc w:val="left"/>
              <w:rPr>
                <w:rFonts w:cs="Arial"/>
                <w:sz w:val="16"/>
                <w:szCs w:val="16"/>
              </w:rPr>
            </w:pPr>
          </w:p>
        </w:tc>
      </w:tr>
      <w:tr w:rsidR="000A5658" w:rsidRPr="002F531A" w14:paraId="46200684" w14:textId="77777777" w:rsidTr="00D56E48">
        <w:trPr>
          <w:cantSplit/>
        </w:trPr>
        <w:tc>
          <w:tcPr>
            <w:tcW w:w="1364" w:type="dxa"/>
            <w:shd w:val="clear" w:color="auto" w:fill="auto"/>
            <w:vAlign w:val="center"/>
          </w:tcPr>
          <w:p w14:paraId="6CFC1456" w14:textId="77777777" w:rsidR="000A5658" w:rsidRPr="002F531A" w:rsidRDefault="000A5658" w:rsidP="00A420F1">
            <w:pPr>
              <w:pStyle w:val="Subtitle"/>
              <w:spacing w:after="120" w:line="240" w:lineRule="auto"/>
              <w:jc w:val="left"/>
              <w:rPr>
                <w:rFonts w:ascii="Arial" w:hAnsi="Arial" w:cs="Arial"/>
                <w:b w:val="0"/>
                <w:sz w:val="16"/>
                <w:szCs w:val="16"/>
              </w:rPr>
            </w:pPr>
            <w:r w:rsidRPr="002F531A">
              <w:rPr>
                <w:rFonts w:ascii="Arial" w:hAnsi="Arial" w:cs="Arial"/>
                <w:b w:val="0"/>
                <w:sz w:val="16"/>
                <w:szCs w:val="16"/>
              </w:rPr>
              <w:t>Contact no</w:t>
            </w:r>
            <w:r w:rsidR="00EE6931" w:rsidRPr="002F531A">
              <w:rPr>
                <w:rFonts w:ascii="Arial" w:hAnsi="Arial" w:cs="Arial"/>
                <w:b w:val="0"/>
                <w:sz w:val="16"/>
                <w:szCs w:val="16"/>
              </w:rPr>
              <w:t xml:space="preserve"> 1</w:t>
            </w:r>
            <w:ins w:id="73" w:author="ankita.singh" w:date="2015-05-06T13:16:00Z">
              <w:r w:rsidR="00287E3B">
                <w:rPr>
                  <w:rFonts w:ascii="Arial" w:hAnsi="Arial" w:cs="Arial"/>
                  <w:b w:val="0"/>
                  <w:sz w:val="16"/>
                  <w:szCs w:val="16"/>
                </w:rPr>
                <w:t xml:space="preserve"> - Mobile</w:t>
              </w:r>
            </w:ins>
          </w:p>
        </w:tc>
        <w:tc>
          <w:tcPr>
            <w:tcW w:w="1814" w:type="dxa"/>
            <w:shd w:val="clear" w:color="auto" w:fill="auto"/>
            <w:vAlign w:val="center"/>
          </w:tcPr>
          <w:p w14:paraId="1DA528F2" w14:textId="77777777" w:rsidR="000A5658" w:rsidRPr="002F531A" w:rsidRDefault="000A5658" w:rsidP="00A420F1">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Contact no</w:t>
            </w:r>
            <w:r w:rsidR="00EE6931" w:rsidRPr="002F531A">
              <w:rPr>
                <w:rFonts w:ascii="Arial" w:hAnsi="Arial" w:cs="Arial"/>
                <w:b w:val="0"/>
                <w:sz w:val="16"/>
                <w:szCs w:val="16"/>
                <w:lang w:val="en-AU" w:eastAsia="zh-CN"/>
              </w:rPr>
              <w:t xml:space="preserve"> 1</w:t>
            </w:r>
            <w:r w:rsidRPr="002F531A">
              <w:rPr>
                <w:rFonts w:ascii="Arial" w:hAnsi="Arial" w:cs="Arial"/>
                <w:b w:val="0"/>
                <w:sz w:val="16"/>
                <w:szCs w:val="16"/>
                <w:lang w:val="en-AU" w:eastAsia="zh-CN"/>
              </w:rPr>
              <w:t xml:space="preserve"> of </w:t>
            </w:r>
            <w:r w:rsidRPr="002F531A">
              <w:rPr>
                <w:rFonts w:ascii="Arial" w:hAnsi="Arial" w:cs="Arial"/>
                <w:b w:val="0"/>
                <w:sz w:val="16"/>
                <w:szCs w:val="16"/>
              </w:rPr>
              <w:t>Brand member / top management</w:t>
            </w:r>
            <w:ins w:id="74" w:author="ankita.singh" w:date="2015-05-06T13:16:00Z">
              <w:r w:rsidR="00F60E59">
                <w:rPr>
                  <w:rFonts w:ascii="Arial" w:hAnsi="Arial" w:cs="Arial"/>
                  <w:b w:val="0"/>
                  <w:sz w:val="16"/>
                  <w:szCs w:val="16"/>
                </w:rPr>
                <w:t xml:space="preserve"> – mobile prefix but editable</w:t>
              </w:r>
            </w:ins>
          </w:p>
        </w:tc>
        <w:tc>
          <w:tcPr>
            <w:tcW w:w="720" w:type="dxa"/>
            <w:shd w:val="clear" w:color="auto" w:fill="auto"/>
            <w:vAlign w:val="center"/>
          </w:tcPr>
          <w:p w14:paraId="64208F93" w14:textId="77777777" w:rsidR="000A5658" w:rsidRPr="002F531A" w:rsidRDefault="000A5658" w:rsidP="009D1712">
            <w:pPr>
              <w:pStyle w:val="Subtitle"/>
              <w:spacing w:after="120" w:line="240" w:lineRule="auto"/>
              <w:jc w:val="left"/>
              <w:rPr>
                <w:rFonts w:ascii="Arial" w:hAnsi="Arial" w:cs="Arial"/>
                <w:b w:val="0"/>
                <w:sz w:val="16"/>
                <w:szCs w:val="16"/>
              </w:rPr>
            </w:pPr>
            <w:r w:rsidRPr="002F531A">
              <w:rPr>
                <w:rFonts w:ascii="Arial" w:hAnsi="Arial" w:cs="Arial"/>
                <w:b w:val="0"/>
                <w:sz w:val="16"/>
                <w:szCs w:val="16"/>
              </w:rPr>
              <w:t>Text</w:t>
            </w:r>
          </w:p>
        </w:tc>
        <w:tc>
          <w:tcPr>
            <w:tcW w:w="540" w:type="dxa"/>
            <w:shd w:val="clear" w:color="auto" w:fill="auto"/>
            <w:vAlign w:val="center"/>
          </w:tcPr>
          <w:p w14:paraId="5030D511" w14:textId="77777777" w:rsidR="000A5658" w:rsidRPr="002F531A" w:rsidRDefault="000A5658" w:rsidP="009D1712">
            <w:pPr>
              <w:pStyle w:val="Subtitle"/>
              <w:spacing w:after="120" w:line="240" w:lineRule="auto"/>
              <w:jc w:val="left"/>
              <w:rPr>
                <w:rFonts w:ascii="Arial" w:hAnsi="Arial" w:cs="Arial"/>
                <w:b w:val="0"/>
                <w:sz w:val="16"/>
                <w:szCs w:val="16"/>
              </w:rPr>
            </w:pPr>
            <w:r w:rsidRPr="002F531A">
              <w:rPr>
                <w:rFonts w:ascii="Arial" w:hAnsi="Arial" w:cs="Arial"/>
                <w:b w:val="0"/>
                <w:sz w:val="16"/>
                <w:szCs w:val="16"/>
              </w:rPr>
              <w:t>N</w:t>
            </w:r>
          </w:p>
        </w:tc>
        <w:tc>
          <w:tcPr>
            <w:tcW w:w="540" w:type="dxa"/>
            <w:shd w:val="clear" w:color="auto" w:fill="auto"/>
            <w:vAlign w:val="center"/>
          </w:tcPr>
          <w:p w14:paraId="7C6ABEC5" w14:textId="77777777" w:rsidR="000A5658" w:rsidRPr="002F531A" w:rsidRDefault="000A5658" w:rsidP="009D1712">
            <w:pPr>
              <w:pStyle w:val="Subtitle"/>
              <w:spacing w:after="120" w:line="240" w:lineRule="auto"/>
              <w:jc w:val="left"/>
              <w:rPr>
                <w:rFonts w:ascii="Arial" w:hAnsi="Arial" w:cs="Arial"/>
                <w:b w:val="0"/>
                <w:sz w:val="16"/>
                <w:szCs w:val="16"/>
              </w:rPr>
            </w:pPr>
            <w:r w:rsidRPr="002F531A">
              <w:rPr>
                <w:rFonts w:ascii="Arial" w:hAnsi="Arial" w:cs="Arial"/>
                <w:b w:val="0"/>
                <w:sz w:val="16"/>
                <w:szCs w:val="16"/>
              </w:rPr>
              <w:t>D</w:t>
            </w:r>
          </w:p>
        </w:tc>
        <w:tc>
          <w:tcPr>
            <w:tcW w:w="450" w:type="dxa"/>
            <w:shd w:val="clear" w:color="auto" w:fill="auto"/>
            <w:vAlign w:val="center"/>
          </w:tcPr>
          <w:p w14:paraId="2625845A" w14:textId="77777777" w:rsidR="000A5658" w:rsidRPr="002F531A" w:rsidRDefault="000A5658" w:rsidP="009D1712">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0853430C" w14:textId="77777777" w:rsidR="000A5658" w:rsidRPr="002F531A" w:rsidRDefault="000A5658" w:rsidP="00A420F1">
            <w:pPr>
              <w:spacing w:before="120" w:after="120" w:line="240" w:lineRule="auto"/>
              <w:jc w:val="left"/>
              <w:rPr>
                <w:rFonts w:cs="Arial"/>
                <w:sz w:val="16"/>
                <w:szCs w:val="16"/>
              </w:rPr>
            </w:pPr>
          </w:p>
        </w:tc>
        <w:tc>
          <w:tcPr>
            <w:tcW w:w="1440" w:type="dxa"/>
            <w:shd w:val="clear" w:color="auto" w:fill="auto"/>
            <w:vAlign w:val="center"/>
          </w:tcPr>
          <w:p w14:paraId="7D3FC85F" w14:textId="77777777" w:rsidR="000A5658" w:rsidRPr="002F531A" w:rsidRDefault="00A767F2" w:rsidP="00A420F1">
            <w:pPr>
              <w:pStyle w:val="Tabletext0"/>
              <w:spacing w:before="120" w:after="120" w:line="240" w:lineRule="auto"/>
              <w:jc w:val="left"/>
              <w:rPr>
                <w:rFonts w:ascii="Arial" w:hAnsi="Arial" w:cs="Arial"/>
                <w:sz w:val="16"/>
                <w:szCs w:val="16"/>
              </w:rPr>
            </w:pPr>
            <w:r w:rsidRPr="002F531A">
              <w:rPr>
                <w:rFonts w:ascii="Arial" w:hAnsi="Arial" w:cs="Arial"/>
                <w:sz w:val="16"/>
                <w:szCs w:val="16"/>
              </w:rPr>
              <w:t>One field in contact no and Email is mandatory.</w:t>
            </w:r>
          </w:p>
        </w:tc>
        <w:tc>
          <w:tcPr>
            <w:tcW w:w="1260" w:type="dxa"/>
            <w:shd w:val="clear" w:color="auto" w:fill="auto"/>
            <w:vAlign w:val="center"/>
          </w:tcPr>
          <w:p w14:paraId="12F6DA61" w14:textId="77777777" w:rsidR="000A5658" w:rsidRPr="002F531A" w:rsidRDefault="000A5658" w:rsidP="00A420F1">
            <w:pPr>
              <w:pStyle w:val="Tabletext0"/>
              <w:spacing w:before="120" w:after="120" w:line="240" w:lineRule="auto"/>
              <w:jc w:val="left"/>
              <w:rPr>
                <w:rFonts w:ascii="Arial" w:hAnsi="Arial" w:cs="Arial"/>
                <w:sz w:val="16"/>
                <w:szCs w:val="16"/>
              </w:rPr>
            </w:pPr>
          </w:p>
        </w:tc>
        <w:tc>
          <w:tcPr>
            <w:tcW w:w="1440" w:type="dxa"/>
            <w:shd w:val="clear" w:color="auto" w:fill="auto"/>
            <w:vAlign w:val="center"/>
          </w:tcPr>
          <w:p w14:paraId="23246414" w14:textId="77777777" w:rsidR="000A5658" w:rsidRPr="002F531A" w:rsidRDefault="000A5658" w:rsidP="00A420F1">
            <w:pPr>
              <w:pStyle w:val="Tabletext0"/>
              <w:spacing w:before="120" w:after="120" w:line="240" w:lineRule="auto"/>
              <w:jc w:val="left"/>
              <w:rPr>
                <w:rFonts w:ascii="Arial" w:hAnsi="Arial" w:cs="Arial"/>
                <w:sz w:val="16"/>
                <w:szCs w:val="16"/>
              </w:rPr>
            </w:pPr>
          </w:p>
        </w:tc>
      </w:tr>
      <w:tr w:rsidR="00EE6931" w:rsidRPr="002F531A" w14:paraId="0FA20A3B" w14:textId="77777777" w:rsidTr="00D56E48">
        <w:trPr>
          <w:cantSplit/>
        </w:trPr>
        <w:tc>
          <w:tcPr>
            <w:tcW w:w="1364" w:type="dxa"/>
            <w:shd w:val="clear" w:color="auto" w:fill="auto"/>
            <w:vAlign w:val="center"/>
          </w:tcPr>
          <w:p w14:paraId="55A6D915" w14:textId="77777777" w:rsidR="00EE6931" w:rsidRPr="002F531A" w:rsidRDefault="00EE6931" w:rsidP="00CB2A56">
            <w:pPr>
              <w:pStyle w:val="Subtitle"/>
              <w:spacing w:after="120" w:line="240" w:lineRule="auto"/>
              <w:jc w:val="left"/>
              <w:rPr>
                <w:rFonts w:ascii="Arial" w:hAnsi="Arial" w:cs="Arial"/>
                <w:b w:val="0"/>
                <w:sz w:val="16"/>
                <w:szCs w:val="16"/>
              </w:rPr>
            </w:pPr>
            <w:r w:rsidRPr="002F531A">
              <w:rPr>
                <w:rFonts w:ascii="Arial" w:hAnsi="Arial" w:cs="Arial"/>
                <w:b w:val="0"/>
                <w:sz w:val="16"/>
                <w:szCs w:val="16"/>
              </w:rPr>
              <w:t>Contact no 2</w:t>
            </w:r>
            <w:ins w:id="75" w:author="ankita.singh" w:date="2015-05-06T13:16:00Z">
              <w:r w:rsidR="00287E3B">
                <w:rPr>
                  <w:rFonts w:ascii="Arial" w:hAnsi="Arial" w:cs="Arial"/>
                  <w:b w:val="0"/>
                  <w:sz w:val="16"/>
                  <w:szCs w:val="16"/>
                </w:rPr>
                <w:t xml:space="preserve"> </w:t>
              </w:r>
            </w:ins>
            <w:ins w:id="76" w:author="ankita.singh" w:date="2015-05-06T13:22:00Z">
              <w:r w:rsidR="00B45544">
                <w:rPr>
                  <w:rFonts w:ascii="Arial" w:hAnsi="Arial" w:cs="Arial"/>
                  <w:b w:val="0"/>
                  <w:sz w:val="16"/>
                  <w:szCs w:val="16"/>
                </w:rPr>
                <w:t>–</w:t>
              </w:r>
            </w:ins>
            <w:ins w:id="77" w:author="ankita.singh" w:date="2015-05-06T13:16:00Z">
              <w:r w:rsidR="00287E3B">
                <w:rPr>
                  <w:rFonts w:ascii="Arial" w:hAnsi="Arial" w:cs="Arial"/>
                  <w:b w:val="0"/>
                  <w:sz w:val="16"/>
                  <w:szCs w:val="16"/>
                </w:rPr>
                <w:t xml:space="preserve"> Landline</w:t>
              </w:r>
            </w:ins>
          </w:p>
        </w:tc>
        <w:tc>
          <w:tcPr>
            <w:tcW w:w="1814" w:type="dxa"/>
            <w:shd w:val="clear" w:color="auto" w:fill="auto"/>
            <w:vAlign w:val="center"/>
          </w:tcPr>
          <w:p w14:paraId="7CE2E061" w14:textId="77777777" w:rsidR="00EE6931" w:rsidRPr="002F531A" w:rsidRDefault="00EE6931" w:rsidP="00CB2A56">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 xml:space="preserve">Other Contact no  of </w:t>
            </w:r>
            <w:r w:rsidRPr="002F531A">
              <w:rPr>
                <w:rFonts w:ascii="Arial" w:hAnsi="Arial" w:cs="Arial"/>
                <w:b w:val="0"/>
                <w:sz w:val="16"/>
                <w:szCs w:val="16"/>
              </w:rPr>
              <w:t>Brand member / top management</w:t>
            </w:r>
            <w:ins w:id="78" w:author="ankita.singh" w:date="2015-05-06T13:17:00Z">
              <w:r w:rsidR="00F60E59">
                <w:rPr>
                  <w:rFonts w:ascii="Arial" w:hAnsi="Arial" w:cs="Arial"/>
                  <w:b w:val="0"/>
                  <w:sz w:val="16"/>
                  <w:szCs w:val="16"/>
                </w:rPr>
                <w:t xml:space="preserve"> – std code pre fix but editable</w:t>
              </w:r>
            </w:ins>
          </w:p>
        </w:tc>
        <w:tc>
          <w:tcPr>
            <w:tcW w:w="720" w:type="dxa"/>
            <w:shd w:val="clear" w:color="auto" w:fill="auto"/>
            <w:vAlign w:val="center"/>
          </w:tcPr>
          <w:p w14:paraId="26C6DCB4" w14:textId="77777777" w:rsidR="00EE6931" w:rsidRPr="002F531A" w:rsidRDefault="00EE6931" w:rsidP="00CB2A56">
            <w:pPr>
              <w:pStyle w:val="Subtitle"/>
              <w:spacing w:after="120" w:line="240" w:lineRule="auto"/>
              <w:jc w:val="left"/>
              <w:rPr>
                <w:rFonts w:ascii="Arial" w:hAnsi="Arial" w:cs="Arial"/>
                <w:b w:val="0"/>
                <w:sz w:val="16"/>
                <w:szCs w:val="16"/>
              </w:rPr>
            </w:pPr>
            <w:r w:rsidRPr="002F531A">
              <w:rPr>
                <w:rFonts w:ascii="Arial" w:hAnsi="Arial" w:cs="Arial"/>
                <w:b w:val="0"/>
                <w:sz w:val="16"/>
                <w:szCs w:val="16"/>
              </w:rPr>
              <w:t>Text</w:t>
            </w:r>
          </w:p>
        </w:tc>
        <w:tc>
          <w:tcPr>
            <w:tcW w:w="540" w:type="dxa"/>
            <w:shd w:val="clear" w:color="auto" w:fill="auto"/>
            <w:vAlign w:val="center"/>
          </w:tcPr>
          <w:p w14:paraId="360DBBC9" w14:textId="77777777" w:rsidR="00EE6931" w:rsidRPr="002F531A" w:rsidRDefault="00EE6931" w:rsidP="00CB2A56">
            <w:pPr>
              <w:pStyle w:val="Subtitle"/>
              <w:spacing w:after="120" w:line="240" w:lineRule="auto"/>
              <w:jc w:val="left"/>
              <w:rPr>
                <w:rFonts w:ascii="Arial" w:hAnsi="Arial" w:cs="Arial"/>
                <w:b w:val="0"/>
                <w:sz w:val="16"/>
                <w:szCs w:val="16"/>
              </w:rPr>
            </w:pPr>
            <w:r w:rsidRPr="002F531A">
              <w:rPr>
                <w:rFonts w:ascii="Arial" w:hAnsi="Arial" w:cs="Arial"/>
                <w:b w:val="0"/>
                <w:sz w:val="16"/>
                <w:szCs w:val="16"/>
              </w:rPr>
              <w:t>N</w:t>
            </w:r>
          </w:p>
        </w:tc>
        <w:tc>
          <w:tcPr>
            <w:tcW w:w="540" w:type="dxa"/>
            <w:shd w:val="clear" w:color="auto" w:fill="auto"/>
            <w:vAlign w:val="center"/>
          </w:tcPr>
          <w:p w14:paraId="47E9D20E" w14:textId="77777777" w:rsidR="00EE6931" w:rsidRPr="002F531A" w:rsidRDefault="00EE6931" w:rsidP="00CB2A56">
            <w:pPr>
              <w:pStyle w:val="Subtitle"/>
              <w:spacing w:after="120" w:line="240" w:lineRule="auto"/>
              <w:jc w:val="left"/>
              <w:rPr>
                <w:rFonts w:ascii="Arial" w:hAnsi="Arial" w:cs="Arial"/>
                <w:b w:val="0"/>
                <w:sz w:val="16"/>
                <w:szCs w:val="16"/>
              </w:rPr>
            </w:pPr>
            <w:r w:rsidRPr="002F531A">
              <w:rPr>
                <w:rFonts w:ascii="Arial" w:hAnsi="Arial" w:cs="Arial"/>
                <w:b w:val="0"/>
                <w:sz w:val="16"/>
                <w:szCs w:val="16"/>
              </w:rPr>
              <w:t>D</w:t>
            </w:r>
          </w:p>
        </w:tc>
        <w:tc>
          <w:tcPr>
            <w:tcW w:w="450" w:type="dxa"/>
            <w:shd w:val="clear" w:color="auto" w:fill="auto"/>
            <w:vAlign w:val="center"/>
          </w:tcPr>
          <w:p w14:paraId="702C3A3A" w14:textId="77777777" w:rsidR="00EE6931" w:rsidRPr="002F531A" w:rsidRDefault="00EE6931" w:rsidP="00CB2A56">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6BC2A66C" w14:textId="77777777" w:rsidR="00EE6931" w:rsidRPr="002F531A" w:rsidRDefault="00EE6931" w:rsidP="00CB2A56">
            <w:pPr>
              <w:spacing w:before="120" w:after="120" w:line="240" w:lineRule="auto"/>
              <w:jc w:val="left"/>
              <w:rPr>
                <w:rFonts w:cs="Arial"/>
                <w:sz w:val="16"/>
                <w:szCs w:val="16"/>
              </w:rPr>
            </w:pPr>
          </w:p>
        </w:tc>
        <w:tc>
          <w:tcPr>
            <w:tcW w:w="1440" w:type="dxa"/>
            <w:shd w:val="clear" w:color="auto" w:fill="auto"/>
            <w:vAlign w:val="center"/>
          </w:tcPr>
          <w:p w14:paraId="2577780B" w14:textId="77777777" w:rsidR="00EE6931" w:rsidRPr="002F531A" w:rsidRDefault="00EE6931" w:rsidP="00CB2A56">
            <w:pPr>
              <w:pStyle w:val="Tabletext0"/>
              <w:spacing w:before="120" w:after="120" w:line="240" w:lineRule="auto"/>
              <w:jc w:val="left"/>
              <w:rPr>
                <w:rFonts w:ascii="Arial" w:hAnsi="Arial" w:cs="Arial"/>
                <w:sz w:val="16"/>
                <w:szCs w:val="16"/>
              </w:rPr>
            </w:pPr>
          </w:p>
        </w:tc>
        <w:tc>
          <w:tcPr>
            <w:tcW w:w="1260" w:type="dxa"/>
            <w:shd w:val="clear" w:color="auto" w:fill="auto"/>
            <w:vAlign w:val="center"/>
          </w:tcPr>
          <w:p w14:paraId="73450CBE" w14:textId="77777777" w:rsidR="00EE6931" w:rsidRPr="002F531A" w:rsidRDefault="00EE6931" w:rsidP="00CB2A56">
            <w:pPr>
              <w:pStyle w:val="Tabletext0"/>
              <w:spacing w:before="120" w:after="120" w:line="240" w:lineRule="auto"/>
              <w:jc w:val="left"/>
              <w:rPr>
                <w:rFonts w:ascii="Arial" w:hAnsi="Arial" w:cs="Arial"/>
                <w:sz w:val="16"/>
                <w:szCs w:val="16"/>
              </w:rPr>
            </w:pPr>
          </w:p>
        </w:tc>
        <w:tc>
          <w:tcPr>
            <w:tcW w:w="1440" w:type="dxa"/>
            <w:shd w:val="clear" w:color="auto" w:fill="auto"/>
            <w:vAlign w:val="center"/>
          </w:tcPr>
          <w:p w14:paraId="3B06D18E" w14:textId="77777777" w:rsidR="00EE6931" w:rsidRPr="002F531A" w:rsidRDefault="00EE6931" w:rsidP="00CB2A56">
            <w:pPr>
              <w:pStyle w:val="Tabletext0"/>
              <w:spacing w:before="120" w:after="120" w:line="240" w:lineRule="auto"/>
              <w:jc w:val="left"/>
              <w:rPr>
                <w:rFonts w:ascii="Arial" w:hAnsi="Arial" w:cs="Arial"/>
                <w:sz w:val="16"/>
                <w:szCs w:val="16"/>
              </w:rPr>
            </w:pPr>
          </w:p>
        </w:tc>
      </w:tr>
      <w:tr w:rsidR="00EE6931" w:rsidRPr="002F531A" w14:paraId="54053DB5" w14:textId="77777777" w:rsidTr="00D56E48">
        <w:trPr>
          <w:cantSplit/>
        </w:trPr>
        <w:tc>
          <w:tcPr>
            <w:tcW w:w="1364" w:type="dxa"/>
            <w:shd w:val="clear" w:color="auto" w:fill="auto"/>
            <w:vAlign w:val="center"/>
          </w:tcPr>
          <w:p w14:paraId="566F4483" w14:textId="77777777" w:rsidR="00EE6931" w:rsidRPr="002F531A" w:rsidRDefault="00EE6931" w:rsidP="00A420F1">
            <w:pPr>
              <w:pStyle w:val="Subtitle"/>
              <w:spacing w:after="120" w:line="240" w:lineRule="auto"/>
              <w:jc w:val="left"/>
              <w:rPr>
                <w:rFonts w:ascii="Arial" w:hAnsi="Arial" w:cs="Arial"/>
                <w:b w:val="0"/>
                <w:sz w:val="16"/>
                <w:szCs w:val="16"/>
              </w:rPr>
            </w:pPr>
            <w:r w:rsidRPr="002F531A">
              <w:rPr>
                <w:rFonts w:ascii="Arial" w:hAnsi="Arial" w:cs="Arial"/>
                <w:b w:val="0"/>
                <w:sz w:val="16"/>
                <w:szCs w:val="16"/>
              </w:rPr>
              <w:t>Email</w:t>
            </w:r>
          </w:p>
        </w:tc>
        <w:tc>
          <w:tcPr>
            <w:tcW w:w="1814" w:type="dxa"/>
            <w:shd w:val="clear" w:color="auto" w:fill="auto"/>
            <w:vAlign w:val="center"/>
          </w:tcPr>
          <w:p w14:paraId="05A42F95" w14:textId="77777777" w:rsidR="00EE6931" w:rsidRPr="002F531A" w:rsidRDefault="00EE6931" w:rsidP="00A420F1">
            <w:pPr>
              <w:pStyle w:val="Subtitle"/>
              <w:spacing w:after="120" w:line="240" w:lineRule="auto"/>
              <w:jc w:val="left"/>
              <w:rPr>
                <w:rFonts w:ascii="Arial" w:hAnsi="Arial" w:cs="Arial"/>
                <w:b w:val="0"/>
                <w:sz w:val="16"/>
                <w:szCs w:val="16"/>
              </w:rPr>
            </w:pPr>
            <w:r w:rsidRPr="002F531A">
              <w:rPr>
                <w:rFonts w:ascii="Arial" w:hAnsi="Arial" w:cs="Arial"/>
                <w:b w:val="0"/>
                <w:sz w:val="16"/>
                <w:szCs w:val="16"/>
              </w:rPr>
              <w:t xml:space="preserve">Email id of Brand member / top management </w:t>
            </w:r>
          </w:p>
        </w:tc>
        <w:tc>
          <w:tcPr>
            <w:tcW w:w="720" w:type="dxa"/>
            <w:shd w:val="clear" w:color="auto" w:fill="auto"/>
            <w:vAlign w:val="center"/>
          </w:tcPr>
          <w:p w14:paraId="06C22061" w14:textId="77777777" w:rsidR="00EE6931" w:rsidRPr="002F531A" w:rsidRDefault="00EE6931" w:rsidP="00A420F1">
            <w:pPr>
              <w:pStyle w:val="Subtitle"/>
              <w:spacing w:after="120" w:line="240" w:lineRule="auto"/>
              <w:jc w:val="left"/>
              <w:rPr>
                <w:rFonts w:ascii="Arial" w:hAnsi="Arial" w:cs="Arial"/>
                <w:b w:val="0"/>
                <w:sz w:val="16"/>
                <w:szCs w:val="16"/>
              </w:rPr>
            </w:pPr>
            <w:r w:rsidRPr="002F531A">
              <w:rPr>
                <w:rFonts w:ascii="Arial" w:hAnsi="Arial" w:cs="Arial"/>
                <w:b w:val="0"/>
                <w:sz w:val="16"/>
                <w:szCs w:val="16"/>
              </w:rPr>
              <w:t>Text</w:t>
            </w:r>
          </w:p>
        </w:tc>
        <w:tc>
          <w:tcPr>
            <w:tcW w:w="540" w:type="dxa"/>
            <w:shd w:val="clear" w:color="auto" w:fill="auto"/>
            <w:vAlign w:val="center"/>
          </w:tcPr>
          <w:p w14:paraId="6060D405" w14:textId="77777777" w:rsidR="00EE6931" w:rsidRPr="002F531A" w:rsidRDefault="00EE6931" w:rsidP="00A420F1">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7DB2B927" w14:textId="77777777" w:rsidR="00EE6931" w:rsidRPr="002F531A" w:rsidRDefault="00EE6931" w:rsidP="00A420F1">
            <w:pPr>
              <w:pStyle w:val="Subtitle"/>
              <w:spacing w:after="120" w:line="240" w:lineRule="auto"/>
              <w:jc w:val="left"/>
              <w:rPr>
                <w:rFonts w:ascii="Arial" w:hAnsi="Arial" w:cs="Arial"/>
                <w:b w:val="0"/>
                <w:sz w:val="16"/>
                <w:szCs w:val="16"/>
              </w:rPr>
            </w:pPr>
            <w:r w:rsidRPr="002F531A">
              <w:rPr>
                <w:rFonts w:ascii="Arial" w:hAnsi="Arial" w:cs="Arial"/>
                <w:b w:val="0"/>
                <w:sz w:val="16"/>
                <w:szCs w:val="16"/>
              </w:rPr>
              <w:t>D</w:t>
            </w:r>
          </w:p>
        </w:tc>
        <w:tc>
          <w:tcPr>
            <w:tcW w:w="450" w:type="dxa"/>
            <w:shd w:val="clear" w:color="auto" w:fill="auto"/>
            <w:vAlign w:val="center"/>
          </w:tcPr>
          <w:p w14:paraId="4C75F83D" w14:textId="77777777" w:rsidR="00EE6931" w:rsidRPr="002F531A" w:rsidRDefault="00EE6931" w:rsidP="00A420F1">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64C12BBA" w14:textId="77777777" w:rsidR="00EE6931" w:rsidRPr="002F531A" w:rsidRDefault="00EE6931" w:rsidP="00A420F1">
            <w:pPr>
              <w:spacing w:before="120" w:after="120" w:line="240" w:lineRule="auto"/>
              <w:jc w:val="left"/>
              <w:rPr>
                <w:rFonts w:cs="Arial"/>
                <w:sz w:val="16"/>
                <w:szCs w:val="16"/>
              </w:rPr>
            </w:pPr>
          </w:p>
        </w:tc>
        <w:tc>
          <w:tcPr>
            <w:tcW w:w="1440" w:type="dxa"/>
            <w:shd w:val="clear" w:color="auto" w:fill="auto"/>
            <w:vAlign w:val="center"/>
          </w:tcPr>
          <w:p w14:paraId="61B76A2A" w14:textId="77777777" w:rsidR="00EE6931" w:rsidRPr="002F531A" w:rsidRDefault="00EE6931" w:rsidP="00710CDD">
            <w:pPr>
              <w:pStyle w:val="Tabletext0"/>
              <w:spacing w:before="120" w:after="120" w:line="240" w:lineRule="auto"/>
              <w:jc w:val="left"/>
              <w:rPr>
                <w:rFonts w:ascii="Arial" w:hAnsi="Arial" w:cs="Arial"/>
                <w:sz w:val="16"/>
                <w:szCs w:val="16"/>
              </w:rPr>
            </w:pPr>
            <w:r w:rsidRPr="002F531A">
              <w:rPr>
                <w:rFonts w:ascii="Arial" w:hAnsi="Arial" w:cs="Arial"/>
                <w:sz w:val="16"/>
                <w:szCs w:val="16"/>
              </w:rPr>
              <w:t>One field in contact no and Email is mandatory.</w:t>
            </w:r>
          </w:p>
        </w:tc>
        <w:tc>
          <w:tcPr>
            <w:tcW w:w="1260" w:type="dxa"/>
            <w:shd w:val="clear" w:color="auto" w:fill="auto"/>
            <w:vAlign w:val="center"/>
          </w:tcPr>
          <w:p w14:paraId="5470C72A" w14:textId="77777777" w:rsidR="00EE6931" w:rsidRPr="002F531A" w:rsidRDefault="00EE6931" w:rsidP="00A420F1">
            <w:pPr>
              <w:pStyle w:val="Tabletext0"/>
              <w:spacing w:before="120" w:after="120" w:line="240" w:lineRule="auto"/>
              <w:jc w:val="left"/>
              <w:rPr>
                <w:rFonts w:ascii="Arial" w:hAnsi="Arial" w:cs="Arial"/>
                <w:sz w:val="16"/>
                <w:szCs w:val="16"/>
              </w:rPr>
            </w:pPr>
          </w:p>
        </w:tc>
        <w:tc>
          <w:tcPr>
            <w:tcW w:w="1440" w:type="dxa"/>
            <w:shd w:val="clear" w:color="auto" w:fill="auto"/>
            <w:vAlign w:val="center"/>
          </w:tcPr>
          <w:p w14:paraId="05958468" w14:textId="77777777" w:rsidR="00EE6931" w:rsidRPr="002F531A" w:rsidRDefault="00EE6931" w:rsidP="00A420F1">
            <w:pPr>
              <w:pStyle w:val="Tabletext0"/>
              <w:spacing w:before="120" w:after="120" w:line="240" w:lineRule="auto"/>
              <w:jc w:val="left"/>
              <w:rPr>
                <w:rFonts w:ascii="Arial" w:hAnsi="Arial" w:cs="Arial"/>
                <w:sz w:val="16"/>
                <w:szCs w:val="16"/>
              </w:rPr>
            </w:pPr>
          </w:p>
        </w:tc>
      </w:tr>
      <w:tr w:rsidR="00EE6931" w:rsidRPr="002F531A" w14:paraId="4BA27C46" w14:textId="77777777" w:rsidTr="00D56E48">
        <w:trPr>
          <w:cantSplit/>
        </w:trPr>
        <w:tc>
          <w:tcPr>
            <w:tcW w:w="1364" w:type="dxa"/>
            <w:shd w:val="clear" w:color="auto" w:fill="auto"/>
            <w:vAlign w:val="center"/>
          </w:tcPr>
          <w:p w14:paraId="681D1DDF" w14:textId="77777777" w:rsidR="00EE6931" w:rsidRPr="002F531A" w:rsidRDefault="00EE6931" w:rsidP="00CB2A56">
            <w:pPr>
              <w:pStyle w:val="Subtitle"/>
              <w:spacing w:after="120" w:line="240" w:lineRule="auto"/>
              <w:jc w:val="left"/>
              <w:rPr>
                <w:rFonts w:ascii="Arial" w:hAnsi="Arial" w:cs="Arial"/>
                <w:b w:val="0"/>
                <w:sz w:val="16"/>
                <w:szCs w:val="16"/>
              </w:rPr>
            </w:pPr>
            <w:r w:rsidRPr="002F531A">
              <w:rPr>
                <w:rFonts w:ascii="Arial" w:hAnsi="Arial" w:cs="Arial"/>
                <w:b w:val="0"/>
                <w:sz w:val="16"/>
                <w:szCs w:val="16"/>
              </w:rPr>
              <w:lastRenderedPageBreak/>
              <w:t>Alternate Email</w:t>
            </w:r>
          </w:p>
        </w:tc>
        <w:tc>
          <w:tcPr>
            <w:tcW w:w="1814" w:type="dxa"/>
            <w:shd w:val="clear" w:color="auto" w:fill="auto"/>
            <w:vAlign w:val="center"/>
          </w:tcPr>
          <w:p w14:paraId="400FDB0A" w14:textId="77777777" w:rsidR="00EE6931" w:rsidRPr="002F531A" w:rsidRDefault="00EE6931" w:rsidP="00CB2A56">
            <w:pPr>
              <w:pStyle w:val="Subtitle"/>
              <w:spacing w:after="120" w:line="240" w:lineRule="auto"/>
              <w:jc w:val="left"/>
              <w:rPr>
                <w:rFonts w:ascii="Arial" w:hAnsi="Arial" w:cs="Arial"/>
                <w:b w:val="0"/>
                <w:sz w:val="16"/>
                <w:szCs w:val="16"/>
              </w:rPr>
            </w:pPr>
            <w:r w:rsidRPr="002F531A">
              <w:rPr>
                <w:rFonts w:ascii="Arial" w:hAnsi="Arial" w:cs="Arial"/>
                <w:b w:val="0"/>
                <w:sz w:val="16"/>
                <w:szCs w:val="16"/>
              </w:rPr>
              <w:t xml:space="preserve">Alternate Email id of Brand member / top management </w:t>
            </w:r>
          </w:p>
        </w:tc>
        <w:tc>
          <w:tcPr>
            <w:tcW w:w="720" w:type="dxa"/>
            <w:shd w:val="clear" w:color="auto" w:fill="auto"/>
            <w:vAlign w:val="center"/>
          </w:tcPr>
          <w:p w14:paraId="3B52DF1B" w14:textId="77777777" w:rsidR="00EE6931" w:rsidRPr="002F531A" w:rsidRDefault="00EE6931" w:rsidP="00CB2A56">
            <w:pPr>
              <w:pStyle w:val="Subtitle"/>
              <w:spacing w:after="120" w:line="240" w:lineRule="auto"/>
              <w:jc w:val="left"/>
              <w:rPr>
                <w:rFonts w:ascii="Arial" w:hAnsi="Arial" w:cs="Arial"/>
                <w:b w:val="0"/>
                <w:sz w:val="16"/>
                <w:szCs w:val="16"/>
              </w:rPr>
            </w:pPr>
            <w:r w:rsidRPr="002F531A">
              <w:rPr>
                <w:rFonts w:ascii="Arial" w:hAnsi="Arial" w:cs="Arial"/>
                <w:b w:val="0"/>
                <w:sz w:val="16"/>
                <w:szCs w:val="16"/>
              </w:rPr>
              <w:t>Text</w:t>
            </w:r>
          </w:p>
        </w:tc>
        <w:tc>
          <w:tcPr>
            <w:tcW w:w="540" w:type="dxa"/>
            <w:shd w:val="clear" w:color="auto" w:fill="auto"/>
            <w:vAlign w:val="center"/>
          </w:tcPr>
          <w:p w14:paraId="7545EBCB" w14:textId="77777777" w:rsidR="00EE6931" w:rsidRPr="002F531A" w:rsidRDefault="00EE6931" w:rsidP="00CB2A56">
            <w:pPr>
              <w:pStyle w:val="Subtitle"/>
              <w:spacing w:after="120" w:line="240" w:lineRule="auto"/>
              <w:jc w:val="left"/>
              <w:rPr>
                <w:rFonts w:ascii="Arial" w:hAnsi="Arial" w:cs="Arial"/>
                <w:b w:val="0"/>
                <w:sz w:val="16"/>
                <w:szCs w:val="16"/>
              </w:rPr>
            </w:pPr>
            <w:r w:rsidRPr="002F531A">
              <w:rPr>
                <w:rFonts w:ascii="Arial" w:hAnsi="Arial" w:cs="Arial"/>
                <w:b w:val="0"/>
                <w:sz w:val="16"/>
                <w:szCs w:val="16"/>
              </w:rPr>
              <w:t>N</w:t>
            </w:r>
          </w:p>
        </w:tc>
        <w:tc>
          <w:tcPr>
            <w:tcW w:w="540" w:type="dxa"/>
            <w:shd w:val="clear" w:color="auto" w:fill="auto"/>
            <w:vAlign w:val="center"/>
          </w:tcPr>
          <w:p w14:paraId="1673B48C" w14:textId="77777777" w:rsidR="00EE6931" w:rsidRPr="002F531A" w:rsidRDefault="00EE6931" w:rsidP="00CB2A56">
            <w:pPr>
              <w:pStyle w:val="Subtitle"/>
              <w:spacing w:after="120" w:line="240" w:lineRule="auto"/>
              <w:jc w:val="left"/>
              <w:rPr>
                <w:rFonts w:ascii="Arial" w:hAnsi="Arial" w:cs="Arial"/>
                <w:b w:val="0"/>
                <w:sz w:val="16"/>
                <w:szCs w:val="16"/>
              </w:rPr>
            </w:pPr>
            <w:r w:rsidRPr="002F531A">
              <w:rPr>
                <w:rFonts w:ascii="Arial" w:hAnsi="Arial" w:cs="Arial"/>
                <w:b w:val="0"/>
                <w:sz w:val="16"/>
                <w:szCs w:val="16"/>
              </w:rPr>
              <w:t>D</w:t>
            </w:r>
          </w:p>
        </w:tc>
        <w:tc>
          <w:tcPr>
            <w:tcW w:w="450" w:type="dxa"/>
            <w:shd w:val="clear" w:color="auto" w:fill="auto"/>
            <w:vAlign w:val="center"/>
          </w:tcPr>
          <w:p w14:paraId="6FE2249D" w14:textId="77777777" w:rsidR="00EE6931" w:rsidRPr="002F531A" w:rsidRDefault="00EE6931" w:rsidP="00CB2A56">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51A39F5C" w14:textId="77777777" w:rsidR="00EE6931" w:rsidRPr="002F531A" w:rsidRDefault="00EE6931" w:rsidP="00CB2A56">
            <w:pPr>
              <w:spacing w:before="120" w:after="120" w:line="240" w:lineRule="auto"/>
              <w:jc w:val="left"/>
              <w:rPr>
                <w:rFonts w:cs="Arial"/>
                <w:sz w:val="16"/>
                <w:szCs w:val="16"/>
              </w:rPr>
            </w:pPr>
          </w:p>
        </w:tc>
        <w:tc>
          <w:tcPr>
            <w:tcW w:w="1440" w:type="dxa"/>
            <w:shd w:val="clear" w:color="auto" w:fill="auto"/>
            <w:vAlign w:val="center"/>
          </w:tcPr>
          <w:p w14:paraId="0D255DDF" w14:textId="77777777" w:rsidR="00EE6931" w:rsidRPr="002F531A" w:rsidRDefault="00EE6931" w:rsidP="00CB2A56">
            <w:pPr>
              <w:pStyle w:val="Tabletext0"/>
              <w:spacing w:before="120" w:after="120" w:line="240" w:lineRule="auto"/>
              <w:jc w:val="left"/>
              <w:rPr>
                <w:rFonts w:ascii="Arial" w:hAnsi="Arial" w:cs="Arial"/>
                <w:sz w:val="16"/>
                <w:szCs w:val="16"/>
              </w:rPr>
            </w:pPr>
          </w:p>
        </w:tc>
        <w:tc>
          <w:tcPr>
            <w:tcW w:w="1260" w:type="dxa"/>
            <w:shd w:val="clear" w:color="auto" w:fill="auto"/>
            <w:vAlign w:val="center"/>
          </w:tcPr>
          <w:p w14:paraId="6D8EF87E" w14:textId="77777777" w:rsidR="00EE6931" w:rsidRPr="002F531A" w:rsidRDefault="00EE6931" w:rsidP="00A420F1">
            <w:pPr>
              <w:pStyle w:val="Tabletext0"/>
              <w:spacing w:before="120" w:after="120" w:line="240" w:lineRule="auto"/>
              <w:jc w:val="left"/>
              <w:rPr>
                <w:rFonts w:ascii="Arial" w:hAnsi="Arial" w:cs="Arial"/>
                <w:sz w:val="16"/>
                <w:szCs w:val="16"/>
              </w:rPr>
            </w:pPr>
          </w:p>
        </w:tc>
        <w:tc>
          <w:tcPr>
            <w:tcW w:w="1440" w:type="dxa"/>
            <w:shd w:val="clear" w:color="auto" w:fill="auto"/>
            <w:vAlign w:val="center"/>
          </w:tcPr>
          <w:p w14:paraId="20DFFABA" w14:textId="77777777" w:rsidR="00EE6931" w:rsidRPr="002F531A" w:rsidRDefault="00EE6931" w:rsidP="00A420F1">
            <w:pPr>
              <w:pStyle w:val="Tabletext0"/>
              <w:spacing w:before="120" w:after="120" w:line="240" w:lineRule="auto"/>
              <w:jc w:val="left"/>
              <w:rPr>
                <w:rFonts w:ascii="Arial" w:hAnsi="Arial" w:cs="Arial"/>
                <w:sz w:val="16"/>
                <w:szCs w:val="16"/>
              </w:rPr>
            </w:pPr>
          </w:p>
        </w:tc>
      </w:tr>
      <w:tr w:rsidR="00EE6931" w:rsidRPr="002F531A" w14:paraId="573B02BC" w14:textId="77777777" w:rsidTr="00D56E48">
        <w:trPr>
          <w:cantSplit/>
        </w:trPr>
        <w:tc>
          <w:tcPr>
            <w:tcW w:w="1364" w:type="dxa"/>
            <w:shd w:val="clear" w:color="auto" w:fill="auto"/>
            <w:vAlign w:val="center"/>
          </w:tcPr>
          <w:p w14:paraId="338666F1" w14:textId="77777777" w:rsidR="00EE6931" w:rsidRPr="002F531A" w:rsidRDefault="00EE6931" w:rsidP="00A420F1">
            <w:pPr>
              <w:pStyle w:val="Tabletext0"/>
              <w:spacing w:before="120" w:after="120" w:line="240" w:lineRule="auto"/>
              <w:jc w:val="left"/>
              <w:rPr>
                <w:rFonts w:ascii="Arial" w:hAnsi="Arial" w:cs="Arial"/>
                <w:sz w:val="16"/>
                <w:szCs w:val="16"/>
              </w:rPr>
            </w:pPr>
            <w:r w:rsidRPr="002F531A">
              <w:rPr>
                <w:rFonts w:ascii="Arial" w:hAnsi="Arial" w:cs="Arial"/>
                <w:sz w:val="16"/>
                <w:szCs w:val="16"/>
              </w:rPr>
              <w:t>Location</w:t>
            </w:r>
            <w:ins w:id="79" w:author="ankita.singh" w:date="2015-05-06T13:21:00Z">
              <w:r w:rsidR="00B45544">
                <w:rPr>
                  <w:rFonts w:ascii="Arial" w:hAnsi="Arial" w:cs="Arial"/>
                  <w:sz w:val="16"/>
                  <w:szCs w:val="16"/>
                </w:rPr>
                <w:t xml:space="preserve"> city</w:t>
              </w:r>
            </w:ins>
          </w:p>
        </w:tc>
        <w:tc>
          <w:tcPr>
            <w:tcW w:w="1814" w:type="dxa"/>
            <w:shd w:val="clear" w:color="auto" w:fill="auto"/>
            <w:vAlign w:val="center"/>
          </w:tcPr>
          <w:p w14:paraId="4627F967" w14:textId="77777777" w:rsidR="00EE6931" w:rsidRPr="002F531A" w:rsidRDefault="00EE6931" w:rsidP="00A420F1">
            <w:pPr>
              <w:pStyle w:val="Tabletext0"/>
              <w:spacing w:before="120" w:after="120" w:line="240" w:lineRule="auto"/>
              <w:jc w:val="left"/>
              <w:rPr>
                <w:rFonts w:ascii="Arial" w:hAnsi="Arial" w:cs="Arial"/>
                <w:sz w:val="16"/>
                <w:szCs w:val="16"/>
              </w:rPr>
            </w:pPr>
            <w:r w:rsidRPr="002F531A">
              <w:rPr>
                <w:rFonts w:ascii="Arial" w:hAnsi="Arial" w:cs="Arial"/>
                <w:sz w:val="16"/>
                <w:szCs w:val="16"/>
              </w:rPr>
              <w:t>Location of the Brand member /  top management</w:t>
            </w:r>
          </w:p>
        </w:tc>
        <w:tc>
          <w:tcPr>
            <w:tcW w:w="720" w:type="dxa"/>
            <w:shd w:val="clear" w:color="auto" w:fill="auto"/>
            <w:vAlign w:val="center"/>
          </w:tcPr>
          <w:p w14:paraId="0697B3B2" w14:textId="77777777" w:rsidR="00EE6931" w:rsidRPr="002F531A" w:rsidRDefault="00EE6931" w:rsidP="00A420F1">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04D56DE3" w14:textId="77777777" w:rsidR="00EE6931" w:rsidRPr="002F531A" w:rsidRDefault="00EE6931" w:rsidP="00A420F1">
            <w:pPr>
              <w:pStyle w:val="Tabletext0"/>
              <w:spacing w:before="120" w:after="120" w:line="240" w:lineRule="auto"/>
              <w:jc w:val="left"/>
              <w:rPr>
                <w:rFonts w:ascii="Arial" w:hAnsi="Arial" w:cs="Arial"/>
                <w:sz w:val="16"/>
                <w:szCs w:val="16"/>
              </w:rPr>
            </w:pPr>
            <w:r w:rsidRPr="002F531A">
              <w:rPr>
                <w:rFonts w:ascii="Arial" w:hAnsi="Arial" w:cs="Arial"/>
                <w:sz w:val="16"/>
                <w:szCs w:val="16"/>
              </w:rPr>
              <w:t>Y</w:t>
            </w:r>
          </w:p>
        </w:tc>
        <w:tc>
          <w:tcPr>
            <w:tcW w:w="540" w:type="dxa"/>
            <w:shd w:val="clear" w:color="auto" w:fill="auto"/>
            <w:vAlign w:val="center"/>
          </w:tcPr>
          <w:p w14:paraId="0AE5561D" w14:textId="77777777" w:rsidR="00EE6931" w:rsidRPr="002F531A" w:rsidRDefault="00EE6931" w:rsidP="00A420F1">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1B25564D" w14:textId="77777777" w:rsidR="00EE6931" w:rsidRPr="002F531A" w:rsidRDefault="00EE6931" w:rsidP="00A420F1">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1170" w:type="dxa"/>
            <w:shd w:val="clear" w:color="auto" w:fill="auto"/>
            <w:vAlign w:val="center"/>
          </w:tcPr>
          <w:p w14:paraId="026C918E" w14:textId="77777777" w:rsidR="00EE6931" w:rsidRPr="002F531A" w:rsidRDefault="00EE6931" w:rsidP="00A420F1">
            <w:pPr>
              <w:pStyle w:val="Tabletext0"/>
              <w:spacing w:before="120" w:after="120" w:line="240" w:lineRule="auto"/>
              <w:jc w:val="left"/>
              <w:rPr>
                <w:rFonts w:ascii="Arial" w:hAnsi="Arial" w:cs="Arial"/>
                <w:sz w:val="16"/>
                <w:szCs w:val="16"/>
              </w:rPr>
            </w:pPr>
          </w:p>
        </w:tc>
        <w:tc>
          <w:tcPr>
            <w:tcW w:w="1440" w:type="dxa"/>
            <w:shd w:val="clear" w:color="auto" w:fill="auto"/>
            <w:vAlign w:val="center"/>
          </w:tcPr>
          <w:p w14:paraId="1A18B64D" w14:textId="77777777" w:rsidR="00EE6931" w:rsidRPr="002F531A" w:rsidRDefault="00EE6931" w:rsidP="00A420F1">
            <w:pPr>
              <w:pStyle w:val="Tabletext0"/>
              <w:spacing w:before="120" w:after="120" w:line="240" w:lineRule="auto"/>
              <w:jc w:val="left"/>
              <w:rPr>
                <w:rFonts w:ascii="Arial" w:hAnsi="Arial" w:cs="Arial"/>
                <w:sz w:val="16"/>
                <w:szCs w:val="16"/>
              </w:rPr>
            </w:pPr>
          </w:p>
        </w:tc>
        <w:tc>
          <w:tcPr>
            <w:tcW w:w="1260" w:type="dxa"/>
            <w:shd w:val="clear" w:color="auto" w:fill="auto"/>
            <w:vAlign w:val="center"/>
          </w:tcPr>
          <w:p w14:paraId="411666EA" w14:textId="77777777" w:rsidR="00EE6931" w:rsidRPr="002F531A" w:rsidRDefault="00EE6931" w:rsidP="00A420F1">
            <w:pPr>
              <w:pStyle w:val="Tabletext0"/>
              <w:spacing w:before="120" w:after="120" w:line="240" w:lineRule="auto"/>
              <w:jc w:val="left"/>
              <w:rPr>
                <w:rFonts w:ascii="Arial" w:hAnsi="Arial" w:cs="Arial"/>
                <w:sz w:val="16"/>
                <w:szCs w:val="16"/>
              </w:rPr>
            </w:pPr>
          </w:p>
        </w:tc>
        <w:tc>
          <w:tcPr>
            <w:tcW w:w="1440" w:type="dxa"/>
            <w:shd w:val="clear" w:color="auto" w:fill="auto"/>
            <w:vAlign w:val="center"/>
          </w:tcPr>
          <w:p w14:paraId="1376FFAB" w14:textId="77777777" w:rsidR="00EE6931" w:rsidRPr="002F531A" w:rsidRDefault="00EE6931" w:rsidP="00A420F1">
            <w:pPr>
              <w:pStyle w:val="Tabletext0"/>
              <w:spacing w:before="120" w:after="120" w:line="240" w:lineRule="auto"/>
              <w:jc w:val="left"/>
              <w:rPr>
                <w:rFonts w:ascii="Arial" w:hAnsi="Arial" w:cs="Arial"/>
                <w:sz w:val="16"/>
                <w:szCs w:val="16"/>
              </w:rPr>
            </w:pPr>
            <w:r w:rsidRPr="002F531A">
              <w:rPr>
                <w:rFonts w:ascii="Arial" w:hAnsi="Arial" w:cs="Arial"/>
                <w:sz w:val="16"/>
                <w:szCs w:val="16"/>
              </w:rPr>
              <w:t>Delhi, Mumbai..</w:t>
            </w:r>
          </w:p>
        </w:tc>
      </w:tr>
      <w:tr w:rsidR="00EE6931" w:rsidRPr="002F531A" w14:paraId="7E340412" w14:textId="77777777" w:rsidTr="00D56E48">
        <w:trPr>
          <w:cantSplit/>
        </w:trPr>
        <w:tc>
          <w:tcPr>
            <w:tcW w:w="1364" w:type="dxa"/>
            <w:shd w:val="clear" w:color="auto" w:fill="auto"/>
            <w:vAlign w:val="center"/>
          </w:tcPr>
          <w:p w14:paraId="0DE4C84E" w14:textId="77777777" w:rsidR="00EE6931" w:rsidRPr="002F531A" w:rsidRDefault="00EE6931" w:rsidP="00A420F1">
            <w:pPr>
              <w:pStyle w:val="Tabletext0"/>
              <w:spacing w:before="120" w:after="120" w:line="240" w:lineRule="auto"/>
              <w:jc w:val="left"/>
              <w:rPr>
                <w:rFonts w:ascii="Arial" w:hAnsi="Arial" w:cs="Arial"/>
                <w:sz w:val="16"/>
                <w:szCs w:val="16"/>
              </w:rPr>
            </w:pPr>
            <w:r w:rsidRPr="002F531A">
              <w:rPr>
                <w:rFonts w:ascii="Arial" w:hAnsi="Arial" w:cs="Arial"/>
                <w:sz w:val="16"/>
                <w:szCs w:val="16"/>
              </w:rPr>
              <w:t>Address</w:t>
            </w:r>
          </w:p>
        </w:tc>
        <w:tc>
          <w:tcPr>
            <w:tcW w:w="1814" w:type="dxa"/>
            <w:shd w:val="clear" w:color="auto" w:fill="auto"/>
            <w:vAlign w:val="center"/>
          </w:tcPr>
          <w:p w14:paraId="1CE5224B" w14:textId="77777777" w:rsidR="00EE6931" w:rsidRPr="002F531A" w:rsidRDefault="00EE6931" w:rsidP="00A420F1">
            <w:pPr>
              <w:pStyle w:val="Tabletext0"/>
              <w:spacing w:before="120" w:after="120" w:line="240" w:lineRule="auto"/>
              <w:jc w:val="left"/>
              <w:rPr>
                <w:rFonts w:ascii="Arial" w:hAnsi="Arial" w:cs="Arial"/>
                <w:sz w:val="16"/>
                <w:szCs w:val="16"/>
              </w:rPr>
            </w:pPr>
            <w:r w:rsidRPr="002F531A">
              <w:rPr>
                <w:rFonts w:ascii="Arial" w:hAnsi="Arial" w:cs="Arial"/>
                <w:sz w:val="16"/>
                <w:szCs w:val="16"/>
              </w:rPr>
              <w:t>Address of Brand member /  top management</w:t>
            </w:r>
          </w:p>
        </w:tc>
        <w:tc>
          <w:tcPr>
            <w:tcW w:w="720" w:type="dxa"/>
            <w:shd w:val="clear" w:color="auto" w:fill="auto"/>
            <w:vAlign w:val="center"/>
          </w:tcPr>
          <w:p w14:paraId="1D615570" w14:textId="77777777" w:rsidR="00EE6931" w:rsidRPr="002F531A" w:rsidRDefault="00EE6931" w:rsidP="00A420F1">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3A177A63" w14:textId="77777777" w:rsidR="00EE6931" w:rsidRPr="002F531A" w:rsidRDefault="00EE6931" w:rsidP="00A420F1">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540" w:type="dxa"/>
            <w:shd w:val="clear" w:color="auto" w:fill="auto"/>
            <w:vAlign w:val="center"/>
          </w:tcPr>
          <w:p w14:paraId="31BEF37E" w14:textId="77777777" w:rsidR="00EE6931" w:rsidRPr="002F531A" w:rsidRDefault="00EE6931" w:rsidP="00A420F1">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05900637" w14:textId="77777777" w:rsidR="00EE6931" w:rsidRPr="002F531A" w:rsidRDefault="00EE6931" w:rsidP="00A420F1">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1170" w:type="dxa"/>
            <w:shd w:val="clear" w:color="auto" w:fill="auto"/>
            <w:vAlign w:val="center"/>
          </w:tcPr>
          <w:p w14:paraId="014B0C81" w14:textId="77777777" w:rsidR="00EE6931" w:rsidRPr="002F531A" w:rsidRDefault="00EE6931" w:rsidP="00A420F1">
            <w:pPr>
              <w:pStyle w:val="Tabletext0"/>
              <w:spacing w:before="120" w:after="120" w:line="240" w:lineRule="auto"/>
              <w:jc w:val="left"/>
              <w:rPr>
                <w:rFonts w:ascii="Arial" w:hAnsi="Arial" w:cs="Arial"/>
                <w:sz w:val="16"/>
                <w:szCs w:val="16"/>
              </w:rPr>
            </w:pPr>
          </w:p>
        </w:tc>
        <w:tc>
          <w:tcPr>
            <w:tcW w:w="1440" w:type="dxa"/>
            <w:shd w:val="clear" w:color="auto" w:fill="auto"/>
            <w:vAlign w:val="center"/>
          </w:tcPr>
          <w:p w14:paraId="372B5DE5" w14:textId="77777777" w:rsidR="00EE6931" w:rsidRPr="002F531A" w:rsidRDefault="00EE6931" w:rsidP="00A420F1">
            <w:pPr>
              <w:pStyle w:val="Tabletext0"/>
              <w:spacing w:before="120" w:after="120" w:line="240" w:lineRule="auto"/>
              <w:jc w:val="left"/>
              <w:rPr>
                <w:rFonts w:ascii="Arial" w:hAnsi="Arial" w:cs="Arial"/>
                <w:sz w:val="16"/>
                <w:szCs w:val="16"/>
              </w:rPr>
            </w:pPr>
          </w:p>
        </w:tc>
        <w:tc>
          <w:tcPr>
            <w:tcW w:w="1260" w:type="dxa"/>
            <w:shd w:val="clear" w:color="auto" w:fill="auto"/>
            <w:vAlign w:val="center"/>
          </w:tcPr>
          <w:p w14:paraId="15BDFA67" w14:textId="77777777" w:rsidR="00EE6931" w:rsidRPr="002F531A" w:rsidRDefault="00EE6931" w:rsidP="00A420F1">
            <w:pPr>
              <w:pStyle w:val="Tabletext0"/>
              <w:spacing w:before="120" w:after="120" w:line="240" w:lineRule="auto"/>
              <w:jc w:val="left"/>
              <w:rPr>
                <w:rFonts w:ascii="Arial" w:hAnsi="Arial" w:cs="Arial"/>
                <w:sz w:val="16"/>
                <w:szCs w:val="16"/>
              </w:rPr>
            </w:pPr>
          </w:p>
        </w:tc>
        <w:tc>
          <w:tcPr>
            <w:tcW w:w="1440" w:type="dxa"/>
            <w:shd w:val="clear" w:color="auto" w:fill="auto"/>
            <w:vAlign w:val="center"/>
          </w:tcPr>
          <w:p w14:paraId="343C090D" w14:textId="77777777" w:rsidR="00EE6931" w:rsidRPr="002F531A" w:rsidRDefault="00EE6931" w:rsidP="00A420F1">
            <w:pPr>
              <w:pStyle w:val="Tabletext0"/>
              <w:spacing w:before="120" w:after="120" w:line="240" w:lineRule="auto"/>
              <w:jc w:val="left"/>
              <w:rPr>
                <w:rFonts w:ascii="Arial" w:hAnsi="Arial" w:cs="Arial"/>
                <w:sz w:val="16"/>
                <w:szCs w:val="16"/>
              </w:rPr>
            </w:pPr>
          </w:p>
        </w:tc>
      </w:tr>
      <w:tr w:rsidR="00EE6931" w:rsidRPr="002F531A" w14:paraId="6B437901" w14:textId="77777777" w:rsidTr="00D56E48">
        <w:trPr>
          <w:cantSplit/>
        </w:trPr>
        <w:tc>
          <w:tcPr>
            <w:tcW w:w="1364" w:type="dxa"/>
            <w:shd w:val="clear" w:color="auto" w:fill="auto"/>
            <w:vAlign w:val="center"/>
          </w:tcPr>
          <w:p w14:paraId="2C8D2A44" w14:textId="77777777" w:rsidR="00EE6931" w:rsidRPr="002F531A" w:rsidRDefault="00EE6931" w:rsidP="00A420F1">
            <w:pPr>
              <w:pStyle w:val="Subtitle"/>
              <w:spacing w:after="120" w:line="240" w:lineRule="auto"/>
              <w:jc w:val="left"/>
              <w:rPr>
                <w:rFonts w:ascii="Arial" w:hAnsi="Arial" w:cs="Arial"/>
                <w:b w:val="0"/>
                <w:sz w:val="16"/>
                <w:szCs w:val="16"/>
              </w:rPr>
            </w:pPr>
            <w:r w:rsidRPr="002F531A">
              <w:rPr>
                <w:rFonts w:ascii="Arial" w:hAnsi="Arial" w:cs="Arial"/>
                <w:b w:val="0"/>
                <w:sz w:val="16"/>
                <w:szCs w:val="16"/>
              </w:rPr>
              <w:t>Pin Code</w:t>
            </w:r>
          </w:p>
        </w:tc>
        <w:tc>
          <w:tcPr>
            <w:tcW w:w="1814" w:type="dxa"/>
            <w:shd w:val="clear" w:color="auto" w:fill="auto"/>
            <w:vAlign w:val="center"/>
          </w:tcPr>
          <w:p w14:paraId="3E9B32C4" w14:textId="77777777" w:rsidR="00EE6931" w:rsidRPr="002F531A" w:rsidRDefault="00EE6931" w:rsidP="00A420F1">
            <w:pPr>
              <w:pStyle w:val="Tabletext0"/>
              <w:spacing w:before="120" w:after="120" w:line="240" w:lineRule="auto"/>
              <w:jc w:val="left"/>
              <w:rPr>
                <w:rFonts w:ascii="Arial" w:hAnsi="Arial" w:cs="Arial"/>
                <w:sz w:val="16"/>
                <w:szCs w:val="16"/>
              </w:rPr>
            </w:pPr>
            <w:r w:rsidRPr="002F531A">
              <w:rPr>
                <w:rFonts w:ascii="Arial" w:hAnsi="Arial" w:cs="Arial"/>
                <w:sz w:val="16"/>
                <w:szCs w:val="16"/>
              </w:rPr>
              <w:t>Pin code of Brand member /  top management</w:t>
            </w:r>
          </w:p>
        </w:tc>
        <w:tc>
          <w:tcPr>
            <w:tcW w:w="720" w:type="dxa"/>
            <w:shd w:val="clear" w:color="auto" w:fill="auto"/>
            <w:vAlign w:val="center"/>
          </w:tcPr>
          <w:p w14:paraId="62F76EA7" w14:textId="77777777" w:rsidR="00EE6931" w:rsidRPr="002F531A" w:rsidRDefault="00EE6931" w:rsidP="00A420F1">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495CFA9F" w14:textId="77777777" w:rsidR="00EE6931" w:rsidRPr="002F531A" w:rsidRDefault="00EE6931" w:rsidP="00A420F1">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540" w:type="dxa"/>
            <w:shd w:val="clear" w:color="auto" w:fill="auto"/>
            <w:vAlign w:val="center"/>
          </w:tcPr>
          <w:p w14:paraId="0F078C91" w14:textId="77777777" w:rsidR="00EE6931" w:rsidRPr="002F531A" w:rsidRDefault="00EE6931" w:rsidP="00A420F1">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2FA8523F" w14:textId="77777777" w:rsidR="00EE6931" w:rsidRPr="002F531A" w:rsidRDefault="00EE6931" w:rsidP="00A420F1">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6767FDDF" w14:textId="77777777" w:rsidR="00EE6931" w:rsidRPr="002F531A" w:rsidRDefault="00EE6931" w:rsidP="00A420F1">
            <w:pPr>
              <w:spacing w:before="120" w:after="120" w:line="240" w:lineRule="auto"/>
              <w:jc w:val="left"/>
              <w:rPr>
                <w:rFonts w:cs="Arial"/>
                <w:sz w:val="16"/>
                <w:szCs w:val="16"/>
              </w:rPr>
            </w:pPr>
          </w:p>
        </w:tc>
        <w:tc>
          <w:tcPr>
            <w:tcW w:w="1440" w:type="dxa"/>
            <w:shd w:val="clear" w:color="auto" w:fill="auto"/>
            <w:vAlign w:val="center"/>
          </w:tcPr>
          <w:p w14:paraId="1B833CB0" w14:textId="77777777" w:rsidR="00EE6931" w:rsidRPr="002F531A" w:rsidRDefault="00EE6931" w:rsidP="00A420F1">
            <w:pPr>
              <w:spacing w:before="120" w:after="120" w:line="240" w:lineRule="auto"/>
              <w:jc w:val="left"/>
              <w:rPr>
                <w:rFonts w:cs="Arial"/>
                <w:sz w:val="16"/>
                <w:szCs w:val="16"/>
              </w:rPr>
            </w:pPr>
          </w:p>
        </w:tc>
        <w:tc>
          <w:tcPr>
            <w:tcW w:w="1260" w:type="dxa"/>
            <w:shd w:val="clear" w:color="auto" w:fill="auto"/>
            <w:vAlign w:val="center"/>
          </w:tcPr>
          <w:p w14:paraId="14BBFC43" w14:textId="77777777" w:rsidR="00EE6931" w:rsidRPr="002F531A" w:rsidRDefault="00EE6931" w:rsidP="00A420F1">
            <w:pPr>
              <w:spacing w:before="120" w:after="120" w:line="240" w:lineRule="auto"/>
              <w:jc w:val="left"/>
              <w:rPr>
                <w:rFonts w:cs="Arial"/>
                <w:sz w:val="16"/>
                <w:szCs w:val="16"/>
              </w:rPr>
            </w:pPr>
          </w:p>
        </w:tc>
        <w:tc>
          <w:tcPr>
            <w:tcW w:w="1440" w:type="dxa"/>
            <w:shd w:val="clear" w:color="auto" w:fill="auto"/>
            <w:vAlign w:val="center"/>
          </w:tcPr>
          <w:p w14:paraId="0AC96565" w14:textId="77777777" w:rsidR="00EE6931" w:rsidRPr="002F531A" w:rsidRDefault="00EE6931" w:rsidP="00A420F1">
            <w:pPr>
              <w:spacing w:before="120" w:after="120" w:line="240" w:lineRule="auto"/>
              <w:jc w:val="left"/>
              <w:rPr>
                <w:rFonts w:cs="Arial"/>
                <w:sz w:val="16"/>
                <w:szCs w:val="16"/>
              </w:rPr>
            </w:pPr>
          </w:p>
        </w:tc>
      </w:tr>
      <w:tr w:rsidR="00EE6931" w:rsidRPr="002F531A" w14:paraId="7D006113" w14:textId="77777777" w:rsidTr="00D56E48">
        <w:trPr>
          <w:cantSplit/>
        </w:trPr>
        <w:tc>
          <w:tcPr>
            <w:tcW w:w="1364" w:type="dxa"/>
            <w:shd w:val="clear" w:color="auto" w:fill="auto"/>
            <w:vAlign w:val="center"/>
          </w:tcPr>
          <w:p w14:paraId="168606BD" w14:textId="77777777" w:rsidR="00EE6931" w:rsidRPr="002F531A" w:rsidRDefault="00EE6931" w:rsidP="00A420F1">
            <w:pPr>
              <w:pStyle w:val="Subtitle"/>
              <w:spacing w:after="120" w:line="240" w:lineRule="auto"/>
              <w:jc w:val="left"/>
              <w:rPr>
                <w:rFonts w:ascii="Arial" w:hAnsi="Arial" w:cs="Arial"/>
                <w:b w:val="0"/>
                <w:sz w:val="16"/>
                <w:szCs w:val="16"/>
              </w:rPr>
            </w:pPr>
            <w:r w:rsidRPr="002F531A">
              <w:rPr>
                <w:rFonts w:ascii="Arial" w:hAnsi="Arial" w:cs="Arial"/>
                <w:b w:val="0"/>
                <w:sz w:val="16"/>
                <w:szCs w:val="16"/>
              </w:rPr>
              <w:t>Longitude</w:t>
            </w:r>
          </w:p>
        </w:tc>
        <w:tc>
          <w:tcPr>
            <w:tcW w:w="1814" w:type="dxa"/>
            <w:shd w:val="clear" w:color="auto" w:fill="auto"/>
            <w:vAlign w:val="center"/>
          </w:tcPr>
          <w:p w14:paraId="2EBD3F60" w14:textId="77777777" w:rsidR="00EE6931" w:rsidRPr="002F531A" w:rsidRDefault="00EE6931" w:rsidP="00A420F1">
            <w:pPr>
              <w:pStyle w:val="Tabletext0"/>
              <w:spacing w:before="120" w:after="120" w:line="240" w:lineRule="auto"/>
              <w:jc w:val="left"/>
              <w:rPr>
                <w:rFonts w:ascii="Arial" w:hAnsi="Arial" w:cs="Arial"/>
                <w:sz w:val="16"/>
                <w:szCs w:val="16"/>
              </w:rPr>
            </w:pPr>
            <w:r w:rsidRPr="002F531A">
              <w:rPr>
                <w:rFonts w:ascii="Arial" w:hAnsi="Arial" w:cs="Arial"/>
                <w:sz w:val="16"/>
                <w:szCs w:val="16"/>
              </w:rPr>
              <w:t>Longitude for google map mapped with pin code or can enter if not found in mapped table</w:t>
            </w:r>
          </w:p>
        </w:tc>
        <w:tc>
          <w:tcPr>
            <w:tcW w:w="720" w:type="dxa"/>
            <w:shd w:val="clear" w:color="auto" w:fill="auto"/>
            <w:vAlign w:val="center"/>
          </w:tcPr>
          <w:p w14:paraId="2D3520FD" w14:textId="77777777" w:rsidR="00EE6931" w:rsidRPr="002F531A" w:rsidRDefault="00EE6931" w:rsidP="00A420F1">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6A3F5EF4" w14:textId="77777777" w:rsidR="00EE6931" w:rsidRPr="002F531A" w:rsidRDefault="00EE6931" w:rsidP="00A420F1">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540" w:type="dxa"/>
            <w:shd w:val="clear" w:color="auto" w:fill="auto"/>
            <w:vAlign w:val="center"/>
          </w:tcPr>
          <w:p w14:paraId="1C2A96B4" w14:textId="77777777" w:rsidR="00EE6931" w:rsidRPr="002F531A" w:rsidRDefault="00EE6931" w:rsidP="00A420F1">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28E425A0" w14:textId="77777777" w:rsidR="00EE6931" w:rsidRPr="002F531A" w:rsidRDefault="00EE6931" w:rsidP="00A420F1">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5384215F" w14:textId="77777777" w:rsidR="00EE6931" w:rsidRPr="002F531A" w:rsidRDefault="00EE6931" w:rsidP="00A420F1">
            <w:pPr>
              <w:spacing w:before="120" w:after="120" w:line="240" w:lineRule="auto"/>
              <w:jc w:val="left"/>
              <w:rPr>
                <w:rFonts w:cs="Arial"/>
                <w:sz w:val="16"/>
                <w:szCs w:val="16"/>
              </w:rPr>
            </w:pPr>
          </w:p>
        </w:tc>
        <w:tc>
          <w:tcPr>
            <w:tcW w:w="1440" w:type="dxa"/>
            <w:shd w:val="clear" w:color="auto" w:fill="auto"/>
            <w:vAlign w:val="center"/>
          </w:tcPr>
          <w:p w14:paraId="0F0126D6" w14:textId="77777777" w:rsidR="00EE6931" w:rsidRPr="002F531A" w:rsidRDefault="00EE6931" w:rsidP="00A420F1">
            <w:pPr>
              <w:spacing w:before="120" w:after="120" w:line="240" w:lineRule="auto"/>
              <w:jc w:val="left"/>
              <w:rPr>
                <w:rFonts w:cs="Arial"/>
                <w:sz w:val="16"/>
                <w:szCs w:val="16"/>
              </w:rPr>
            </w:pPr>
          </w:p>
        </w:tc>
        <w:tc>
          <w:tcPr>
            <w:tcW w:w="1260" w:type="dxa"/>
            <w:shd w:val="clear" w:color="auto" w:fill="auto"/>
            <w:vAlign w:val="center"/>
          </w:tcPr>
          <w:p w14:paraId="3A3B93BE" w14:textId="77777777" w:rsidR="00EE6931" w:rsidRPr="002F531A" w:rsidRDefault="00EE6931" w:rsidP="00A420F1">
            <w:pPr>
              <w:spacing w:before="120" w:after="120" w:line="240" w:lineRule="auto"/>
              <w:jc w:val="left"/>
              <w:rPr>
                <w:rFonts w:cs="Arial"/>
                <w:sz w:val="16"/>
                <w:szCs w:val="16"/>
              </w:rPr>
            </w:pPr>
          </w:p>
        </w:tc>
        <w:tc>
          <w:tcPr>
            <w:tcW w:w="1440" w:type="dxa"/>
            <w:shd w:val="clear" w:color="auto" w:fill="auto"/>
            <w:vAlign w:val="center"/>
          </w:tcPr>
          <w:p w14:paraId="1A9FBC1D" w14:textId="77777777" w:rsidR="00EE6931" w:rsidRPr="002F531A" w:rsidRDefault="00EE6931" w:rsidP="00A420F1">
            <w:pPr>
              <w:spacing w:before="120" w:after="120" w:line="240" w:lineRule="auto"/>
              <w:jc w:val="left"/>
              <w:rPr>
                <w:rFonts w:cs="Arial"/>
                <w:sz w:val="16"/>
                <w:szCs w:val="16"/>
              </w:rPr>
            </w:pPr>
          </w:p>
        </w:tc>
      </w:tr>
      <w:tr w:rsidR="00EE6931" w:rsidRPr="002F531A" w14:paraId="731A1AF1" w14:textId="77777777" w:rsidTr="00D56E48">
        <w:trPr>
          <w:cantSplit/>
        </w:trPr>
        <w:tc>
          <w:tcPr>
            <w:tcW w:w="1364" w:type="dxa"/>
            <w:shd w:val="clear" w:color="auto" w:fill="auto"/>
            <w:vAlign w:val="center"/>
          </w:tcPr>
          <w:p w14:paraId="12990D1E" w14:textId="77777777" w:rsidR="00EE6931" w:rsidRPr="002F531A" w:rsidRDefault="00EE6931" w:rsidP="00A420F1">
            <w:pPr>
              <w:pStyle w:val="Subtitle"/>
              <w:spacing w:after="120" w:line="240" w:lineRule="auto"/>
              <w:jc w:val="left"/>
              <w:rPr>
                <w:rFonts w:ascii="Arial" w:hAnsi="Arial" w:cs="Arial"/>
                <w:b w:val="0"/>
                <w:sz w:val="16"/>
                <w:szCs w:val="16"/>
              </w:rPr>
            </w:pPr>
            <w:r w:rsidRPr="002F531A">
              <w:rPr>
                <w:rFonts w:ascii="Arial" w:hAnsi="Arial" w:cs="Arial"/>
                <w:b w:val="0"/>
                <w:sz w:val="16"/>
                <w:szCs w:val="16"/>
              </w:rPr>
              <w:t>Latitude</w:t>
            </w:r>
          </w:p>
        </w:tc>
        <w:tc>
          <w:tcPr>
            <w:tcW w:w="1814" w:type="dxa"/>
            <w:shd w:val="clear" w:color="auto" w:fill="auto"/>
            <w:vAlign w:val="center"/>
          </w:tcPr>
          <w:p w14:paraId="1498EB14" w14:textId="77777777" w:rsidR="00EE6931" w:rsidRPr="002F531A" w:rsidRDefault="00EE6931" w:rsidP="00A420F1">
            <w:pPr>
              <w:pStyle w:val="Tabletext0"/>
              <w:spacing w:before="120" w:after="120" w:line="240" w:lineRule="auto"/>
              <w:jc w:val="left"/>
              <w:rPr>
                <w:rFonts w:ascii="Arial" w:hAnsi="Arial" w:cs="Arial"/>
                <w:sz w:val="16"/>
                <w:szCs w:val="16"/>
              </w:rPr>
            </w:pPr>
            <w:r w:rsidRPr="002F531A">
              <w:rPr>
                <w:rFonts w:ascii="Arial" w:hAnsi="Arial" w:cs="Arial"/>
                <w:sz w:val="16"/>
                <w:szCs w:val="16"/>
              </w:rPr>
              <w:t>Latitude for google map mapped with pin code or can enter if not found in mapped table</w:t>
            </w:r>
          </w:p>
        </w:tc>
        <w:tc>
          <w:tcPr>
            <w:tcW w:w="720" w:type="dxa"/>
            <w:shd w:val="clear" w:color="auto" w:fill="auto"/>
            <w:vAlign w:val="center"/>
          </w:tcPr>
          <w:p w14:paraId="497F1410" w14:textId="77777777" w:rsidR="00EE6931" w:rsidRPr="002F531A" w:rsidRDefault="00EE6931" w:rsidP="00710CDD">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2B3193B0" w14:textId="77777777" w:rsidR="00EE6931" w:rsidRPr="002F531A" w:rsidRDefault="00EE6931" w:rsidP="00710CDD">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540" w:type="dxa"/>
            <w:shd w:val="clear" w:color="auto" w:fill="auto"/>
            <w:vAlign w:val="center"/>
          </w:tcPr>
          <w:p w14:paraId="27FB93AA" w14:textId="77777777" w:rsidR="00EE6931" w:rsidRPr="002F531A" w:rsidRDefault="00EE6931" w:rsidP="00710CDD">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795CBA98" w14:textId="77777777" w:rsidR="00EE6931" w:rsidRPr="002F531A" w:rsidRDefault="00EE6931" w:rsidP="00710CDD">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756F5140" w14:textId="77777777" w:rsidR="00EE6931" w:rsidRPr="002F531A" w:rsidRDefault="00EE6931" w:rsidP="00A420F1">
            <w:pPr>
              <w:spacing w:before="120" w:after="120" w:line="240" w:lineRule="auto"/>
              <w:jc w:val="left"/>
              <w:rPr>
                <w:rFonts w:cs="Arial"/>
                <w:sz w:val="16"/>
                <w:szCs w:val="16"/>
              </w:rPr>
            </w:pPr>
          </w:p>
        </w:tc>
        <w:tc>
          <w:tcPr>
            <w:tcW w:w="1440" w:type="dxa"/>
            <w:shd w:val="clear" w:color="auto" w:fill="auto"/>
            <w:vAlign w:val="center"/>
          </w:tcPr>
          <w:p w14:paraId="4A8D0427" w14:textId="77777777" w:rsidR="00EE6931" w:rsidRPr="002F531A" w:rsidRDefault="00EE6931" w:rsidP="00A420F1">
            <w:pPr>
              <w:spacing w:before="120" w:after="120" w:line="240" w:lineRule="auto"/>
              <w:jc w:val="left"/>
              <w:rPr>
                <w:rFonts w:cs="Arial"/>
                <w:sz w:val="16"/>
                <w:szCs w:val="16"/>
              </w:rPr>
            </w:pPr>
          </w:p>
        </w:tc>
        <w:tc>
          <w:tcPr>
            <w:tcW w:w="1260" w:type="dxa"/>
            <w:shd w:val="clear" w:color="auto" w:fill="auto"/>
            <w:vAlign w:val="center"/>
          </w:tcPr>
          <w:p w14:paraId="1EE52868" w14:textId="77777777" w:rsidR="00EE6931" w:rsidRPr="002F531A" w:rsidRDefault="00EE6931" w:rsidP="00A420F1">
            <w:pPr>
              <w:spacing w:before="120" w:after="120" w:line="240" w:lineRule="auto"/>
              <w:jc w:val="left"/>
              <w:rPr>
                <w:rFonts w:cs="Arial"/>
                <w:sz w:val="16"/>
                <w:szCs w:val="16"/>
              </w:rPr>
            </w:pPr>
          </w:p>
        </w:tc>
        <w:tc>
          <w:tcPr>
            <w:tcW w:w="1440" w:type="dxa"/>
            <w:shd w:val="clear" w:color="auto" w:fill="auto"/>
            <w:vAlign w:val="center"/>
          </w:tcPr>
          <w:p w14:paraId="584BE842" w14:textId="77777777" w:rsidR="00EE6931" w:rsidRPr="002F531A" w:rsidRDefault="00EE6931" w:rsidP="00A420F1">
            <w:pPr>
              <w:spacing w:before="120" w:after="120" w:line="240" w:lineRule="auto"/>
              <w:jc w:val="left"/>
              <w:rPr>
                <w:rFonts w:cs="Arial"/>
                <w:sz w:val="16"/>
                <w:szCs w:val="16"/>
              </w:rPr>
            </w:pPr>
          </w:p>
        </w:tc>
      </w:tr>
      <w:tr w:rsidR="00EE6931" w:rsidRPr="002F531A" w14:paraId="0DB3311B" w14:textId="77777777" w:rsidTr="00D56E48">
        <w:trPr>
          <w:cantSplit/>
          <w:trHeight w:val="1025"/>
        </w:trPr>
        <w:tc>
          <w:tcPr>
            <w:tcW w:w="1364" w:type="dxa"/>
            <w:shd w:val="clear" w:color="auto" w:fill="auto"/>
            <w:vAlign w:val="center"/>
          </w:tcPr>
          <w:p w14:paraId="4B889021" w14:textId="77777777" w:rsidR="00EE6931" w:rsidRPr="002F531A" w:rsidRDefault="00EE6931" w:rsidP="00A420F1">
            <w:pPr>
              <w:pStyle w:val="Subtitle"/>
              <w:spacing w:after="120" w:line="240" w:lineRule="auto"/>
              <w:jc w:val="left"/>
              <w:rPr>
                <w:rFonts w:ascii="Arial" w:hAnsi="Arial" w:cs="Arial"/>
                <w:b w:val="0"/>
                <w:sz w:val="16"/>
                <w:szCs w:val="16"/>
              </w:rPr>
            </w:pPr>
            <w:r w:rsidRPr="002F531A">
              <w:rPr>
                <w:rFonts w:ascii="Arial" w:hAnsi="Arial" w:cs="Arial"/>
                <w:b w:val="0"/>
                <w:sz w:val="16"/>
                <w:szCs w:val="16"/>
              </w:rPr>
              <w:t>Key Contact Person</w:t>
            </w:r>
          </w:p>
        </w:tc>
        <w:tc>
          <w:tcPr>
            <w:tcW w:w="1814" w:type="dxa"/>
            <w:shd w:val="clear" w:color="auto" w:fill="auto"/>
            <w:vAlign w:val="center"/>
          </w:tcPr>
          <w:p w14:paraId="510E1023" w14:textId="77777777" w:rsidR="00EE6931" w:rsidRPr="002F531A" w:rsidRDefault="00EE6931" w:rsidP="00A420F1">
            <w:pPr>
              <w:pStyle w:val="Tabletext0"/>
              <w:spacing w:before="120" w:after="120" w:line="240" w:lineRule="auto"/>
              <w:jc w:val="left"/>
              <w:rPr>
                <w:rFonts w:ascii="Arial" w:hAnsi="Arial" w:cs="Arial"/>
                <w:sz w:val="16"/>
                <w:szCs w:val="16"/>
              </w:rPr>
            </w:pPr>
            <w:r w:rsidRPr="002F531A">
              <w:rPr>
                <w:rFonts w:ascii="Arial" w:hAnsi="Arial" w:cs="Arial"/>
                <w:sz w:val="16"/>
                <w:szCs w:val="16"/>
              </w:rPr>
              <w:t xml:space="preserve">Key contact person of Brand Marketing Team, it will be accessed by bit type (True / False) </w:t>
            </w:r>
          </w:p>
        </w:tc>
        <w:tc>
          <w:tcPr>
            <w:tcW w:w="720" w:type="dxa"/>
            <w:shd w:val="clear" w:color="auto" w:fill="auto"/>
            <w:vAlign w:val="center"/>
          </w:tcPr>
          <w:p w14:paraId="238DF9DD" w14:textId="77777777" w:rsidR="00EE6931" w:rsidRPr="002F531A" w:rsidRDefault="00EE6931" w:rsidP="00A420F1">
            <w:pPr>
              <w:pStyle w:val="Tabletext0"/>
              <w:spacing w:before="120" w:after="120" w:line="240" w:lineRule="auto"/>
              <w:jc w:val="left"/>
              <w:rPr>
                <w:rFonts w:ascii="Arial" w:hAnsi="Arial" w:cs="Arial"/>
                <w:sz w:val="16"/>
                <w:szCs w:val="16"/>
              </w:rPr>
            </w:pPr>
            <w:r w:rsidRPr="002F531A">
              <w:rPr>
                <w:rFonts w:ascii="Arial" w:hAnsi="Arial" w:cs="Arial"/>
                <w:sz w:val="16"/>
                <w:szCs w:val="16"/>
              </w:rPr>
              <w:t>Bit</w:t>
            </w:r>
          </w:p>
        </w:tc>
        <w:tc>
          <w:tcPr>
            <w:tcW w:w="540" w:type="dxa"/>
            <w:shd w:val="clear" w:color="auto" w:fill="auto"/>
            <w:vAlign w:val="center"/>
          </w:tcPr>
          <w:p w14:paraId="18B76363" w14:textId="77777777" w:rsidR="00EE6931" w:rsidRPr="002F531A" w:rsidRDefault="00EE6931" w:rsidP="00A420F1">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540" w:type="dxa"/>
            <w:shd w:val="clear" w:color="auto" w:fill="auto"/>
            <w:vAlign w:val="center"/>
          </w:tcPr>
          <w:p w14:paraId="4E6C871C" w14:textId="77777777" w:rsidR="00EE6931" w:rsidRPr="002F531A" w:rsidRDefault="00EE6931" w:rsidP="00A420F1">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34881537" w14:textId="77777777" w:rsidR="00EE6931" w:rsidRPr="002F531A" w:rsidRDefault="00EE6931" w:rsidP="00A420F1">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63A2A2DD" w14:textId="77777777" w:rsidR="00EE6931" w:rsidRPr="002F531A" w:rsidRDefault="00EE6931" w:rsidP="00A420F1">
            <w:pPr>
              <w:spacing w:before="120" w:after="120" w:line="240" w:lineRule="auto"/>
              <w:jc w:val="left"/>
              <w:rPr>
                <w:rFonts w:cs="Arial"/>
                <w:sz w:val="16"/>
                <w:szCs w:val="16"/>
              </w:rPr>
            </w:pPr>
          </w:p>
        </w:tc>
        <w:tc>
          <w:tcPr>
            <w:tcW w:w="1440" w:type="dxa"/>
            <w:shd w:val="clear" w:color="auto" w:fill="auto"/>
            <w:vAlign w:val="center"/>
          </w:tcPr>
          <w:p w14:paraId="714EE7DA" w14:textId="77777777" w:rsidR="00EE6931" w:rsidRPr="002F531A" w:rsidRDefault="00EE6931" w:rsidP="00A420F1">
            <w:pPr>
              <w:spacing w:before="120" w:after="120" w:line="240" w:lineRule="auto"/>
              <w:jc w:val="left"/>
              <w:rPr>
                <w:rFonts w:cs="Arial"/>
                <w:sz w:val="16"/>
                <w:szCs w:val="16"/>
              </w:rPr>
            </w:pPr>
          </w:p>
        </w:tc>
        <w:tc>
          <w:tcPr>
            <w:tcW w:w="1260" w:type="dxa"/>
            <w:shd w:val="clear" w:color="auto" w:fill="auto"/>
            <w:vAlign w:val="center"/>
          </w:tcPr>
          <w:p w14:paraId="7B2181CA" w14:textId="77777777" w:rsidR="00EE6931" w:rsidRPr="002F531A" w:rsidRDefault="00EE6931" w:rsidP="00A420F1">
            <w:pPr>
              <w:spacing w:before="120" w:after="120" w:line="240" w:lineRule="auto"/>
              <w:jc w:val="left"/>
              <w:rPr>
                <w:rFonts w:cs="Arial"/>
                <w:sz w:val="16"/>
                <w:szCs w:val="16"/>
              </w:rPr>
            </w:pPr>
            <w:r w:rsidRPr="002F531A">
              <w:rPr>
                <w:rFonts w:cs="Arial"/>
                <w:sz w:val="16"/>
                <w:szCs w:val="16"/>
              </w:rPr>
              <w:t>True / False</w:t>
            </w:r>
          </w:p>
        </w:tc>
        <w:tc>
          <w:tcPr>
            <w:tcW w:w="1440" w:type="dxa"/>
            <w:shd w:val="clear" w:color="auto" w:fill="auto"/>
            <w:vAlign w:val="center"/>
          </w:tcPr>
          <w:p w14:paraId="4F7D1C4A" w14:textId="77777777" w:rsidR="00EE6931" w:rsidRPr="002F531A" w:rsidRDefault="00EE6931" w:rsidP="00A420F1">
            <w:pPr>
              <w:spacing w:before="120" w:after="120" w:line="240" w:lineRule="auto"/>
              <w:jc w:val="left"/>
              <w:rPr>
                <w:rFonts w:cs="Arial"/>
                <w:sz w:val="16"/>
                <w:szCs w:val="16"/>
              </w:rPr>
            </w:pPr>
            <w:r w:rsidRPr="002F531A">
              <w:rPr>
                <w:rFonts w:cs="Arial"/>
                <w:sz w:val="16"/>
                <w:szCs w:val="16"/>
              </w:rPr>
              <w:t>True</w:t>
            </w:r>
          </w:p>
        </w:tc>
      </w:tr>
    </w:tbl>
    <w:p w14:paraId="2E6F93B4" w14:textId="77777777" w:rsidR="00D94EAD" w:rsidRPr="002F531A" w:rsidRDefault="00D94EAD" w:rsidP="00D94EAD">
      <w:pPr>
        <w:rPr>
          <w:rFonts w:cs="Arial"/>
        </w:rPr>
      </w:pPr>
    </w:p>
    <w:p w14:paraId="09823164" w14:textId="77777777" w:rsidR="00E153FC" w:rsidRPr="002F531A" w:rsidRDefault="00E153FC" w:rsidP="00D94EAD">
      <w:pPr>
        <w:rPr>
          <w:rFonts w:cs="Arial"/>
        </w:rPr>
      </w:pPr>
    </w:p>
    <w:p w14:paraId="62AD8A5D" w14:textId="77777777" w:rsidR="00827CDD" w:rsidRPr="002F531A" w:rsidRDefault="00827CDD" w:rsidP="00827CDD">
      <w:pPr>
        <w:rPr>
          <w:rFonts w:cs="Arial"/>
        </w:rPr>
      </w:pPr>
    </w:p>
    <w:p w14:paraId="36A2051A" w14:textId="77777777" w:rsidR="00C408A1" w:rsidRPr="002F531A" w:rsidRDefault="00C408A1" w:rsidP="008C7172">
      <w:pPr>
        <w:pStyle w:val="Default"/>
        <w:spacing w:line="360" w:lineRule="auto"/>
        <w:ind w:left="2880"/>
        <w:rPr>
          <w:rFonts w:ascii="Arial" w:hAnsi="Arial" w:cs="Arial"/>
        </w:rPr>
      </w:pPr>
      <w:bookmarkStart w:id="80" w:name="_Experimental_Platform_Category"/>
      <w:bookmarkEnd w:id="80"/>
    </w:p>
    <w:p w14:paraId="00AA7ED5" w14:textId="77777777" w:rsidR="00E153FC" w:rsidRPr="002F531A" w:rsidRDefault="00E153FC" w:rsidP="0050580A">
      <w:pPr>
        <w:pStyle w:val="Heading3"/>
        <w:numPr>
          <w:ilvl w:val="2"/>
          <w:numId w:val="6"/>
        </w:numPr>
      </w:pPr>
      <w:bookmarkStart w:id="81" w:name="_Toc414543394"/>
      <w:r w:rsidRPr="002F531A">
        <w:t>Experiential Platform Category</w:t>
      </w:r>
      <w:bookmarkEnd w:id="81"/>
    </w:p>
    <w:p w14:paraId="27D05053" w14:textId="77777777" w:rsidR="001E63A1" w:rsidRPr="002F531A" w:rsidRDefault="001E63A1" w:rsidP="0050580A">
      <w:pPr>
        <w:pStyle w:val="Default"/>
        <w:numPr>
          <w:ilvl w:val="0"/>
          <w:numId w:val="9"/>
        </w:numPr>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Form Name</w:t>
      </w:r>
      <w:r w:rsidRPr="002F531A">
        <w:rPr>
          <w:rFonts w:ascii="Arial" w:eastAsia="Times New Roman" w:hAnsi="Arial" w:cs="Arial"/>
          <w:color w:val="auto"/>
          <w:sz w:val="18"/>
          <w:szCs w:val="18"/>
          <w:lang w:val="en-AU"/>
        </w:rPr>
        <w:tab/>
        <w:t>: Platform Category</w:t>
      </w:r>
    </w:p>
    <w:p w14:paraId="7DA65AAA" w14:textId="77777777" w:rsidR="001E63A1" w:rsidRPr="002F531A" w:rsidRDefault="001E63A1" w:rsidP="001E63A1">
      <w:pPr>
        <w:pStyle w:val="Default"/>
        <w:ind w:left="1440"/>
        <w:rPr>
          <w:rFonts w:ascii="Arial" w:eastAsia="Times New Roman" w:hAnsi="Arial" w:cs="Arial"/>
          <w:color w:val="auto"/>
          <w:sz w:val="18"/>
          <w:szCs w:val="18"/>
          <w:lang w:val="en-AU"/>
        </w:rPr>
      </w:pPr>
    </w:p>
    <w:p w14:paraId="71F12148" w14:textId="77777777" w:rsidR="001E63A1" w:rsidRPr="002F531A" w:rsidRDefault="001E63A1" w:rsidP="0050580A">
      <w:pPr>
        <w:pStyle w:val="Default"/>
        <w:numPr>
          <w:ilvl w:val="0"/>
          <w:numId w:val="9"/>
        </w:numPr>
        <w:spacing w:line="360" w:lineRule="auto"/>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Inputs</w:t>
      </w:r>
      <w:r w:rsidRPr="002F531A">
        <w:rPr>
          <w:rFonts w:ascii="Arial" w:eastAsia="Times New Roman" w:hAnsi="Arial" w:cs="Arial"/>
          <w:color w:val="auto"/>
          <w:sz w:val="18"/>
          <w:szCs w:val="18"/>
          <w:lang w:val="en-AU"/>
        </w:rPr>
        <w:tab/>
      </w:r>
      <w:r w:rsidRPr="002F531A">
        <w:rPr>
          <w:rFonts w:ascii="Arial" w:eastAsia="Times New Roman" w:hAnsi="Arial" w:cs="Arial"/>
          <w:color w:val="auto"/>
          <w:sz w:val="18"/>
          <w:szCs w:val="18"/>
          <w:lang w:val="en-AU"/>
        </w:rPr>
        <w:tab/>
        <w:t xml:space="preserve">:  </w:t>
      </w:r>
      <w:r w:rsidR="00737A0B" w:rsidRPr="002F531A">
        <w:rPr>
          <w:rFonts w:ascii="Arial" w:eastAsia="Times New Roman" w:hAnsi="Arial" w:cs="Arial"/>
          <w:color w:val="auto"/>
          <w:sz w:val="18"/>
          <w:szCs w:val="18"/>
          <w:lang w:val="en-AU"/>
        </w:rPr>
        <w:t>Category Name</w:t>
      </w:r>
      <w:r w:rsidRPr="002F531A">
        <w:rPr>
          <w:rFonts w:ascii="Arial" w:eastAsia="Times New Roman" w:hAnsi="Arial" w:cs="Arial"/>
          <w:color w:val="auto"/>
          <w:sz w:val="18"/>
          <w:szCs w:val="18"/>
          <w:lang w:val="en-AU"/>
        </w:rPr>
        <w:t>:</w:t>
      </w:r>
      <w:r w:rsidR="00737A0B" w:rsidRPr="002F531A">
        <w:rPr>
          <w:rFonts w:ascii="Arial" w:eastAsia="Times New Roman" w:hAnsi="Arial" w:cs="Arial"/>
          <w:color w:val="auto"/>
          <w:sz w:val="18"/>
          <w:szCs w:val="18"/>
          <w:lang w:val="en-AU"/>
        </w:rPr>
        <w:t xml:space="preserve"> </w:t>
      </w:r>
      <w:r w:rsidR="00C90726" w:rsidRPr="002F531A">
        <w:rPr>
          <w:rFonts w:ascii="Arial" w:eastAsia="Times New Roman" w:hAnsi="Arial" w:cs="Arial"/>
          <w:color w:val="FF0000"/>
          <w:sz w:val="18"/>
          <w:szCs w:val="18"/>
          <w:lang w:val="en-AU"/>
        </w:rPr>
        <w:t>*</w:t>
      </w:r>
      <w:r w:rsidR="00737A0B" w:rsidRPr="002F531A">
        <w:rPr>
          <w:rFonts w:ascii="Arial" w:eastAsia="Times New Roman" w:hAnsi="Arial" w:cs="Arial"/>
          <w:color w:val="auto"/>
          <w:sz w:val="18"/>
          <w:szCs w:val="18"/>
          <w:lang w:val="en-AU"/>
        </w:rPr>
        <w:t>,</w:t>
      </w:r>
    </w:p>
    <w:p w14:paraId="4A96B094" w14:textId="77777777" w:rsidR="00103D21" w:rsidRPr="002F531A" w:rsidRDefault="001E63A1" w:rsidP="001E63A1">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 xml:space="preserve"> </w:t>
      </w:r>
      <w:r w:rsidR="00103D21" w:rsidRPr="002F531A">
        <w:rPr>
          <w:rFonts w:ascii="Arial" w:eastAsia="Times New Roman" w:hAnsi="Arial" w:cs="Arial"/>
          <w:color w:val="auto"/>
          <w:sz w:val="18"/>
          <w:szCs w:val="18"/>
          <w:lang w:val="en-AU" w:eastAsia="en-AU"/>
        </w:rPr>
        <w:t>Some category will predefined and cannot be deleted like (Category, Retail, Transit Media, Corporate, DTH)</w:t>
      </w:r>
    </w:p>
    <w:p w14:paraId="12010D7D" w14:textId="77777777" w:rsidR="001E63A1" w:rsidRPr="002F531A" w:rsidRDefault="001E63A1" w:rsidP="001E63A1">
      <w:pPr>
        <w:pStyle w:val="Default"/>
        <w:spacing w:line="360" w:lineRule="auto"/>
        <w:rPr>
          <w:rFonts w:ascii="Arial" w:eastAsia="Times New Roman" w:hAnsi="Arial" w:cs="Arial"/>
          <w:color w:val="auto"/>
          <w:sz w:val="18"/>
          <w:szCs w:val="18"/>
          <w:lang w:val="en-AU" w:eastAsia="en-AU"/>
        </w:rPr>
      </w:pPr>
      <w:r w:rsidRPr="002F531A">
        <w:rPr>
          <w:rFonts w:ascii="Arial" w:eastAsia="Times New Roman" w:hAnsi="Arial" w:cs="Arial"/>
          <w:i/>
          <w:color w:val="auto"/>
          <w:sz w:val="18"/>
          <w:szCs w:val="18"/>
          <w:lang w:val="en-AU" w:eastAsia="en-AU"/>
        </w:rPr>
        <w:tab/>
      </w:r>
      <w:r w:rsidRPr="002F531A">
        <w:rPr>
          <w:rFonts w:ascii="Arial" w:eastAsia="Times New Roman" w:hAnsi="Arial" w:cs="Arial"/>
          <w:i/>
          <w:color w:val="auto"/>
          <w:sz w:val="18"/>
          <w:szCs w:val="18"/>
          <w:lang w:val="en-AU" w:eastAsia="en-AU"/>
        </w:rPr>
        <w:tab/>
        <w:t xml:space="preserve"> </w:t>
      </w:r>
      <w:r w:rsidR="00736478" w:rsidRPr="002F531A">
        <w:rPr>
          <w:rFonts w:ascii="Arial" w:eastAsia="Times New Roman" w:hAnsi="Arial" w:cs="Arial"/>
          <w:i/>
          <w:color w:val="auto"/>
          <w:sz w:val="18"/>
          <w:szCs w:val="18"/>
          <w:lang w:val="en-AU" w:eastAsia="en-AU"/>
        </w:rPr>
        <w:tab/>
      </w:r>
      <w:r w:rsidR="00736478" w:rsidRPr="002F531A">
        <w:rPr>
          <w:rFonts w:ascii="Arial" w:eastAsia="Times New Roman" w:hAnsi="Arial" w:cs="Arial"/>
          <w:i/>
          <w:color w:val="auto"/>
          <w:sz w:val="18"/>
          <w:szCs w:val="18"/>
          <w:lang w:val="en-AU" w:eastAsia="en-AU"/>
        </w:rPr>
        <w:tab/>
      </w:r>
      <w:r w:rsidR="00736478" w:rsidRPr="002F531A">
        <w:rPr>
          <w:rFonts w:ascii="Arial" w:eastAsia="Times New Roman" w:hAnsi="Arial" w:cs="Arial"/>
          <w:color w:val="auto"/>
          <w:sz w:val="18"/>
          <w:szCs w:val="18"/>
          <w:lang w:val="en-AU" w:eastAsia="en-AU"/>
        </w:rPr>
        <w:t>Category Image: optional, file upload</w:t>
      </w:r>
    </w:p>
    <w:p w14:paraId="4D6F2137" w14:textId="77777777" w:rsidR="001E63A1" w:rsidRPr="002F531A" w:rsidRDefault="001E63A1" w:rsidP="0050580A">
      <w:pPr>
        <w:pStyle w:val="Default"/>
        <w:numPr>
          <w:ilvl w:val="0"/>
          <w:numId w:val="9"/>
        </w:numPr>
        <w:spacing w:line="360" w:lineRule="auto"/>
        <w:rPr>
          <w:rFonts w:ascii="Arial" w:eastAsia="Times New Roman" w:hAnsi="Arial" w:cs="Arial"/>
          <w:color w:val="auto"/>
          <w:sz w:val="18"/>
          <w:szCs w:val="18"/>
          <w:lang w:val="en-AU" w:eastAsia="en-AU"/>
        </w:rPr>
      </w:pPr>
      <w:r w:rsidRPr="002F531A">
        <w:rPr>
          <w:rFonts w:ascii="Arial" w:eastAsia="Times New Roman" w:hAnsi="Arial" w:cs="Arial"/>
          <w:b/>
          <w:color w:val="auto"/>
          <w:sz w:val="18"/>
          <w:szCs w:val="18"/>
          <w:lang w:val="en-AU"/>
        </w:rPr>
        <w:lastRenderedPageBreak/>
        <w:t>Validation</w:t>
      </w:r>
      <w:r w:rsidRPr="002F531A">
        <w:rPr>
          <w:rFonts w:ascii="Arial" w:eastAsia="Times New Roman" w:hAnsi="Arial" w:cs="Arial"/>
          <w:color w:val="auto"/>
          <w:sz w:val="18"/>
          <w:szCs w:val="18"/>
          <w:lang w:val="en-AU"/>
        </w:rPr>
        <w:tab/>
        <w:t xml:space="preserve">: Client side validation (like required field validation) will be checked for all mandatory fields. If mandatory field will blank then a proper message will appeared like “Please </w:t>
      </w:r>
      <w:r w:rsidR="00103D21" w:rsidRPr="002F531A">
        <w:rPr>
          <w:rFonts w:ascii="Arial" w:eastAsia="Times New Roman" w:hAnsi="Arial" w:cs="Arial"/>
          <w:color w:val="auto"/>
          <w:sz w:val="18"/>
          <w:szCs w:val="18"/>
          <w:lang w:val="en-AU"/>
        </w:rPr>
        <w:t>fill Category</w:t>
      </w:r>
      <w:r w:rsidRPr="002F531A">
        <w:rPr>
          <w:rFonts w:ascii="Arial" w:eastAsia="Times New Roman" w:hAnsi="Arial" w:cs="Arial"/>
          <w:color w:val="auto"/>
          <w:sz w:val="18"/>
          <w:szCs w:val="18"/>
          <w:lang w:val="en-AU"/>
        </w:rPr>
        <w:t xml:space="preserve"> </w:t>
      </w:r>
      <w:r w:rsidR="00103D21" w:rsidRPr="002F531A">
        <w:rPr>
          <w:rFonts w:ascii="Arial" w:eastAsia="Times New Roman" w:hAnsi="Arial" w:cs="Arial"/>
          <w:color w:val="auto"/>
          <w:sz w:val="18"/>
          <w:szCs w:val="18"/>
          <w:lang w:val="en-AU"/>
        </w:rPr>
        <w:t xml:space="preserve">name” </w:t>
      </w:r>
      <w:r w:rsidRPr="002F531A">
        <w:rPr>
          <w:rFonts w:ascii="Arial" w:eastAsia="Times New Roman" w:hAnsi="Arial" w:cs="Arial"/>
          <w:color w:val="auto"/>
          <w:sz w:val="18"/>
          <w:szCs w:val="18"/>
          <w:lang w:val="en-AU"/>
        </w:rPr>
        <w:t>in a pop up without post back. Before inserting records in database, server side validation like duplicate record (</w:t>
      </w:r>
      <w:r w:rsidR="00103D21" w:rsidRPr="002F531A">
        <w:rPr>
          <w:rFonts w:ascii="Arial" w:eastAsia="Times New Roman" w:hAnsi="Arial" w:cs="Arial"/>
          <w:color w:val="auto"/>
          <w:sz w:val="18"/>
          <w:szCs w:val="18"/>
          <w:lang w:val="en-AU"/>
        </w:rPr>
        <w:t>category</w:t>
      </w:r>
      <w:r w:rsidRPr="002F531A">
        <w:rPr>
          <w:rFonts w:ascii="Arial" w:eastAsia="Times New Roman" w:hAnsi="Arial" w:cs="Arial"/>
          <w:color w:val="auto"/>
          <w:sz w:val="18"/>
          <w:szCs w:val="18"/>
          <w:lang w:val="en-AU"/>
        </w:rPr>
        <w:t xml:space="preserve"> name) will be checked and a proper message “Record is already exist” will appear. After successful updation and insertion a proper message like “Record is successfully inserted” / “Record is successfully updated” will appear.</w:t>
      </w:r>
    </w:p>
    <w:p w14:paraId="3B5A2CA6" w14:textId="77777777" w:rsidR="001E63A1" w:rsidRPr="002F531A" w:rsidRDefault="001E63A1" w:rsidP="001E63A1">
      <w:pPr>
        <w:pStyle w:val="Default"/>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rPr>
        <w:t xml:space="preserve">                                                            </w:t>
      </w:r>
    </w:p>
    <w:p w14:paraId="0D6FA4D7" w14:textId="77777777" w:rsidR="001E63A1" w:rsidRPr="002F531A" w:rsidRDefault="001E63A1" w:rsidP="001E63A1">
      <w:pPr>
        <w:pStyle w:val="Default"/>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 xml:space="preserve">                       </w:t>
      </w:r>
    </w:p>
    <w:p w14:paraId="0F1378FE" w14:textId="77777777" w:rsidR="001E63A1" w:rsidRPr="002F531A" w:rsidRDefault="001E63A1" w:rsidP="0050580A">
      <w:pPr>
        <w:pStyle w:val="Default"/>
        <w:numPr>
          <w:ilvl w:val="0"/>
          <w:numId w:val="10"/>
        </w:numPr>
        <w:ind w:left="1440"/>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Action</w:t>
      </w:r>
      <w:r w:rsidRPr="002F531A">
        <w:rPr>
          <w:rFonts w:ascii="Arial" w:eastAsia="Times New Roman" w:hAnsi="Arial" w:cs="Arial"/>
          <w:b/>
          <w:color w:val="auto"/>
          <w:sz w:val="18"/>
          <w:szCs w:val="18"/>
          <w:lang w:val="en-AU"/>
        </w:rPr>
        <w:tab/>
      </w:r>
      <w:r w:rsidRPr="002F531A">
        <w:rPr>
          <w:rFonts w:ascii="Arial" w:eastAsia="Times New Roman" w:hAnsi="Arial" w:cs="Arial"/>
          <w:b/>
          <w:color w:val="auto"/>
          <w:sz w:val="18"/>
          <w:szCs w:val="18"/>
          <w:lang w:val="en-AU"/>
        </w:rPr>
        <w:tab/>
      </w:r>
      <w:r w:rsidRPr="002F531A">
        <w:rPr>
          <w:rFonts w:ascii="Arial" w:eastAsia="Times New Roman" w:hAnsi="Arial" w:cs="Arial"/>
          <w:color w:val="auto"/>
          <w:sz w:val="18"/>
          <w:szCs w:val="18"/>
          <w:lang w:val="en-AU"/>
        </w:rPr>
        <w:t>:  User should be able to Add, Edit, Delete and View operations as his Rights</w:t>
      </w:r>
      <w:r w:rsidRPr="002F531A">
        <w:rPr>
          <w:rFonts w:ascii="Arial" w:eastAsia="Times New Roman" w:hAnsi="Arial" w:cs="Arial"/>
          <w:b/>
          <w:color w:val="auto"/>
          <w:sz w:val="18"/>
          <w:szCs w:val="18"/>
          <w:lang w:val="en-AU"/>
        </w:rPr>
        <w:t xml:space="preserve">                           </w:t>
      </w:r>
      <w:r w:rsidRPr="002F531A">
        <w:rPr>
          <w:rFonts w:ascii="Arial" w:eastAsia="Times New Roman" w:hAnsi="Arial" w:cs="Arial"/>
          <w:color w:val="auto"/>
          <w:sz w:val="18"/>
          <w:szCs w:val="18"/>
          <w:lang w:val="en-AU"/>
        </w:rPr>
        <w:t>Assigned in user role mapping section.</w:t>
      </w:r>
    </w:p>
    <w:p w14:paraId="7915542E" w14:textId="77777777" w:rsidR="001E63A1" w:rsidRPr="002F531A" w:rsidRDefault="001E63A1" w:rsidP="001E63A1">
      <w:pPr>
        <w:pStyle w:val="Default"/>
        <w:ind w:left="1440"/>
        <w:rPr>
          <w:rFonts w:ascii="Arial" w:eastAsia="Times New Roman" w:hAnsi="Arial" w:cs="Arial"/>
          <w:color w:val="auto"/>
          <w:sz w:val="18"/>
          <w:szCs w:val="18"/>
          <w:lang w:val="en-AU"/>
        </w:rPr>
      </w:pPr>
    </w:p>
    <w:p w14:paraId="424B537C" w14:textId="77777777" w:rsidR="001E63A1" w:rsidRPr="002F531A" w:rsidRDefault="001E63A1" w:rsidP="001E63A1">
      <w:pPr>
        <w:pStyle w:val="Default"/>
        <w:spacing w:line="360" w:lineRule="auto"/>
        <w:ind w:left="144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 xml:space="preserve">After clicking on menu navigation &gt; Manage </w:t>
      </w:r>
      <w:r w:rsidR="00103D21" w:rsidRPr="002F531A">
        <w:rPr>
          <w:rFonts w:ascii="Arial" w:eastAsia="Times New Roman" w:hAnsi="Arial" w:cs="Arial"/>
          <w:color w:val="auto"/>
          <w:sz w:val="18"/>
          <w:szCs w:val="18"/>
          <w:lang w:val="en-AU"/>
        </w:rPr>
        <w:t>Category</w:t>
      </w:r>
      <w:r w:rsidRPr="002F531A">
        <w:rPr>
          <w:rFonts w:ascii="Arial" w:eastAsia="Times New Roman" w:hAnsi="Arial" w:cs="Arial"/>
          <w:color w:val="auto"/>
          <w:sz w:val="18"/>
          <w:szCs w:val="18"/>
          <w:lang w:val="en-AU"/>
        </w:rPr>
        <w:t xml:space="preserve">, a page will be displayed with all data stored in database in a tabular format. In last column there will be option to update / Delete the record. After clicking on update, a message will be appear for confirmation “Are You sure to want the delete the record” With Yes and No option. If user will click on Yes, Record will be deleted and data in tabular format will be rebind and deleted record will be not displayed. After clicking on No option, no action will be fired. </w:t>
      </w:r>
    </w:p>
    <w:p w14:paraId="5ECE8FBD" w14:textId="77777777" w:rsidR="001E63A1" w:rsidRPr="002F531A" w:rsidRDefault="001E63A1" w:rsidP="001E63A1">
      <w:pPr>
        <w:pStyle w:val="Default"/>
        <w:spacing w:line="360" w:lineRule="auto"/>
        <w:ind w:left="144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There will be an option to add new record above the tabular list.  After clicking on “Add New Record” a form will appear with different input boxes as mentioned in Inputs section.</w:t>
      </w:r>
    </w:p>
    <w:p w14:paraId="356D41BE" w14:textId="77777777" w:rsidR="001E63A1" w:rsidRPr="002F531A" w:rsidRDefault="001E63A1" w:rsidP="001E63A1">
      <w:pPr>
        <w:pStyle w:val="Default"/>
        <w:spacing w:line="360" w:lineRule="auto"/>
        <w:ind w:left="144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rPr>
        <w:t>After updating deleting record a log will created in Log_</w:t>
      </w:r>
      <w:r w:rsidR="00103D21" w:rsidRPr="002F531A">
        <w:rPr>
          <w:rFonts w:ascii="Arial" w:eastAsia="Times New Roman" w:hAnsi="Arial" w:cs="Arial"/>
          <w:color w:val="auto"/>
          <w:sz w:val="18"/>
          <w:szCs w:val="18"/>
          <w:lang w:val="en-AU"/>
        </w:rPr>
        <w:t>Category</w:t>
      </w:r>
      <w:r w:rsidRPr="002F531A">
        <w:rPr>
          <w:rFonts w:ascii="Arial" w:eastAsia="Times New Roman" w:hAnsi="Arial" w:cs="Arial"/>
          <w:color w:val="auto"/>
          <w:sz w:val="18"/>
          <w:szCs w:val="18"/>
          <w:lang w:val="en-AU"/>
        </w:rPr>
        <w:t xml:space="preserve">Master table. </w:t>
      </w:r>
    </w:p>
    <w:p w14:paraId="3B7FE812" w14:textId="77777777" w:rsidR="00123B24" w:rsidRPr="002F531A" w:rsidRDefault="00123B24" w:rsidP="00123B24">
      <w:pPr>
        <w:rPr>
          <w:rFonts w:cs="Arial"/>
        </w:rPr>
      </w:pPr>
    </w:p>
    <w:tbl>
      <w:tblPr>
        <w:tblW w:w="10738" w:type="dxa"/>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4"/>
        <w:gridCol w:w="1814"/>
        <w:gridCol w:w="720"/>
        <w:gridCol w:w="540"/>
        <w:gridCol w:w="540"/>
        <w:gridCol w:w="450"/>
        <w:gridCol w:w="1170"/>
        <w:gridCol w:w="1710"/>
        <w:gridCol w:w="900"/>
        <w:gridCol w:w="1530"/>
      </w:tblGrid>
      <w:tr w:rsidR="005F6B2D" w:rsidRPr="002F531A" w14:paraId="7BA605C3" w14:textId="77777777" w:rsidTr="00046475">
        <w:trPr>
          <w:gridAfter w:val="9"/>
          <w:wAfter w:w="9374" w:type="dxa"/>
          <w:tblHeader/>
        </w:trPr>
        <w:tc>
          <w:tcPr>
            <w:tcW w:w="1364" w:type="dxa"/>
            <w:shd w:val="clear" w:color="auto" w:fill="E0E0E0"/>
            <w:vAlign w:val="center"/>
          </w:tcPr>
          <w:p w14:paraId="34F6D068" w14:textId="77777777" w:rsidR="005F6B2D" w:rsidRPr="002F531A" w:rsidRDefault="005F6B2D" w:rsidP="00046475">
            <w:pPr>
              <w:spacing w:before="120" w:after="120" w:line="240" w:lineRule="auto"/>
              <w:rPr>
                <w:rFonts w:cs="Arial"/>
                <w:b/>
                <w:sz w:val="16"/>
                <w:szCs w:val="16"/>
              </w:rPr>
            </w:pPr>
          </w:p>
        </w:tc>
      </w:tr>
      <w:tr w:rsidR="005F6B2D" w:rsidRPr="002F531A" w14:paraId="25FE2E59" w14:textId="77777777" w:rsidTr="00046475">
        <w:trPr>
          <w:trHeight w:val="1632"/>
          <w:tblHeader/>
        </w:trPr>
        <w:tc>
          <w:tcPr>
            <w:tcW w:w="1364" w:type="dxa"/>
            <w:shd w:val="clear" w:color="auto" w:fill="E0E0E0"/>
            <w:textDirection w:val="btLr"/>
            <w:vAlign w:val="center"/>
          </w:tcPr>
          <w:p w14:paraId="2B37FDD5" w14:textId="77777777" w:rsidR="005F6B2D" w:rsidRPr="002F531A" w:rsidRDefault="005F6B2D" w:rsidP="00046475">
            <w:pPr>
              <w:spacing w:before="120" w:after="120" w:line="240" w:lineRule="auto"/>
              <w:ind w:left="113" w:right="113"/>
              <w:rPr>
                <w:rFonts w:cs="Arial"/>
                <w:b/>
                <w:sz w:val="16"/>
                <w:szCs w:val="16"/>
              </w:rPr>
            </w:pPr>
            <w:r w:rsidRPr="002F531A">
              <w:rPr>
                <w:rFonts w:cs="Arial"/>
                <w:b/>
                <w:sz w:val="16"/>
                <w:szCs w:val="16"/>
              </w:rPr>
              <w:t>Field Name</w:t>
            </w:r>
          </w:p>
        </w:tc>
        <w:tc>
          <w:tcPr>
            <w:tcW w:w="1814" w:type="dxa"/>
            <w:shd w:val="clear" w:color="auto" w:fill="E0E0E0"/>
            <w:textDirection w:val="btLr"/>
            <w:vAlign w:val="center"/>
          </w:tcPr>
          <w:p w14:paraId="1E118EC0" w14:textId="77777777" w:rsidR="005F6B2D" w:rsidRPr="002F531A" w:rsidRDefault="005F6B2D" w:rsidP="00046475">
            <w:pPr>
              <w:spacing w:before="120" w:after="120" w:line="240" w:lineRule="auto"/>
              <w:ind w:left="113" w:right="113"/>
              <w:rPr>
                <w:rFonts w:cs="Arial"/>
                <w:b/>
                <w:sz w:val="16"/>
                <w:szCs w:val="16"/>
              </w:rPr>
            </w:pPr>
            <w:r w:rsidRPr="002F531A">
              <w:rPr>
                <w:rFonts w:cs="Arial"/>
                <w:b/>
                <w:sz w:val="16"/>
                <w:szCs w:val="16"/>
              </w:rPr>
              <w:t>Description</w:t>
            </w:r>
          </w:p>
        </w:tc>
        <w:tc>
          <w:tcPr>
            <w:tcW w:w="720" w:type="dxa"/>
            <w:shd w:val="clear" w:color="auto" w:fill="E0E0E0"/>
            <w:textDirection w:val="btLr"/>
            <w:vAlign w:val="center"/>
          </w:tcPr>
          <w:p w14:paraId="229E2256" w14:textId="77777777" w:rsidR="005F6B2D" w:rsidRPr="002F531A" w:rsidRDefault="005F6B2D" w:rsidP="00046475">
            <w:pPr>
              <w:spacing w:before="120" w:after="120" w:line="240" w:lineRule="auto"/>
              <w:ind w:left="113" w:right="113"/>
              <w:rPr>
                <w:rFonts w:cs="Arial"/>
                <w:b/>
                <w:sz w:val="16"/>
                <w:szCs w:val="16"/>
              </w:rPr>
            </w:pPr>
            <w:r w:rsidRPr="002F531A">
              <w:rPr>
                <w:rFonts w:cs="Arial"/>
                <w:b/>
                <w:sz w:val="16"/>
                <w:szCs w:val="16"/>
              </w:rPr>
              <w:t>Type</w:t>
            </w:r>
          </w:p>
        </w:tc>
        <w:tc>
          <w:tcPr>
            <w:tcW w:w="540" w:type="dxa"/>
            <w:shd w:val="clear" w:color="auto" w:fill="E0E0E0"/>
            <w:textDirection w:val="btLr"/>
            <w:vAlign w:val="center"/>
          </w:tcPr>
          <w:p w14:paraId="2797F4C4" w14:textId="77777777" w:rsidR="005F6B2D" w:rsidRPr="002F531A" w:rsidRDefault="005F6B2D" w:rsidP="00046475">
            <w:pPr>
              <w:spacing w:before="120" w:after="120" w:line="240" w:lineRule="auto"/>
              <w:ind w:left="113" w:right="113"/>
              <w:rPr>
                <w:rFonts w:cs="Arial"/>
                <w:b/>
                <w:sz w:val="16"/>
                <w:szCs w:val="16"/>
              </w:rPr>
            </w:pPr>
            <w:r w:rsidRPr="002F531A">
              <w:rPr>
                <w:rFonts w:cs="Arial"/>
                <w:b/>
                <w:sz w:val="16"/>
                <w:szCs w:val="16"/>
              </w:rPr>
              <w:t>Mandatory (Y/N)</w:t>
            </w:r>
          </w:p>
        </w:tc>
        <w:tc>
          <w:tcPr>
            <w:tcW w:w="540" w:type="dxa"/>
            <w:shd w:val="clear" w:color="auto" w:fill="E0E0E0"/>
            <w:textDirection w:val="btLr"/>
            <w:vAlign w:val="center"/>
          </w:tcPr>
          <w:p w14:paraId="0B95CD89" w14:textId="77777777" w:rsidR="005F6B2D" w:rsidRPr="002F531A" w:rsidRDefault="005F6B2D" w:rsidP="00046475">
            <w:pPr>
              <w:spacing w:before="120" w:after="120" w:line="240" w:lineRule="auto"/>
              <w:ind w:left="113" w:right="113"/>
              <w:rPr>
                <w:rFonts w:cs="Arial"/>
                <w:b/>
                <w:sz w:val="16"/>
                <w:szCs w:val="16"/>
              </w:rPr>
            </w:pPr>
            <w:r w:rsidRPr="002F531A">
              <w:rPr>
                <w:rFonts w:cs="Arial"/>
                <w:b/>
                <w:sz w:val="16"/>
                <w:szCs w:val="16"/>
              </w:rPr>
              <w:t>Displayed/ Hidden (D/H)</w:t>
            </w:r>
          </w:p>
        </w:tc>
        <w:tc>
          <w:tcPr>
            <w:tcW w:w="450" w:type="dxa"/>
            <w:shd w:val="clear" w:color="auto" w:fill="E0E0E0"/>
            <w:textDirection w:val="btLr"/>
            <w:vAlign w:val="center"/>
          </w:tcPr>
          <w:p w14:paraId="0CFABB71" w14:textId="77777777" w:rsidR="005F6B2D" w:rsidRPr="002F531A" w:rsidRDefault="005F6B2D" w:rsidP="00046475">
            <w:pPr>
              <w:spacing w:before="120" w:after="120" w:line="240" w:lineRule="auto"/>
              <w:ind w:left="113" w:right="113"/>
              <w:rPr>
                <w:rFonts w:cs="Arial"/>
                <w:b/>
                <w:sz w:val="16"/>
                <w:szCs w:val="16"/>
              </w:rPr>
            </w:pPr>
            <w:r w:rsidRPr="002F531A">
              <w:rPr>
                <w:rFonts w:cs="Arial"/>
                <w:b/>
                <w:sz w:val="16"/>
                <w:szCs w:val="16"/>
              </w:rPr>
              <w:t>Read Only (Y/N)</w:t>
            </w:r>
          </w:p>
        </w:tc>
        <w:tc>
          <w:tcPr>
            <w:tcW w:w="1170" w:type="dxa"/>
            <w:shd w:val="clear" w:color="auto" w:fill="E0E0E0"/>
            <w:textDirection w:val="btLr"/>
            <w:vAlign w:val="center"/>
          </w:tcPr>
          <w:p w14:paraId="09F59A26" w14:textId="77777777" w:rsidR="005F6B2D" w:rsidRPr="002F531A" w:rsidRDefault="005F6B2D" w:rsidP="00046475">
            <w:pPr>
              <w:spacing w:before="120" w:after="120" w:line="240" w:lineRule="auto"/>
              <w:ind w:left="113" w:right="113"/>
              <w:rPr>
                <w:rFonts w:cs="Arial"/>
                <w:b/>
                <w:sz w:val="16"/>
                <w:szCs w:val="16"/>
              </w:rPr>
            </w:pPr>
            <w:r w:rsidRPr="002F531A">
              <w:rPr>
                <w:rFonts w:cs="Arial"/>
                <w:b/>
                <w:sz w:val="16"/>
                <w:szCs w:val="16"/>
              </w:rPr>
              <w:t>Default Value</w:t>
            </w:r>
          </w:p>
        </w:tc>
        <w:tc>
          <w:tcPr>
            <w:tcW w:w="1710" w:type="dxa"/>
            <w:shd w:val="clear" w:color="auto" w:fill="E0E0E0"/>
            <w:textDirection w:val="btLr"/>
            <w:vAlign w:val="center"/>
          </w:tcPr>
          <w:p w14:paraId="2E274AD8" w14:textId="77777777" w:rsidR="005F6B2D" w:rsidRPr="002F531A" w:rsidRDefault="005F6B2D" w:rsidP="00046475">
            <w:pPr>
              <w:spacing w:before="120" w:after="120" w:line="240" w:lineRule="auto"/>
              <w:ind w:left="113" w:right="113"/>
              <w:rPr>
                <w:rFonts w:cs="Arial"/>
                <w:b/>
                <w:sz w:val="16"/>
                <w:szCs w:val="16"/>
              </w:rPr>
            </w:pPr>
            <w:r w:rsidRPr="002F531A">
              <w:rPr>
                <w:rFonts w:cs="Arial"/>
                <w:b/>
                <w:sz w:val="16"/>
                <w:szCs w:val="16"/>
              </w:rPr>
              <w:t>Calculation/ Validation</w:t>
            </w:r>
          </w:p>
        </w:tc>
        <w:tc>
          <w:tcPr>
            <w:tcW w:w="900" w:type="dxa"/>
            <w:shd w:val="clear" w:color="auto" w:fill="E0E0E0"/>
            <w:textDirection w:val="btLr"/>
            <w:vAlign w:val="center"/>
          </w:tcPr>
          <w:p w14:paraId="346F0C4C" w14:textId="77777777" w:rsidR="005F6B2D" w:rsidRPr="002F531A" w:rsidRDefault="005F6B2D" w:rsidP="00046475">
            <w:pPr>
              <w:spacing w:before="120" w:after="120" w:line="240" w:lineRule="auto"/>
              <w:ind w:left="113" w:right="113"/>
              <w:rPr>
                <w:rFonts w:cs="Arial"/>
                <w:b/>
                <w:sz w:val="16"/>
                <w:szCs w:val="16"/>
              </w:rPr>
            </w:pPr>
            <w:r w:rsidRPr="002F531A">
              <w:rPr>
                <w:rFonts w:cs="Arial"/>
                <w:b/>
                <w:sz w:val="16"/>
                <w:szCs w:val="16"/>
              </w:rPr>
              <w:t>List o Values</w:t>
            </w:r>
          </w:p>
        </w:tc>
        <w:tc>
          <w:tcPr>
            <w:tcW w:w="1530" w:type="dxa"/>
            <w:shd w:val="clear" w:color="auto" w:fill="E0E0E0"/>
            <w:textDirection w:val="btLr"/>
            <w:vAlign w:val="center"/>
          </w:tcPr>
          <w:p w14:paraId="2337928F" w14:textId="77777777" w:rsidR="005F6B2D" w:rsidRPr="002F531A" w:rsidRDefault="005F6B2D" w:rsidP="00046475">
            <w:pPr>
              <w:spacing w:before="120" w:after="120" w:line="240" w:lineRule="auto"/>
              <w:ind w:left="113" w:right="113"/>
              <w:rPr>
                <w:rFonts w:cs="Arial"/>
                <w:b/>
                <w:sz w:val="16"/>
                <w:szCs w:val="16"/>
              </w:rPr>
            </w:pPr>
            <w:r w:rsidRPr="002F531A">
              <w:rPr>
                <w:rFonts w:cs="Arial"/>
                <w:b/>
                <w:sz w:val="16"/>
                <w:szCs w:val="16"/>
              </w:rPr>
              <w:t>Example</w:t>
            </w:r>
          </w:p>
        </w:tc>
      </w:tr>
      <w:tr w:rsidR="005F6B2D" w:rsidRPr="002F531A" w14:paraId="40B6FCC6" w14:textId="77777777" w:rsidTr="00046475">
        <w:trPr>
          <w:cantSplit/>
        </w:trPr>
        <w:tc>
          <w:tcPr>
            <w:tcW w:w="1364" w:type="dxa"/>
            <w:shd w:val="clear" w:color="auto" w:fill="auto"/>
            <w:vAlign w:val="center"/>
          </w:tcPr>
          <w:p w14:paraId="2344E13A" w14:textId="77777777" w:rsidR="005F6B2D" w:rsidRPr="002F531A" w:rsidRDefault="005F6B2D"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Category ID</w:t>
            </w:r>
          </w:p>
        </w:tc>
        <w:tc>
          <w:tcPr>
            <w:tcW w:w="1814" w:type="dxa"/>
            <w:shd w:val="clear" w:color="auto" w:fill="auto"/>
            <w:vAlign w:val="center"/>
          </w:tcPr>
          <w:p w14:paraId="24814032" w14:textId="77777777" w:rsidR="005F6B2D" w:rsidRPr="002F531A" w:rsidRDefault="005F6B2D"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lang w:val="en-AU" w:eastAsia="zh-CN"/>
              </w:rPr>
              <w:t>auto_increment Primary key</w:t>
            </w:r>
          </w:p>
        </w:tc>
        <w:tc>
          <w:tcPr>
            <w:tcW w:w="720" w:type="dxa"/>
            <w:shd w:val="clear" w:color="auto" w:fill="auto"/>
            <w:vAlign w:val="center"/>
          </w:tcPr>
          <w:p w14:paraId="0D8874A4" w14:textId="77777777" w:rsidR="005F6B2D" w:rsidRPr="002F531A" w:rsidRDefault="005F6B2D"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int</w:t>
            </w:r>
          </w:p>
        </w:tc>
        <w:tc>
          <w:tcPr>
            <w:tcW w:w="540" w:type="dxa"/>
            <w:shd w:val="clear" w:color="auto" w:fill="auto"/>
            <w:vAlign w:val="center"/>
          </w:tcPr>
          <w:p w14:paraId="46EF6D14" w14:textId="77777777" w:rsidR="005F6B2D" w:rsidRPr="002F531A" w:rsidRDefault="005F6B2D"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6A386644" w14:textId="77777777" w:rsidR="005F6B2D" w:rsidRPr="002F531A" w:rsidRDefault="005F6B2D"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10B81BEB" w14:textId="77777777" w:rsidR="005F6B2D" w:rsidRPr="002F531A" w:rsidRDefault="005F6B2D" w:rsidP="00046475">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0213B85A" w14:textId="77777777" w:rsidR="005F6B2D" w:rsidRPr="002F531A" w:rsidRDefault="005F6B2D" w:rsidP="00046475">
            <w:pPr>
              <w:spacing w:before="120" w:after="120" w:line="240" w:lineRule="auto"/>
              <w:jc w:val="left"/>
              <w:rPr>
                <w:rFonts w:cs="Arial"/>
                <w:sz w:val="16"/>
                <w:szCs w:val="16"/>
              </w:rPr>
            </w:pPr>
          </w:p>
        </w:tc>
        <w:tc>
          <w:tcPr>
            <w:tcW w:w="1710" w:type="dxa"/>
            <w:shd w:val="clear" w:color="auto" w:fill="auto"/>
            <w:vAlign w:val="center"/>
          </w:tcPr>
          <w:p w14:paraId="49940E17" w14:textId="77777777" w:rsidR="005F6B2D" w:rsidRPr="002F531A" w:rsidRDefault="005F6B2D" w:rsidP="00046475">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4FED6771" w14:textId="77777777" w:rsidR="005F6B2D" w:rsidRPr="002F531A" w:rsidRDefault="005F6B2D" w:rsidP="00046475">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61A637C9" w14:textId="77777777" w:rsidR="005F6B2D" w:rsidRPr="002F531A" w:rsidRDefault="005F6B2D" w:rsidP="00046475">
            <w:pPr>
              <w:pStyle w:val="Tabletext0"/>
              <w:spacing w:before="120" w:after="120" w:line="240" w:lineRule="auto"/>
              <w:jc w:val="left"/>
              <w:rPr>
                <w:rFonts w:ascii="Arial" w:hAnsi="Arial" w:cs="Arial"/>
                <w:sz w:val="16"/>
                <w:szCs w:val="16"/>
              </w:rPr>
            </w:pPr>
          </w:p>
        </w:tc>
      </w:tr>
      <w:tr w:rsidR="005F6B2D" w:rsidRPr="002F531A" w14:paraId="60BE32E7" w14:textId="77777777" w:rsidTr="00046475">
        <w:trPr>
          <w:cantSplit/>
        </w:trPr>
        <w:tc>
          <w:tcPr>
            <w:tcW w:w="1364" w:type="dxa"/>
            <w:shd w:val="clear" w:color="auto" w:fill="auto"/>
            <w:vAlign w:val="center"/>
          </w:tcPr>
          <w:p w14:paraId="470C2134" w14:textId="77777777" w:rsidR="005F6B2D" w:rsidRPr="002F531A" w:rsidRDefault="005F6B2D"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Category Name</w:t>
            </w:r>
          </w:p>
        </w:tc>
        <w:tc>
          <w:tcPr>
            <w:tcW w:w="1814" w:type="dxa"/>
            <w:shd w:val="clear" w:color="auto" w:fill="auto"/>
            <w:vAlign w:val="center"/>
          </w:tcPr>
          <w:p w14:paraId="3762A999" w14:textId="77777777" w:rsidR="005F6B2D" w:rsidRPr="002F531A" w:rsidRDefault="005F6B2D" w:rsidP="00046475">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Name of the category</w:t>
            </w:r>
          </w:p>
        </w:tc>
        <w:tc>
          <w:tcPr>
            <w:tcW w:w="720" w:type="dxa"/>
            <w:shd w:val="clear" w:color="auto" w:fill="auto"/>
            <w:vAlign w:val="center"/>
          </w:tcPr>
          <w:p w14:paraId="5F112706" w14:textId="77777777" w:rsidR="005F6B2D" w:rsidRPr="002F531A" w:rsidRDefault="005F6B2D"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Text</w:t>
            </w:r>
          </w:p>
        </w:tc>
        <w:tc>
          <w:tcPr>
            <w:tcW w:w="540" w:type="dxa"/>
            <w:shd w:val="clear" w:color="auto" w:fill="auto"/>
            <w:vAlign w:val="center"/>
          </w:tcPr>
          <w:p w14:paraId="30130638" w14:textId="77777777" w:rsidR="005F6B2D" w:rsidRPr="002F531A" w:rsidRDefault="005F6B2D"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64E2618B" w14:textId="77777777" w:rsidR="005F6B2D" w:rsidRPr="002F531A" w:rsidRDefault="005F6B2D"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D</w:t>
            </w:r>
          </w:p>
        </w:tc>
        <w:tc>
          <w:tcPr>
            <w:tcW w:w="450" w:type="dxa"/>
            <w:shd w:val="clear" w:color="auto" w:fill="auto"/>
            <w:vAlign w:val="center"/>
          </w:tcPr>
          <w:p w14:paraId="5BC4EB1C" w14:textId="77777777" w:rsidR="005F6B2D" w:rsidRPr="002F531A" w:rsidRDefault="005F6B2D" w:rsidP="00046475">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2C7C744E" w14:textId="77777777" w:rsidR="005F6B2D" w:rsidRPr="002F531A" w:rsidRDefault="005F6B2D" w:rsidP="00046475">
            <w:pPr>
              <w:spacing w:before="120" w:after="120" w:line="240" w:lineRule="auto"/>
              <w:jc w:val="left"/>
              <w:rPr>
                <w:rFonts w:cs="Arial"/>
                <w:sz w:val="16"/>
                <w:szCs w:val="16"/>
              </w:rPr>
            </w:pPr>
          </w:p>
        </w:tc>
        <w:tc>
          <w:tcPr>
            <w:tcW w:w="1710" w:type="dxa"/>
            <w:shd w:val="clear" w:color="auto" w:fill="auto"/>
            <w:vAlign w:val="center"/>
          </w:tcPr>
          <w:p w14:paraId="3D8693BA" w14:textId="77777777" w:rsidR="005F6B2D" w:rsidRPr="002F531A" w:rsidRDefault="005F6B2D" w:rsidP="00046475">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6EDE13AB" w14:textId="77777777" w:rsidR="005F6B2D" w:rsidRPr="002F531A" w:rsidRDefault="005F6B2D" w:rsidP="00046475">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58A583CD" w14:textId="77777777" w:rsidR="005F6B2D" w:rsidRPr="002F531A" w:rsidRDefault="008E38C1" w:rsidP="00046475">
            <w:pPr>
              <w:pStyle w:val="Tabletext0"/>
              <w:spacing w:before="120" w:after="120" w:line="240" w:lineRule="auto"/>
              <w:jc w:val="left"/>
              <w:rPr>
                <w:rFonts w:ascii="Arial" w:hAnsi="Arial" w:cs="Arial"/>
                <w:sz w:val="16"/>
                <w:szCs w:val="16"/>
              </w:rPr>
            </w:pPr>
            <w:r w:rsidRPr="002F531A">
              <w:rPr>
                <w:rFonts w:ascii="Arial" w:hAnsi="Arial" w:cs="Arial"/>
              </w:rPr>
              <w:t xml:space="preserve">Retail, </w:t>
            </w:r>
            <w:r w:rsidRPr="002F531A">
              <w:rPr>
                <w:rFonts w:ascii="Arial" w:hAnsi="Arial" w:cs="Arial"/>
                <w:sz w:val="16"/>
                <w:szCs w:val="16"/>
              </w:rPr>
              <w:t xml:space="preserve">Transit Media, Corporate, </w:t>
            </w:r>
            <w:r w:rsidR="00D5678B" w:rsidRPr="002F531A">
              <w:rPr>
                <w:rFonts w:ascii="Arial" w:hAnsi="Arial" w:cs="Arial"/>
                <w:sz w:val="16"/>
                <w:szCs w:val="16"/>
              </w:rPr>
              <w:t xml:space="preserve">DTH… </w:t>
            </w:r>
          </w:p>
        </w:tc>
      </w:tr>
      <w:tr w:rsidR="00736478" w:rsidRPr="002F531A" w14:paraId="56384A52" w14:textId="77777777" w:rsidTr="00046475">
        <w:trPr>
          <w:cantSplit/>
        </w:trPr>
        <w:tc>
          <w:tcPr>
            <w:tcW w:w="1364" w:type="dxa"/>
            <w:shd w:val="clear" w:color="auto" w:fill="auto"/>
            <w:vAlign w:val="center"/>
          </w:tcPr>
          <w:p w14:paraId="7BB3A32D" w14:textId="77777777" w:rsidR="00736478" w:rsidRPr="002F531A" w:rsidRDefault="00736478" w:rsidP="00736478">
            <w:pPr>
              <w:pStyle w:val="Subtitle"/>
              <w:spacing w:after="120" w:line="240" w:lineRule="auto"/>
              <w:jc w:val="left"/>
              <w:rPr>
                <w:rFonts w:ascii="Arial" w:hAnsi="Arial" w:cs="Arial"/>
                <w:b w:val="0"/>
                <w:sz w:val="16"/>
                <w:szCs w:val="16"/>
              </w:rPr>
            </w:pPr>
            <w:r w:rsidRPr="002F531A">
              <w:rPr>
                <w:rFonts w:ascii="Arial" w:hAnsi="Arial" w:cs="Arial"/>
                <w:b w:val="0"/>
                <w:sz w:val="16"/>
                <w:szCs w:val="16"/>
              </w:rPr>
              <w:t xml:space="preserve"> Category Image</w:t>
            </w:r>
          </w:p>
        </w:tc>
        <w:tc>
          <w:tcPr>
            <w:tcW w:w="1814" w:type="dxa"/>
            <w:shd w:val="clear" w:color="auto" w:fill="auto"/>
            <w:vAlign w:val="center"/>
          </w:tcPr>
          <w:p w14:paraId="3587FEB1" w14:textId="77777777" w:rsidR="00736478" w:rsidRPr="002F531A" w:rsidRDefault="00736478" w:rsidP="00736478">
            <w:pPr>
              <w:pStyle w:val="Tabletext0"/>
              <w:spacing w:before="120" w:after="120" w:line="240" w:lineRule="auto"/>
              <w:jc w:val="left"/>
              <w:rPr>
                <w:rFonts w:ascii="Arial" w:hAnsi="Arial" w:cs="Arial"/>
                <w:sz w:val="16"/>
                <w:szCs w:val="16"/>
              </w:rPr>
            </w:pPr>
            <w:r w:rsidRPr="002F531A">
              <w:rPr>
                <w:rFonts w:ascii="Arial" w:hAnsi="Arial" w:cs="Arial"/>
                <w:sz w:val="16"/>
                <w:szCs w:val="16"/>
              </w:rPr>
              <w:t>Image/ Logo of Category</w:t>
            </w:r>
          </w:p>
        </w:tc>
        <w:tc>
          <w:tcPr>
            <w:tcW w:w="720" w:type="dxa"/>
            <w:shd w:val="clear" w:color="auto" w:fill="auto"/>
            <w:vAlign w:val="center"/>
          </w:tcPr>
          <w:p w14:paraId="3D42A431" w14:textId="77777777" w:rsidR="00736478" w:rsidRPr="002F531A" w:rsidRDefault="00736478" w:rsidP="00A5151A">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40A1C81D" w14:textId="77777777" w:rsidR="00736478" w:rsidRPr="002F531A" w:rsidRDefault="00736478" w:rsidP="00A5151A">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540" w:type="dxa"/>
            <w:shd w:val="clear" w:color="auto" w:fill="auto"/>
            <w:vAlign w:val="center"/>
          </w:tcPr>
          <w:p w14:paraId="1986D1FC" w14:textId="77777777" w:rsidR="00736478" w:rsidRPr="002F531A" w:rsidRDefault="00736478" w:rsidP="00A5151A">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64327508" w14:textId="77777777" w:rsidR="00736478" w:rsidRPr="002F531A" w:rsidRDefault="00736478" w:rsidP="00A5151A">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7EC08E7E" w14:textId="77777777" w:rsidR="00736478" w:rsidRPr="002F531A" w:rsidRDefault="00736478" w:rsidP="00A5151A">
            <w:pPr>
              <w:spacing w:before="120" w:after="120" w:line="240" w:lineRule="auto"/>
              <w:jc w:val="left"/>
              <w:rPr>
                <w:rFonts w:cs="Arial"/>
                <w:strike/>
                <w:sz w:val="16"/>
                <w:szCs w:val="16"/>
              </w:rPr>
            </w:pPr>
          </w:p>
        </w:tc>
        <w:tc>
          <w:tcPr>
            <w:tcW w:w="1710" w:type="dxa"/>
            <w:shd w:val="clear" w:color="auto" w:fill="auto"/>
            <w:vAlign w:val="center"/>
          </w:tcPr>
          <w:p w14:paraId="3C2768C4" w14:textId="77777777" w:rsidR="00736478" w:rsidRPr="002F531A" w:rsidRDefault="00736478" w:rsidP="00A5151A">
            <w:pPr>
              <w:spacing w:before="120" w:after="120" w:line="240" w:lineRule="auto"/>
              <w:jc w:val="left"/>
              <w:rPr>
                <w:rFonts w:cs="Arial"/>
                <w:strike/>
                <w:sz w:val="16"/>
                <w:szCs w:val="16"/>
              </w:rPr>
            </w:pPr>
          </w:p>
        </w:tc>
        <w:tc>
          <w:tcPr>
            <w:tcW w:w="900" w:type="dxa"/>
            <w:shd w:val="clear" w:color="auto" w:fill="auto"/>
            <w:vAlign w:val="center"/>
          </w:tcPr>
          <w:p w14:paraId="4EEAFDBF" w14:textId="77777777" w:rsidR="00736478" w:rsidRPr="002F531A" w:rsidRDefault="00736478" w:rsidP="00A5151A">
            <w:pPr>
              <w:spacing w:before="120" w:after="120" w:line="240" w:lineRule="auto"/>
              <w:jc w:val="left"/>
              <w:rPr>
                <w:rFonts w:cs="Arial"/>
                <w:strike/>
                <w:sz w:val="16"/>
                <w:szCs w:val="16"/>
              </w:rPr>
            </w:pPr>
          </w:p>
        </w:tc>
        <w:tc>
          <w:tcPr>
            <w:tcW w:w="1530" w:type="dxa"/>
            <w:shd w:val="clear" w:color="auto" w:fill="auto"/>
            <w:vAlign w:val="center"/>
          </w:tcPr>
          <w:p w14:paraId="28155A5C" w14:textId="77777777" w:rsidR="00736478" w:rsidRPr="002F531A" w:rsidRDefault="00736478" w:rsidP="00A5151A">
            <w:pPr>
              <w:spacing w:before="120" w:after="120" w:line="240" w:lineRule="auto"/>
              <w:jc w:val="left"/>
              <w:rPr>
                <w:rFonts w:cs="Arial"/>
                <w:strike/>
                <w:sz w:val="16"/>
                <w:szCs w:val="16"/>
              </w:rPr>
            </w:pPr>
          </w:p>
        </w:tc>
      </w:tr>
    </w:tbl>
    <w:p w14:paraId="48880FE5" w14:textId="77777777" w:rsidR="00450028" w:rsidRPr="002F531A" w:rsidRDefault="00450028" w:rsidP="005F6B2D">
      <w:pPr>
        <w:rPr>
          <w:rFonts w:cs="Arial"/>
        </w:rPr>
      </w:pPr>
    </w:p>
    <w:p w14:paraId="26D69172" w14:textId="77777777" w:rsidR="007B6548" w:rsidRPr="002F531A" w:rsidRDefault="007B6548" w:rsidP="005F6B2D">
      <w:pPr>
        <w:rPr>
          <w:rFonts w:cs="Arial"/>
        </w:rPr>
      </w:pPr>
    </w:p>
    <w:p w14:paraId="1096804F" w14:textId="77777777" w:rsidR="007B6548" w:rsidRPr="002F531A" w:rsidRDefault="004E6A8D" w:rsidP="0050580A">
      <w:pPr>
        <w:pStyle w:val="Heading3"/>
        <w:numPr>
          <w:ilvl w:val="2"/>
          <w:numId w:val="6"/>
        </w:numPr>
      </w:pPr>
      <w:bookmarkStart w:id="82" w:name="_Experimental_Platform_Sub"/>
      <w:bookmarkStart w:id="83" w:name="_Toc414543395"/>
      <w:bookmarkEnd w:id="82"/>
      <w:r w:rsidRPr="002F531A">
        <w:t xml:space="preserve">Experimental Platform </w:t>
      </w:r>
      <w:r w:rsidR="007B6548" w:rsidRPr="002F531A">
        <w:t>Sub Category</w:t>
      </w:r>
      <w:bookmarkEnd w:id="83"/>
      <w:r w:rsidR="007B6548" w:rsidRPr="002F531A">
        <w:t xml:space="preserve"> </w:t>
      </w:r>
    </w:p>
    <w:p w14:paraId="78C50B85" w14:textId="77777777" w:rsidR="00737A0B" w:rsidRPr="002F531A" w:rsidRDefault="00737A0B" w:rsidP="0050580A">
      <w:pPr>
        <w:pStyle w:val="Default"/>
        <w:numPr>
          <w:ilvl w:val="0"/>
          <w:numId w:val="9"/>
        </w:numPr>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Form Name</w:t>
      </w:r>
      <w:r w:rsidRPr="002F531A">
        <w:rPr>
          <w:rFonts w:ascii="Arial" w:eastAsia="Times New Roman" w:hAnsi="Arial" w:cs="Arial"/>
          <w:color w:val="auto"/>
          <w:sz w:val="18"/>
          <w:szCs w:val="18"/>
          <w:lang w:val="en-AU"/>
        </w:rPr>
        <w:tab/>
        <w:t xml:space="preserve">: Platform </w:t>
      </w:r>
      <w:r w:rsidR="007F6FD0" w:rsidRPr="002F531A">
        <w:rPr>
          <w:rFonts w:ascii="Arial" w:eastAsia="Times New Roman" w:hAnsi="Arial" w:cs="Arial"/>
          <w:color w:val="auto"/>
          <w:sz w:val="18"/>
          <w:szCs w:val="18"/>
          <w:lang w:val="en-AU"/>
        </w:rPr>
        <w:t xml:space="preserve">Sub </w:t>
      </w:r>
      <w:r w:rsidRPr="002F531A">
        <w:rPr>
          <w:rFonts w:ascii="Arial" w:eastAsia="Times New Roman" w:hAnsi="Arial" w:cs="Arial"/>
          <w:color w:val="auto"/>
          <w:sz w:val="18"/>
          <w:szCs w:val="18"/>
          <w:lang w:val="en-AU"/>
        </w:rPr>
        <w:t>Category</w:t>
      </w:r>
    </w:p>
    <w:p w14:paraId="3A57EFB1" w14:textId="77777777" w:rsidR="00737A0B" w:rsidRPr="002F531A" w:rsidRDefault="00737A0B" w:rsidP="00737A0B">
      <w:pPr>
        <w:pStyle w:val="Default"/>
        <w:ind w:left="1440"/>
        <w:rPr>
          <w:rFonts w:ascii="Arial" w:eastAsia="Times New Roman" w:hAnsi="Arial" w:cs="Arial"/>
          <w:color w:val="auto"/>
          <w:sz w:val="18"/>
          <w:szCs w:val="18"/>
          <w:lang w:val="en-AU"/>
        </w:rPr>
      </w:pPr>
    </w:p>
    <w:p w14:paraId="5A93353D" w14:textId="77777777" w:rsidR="00737A0B" w:rsidRPr="002F531A" w:rsidRDefault="00737A0B" w:rsidP="0050580A">
      <w:pPr>
        <w:pStyle w:val="Default"/>
        <w:numPr>
          <w:ilvl w:val="0"/>
          <w:numId w:val="9"/>
        </w:numPr>
        <w:spacing w:line="360" w:lineRule="auto"/>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Inputs</w:t>
      </w:r>
      <w:r w:rsidRPr="002F531A">
        <w:rPr>
          <w:rFonts w:ascii="Arial" w:eastAsia="Times New Roman" w:hAnsi="Arial" w:cs="Arial"/>
          <w:color w:val="auto"/>
          <w:sz w:val="18"/>
          <w:szCs w:val="18"/>
          <w:lang w:val="en-AU"/>
        </w:rPr>
        <w:tab/>
      </w:r>
      <w:r w:rsidRPr="002F531A">
        <w:rPr>
          <w:rFonts w:ascii="Arial" w:eastAsia="Times New Roman" w:hAnsi="Arial" w:cs="Arial"/>
          <w:color w:val="auto"/>
          <w:sz w:val="18"/>
          <w:szCs w:val="18"/>
          <w:lang w:val="en-AU"/>
        </w:rPr>
        <w:tab/>
        <w:t xml:space="preserve">:  Category Name: </w:t>
      </w:r>
      <w:r w:rsidR="00C90726" w:rsidRPr="002F531A">
        <w:rPr>
          <w:rFonts w:ascii="Arial" w:eastAsia="Times New Roman" w:hAnsi="Arial" w:cs="Arial"/>
          <w:color w:val="FF0000"/>
          <w:sz w:val="18"/>
          <w:szCs w:val="18"/>
          <w:lang w:val="en-AU"/>
        </w:rPr>
        <w:t>*</w:t>
      </w:r>
      <w:r w:rsidRPr="002F531A">
        <w:rPr>
          <w:rFonts w:ascii="Arial" w:eastAsia="Times New Roman" w:hAnsi="Arial" w:cs="Arial"/>
          <w:color w:val="auto"/>
          <w:sz w:val="18"/>
          <w:szCs w:val="18"/>
          <w:lang w:val="en-AU"/>
        </w:rPr>
        <w:t xml:space="preserve">, </w:t>
      </w:r>
    </w:p>
    <w:p w14:paraId="5C6E3A21" w14:textId="77777777" w:rsidR="005525B5" w:rsidRPr="002F531A" w:rsidRDefault="00737A0B" w:rsidP="00737A0B">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 xml:space="preserve"> Drop down list, with all pre-defined</w:t>
      </w:r>
      <w:r w:rsidR="005525B5" w:rsidRPr="002F531A">
        <w:rPr>
          <w:rFonts w:ascii="Arial" w:eastAsia="Times New Roman" w:hAnsi="Arial" w:cs="Arial"/>
          <w:color w:val="auto"/>
          <w:sz w:val="18"/>
          <w:szCs w:val="18"/>
          <w:lang w:val="en-AU" w:eastAsia="en-AU"/>
        </w:rPr>
        <w:t xml:space="preserve"> all</w:t>
      </w:r>
      <w:r w:rsidRPr="002F531A">
        <w:rPr>
          <w:rFonts w:ascii="Arial" w:eastAsia="Times New Roman" w:hAnsi="Arial" w:cs="Arial"/>
          <w:color w:val="auto"/>
          <w:sz w:val="18"/>
          <w:szCs w:val="18"/>
          <w:lang w:val="en-AU" w:eastAsia="en-AU"/>
        </w:rPr>
        <w:t xml:space="preserve"> category name (managed in manage category) to choose, </w:t>
      </w:r>
    </w:p>
    <w:p w14:paraId="0BB8DD15" w14:textId="77777777" w:rsidR="00737A0B" w:rsidRPr="002F531A" w:rsidRDefault="005525B5" w:rsidP="00737A0B">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lastRenderedPageBreak/>
        <w:t xml:space="preserve">Sub Category </w:t>
      </w:r>
      <w:r w:rsidR="00737A0B" w:rsidRPr="002F531A">
        <w:rPr>
          <w:rFonts w:ascii="Arial" w:eastAsia="Times New Roman" w:hAnsi="Arial" w:cs="Arial"/>
          <w:color w:val="auto"/>
          <w:sz w:val="18"/>
          <w:szCs w:val="18"/>
          <w:lang w:val="en-AU" w:eastAsia="en-AU"/>
        </w:rPr>
        <w:t xml:space="preserve">Name: </w:t>
      </w:r>
      <w:r w:rsidR="00C90726" w:rsidRPr="002F531A">
        <w:rPr>
          <w:rFonts w:ascii="Arial" w:eastAsia="Times New Roman" w:hAnsi="Arial" w:cs="Arial"/>
          <w:color w:val="FF0000"/>
          <w:sz w:val="18"/>
          <w:szCs w:val="18"/>
          <w:lang w:val="en-AU" w:eastAsia="en-AU"/>
        </w:rPr>
        <w:t>*</w:t>
      </w:r>
    </w:p>
    <w:p w14:paraId="4E0620FB" w14:textId="77777777" w:rsidR="0062547E" w:rsidRPr="002F531A" w:rsidRDefault="0062547E" w:rsidP="0062547E">
      <w:pPr>
        <w:pStyle w:val="Default"/>
        <w:spacing w:line="360" w:lineRule="auto"/>
        <w:ind w:left="2160" w:firstLine="72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Sub Category Image: optional, file upload</w:t>
      </w:r>
    </w:p>
    <w:p w14:paraId="5C2C196B" w14:textId="77777777" w:rsidR="00737A0B" w:rsidRPr="002F531A" w:rsidRDefault="00737A0B" w:rsidP="00737A0B">
      <w:pPr>
        <w:pStyle w:val="Default"/>
        <w:spacing w:line="360" w:lineRule="auto"/>
        <w:rPr>
          <w:rFonts w:ascii="Arial" w:eastAsia="Times New Roman" w:hAnsi="Arial" w:cs="Arial"/>
          <w:color w:val="auto"/>
          <w:sz w:val="18"/>
          <w:szCs w:val="18"/>
          <w:lang w:val="en-AU" w:eastAsia="en-AU"/>
        </w:rPr>
      </w:pPr>
      <w:r w:rsidRPr="002F531A">
        <w:rPr>
          <w:rFonts w:ascii="Arial" w:eastAsia="Times New Roman" w:hAnsi="Arial" w:cs="Arial"/>
          <w:i/>
          <w:color w:val="auto"/>
          <w:sz w:val="18"/>
          <w:szCs w:val="18"/>
          <w:lang w:val="en-AU" w:eastAsia="en-AU"/>
        </w:rPr>
        <w:tab/>
      </w:r>
      <w:r w:rsidRPr="002F531A">
        <w:rPr>
          <w:rFonts w:ascii="Arial" w:eastAsia="Times New Roman" w:hAnsi="Arial" w:cs="Arial"/>
          <w:i/>
          <w:color w:val="auto"/>
          <w:sz w:val="18"/>
          <w:szCs w:val="18"/>
          <w:lang w:val="en-AU" w:eastAsia="en-AU"/>
        </w:rPr>
        <w:tab/>
        <w:t xml:space="preserve"> </w:t>
      </w:r>
      <w:r w:rsidR="0062547E" w:rsidRPr="002F531A">
        <w:rPr>
          <w:rFonts w:ascii="Arial" w:eastAsia="Times New Roman" w:hAnsi="Arial" w:cs="Arial"/>
          <w:i/>
          <w:color w:val="auto"/>
          <w:sz w:val="18"/>
          <w:szCs w:val="18"/>
          <w:lang w:val="en-AU" w:eastAsia="en-AU"/>
        </w:rPr>
        <w:tab/>
      </w:r>
      <w:r w:rsidR="0062547E" w:rsidRPr="002F531A">
        <w:rPr>
          <w:rFonts w:ascii="Arial" w:eastAsia="Times New Roman" w:hAnsi="Arial" w:cs="Arial"/>
          <w:i/>
          <w:color w:val="auto"/>
          <w:sz w:val="18"/>
          <w:szCs w:val="18"/>
          <w:lang w:val="en-AU" w:eastAsia="en-AU"/>
        </w:rPr>
        <w:tab/>
      </w:r>
    </w:p>
    <w:p w14:paraId="22D80EB7" w14:textId="77777777" w:rsidR="00737A0B" w:rsidRPr="002F531A" w:rsidRDefault="00737A0B" w:rsidP="0050580A">
      <w:pPr>
        <w:pStyle w:val="Default"/>
        <w:numPr>
          <w:ilvl w:val="0"/>
          <w:numId w:val="9"/>
        </w:numPr>
        <w:spacing w:line="360" w:lineRule="auto"/>
        <w:rPr>
          <w:rFonts w:ascii="Arial" w:eastAsia="Times New Roman" w:hAnsi="Arial" w:cs="Arial"/>
          <w:color w:val="auto"/>
          <w:sz w:val="18"/>
          <w:szCs w:val="18"/>
          <w:lang w:val="en-AU" w:eastAsia="en-AU"/>
        </w:rPr>
      </w:pPr>
      <w:r w:rsidRPr="002F531A">
        <w:rPr>
          <w:rFonts w:ascii="Arial" w:eastAsia="Times New Roman" w:hAnsi="Arial" w:cs="Arial"/>
          <w:b/>
          <w:color w:val="auto"/>
          <w:sz w:val="18"/>
          <w:szCs w:val="18"/>
          <w:lang w:val="en-AU"/>
        </w:rPr>
        <w:t>Validation</w:t>
      </w:r>
      <w:r w:rsidRPr="002F531A">
        <w:rPr>
          <w:rFonts w:ascii="Arial" w:eastAsia="Times New Roman" w:hAnsi="Arial" w:cs="Arial"/>
          <w:color w:val="auto"/>
          <w:sz w:val="18"/>
          <w:szCs w:val="18"/>
          <w:lang w:val="en-AU"/>
        </w:rPr>
        <w:tab/>
        <w:t xml:space="preserve">: Client side validation (like required field validation) will be checked for all mandatory fields. If mandatory field will blank then a proper message will appeared like “Please select </w:t>
      </w:r>
      <w:r w:rsidR="005525B5" w:rsidRPr="002F531A">
        <w:rPr>
          <w:rFonts w:ascii="Arial" w:eastAsia="Times New Roman" w:hAnsi="Arial" w:cs="Arial"/>
          <w:color w:val="auto"/>
          <w:sz w:val="18"/>
          <w:szCs w:val="18"/>
          <w:lang w:val="en-AU"/>
        </w:rPr>
        <w:t>category</w:t>
      </w:r>
      <w:r w:rsidRPr="002F531A">
        <w:rPr>
          <w:rFonts w:ascii="Arial" w:eastAsia="Times New Roman" w:hAnsi="Arial" w:cs="Arial"/>
          <w:color w:val="auto"/>
          <w:sz w:val="18"/>
          <w:szCs w:val="18"/>
          <w:lang w:val="en-AU"/>
        </w:rPr>
        <w:t xml:space="preserve"> name”, “Please fill </w:t>
      </w:r>
      <w:r w:rsidR="005525B5" w:rsidRPr="002F531A">
        <w:rPr>
          <w:rFonts w:ascii="Arial" w:eastAsia="Times New Roman" w:hAnsi="Arial" w:cs="Arial"/>
          <w:color w:val="auto"/>
          <w:sz w:val="18"/>
          <w:szCs w:val="18"/>
          <w:lang w:val="en-AU"/>
        </w:rPr>
        <w:t>sub category</w:t>
      </w:r>
      <w:r w:rsidRPr="002F531A">
        <w:rPr>
          <w:rFonts w:ascii="Arial" w:eastAsia="Times New Roman" w:hAnsi="Arial" w:cs="Arial"/>
          <w:color w:val="auto"/>
          <w:sz w:val="18"/>
          <w:szCs w:val="18"/>
          <w:lang w:val="en-AU"/>
        </w:rPr>
        <w:t xml:space="preserve"> name” in a pop up without post back. Before inserting records in database, server side validation </w:t>
      </w:r>
      <w:r w:rsidR="0042413F" w:rsidRPr="002F531A">
        <w:rPr>
          <w:rFonts w:ascii="Arial" w:eastAsia="Times New Roman" w:hAnsi="Arial" w:cs="Arial"/>
          <w:color w:val="auto"/>
          <w:sz w:val="18"/>
          <w:szCs w:val="18"/>
          <w:lang w:val="en-AU"/>
        </w:rPr>
        <w:t xml:space="preserve">for </w:t>
      </w:r>
      <w:r w:rsidRPr="002F531A">
        <w:rPr>
          <w:rFonts w:ascii="Arial" w:eastAsia="Times New Roman" w:hAnsi="Arial" w:cs="Arial"/>
          <w:color w:val="auto"/>
          <w:sz w:val="18"/>
          <w:szCs w:val="18"/>
          <w:lang w:val="en-AU"/>
        </w:rPr>
        <w:t xml:space="preserve"> duplicate record (</w:t>
      </w:r>
      <w:r w:rsidR="0042413F" w:rsidRPr="002F531A">
        <w:rPr>
          <w:rFonts w:ascii="Arial" w:eastAsia="Times New Roman" w:hAnsi="Arial" w:cs="Arial"/>
          <w:color w:val="auto"/>
          <w:sz w:val="18"/>
          <w:szCs w:val="18"/>
          <w:lang w:val="en-AU"/>
        </w:rPr>
        <w:t>sub category</w:t>
      </w:r>
      <w:r w:rsidRPr="002F531A">
        <w:rPr>
          <w:rFonts w:ascii="Arial" w:eastAsia="Times New Roman" w:hAnsi="Arial" w:cs="Arial"/>
          <w:color w:val="auto"/>
          <w:sz w:val="18"/>
          <w:szCs w:val="18"/>
          <w:lang w:val="en-AU"/>
        </w:rPr>
        <w:t xml:space="preserve"> name) will be checked and a proper message “Record is already exist” will appear. After successful updation and insertion a proper message like “Record is successfully inserted” / “Record is successfully updated” will appear.</w:t>
      </w:r>
    </w:p>
    <w:p w14:paraId="55B94B16" w14:textId="77777777" w:rsidR="00737A0B" w:rsidRPr="002F531A" w:rsidRDefault="00737A0B" w:rsidP="00737A0B">
      <w:pPr>
        <w:pStyle w:val="Default"/>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rPr>
        <w:t xml:space="preserve">                                                            </w:t>
      </w:r>
    </w:p>
    <w:p w14:paraId="40826535" w14:textId="77777777" w:rsidR="00737A0B" w:rsidRPr="002F531A" w:rsidRDefault="00737A0B" w:rsidP="00737A0B">
      <w:pPr>
        <w:pStyle w:val="Default"/>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 xml:space="preserve">                       </w:t>
      </w:r>
    </w:p>
    <w:p w14:paraId="65717067" w14:textId="77777777" w:rsidR="00737A0B" w:rsidRPr="002F531A" w:rsidRDefault="00737A0B" w:rsidP="0050580A">
      <w:pPr>
        <w:pStyle w:val="Default"/>
        <w:numPr>
          <w:ilvl w:val="0"/>
          <w:numId w:val="10"/>
        </w:numPr>
        <w:ind w:left="1440"/>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Action</w:t>
      </w:r>
      <w:r w:rsidRPr="002F531A">
        <w:rPr>
          <w:rFonts w:ascii="Arial" w:eastAsia="Times New Roman" w:hAnsi="Arial" w:cs="Arial"/>
          <w:b/>
          <w:color w:val="auto"/>
          <w:sz w:val="18"/>
          <w:szCs w:val="18"/>
          <w:lang w:val="en-AU"/>
        </w:rPr>
        <w:tab/>
      </w:r>
      <w:r w:rsidRPr="002F531A">
        <w:rPr>
          <w:rFonts w:ascii="Arial" w:eastAsia="Times New Roman" w:hAnsi="Arial" w:cs="Arial"/>
          <w:b/>
          <w:color w:val="auto"/>
          <w:sz w:val="18"/>
          <w:szCs w:val="18"/>
          <w:lang w:val="en-AU"/>
        </w:rPr>
        <w:tab/>
      </w:r>
      <w:r w:rsidRPr="002F531A">
        <w:rPr>
          <w:rFonts w:ascii="Arial" w:eastAsia="Times New Roman" w:hAnsi="Arial" w:cs="Arial"/>
          <w:color w:val="auto"/>
          <w:sz w:val="18"/>
          <w:szCs w:val="18"/>
          <w:lang w:val="en-AU"/>
        </w:rPr>
        <w:t>:  User should be able to Add, Edit, Delete and View operations as his Rights</w:t>
      </w:r>
      <w:r w:rsidRPr="002F531A">
        <w:rPr>
          <w:rFonts w:ascii="Arial" w:eastAsia="Times New Roman" w:hAnsi="Arial" w:cs="Arial"/>
          <w:b/>
          <w:color w:val="auto"/>
          <w:sz w:val="18"/>
          <w:szCs w:val="18"/>
          <w:lang w:val="en-AU"/>
        </w:rPr>
        <w:t xml:space="preserve">                           </w:t>
      </w:r>
      <w:r w:rsidRPr="002F531A">
        <w:rPr>
          <w:rFonts w:ascii="Arial" w:eastAsia="Times New Roman" w:hAnsi="Arial" w:cs="Arial"/>
          <w:color w:val="auto"/>
          <w:sz w:val="18"/>
          <w:szCs w:val="18"/>
          <w:lang w:val="en-AU"/>
        </w:rPr>
        <w:t>Assigned in user role mapping section.</w:t>
      </w:r>
    </w:p>
    <w:p w14:paraId="4BF20A91" w14:textId="77777777" w:rsidR="00737A0B" w:rsidRPr="002F531A" w:rsidRDefault="00737A0B" w:rsidP="00737A0B">
      <w:pPr>
        <w:pStyle w:val="Default"/>
        <w:ind w:left="1440"/>
        <w:rPr>
          <w:rFonts w:ascii="Arial" w:eastAsia="Times New Roman" w:hAnsi="Arial" w:cs="Arial"/>
          <w:color w:val="auto"/>
          <w:sz w:val="18"/>
          <w:szCs w:val="18"/>
          <w:lang w:val="en-AU"/>
        </w:rPr>
      </w:pPr>
    </w:p>
    <w:p w14:paraId="1F8C2CC7" w14:textId="77777777" w:rsidR="00737A0B" w:rsidRPr="002F531A" w:rsidRDefault="00737A0B" w:rsidP="00737A0B">
      <w:pPr>
        <w:pStyle w:val="Default"/>
        <w:spacing w:line="360" w:lineRule="auto"/>
        <w:ind w:left="144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 xml:space="preserve">After clicking on menu navigation &gt; Manage </w:t>
      </w:r>
      <w:r w:rsidR="0042413F" w:rsidRPr="002F531A">
        <w:rPr>
          <w:rFonts w:ascii="Arial" w:eastAsia="Times New Roman" w:hAnsi="Arial" w:cs="Arial"/>
          <w:color w:val="auto"/>
          <w:sz w:val="18"/>
          <w:szCs w:val="18"/>
          <w:lang w:val="en-AU"/>
        </w:rPr>
        <w:t>Sub Category</w:t>
      </w:r>
      <w:r w:rsidRPr="002F531A">
        <w:rPr>
          <w:rFonts w:ascii="Arial" w:eastAsia="Times New Roman" w:hAnsi="Arial" w:cs="Arial"/>
          <w:color w:val="auto"/>
          <w:sz w:val="18"/>
          <w:szCs w:val="18"/>
          <w:lang w:val="en-AU"/>
        </w:rPr>
        <w:t xml:space="preserve">, a page will be displayed with all data stored in database in a tabular format. In last column there will be option to update / Delete the record. After clicking on update, a message will be appear for confirmation “Are You sure to want the delete the record” With Yes and No option. If user will click on Yes, Record will be deleted and data in tabular format will be rebind and deleted record will be not displayed. After clicking on No option, no action will be fired. </w:t>
      </w:r>
    </w:p>
    <w:p w14:paraId="5F9E8870" w14:textId="77777777" w:rsidR="00737A0B" w:rsidRPr="002F531A" w:rsidRDefault="00737A0B" w:rsidP="00737A0B">
      <w:pPr>
        <w:pStyle w:val="Default"/>
        <w:spacing w:line="360" w:lineRule="auto"/>
        <w:ind w:left="144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There will be an option to add new record above the tabular list.  After clicking on “Add New Record” a form will appear with different input boxes as mentioned in Inputs section.</w:t>
      </w:r>
    </w:p>
    <w:p w14:paraId="5FE508BA" w14:textId="77777777" w:rsidR="00737A0B" w:rsidRPr="002F531A" w:rsidRDefault="00737A0B" w:rsidP="00737A0B">
      <w:pPr>
        <w:pStyle w:val="Default"/>
        <w:spacing w:line="360" w:lineRule="auto"/>
        <w:ind w:left="144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rPr>
        <w:t>After updating deleting record a log will created in Log_</w:t>
      </w:r>
      <w:r w:rsidR="006C3EE3" w:rsidRPr="002F531A">
        <w:rPr>
          <w:rFonts w:ascii="Arial" w:eastAsia="Times New Roman" w:hAnsi="Arial" w:cs="Arial"/>
          <w:color w:val="auto"/>
          <w:sz w:val="18"/>
          <w:szCs w:val="18"/>
          <w:lang w:val="en-AU"/>
        </w:rPr>
        <w:t>SubCategory</w:t>
      </w:r>
      <w:r w:rsidRPr="002F531A">
        <w:rPr>
          <w:rFonts w:ascii="Arial" w:eastAsia="Times New Roman" w:hAnsi="Arial" w:cs="Arial"/>
          <w:color w:val="auto"/>
          <w:sz w:val="18"/>
          <w:szCs w:val="18"/>
          <w:lang w:val="en-AU"/>
        </w:rPr>
        <w:t xml:space="preserve">Master table. </w:t>
      </w:r>
    </w:p>
    <w:p w14:paraId="708CB1D1" w14:textId="77777777" w:rsidR="007B6548" w:rsidRPr="002F531A" w:rsidRDefault="007B6548" w:rsidP="005F6B2D">
      <w:pPr>
        <w:rPr>
          <w:rFonts w:cs="Arial"/>
        </w:rPr>
      </w:pPr>
    </w:p>
    <w:tbl>
      <w:tblPr>
        <w:tblW w:w="10738" w:type="dxa"/>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4"/>
        <w:gridCol w:w="1814"/>
        <w:gridCol w:w="720"/>
        <w:gridCol w:w="540"/>
        <w:gridCol w:w="540"/>
        <w:gridCol w:w="450"/>
        <w:gridCol w:w="1170"/>
        <w:gridCol w:w="1440"/>
        <w:gridCol w:w="900"/>
        <w:gridCol w:w="1800"/>
      </w:tblGrid>
      <w:tr w:rsidR="0017084A" w:rsidRPr="002F531A" w14:paraId="57FD6372" w14:textId="77777777" w:rsidTr="00046475">
        <w:trPr>
          <w:gridAfter w:val="9"/>
          <w:wAfter w:w="9374" w:type="dxa"/>
          <w:tblHeader/>
        </w:trPr>
        <w:tc>
          <w:tcPr>
            <w:tcW w:w="1364" w:type="dxa"/>
            <w:shd w:val="clear" w:color="auto" w:fill="E0E0E0"/>
            <w:vAlign w:val="center"/>
          </w:tcPr>
          <w:p w14:paraId="608E8E7E" w14:textId="77777777" w:rsidR="0017084A" w:rsidRPr="002F531A" w:rsidRDefault="0017084A" w:rsidP="00046475">
            <w:pPr>
              <w:spacing w:before="120" w:after="120" w:line="240" w:lineRule="auto"/>
              <w:rPr>
                <w:rFonts w:cs="Arial"/>
                <w:b/>
                <w:sz w:val="16"/>
                <w:szCs w:val="16"/>
              </w:rPr>
            </w:pPr>
          </w:p>
        </w:tc>
      </w:tr>
      <w:tr w:rsidR="0017084A" w:rsidRPr="002F531A" w14:paraId="70ACFCEA" w14:textId="77777777" w:rsidTr="00876BD0">
        <w:trPr>
          <w:trHeight w:val="1632"/>
          <w:tblHeader/>
        </w:trPr>
        <w:tc>
          <w:tcPr>
            <w:tcW w:w="1364" w:type="dxa"/>
            <w:shd w:val="clear" w:color="auto" w:fill="E0E0E0"/>
            <w:textDirection w:val="btLr"/>
            <w:vAlign w:val="center"/>
          </w:tcPr>
          <w:p w14:paraId="2EDCE6EE" w14:textId="77777777" w:rsidR="0017084A" w:rsidRPr="002F531A" w:rsidRDefault="0017084A" w:rsidP="00046475">
            <w:pPr>
              <w:spacing w:before="120" w:after="120" w:line="240" w:lineRule="auto"/>
              <w:ind w:left="113" w:right="113"/>
              <w:rPr>
                <w:rFonts w:cs="Arial"/>
                <w:b/>
                <w:sz w:val="16"/>
                <w:szCs w:val="16"/>
              </w:rPr>
            </w:pPr>
            <w:r w:rsidRPr="002F531A">
              <w:rPr>
                <w:rFonts w:cs="Arial"/>
                <w:b/>
                <w:sz w:val="16"/>
                <w:szCs w:val="16"/>
              </w:rPr>
              <w:t>Field Name</w:t>
            </w:r>
          </w:p>
        </w:tc>
        <w:tc>
          <w:tcPr>
            <w:tcW w:w="1814" w:type="dxa"/>
            <w:shd w:val="clear" w:color="auto" w:fill="E0E0E0"/>
            <w:textDirection w:val="btLr"/>
            <w:vAlign w:val="center"/>
          </w:tcPr>
          <w:p w14:paraId="6B93FC1E" w14:textId="77777777" w:rsidR="0017084A" w:rsidRPr="002F531A" w:rsidRDefault="0017084A" w:rsidP="00046475">
            <w:pPr>
              <w:spacing w:before="120" w:after="120" w:line="240" w:lineRule="auto"/>
              <w:ind w:left="113" w:right="113"/>
              <w:rPr>
                <w:rFonts w:cs="Arial"/>
                <w:b/>
                <w:sz w:val="16"/>
                <w:szCs w:val="16"/>
              </w:rPr>
            </w:pPr>
            <w:r w:rsidRPr="002F531A">
              <w:rPr>
                <w:rFonts w:cs="Arial"/>
                <w:b/>
                <w:sz w:val="16"/>
                <w:szCs w:val="16"/>
              </w:rPr>
              <w:t>Description</w:t>
            </w:r>
          </w:p>
        </w:tc>
        <w:tc>
          <w:tcPr>
            <w:tcW w:w="720" w:type="dxa"/>
            <w:shd w:val="clear" w:color="auto" w:fill="E0E0E0"/>
            <w:textDirection w:val="btLr"/>
            <w:vAlign w:val="center"/>
          </w:tcPr>
          <w:p w14:paraId="273C0BED" w14:textId="77777777" w:rsidR="0017084A" w:rsidRPr="002F531A" w:rsidRDefault="0017084A" w:rsidP="00046475">
            <w:pPr>
              <w:spacing w:before="120" w:after="120" w:line="240" w:lineRule="auto"/>
              <w:ind w:left="113" w:right="113"/>
              <w:rPr>
                <w:rFonts w:cs="Arial"/>
                <w:b/>
                <w:sz w:val="16"/>
                <w:szCs w:val="16"/>
              </w:rPr>
            </w:pPr>
            <w:r w:rsidRPr="002F531A">
              <w:rPr>
                <w:rFonts w:cs="Arial"/>
                <w:b/>
                <w:sz w:val="16"/>
                <w:szCs w:val="16"/>
              </w:rPr>
              <w:t>Type</w:t>
            </w:r>
          </w:p>
        </w:tc>
        <w:tc>
          <w:tcPr>
            <w:tcW w:w="540" w:type="dxa"/>
            <w:shd w:val="clear" w:color="auto" w:fill="E0E0E0"/>
            <w:textDirection w:val="btLr"/>
            <w:vAlign w:val="center"/>
          </w:tcPr>
          <w:p w14:paraId="45A254D8" w14:textId="77777777" w:rsidR="0017084A" w:rsidRPr="002F531A" w:rsidRDefault="0017084A" w:rsidP="00046475">
            <w:pPr>
              <w:spacing w:before="120" w:after="120" w:line="240" w:lineRule="auto"/>
              <w:ind w:left="113" w:right="113"/>
              <w:rPr>
                <w:rFonts w:cs="Arial"/>
                <w:b/>
                <w:sz w:val="16"/>
                <w:szCs w:val="16"/>
              </w:rPr>
            </w:pPr>
            <w:r w:rsidRPr="002F531A">
              <w:rPr>
                <w:rFonts w:cs="Arial"/>
                <w:b/>
                <w:sz w:val="16"/>
                <w:szCs w:val="16"/>
              </w:rPr>
              <w:t>Mandatory (Y/N)</w:t>
            </w:r>
          </w:p>
        </w:tc>
        <w:tc>
          <w:tcPr>
            <w:tcW w:w="540" w:type="dxa"/>
            <w:shd w:val="clear" w:color="auto" w:fill="E0E0E0"/>
            <w:textDirection w:val="btLr"/>
            <w:vAlign w:val="center"/>
          </w:tcPr>
          <w:p w14:paraId="7F9DC2D3" w14:textId="77777777" w:rsidR="0017084A" w:rsidRPr="002F531A" w:rsidRDefault="0017084A" w:rsidP="00046475">
            <w:pPr>
              <w:spacing w:before="120" w:after="120" w:line="240" w:lineRule="auto"/>
              <w:ind w:left="113" w:right="113"/>
              <w:rPr>
                <w:rFonts w:cs="Arial"/>
                <w:b/>
                <w:sz w:val="16"/>
                <w:szCs w:val="16"/>
              </w:rPr>
            </w:pPr>
            <w:r w:rsidRPr="002F531A">
              <w:rPr>
                <w:rFonts w:cs="Arial"/>
                <w:b/>
                <w:sz w:val="16"/>
                <w:szCs w:val="16"/>
              </w:rPr>
              <w:t>Displayed/ Hidden (D/H)</w:t>
            </w:r>
          </w:p>
        </w:tc>
        <w:tc>
          <w:tcPr>
            <w:tcW w:w="450" w:type="dxa"/>
            <w:shd w:val="clear" w:color="auto" w:fill="E0E0E0"/>
            <w:textDirection w:val="btLr"/>
            <w:vAlign w:val="center"/>
          </w:tcPr>
          <w:p w14:paraId="6248091E" w14:textId="77777777" w:rsidR="0017084A" w:rsidRPr="002F531A" w:rsidRDefault="0017084A" w:rsidP="00046475">
            <w:pPr>
              <w:spacing w:before="120" w:after="120" w:line="240" w:lineRule="auto"/>
              <w:ind w:left="113" w:right="113"/>
              <w:rPr>
                <w:rFonts w:cs="Arial"/>
                <w:b/>
                <w:sz w:val="16"/>
                <w:szCs w:val="16"/>
              </w:rPr>
            </w:pPr>
            <w:r w:rsidRPr="002F531A">
              <w:rPr>
                <w:rFonts w:cs="Arial"/>
                <w:b/>
                <w:sz w:val="16"/>
                <w:szCs w:val="16"/>
              </w:rPr>
              <w:t>Read Only (Y/N)</w:t>
            </w:r>
          </w:p>
        </w:tc>
        <w:tc>
          <w:tcPr>
            <w:tcW w:w="1170" w:type="dxa"/>
            <w:shd w:val="clear" w:color="auto" w:fill="E0E0E0"/>
            <w:textDirection w:val="btLr"/>
            <w:vAlign w:val="center"/>
          </w:tcPr>
          <w:p w14:paraId="0092B678" w14:textId="77777777" w:rsidR="0017084A" w:rsidRPr="002F531A" w:rsidRDefault="0017084A" w:rsidP="00046475">
            <w:pPr>
              <w:spacing w:before="120" w:after="120" w:line="240" w:lineRule="auto"/>
              <w:ind w:left="113" w:right="113"/>
              <w:rPr>
                <w:rFonts w:cs="Arial"/>
                <w:b/>
                <w:sz w:val="16"/>
                <w:szCs w:val="16"/>
              </w:rPr>
            </w:pPr>
            <w:r w:rsidRPr="002F531A">
              <w:rPr>
                <w:rFonts w:cs="Arial"/>
                <w:b/>
                <w:sz w:val="16"/>
                <w:szCs w:val="16"/>
              </w:rPr>
              <w:t>Default Value</w:t>
            </w:r>
          </w:p>
        </w:tc>
        <w:tc>
          <w:tcPr>
            <w:tcW w:w="1440" w:type="dxa"/>
            <w:shd w:val="clear" w:color="auto" w:fill="E0E0E0"/>
            <w:textDirection w:val="btLr"/>
            <w:vAlign w:val="center"/>
          </w:tcPr>
          <w:p w14:paraId="176EC2A8" w14:textId="77777777" w:rsidR="0017084A" w:rsidRPr="002F531A" w:rsidRDefault="0017084A" w:rsidP="00046475">
            <w:pPr>
              <w:spacing w:before="120" w:after="120" w:line="240" w:lineRule="auto"/>
              <w:ind w:left="113" w:right="113"/>
              <w:rPr>
                <w:rFonts w:cs="Arial"/>
                <w:b/>
                <w:sz w:val="16"/>
                <w:szCs w:val="16"/>
              </w:rPr>
            </w:pPr>
            <w:r w:rsidRPr="002F531A">
              <w:rPr>
                <w:rFonts w:cs="Arial"/>
                <w:b/>
                <w:sz w:val="16"/>
                <w:szCs w:val="16"/>
              </w:rPr>
              <w:t>Calculation/ Validation</w:t>
            </w:r>
          </w:p>
        </w:tc>
        <w:tc>
          <w:tcPr>
            <w:tcW w:w="900" w:type="dxa"/>
            <w:shd w:val="clear" w:color="auto" w:fill="E0E0E0"/>
            <w:textDirection w:val="btLr"/>
            <w:vAlign w:val="center"/>
          </w:tcPr>
          <w:p w14:paraId="0F2E6F31" w14:textId="77777777" w:rsidR="0017084A" w:rsidRPr="002F531A" w:rsidRDefault="0017084A" w:rsidP="00046475">
            <w:pPr>
              <w:spacing w:before="120" w:after="120" w:line="240" w:lineRule="auto"/>
              <w:ind w:left="113" w:right="113"/>
              <w:rPr>
                <w:rFonts w:cs="Arial"/>
                <w:b/>
                <w:sz w:val="16"/>
                <w:szCs w:val="16"/>
              </w:rPr>
            </w:pPr>
            <w:r w:rsidRPr="002F531A">
              <w:rPr>
                <w:rFonts w:cs="Arial"/>
                <w:b/>
                <w:sz w:val="16"/>
                <w:szCs w:val="16"/>
              </w:rPr>
              <w:t>List o Values</w:t>
            </w:r>
          </w:p>
        </w:tc>
        <w:tc>
          <w:tcPr>
            <w:tcW w:w="1800" w:type="dxa"/>
            <w:shd w:val="clear" w:color="auto" w:fill="E0E0E0"/>
            <w:textDirection w:val="btLr"/>
            <w:vAlign w:val="center"/>
          </w:tcPr>
          <w:p w14:paraId="036C66B6" w14:textId="77777777" w:rsidR="0017084A" w:rsidRPr="002F531A" w:rsidRDefault="0017084A" w:rsidP="00046475">
            <w:pPr>
              <w:spacing w:before="120" w:after="120" w:line="240" w:lineRule="auto"/>
              <w:ind w:left="113" w:right="113"/>
              <w:rPr>
                <w:rFonts w:cs="Arial"/>
                <w:b/>
                <w:sz w:val="16"/>
                <w:szCs w:val="16"/>
              </w:rPr>
            </w:pPr>
            <w:r w:rsidRPr="002F531A">
              <w:rPr>
                <w:rFonts w:cs="Arial"/>
                <w:b/>
                <w:sz w:val="16"/>
                <w:szCs w:val="16"/>
              </w:rPr>
              <w:t>Example</w:t>
            </w:r>
          </w:p>
        </w:tc>
      </w:tr>
      <w:tr w:rsidR="0017084A" w:rsidRPr="002F531A" w14:paraId="0E7D2539" w14:textId="77777777" w:rsidTr="00876BD0">
        <w:trPr>
          <w:cantSplit/>
        </w:trPr>
        <w:tc>
          <w:tcPr>
            <w:tcW w:w="1364" w:type="dxa"/>
            <w:shd w:val="clear" w:color="auto" w:fill="auto"/>
            <w:vAlign w:val="center"/>
          </w:tcPr>
          <w:p w14:paraId="376F8652" w14:textId="77777777" w:rsidR="0017084A" w:rsidRPr="002F531A" w:rsidRDefault="0017084A"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Sub Category ID</w:t>
            </w:r>
          </w:p>
        </w:tc>
        <w:tc>
          <w:tcPr>
            <w:tcW w:w="1814" w:type="dxa"/>
            <w:shd w:val="clear" w:color="auto" w:fill="auto"/>
            <w:vAlign w:val="center"/>
          </w:tcPr>
          <w:p w14:paraId="4C80C9D6" w14:textId="77777777" w:rsidR="0017084A" w:rsidRPr="002F531A" w:rsidRDefault="0017084A"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lang w:val="en-AU" w:eastAsia="zh-CN"/>
              </w:rPr>
              <w:t>auto_increment Primary key</w:t>
            </w:r>
          </w:p>
        </w:tc>
        <w:tc>
          <w:tcPr>
            <w:tcW w:w="720" w:type="dxa"/>
            <w:shd w:val="clear" w:color="auto" w:fill="auto"/>
            <w:vAlign w:val="center"/>
          </w:tcPr>
          <w:p w14:paraId="03CBEC9D" w14:textId="77777777" w:rsidR="0017084A" w:rsidRPr="002F531A" w:rsidRDefault="0017084A"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int</w:t>
            </w:r>
          </w:p>
        </w:tc>
        <w:tc>
          <w:tcPr>
            <w:tcW w:w="540" w:type="dxa"/>
            <w:shd w:val="clear" w:color="auto" w:fill="auto"/>
            <w:vAlign w:val="center"/>
          </w:tcPr>
          <w:p w14:paraId="4140FCA8" w14:textId="77777777" w:rsidR="0017084A" w:rsidRPr="002F531A" w:rsidRDefault="0017084A"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752986A7" w14:textId="77777777" w:rsidR="0017084A" w:rsidRPr="002F531A" w:rsidRDefault="0017084A"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551FBBC3" w14:textId="77777777" w:rsidR="0017084A" w:rsidRPr="002F531A" w:rsidRDefault="0017084A" w:rsidP="00046475">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3D7314DC" w14:textId="77777777" w:rsidR="0017084A" w:rsidRPr="002F531A" w:rsidRDefault="0017084A" w:rsidP="00046475">
            <w:pPr>
              <w:spacing w:before="120" w:after="120" w:line="240" w:lineRule="auto"/>
              <w:jc w:val="left"/>
              <w:rPr>
                <w:rFonts w:cs="Arial"/>
                <w:sz w:val="16"/>
                <w:szCs w:val="16"/>
              </w:rPr>
            </w:pPr>
          </w:p>
        </w:tc>
        <w:tc>
          <w:tcPr>
            <w:tcW w:w="1440" w:type="dxa"/>
            <w:shd w:val="clear" w:color="auto" w:fill="auto"/>
            <w:vAlign w:val="center"/>
          </w:tcPr>
          <w:p w14:paraId="02F420C8" w14:textId="77777777" w:rsidR="0017084A" w:rsidRPr="002F531A" w:rsidRDefault="0017084A" w:rsidP="00046475">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6A9A3880" w14:textId="77777777" w:rsidR="0017084A" w:rsidRPr="002F531A" w:rsidRDefault="0017084A" w:rsidP="00046475">
            <w:pPr>
              <w:pStyle w:val="Tabletext0"/>
              <w:spacing w:before="120" w:after="120" w:line="240" w:lineRule="auto"/>
              <w:jc w:val="left"/>
              <w:rPr>
                <w:rFonts w:ascii="Arial" w:hAnsi="Arial" w:cs="Arial"/>
                <w:sz w:val="16"/>
                <w:szCs w:val="16"/>
              </w:rPr>
            </w:pPr>
          </w:p>
        </w:tc>
        <w:tc>
          <w:tcPr>
            <w:tcW w:w="1800" w:type="dxa"/>
            <w:shd w:val="clear" w:color="auto" w:fill="auto"/>
            <w:vAlign w:val="center"/>
          </w:tcPr>
          <w:p w14:paraId="397667E9" w14:textId="77777777" w:rsidR="0017084A" w:rsidRPr="002F531A" w:rsidRDefault="0017084A" w:rsidP="00046475">
            <w:pPr>
              <w:pStyle w:val="Tabletext0"/>
              <w:spacing w:before="120" w:after="120" w:line="240" w:lineRule="auto"/>
              <w:jc w:val="left"/>
              <w:rPr>
                <w:rFonts w:ascii="Arial" w:hAnsi="Arial" w:cs="Arial"/>
                <w:sz w:val="16"/>
                <w:szCs w:val="16"/>
              </w:rPr>
            </w:pPr>
          </w:p>
        </w:tc>
      </w:tr>
      <w:tr w:rsidR="0017084A" w:rsidRPr="002F531A" w14:paraId="13D60CCF" w14:textId="77777777" w:rsidTr="00876BD0">
        <w:trPr>
          <w:cantSplit/>
        </w:trPr>
        <w:tc>
          <w:tcPr>
            <w:tcW w:w="1364" w:type="dxa"/>
            <w:shd w:val="clear" w:color="auto" w:fill="auto"/>
            <w:vAlign w:val="center"/>
          </w:tcPr>
          <w:p w14:paraId="7209AB6F" w14:textId="77777777" w:rsidR="0017084A" w:rsidRPr="002F531A" w:rsidRDefault="0017084A"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Category ID</w:t>
            </w:r>
          </w:p>
        </w:tc>
        <w:tc>
          <w:tcPr>
            <w:tcW w:w="1814" w:type="dxa"/>
            <w:shd w:val="clear" w:color="auto" w:fill="auto"/>
            <w:vAlign w:val="center"/>
          </w:tcPr>
          <w:p w14:paraId="7802B636" w14:textId="77777777" w:rsidR="0017084A" w:rsidRPr="002F531A" w:rsidRDefault="0017084A" w:rsidP="00046475">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Foreign key</w:t>
            </w:r>
          </w:p>
        </w:tc>
        <w:tc>
          <w:tcPr>
            <w:tcW w:w="720" w:type="dxa"/>
            <w:shd w:val="clear" w:color="auto" w:fill="auto"/>
            <w:vAlign w:val="center"/>
          </w:tcPr>
          <w:p w14:paraId="1B151D3F" w14:textId="77777777" w:rsidR="0017084A" w:rsidRPr="002F531A" w:rsidRDefault="0017084A"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Int</w:t>
            </w:r>
          </w:p>
        </w:tc>
        <w:tc>
          <w:tcPr>
            <w:tcW w:w="540" w:type="dxa"/>
            <w:shd w:val="clear" w:color="auto" w:fill="auto"/>
            <w:vAlign w:val="center"/>
          </w:tcPr>
          <w:p w14:paraId="140FB575" w14:textId="77777777" w:rsidR="0017084A" w:rsidRPr="002F531A" w:rsidRDefault="0017084A"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39B10C7E" w14:textId="77777777" w:rsidR="0017084A" w:rsidRPr="002F531A" w:rsidRDefault="0017084A"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58390015" w14:textId="77777777" w:rsidR="0017084A" w:rsidRPr="002F531A" w:rsidRDefault="0017084A" w:rsidP="00046475">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1DC51C51" w14:textId="77777777" w:rsidR="0017084A" w:rsidRPr="002F531A" w:rsidRDefault="0017084A" w:rsidP="00046475">
            <w:pPr>
              <w:spacing w:before="120" w:after="120" w:line="240" w:lineRule="auto"/>
              <w:jc w:val="left"/>
              <w:rPr>
                <w:rFonts w:cs="Arial"/>
                <w:sz w:val="16"/>
                <w:szCs w:val="16"/>
              </w:rPr>
            </w:pPr>
          </w:p>
        </w:tc>
        <w:tc>
          <w:tcPr>
            <w:tcW w:w="1440" w:type="dxa"/>
            <w:shd w:val="clear" w:color="auto" w:fill="auto"/>
            <w:vAlign w:val="center"/>
          </w:tcPr>
          <w:p w14:paraId="2DDC1E7A" w14:textId="77777777" w:rsidR="0017084A" w:rsidRPr="002F531A" w:rsidRDefault="0017084A" w:rsidP="00046475">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7089F9FF" w14:textId="77777777" w:rsidR="0017084A" w:rsidRPr="002F531A" w:rsidRDefault="0017084A" w:rsidP="00046475">
            <w:pPr>
              <w:pStyle w:val="Tabletext0"/>
              <w:spacing w:before="120" w:after="120" w:line="240" w:lineRule="auto"/>
              <w:jc w:val="left"/>
              <w:rPr>
                <w:rFonts w:ascii="Arial" w:hAnsi="Arial" w:cs="Arial"/>
                <w:sz w:val="16"/>
                <w:szCs w:val="16"/>
              </w:rPr>
            </w:pPr>
          </w:p>
        </w:tc>
        <w:tc>
          <w:tcPr>
            <w:tcW w:w="1800" w:type="dxa"/>
            <w:shd w:val="clear" w:color="auto" w:fill="auto"/>
            <w:vAlign w:val="center"/>
          </w:tcPr>
          <w:p w14:paraId="78489701" w14:textId="77777777" w:rsidR="0017084A" w:rsidRPr="002F531A" w:rsidRDefault="0017084A" w:rsidP="00046475">
            <w:pPr>
              <w:pStyle w:val="Tabletext0"/>
              <w:spacing w:before="120" w:after="120" w:line="240" w:lineRule="auto"/>
              <w:jc w:val="left"/>
              <w:rPr>
                <w:rFonts w:ascii="Arial" w:hAnsi="Arial" w:cs="Arial"/>
              </w:rPr>
            </w:pPr>
          </w:p>
        </w:tc>
      </w:tr>
      <w:tr w:rsidR="0017084A" w:rsidRPr="002F531A" w14:paraId="2180AF79" w14:textId="77777777" w:rsidTr="00876BD0">
        <w:trPr>
          <w:cantSplit/>
        </w:trPr>
        <w:tc>
          <w:tcPr>
            <w:tcW w:w="1364" w:type="dxa"/>
            <w:shd w:val="clear" w:color="auto" w:fill="auto"/>
            <w:vAlign w:val="center"/>
          </w:tcPr>
          <w:p w14:paraId="15B61607" w14:textId="77777777" w:rsidR="0017084A" w:rsidRPr="002F531A" w:rsidRDefault="004E6A8D"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 xml:space="preserve">Sub </w:t>
            </w:r>
            <w:r w:rsidR="0017084A" w:rsidRPr="002F531A">
              <w:rPr>
                <w:rFonts w:ascii="Arial" w:hAnsi="Arial" w:cs="Arial"/>
                <w:b w:val="0"/>
                <w:sz w:val="16"/>
                <w:szCs w:val="16"/>
              </w:rPr>
              <w:t>Category Name</w:t>
            </w:r>
          </w:p>
        </w:tc>
        <w:tc>
          <w:tcPr>
            <w:tcW w:w="1814" w:type="dxa"/>
            <w:shd w:val="clear" w:color="auto" w:fill="auto"/>
            <w:vAlign w:val="center"/>
          </w:tcPr>
          <w:p w14:paraId="0577C032" w14:textId="77777777" w:rsidR="0017084A" w:rsidRPr="002F531A" w:rsidRDefault="0017084A" w:rsidP="00046475">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Name of the category</w:t>
            </w:r>
          </w:p>
        </w:tc>
        <w:tc>
          <w:tcPr>
            <w:tcW w:w="720" w:type="dxa"/>
            <w:shd w:val="clear" w:color="auto" w:fill="auto"/>
            <w:vAlign w:val="center"/>
          </w:tcPr>
          <w:p w14:paraId="5E14F3BC" w14:textId="77777777" w:rsidR="0017084A" w:rsidRDefault="0017084A"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Text</w:t>
            </w:r>
            <w:r w:rsidR="00AB7ED6">
              <w:rPr>
                <w:rFonts w:ascii="Arial" w:hAnsi="Arial" w:cs="Arial"/>
                <w:b w:val="0"/>
                <w:sz w:val="16"/>
                <w:szCs w:val="16"/>
              </w:rPr>
              <w:t xml:space="preserve"> </w:t>
            </w:r>
          </w:p>
          <w:p w14:paraId="64D76EA0" w14:textId="77777777" w:rsidR="00AB7ED6" w:rsidRPr="002F531A" w:rsidRDefault="00AB7ED6" w:rsidP="00046475">
            <w:pPr>
              <w:pStyle w:val="Subtitle"/>
              <w:spacing w:after="120" w:line="240" w:lineRule="auto"/>
              <w:jc w:val="left"/>
              <w:rPr>
                <w:rFonts w:ascii="Arial" w:hAnsi="Arial" w:cs="Arial"/>
                <w:b w:val="0"/>
                <w:sz w:val="16"/>
                <w:szCs w:val="16"/>
              </w:rPr>
            </w:pPr>
            <w:r>
              <w:rPr>
                <w:rFonts w:ascii="Arial" w:hAnsi="Arial" w:cs="Arial"/>
                <w:b w:val="0"/>
                <w:sz w:val="16"/>
                <w:szCs w:val="16"/>
              </w:rPr>
              <w:t>(50</w:t>
            </w:r>
            <w:r w:rsidR="00C5624A">
              <w:rPr>
                <w:rFonts w:ascii="Arial" w:hAnsi="Arial" w:cs="Arial"/>
                <w:b w:val="0"/>
                <w:sz w:val="16"/>
                <w:szCs w:val="16"/>
              </w:rPr>
              <w:t xml:space="preserve"> character</w:t>
            </w:r>
            <w:del w:id="84" w:author="ankita.singh" w:date="2015-05-06T11:17:00Z">
              <w:r w:rsidDel="00C5624A">
                <w:rPr>
                  <w:rFonts w:ascii="Arial" w:hAnsi="Arial" w:cs="Arial"/>
                  <w:b w:val="0"/>
                  <w:sz w:val="16"/>
                  <w:szCs w:val="16"/>
                </w:rPr>
                <w:delText xml:space="preserve"> word limit</w:delText>
              </w:r>
            </w:del>
            <w:r>
              <w:rPr>
                <w:rFonts w:ascii="Arial" w:hAnsi="Arial" w:cs="Arial"/>
                <w:b w:val="0"/>
                <w:sz w:val="16"/>
                <w:szCs w:val="16"/>
              </w:rPr>
              <w:t>)</w:t>
            </w:r>
          </w:p>
        </w:tc>
        <w:tc>
          <w:tcPr>
            <w:tcW w:w="540" w:type="dxa"/>
            <w:shd w:val="clear" w:color="auto" w:fill="auto"/>
            <w:vAlign w:val="center"/>
          </w:tcPr>
          <w:p w14:paraId="37BBEF94" w14:textId="77777777" w:rsidR="0017084A" w:rsidRPr="002F531A" w:rsidRDefault="0017084A"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3FE2D97B" w14:textId="77777777" w:rsidR="0017084A" w:rsidRPr="002F531A" w:rsidRDefault="0017084A"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D</w:t>
            </w:r>
          </w:p>
        </w:tc>
        <w:tc>
          <w:tcPr>
            <w:tcW w:w="450" w:type="dxa"/>
            <w:shd w:val="clear" w:color="auto" w:fill="auto"/>
            <w:vAlign w:val="center"/>
          </w:tcPr>
          <w:p w14:paraId="7CBE1FEB" w14:textId="77777777" w:rsidR="0017084A" w:rsidRPr="002F531A" w:rsidRDefault="0017084A" w:rsidP="00046475">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24DB6B37" w14:textId="77777777" w:rsidR="0017084A" w:rsidRPr="002F531A" w:rsidRDefault="0017084A" w:rsidP="00046475">
            <w:pPr>
              <w:spacing w:before="120" w:after="120" w:line="240" w:lineRule="auto"/>
              <w:jc w:val="left"/>
              <w:rPr>
                <w:rFonts w:cs="Arial"/>
                <w:sz w:val="16"/>
                <w:szCs w:val="16"/>
              </w:rPr>
            </w:pPr>
          </w:p>
        </w:tc>
        <w:tc>
          <w:tcPr>
            <w:tcW w:w="1440" w:type="dxa"/>
            <w:shd w:val="clear" w:color="auto" w:fill="auto"/>
            <w:vAlign w:val="center"/>
          </w:tcPr>
          <w:p w14:paraId="10ACE5BD" w14:textId="77777777" w:rsidR="0017084A" w:rsidRPr="002F531A" w:rsidRDefault="0017084A" w:rsidP="00046475">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53F64572" w14:textId="77777777" w:rsidR="0017084A" w:rsidRPr="002F531A" w:rsidRDefault="0017084A" w:rsidP="00046475">
            <w:pPr>
              <w:pStyle w:val="Tabletext0"/>
              <w:spacing w:before="120" w:after="120" w:line="240" w:lineRule="auto"/>
              <w:jc w:val="left"/>
              <w:rPr>
                <w:rFonts w:ascii="Arial" w:hAnsi="Arial" w:cs="Arial"/>
                <w:sz w:val="16"/>
                <w:szCs w:val="16"/>
              </w:rPr>
            </w:pPr>
          </w:p>
        </w:tc>
        <w:tc>
          <w:tcPr>
            <w:tcW w:w="1800" w:type="dxa"/>
            <w:shd w:val="clear" w:color="auto" w:fill="auto"/>
            <w:vAlign w:val="center"/>
          </w:tcPr>
          <w:p w14:paraId="29D312B0" w14:textId="77777777" w:rsidR="0017084A" w:rsidRPr="002F531A" w:rsidRDefault="00876BD0" w:rsidP="00876BD0">
            <w:pPr>
              <w:pStyle w:val="Tabletext0"/>
              <w:spacing w:before="120" w:after="120" w:line="240" w:lineRule="auto"/>
              <w:jc w:val="left"/>
              <w:rPr>
                <w:rFonts w:ascii="Arial" w:hAnsi="Arial" w:cs="Arial"/>
                <w:sz w:val="16"/>
                <w:szCs w:val="16"/>
              </w:rPr>
            </w:pPr>
            <w:r w:rsidRPr="002F531A">
              <w:rPr>
                <w:rFonts w:ascii="Arial" w:hAnsi="Arial" w:cs="Arial"/>
                <w:sz w:val="16"/>
                <w:szCs w:val="16"/>
              </w:rPr>
              <w:t>Retail: Dept. store, Fine Dining, etc.. In Transit Media: Cab Airlines, etc</w:t>
            </w:r>
          </w:p>
        </w:tc>
      </w:tr>
      <w:tr w:rsidR="00F0120D" w:rsidRPr="002F531A" w14:paraId="7E0B484D" w14:textId="77777777" w:rsidTr="00876BD0">
        <w:trPr>
          <w:cantSplit/>
        </w:trPr>
        <w:tc>
          <w:tcPr>
            <w:tcW w:w="1364" w:type="dxa"/>
            <w:shd w:val="clear" w:color="auto" w:fill="auto"/>
            <w:vAlign w:val="center"/>
          </w:tcPr>
          <w:p w14:paraId="60D87E03" w14:textId="77777777" w:rsidR="00F0120D" w:rsidRPr="002F531A" w:rsidRDefault="00F0120D" w:rsidP="00A5151A">
            <w:pPr>
              <w:pStyle w:val="Subtitle"/>
              <w:spacing w:after="120" w:line="240" w:lineRule="auto"/>
              <w:jc w:val="left"/>
              <w:rPr>
                <w:rFonts w:ascii="Arial" w:hAnsi="Arial" w:cs="Arial"/>
                <w:b w:val="0"/>
                <w:sz w:val="16"/>
                <w:szCs w:val="16"/>
              </w:rPr>
            </w:pPr>
            <w:r w:rsidRPr="002F531A">
              <w:rPr>
                <w:rFonts w:ascii="Arial" w:hAnsi="Arial" w:cs="Arial"/>
                <w:b w:val="0"/>
                <w:sz w:val="16"/>
                <w:szCs w:val="16"/>
              </w:rPr>
              <w:lastRenderedPageBreak/>
              <w:t>Sub Category Image</w:t>
            </w:r>
          </w:p>
        </w:tc>
        <w:tc>
          <w:tcPr>
            <w:tcW w:w="1814" w:type="dxa"/>
            <w:shd w:val="clear" w:color="auto" w:fill="auto"/>
            <w:vAlign w:val="center"/>
          </w:tcPr>
          <w:p w14:paraId="6C6716BF" w14:textId="77777777" w:rsidR="00F0120D" w:rsidRPr="002F531A" w:rsidRDefault="00F0120D" w:rsidP="00A5151A">
            <w:pPr>
              <w:pStyle w:val="Tabletext0"/>
              <w:spacing w:before="120" w:after="120" w:line="240" w:lineRule="auto"/>
              <w:jc w:val="left"/>
              <w:rPr>
                <w:rFonts w:ascii="Arial" w:hAnsi="Arial" w:cs="Arial"/>
                <w:sz w:val="16"/>
                <w:szCs w:val="16"/>
              </w:rPr>
            </w:pPr>
            <w:r w:rsidRPr="002F531A">
              <w:rPr>
                <w:rFonts w:ascii="Arial" w:hAnsi="Arial" w:cs="Arial"/>
                <w:sz w:val="16"/>
                <w:szCs w:val="16"/>
              </w:rPr>
              <w:t>Image/ Logo of Sub Category</w:t>
            </w:r>
          </w:p>
        </w:tc>
        <w:tc>
          <w:tcPr>
            <w:tcW w:w="720" w:type="dxa"/>
            <w:shd w:val="clear" w:color="auto" w:fill="auto"/>
            <w:vAlign w:val="center"/>
          </w:tcPr>
          <w:p w14:paraId="49E09F89" w14:textId="77777777" w:rsidR="00F0120D" w:rsidRDefault="00F0120D" w:rsidP="00A5151A">
            <w:pPr>
              <w:pStyle w:val="Tabletext0"/>
              <w:spacing w:before="120" w:after="120" w:line="240" w:lineRule="auto"/>
              <w:jc w:val="left"/>
              <w:rPr>
                <w:ins w:id="85" w:author="ankita.singh" w:date="2015-05-06T11:21:00Z"/>
                <w:rFonts w:ascii="Arial" w:hAnsi="Arial" w:cs="Arial"/>
                <w:sz w:val="16"/>
                <w:szCs w:val="16"/>
              </w:rPr>
            </w:pPr>
            <w:r w:rsidRPr="002F531A">
              <w:rPr>
                <w:rFonts w:ascii="Arial" w:hAnsi="Arial" w:cs="Arial"/>
                <w:sz w:val="16"/>
                <w:szCs w:val="16"/>
              </w:rPr>
              <w:t>Text</w:t>
            </w:r>
            <w:ins w:id="86" w:author="ankita.singh" w:date="2015-05-06T11:21:00Z">
              <w:r w:rsidR="00C5624A">
                <w:rPr>
                  <w:rFonts w:ascii="Arial" w:hAnsi="Arial" w:cs="Arial"/>
                  <w:sz w:val="16"/>
                  <w:szCs w:val="16"/>
                </w:rPr>
                <w:t xml:space="preserve"> </w:t>
              </w:r>
            </w:ins>
          </w:p>
          <w:p w14:paraId="4955383D" w14:textId="77777777" w:rsidR="00C5624A" w:rsidRPr="002F531A" w:rsidRDefault="00C5624A" w:rsidP="00A5151A">
            <w:pPr>
              <w:pStyle w:val="Tabletext0"/>
              <w:spacing w:before="120" w:after="120" w:line="240" w:lineRule="auto"/>
              <w:jc w:val="left"/>
              <w:rPr>
                <w:rFonts w:ascii="Arial" w:hAnsi="Arial" w:cs="Arial"/>
                <w:sz w:val="16"/>
                <w:szCs w:val="16"/>
              </w:rPr>
            </w:pPr>
            <w:ins w:id="87" w:author="ankita.singh" w:date="2015-05-06T11:21:00Z">
              <w:r>
                <w:rPr>
                  <w:rFonts w:ascii="Arial" w:hAnsi="Arial" w:cs="Arial"/>
                  <w:sz w:val="16"/>
                  <w:szCs w:val="16"/>
                </w:rPr>
                <w:t>(image size to be defined)</w:t>
              </w:r>
            </w:ins>
          </w:p>
        </w:tc>
        <w:tc>
          <w:tcPr>
            <w:tcW w:w="540" w:type="dxa"/>
            <w:shd w:val="clear" w:color="auto" w:fill="auto"/>
            <w:vAlign w:val="center"/>
          </w:tcPr>
          <w:p w14:paraId="655B6475" w14:textId="77777777" w:rsidR="00F0120D" w:rsidRPr="002F531A" w:rsidRDefault="00F0120D" w:rsidP="00A5151A">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540" w:type="dxa"/>
            <w:shd w:val="clear" w:color="auto" w:fill="auto"/>
            <w:vAlign w:val="center"/>
          </w:tcPr>
          <w:p w14:paraId="7E29D6B5" w14:textId="77777777" w:rsidR="00F0120D" w:rsidRPr="002F531A" w:rsidRDefault="00F0120D" w:rsidP="00A5151A">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261EE7C6" w14:textId="77777777" w:rsidR="00F0120D" w:rsidRPr="002F531A" w:rsidRDefault="00F0120D" w:rsidP="00A5151A">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0AAE60E3" w14:textId="77777777" w:rsidR="00F0120D" w:rsidRPr="002F531A" w:rsidRDefault="00F0120D" w:rsidP="00A5151A">
            <w:pPr>
              <w:spacing w:before="120" w:after="120" w:line="240" w:lineRule="auto"/>
              <w:jc w:val="left"/>
              <w:rPr>
                <w:rFonts w:cs="Arial"/>
                <w:strike/>
                <w:sz w:val="16"/>
                <w:szCs w:val="16"/>
              </w:rPr>
            </w:pPr>
          </w:p>
        </w:tc>
        <w:tc>
          <w:tcPr>
            <w:tcW w:w="1440" w:type="dxa"/>
            <w:shd w:val="clear" w:color="auto" w:fill="auto"/>
            <w:vAlign w:val="center"/>
          </w:tcPr>
          <w:p w14:paraId="5EC7A2A7" w14:textId="77777777" w:rsidR="00F0120D" w:rsidRPr="002F531A" w:rsidRDefault="00F0120D" w:rsidP="00A5151A">
            <w:pPr>
              <w:spacing w:before="120" w:after="120" w:line="240" w:lineRule="auto"/>
              <w:jc w:val="left"/>
              <w:rPr>
                <w:rFonts w:cs="Arial"/>
                <w:strike/>
                <w:sz w:val="16"/>
                <w:szCs w:val="16"/>
              </w:rPr>
            </w:pPr>
          </w:p>
        </w:tc>
        <w:tc>
          <w:tcPr>
            <w:tcW w:w="900" w:type="dxa"/>
            <w:shd w:val="clear" w:color="auto" w:fill="auto"/>
            <w:vAlign w:val="center"/>
          </w:tcPr>
          <w:p w14:paraId="2BB7D7BB" w14:textId="77777777" w:rsidR="00F0120D" w:rsidRPr="002F531A" w:rsidRDefault="00F0120D" w:rsidP="00A5151A">
            <w:pPr>
              <w:spacing w:before="120" w:after="120" w:line="240" w:lineRule="auto"/>
              <w:jc w:val="left"/>
              <w:rPr>
                <w:rFonts w:cs="Arial"/>
                <w:strike/>
                <w:sz w:val="16"/>
                <w:szCs w:val="16"/>
              </w:rPr>
            </w:pPr>
          </w:p>
        </w:tc>
        <w:tc>
          <w:tcPr>
            <w:tcW w:w="1800" w:type="dxa"/>
            <w:shd w:val="clear" w:color="auto" w:fill="auto"/>
            <w:vAlign w:val="center"/>
          </w:tcPr>
          <w:p w14:paraId="46DBEC76" w14:textId="77777777" w:rsidR="00F0120D" w:rsidRPr="002F531A" w:rsidRDefault="00F0120D" w:rsidP="00A5151A">
            <w:pPr>
              <w:spacing w:before="120" w:after="120" w:line="240" w:lineRule="auto"/>
              <w:jc w:val="left"/>
              <w:rPr>
                <w:rFonts w:cs="Arial"/>
                <w:strike/>
                <w:sz w:val="16"/>
                <w:szCs w:val="16"/>
              </w:rPr>
            </w:pPr>
          </w:p>
        </w:tc>
      </w:tr>
    </w:tbl>
    <w:p w14:paraId="11E19F39" w14:textId="77777777" w:rsidR="00501CB7" w:rsidRPr="00E57F7F" w:rsidRDefault="00501CB7" w:rsidP="0050580A">
      <w:pPr>
        <w:pStyle w:val="Heading3"/>
        <w:numPr>
          <w:ilvl w:val="2"/>
          <w:numId w:val="6"/>
        </w:numPr>
        <w:rPr>
          <w:color w:val="9F2936" w:themeColor="accent2"/>
        </w:rPr>
      </w:pPr>
      <w:bookmarkStart w:id="88" w:name="_Toc414543396"/>
      <w:r w:rsidRPr="00E57F7F">
        <w:rPr>
          <w:color w:val="9F2936" w:themeColor="accent2"/>
        </w:rPr>
        <w:t>Media Owner</w:t>
      </w:r>
      <w:bookmarkEnd w:id="88"/>
    </w:p>
    <w:p w14:paraId="17A5FAE4" w14:textId="77777777" w:rsidR="00501CB7" w:rsidRPr="002F531A" w:rsidRDefault="00501CB7" w:rsidP="0050580A">
      <w:pPr>
        <w:pStyle w:val="Default"/>
        <w:numPr>
          <w:ilvl w:val="0"/>
          <w:numId w:val="9"/>
        </w:numPr>
        <w:rPr>
          <w:rFonts w:ascii="Arial" w:eastAsia="Times New Roman" w:hAnsi="Arial" w:cs="Arial"/>
          <w:color w:val="9F2936" w:themeColor="accent2"/>
          <w:sz w:val="18"/>
          <w:szCs w:val="18"/>
          <w:lang w:val="en-AU"/>
        </w:rPr>
      </w:pPr>
      <w:r w:rsidRPr="002F531A">
        <w:rPr>
          <w:rFonts w:ascii="Arial" w:eastAsia="Times New Roman" w:hAnsi="Arial" w:cs="Arial"/>
          <w:b/>
          <w:color w:val="9F2936" w:themeColor="accent2"/>
          <w:sz w:val="18"/>
          <w:szCs w:val="18"/>
          <w:lang w:val="en-AU"/>
        </w:rPr>
        <w:t>Form Name</w:t>
      </w:r>
      <w:r w:rsidRPr="002F531A">
        <w:rPr>
          <w:rFonts w:ascii="Arial" w:eastAsia="Times New Roman" w:hAnsi="Arial" w:cs="Arial"/>
          <w:color w:val="9F2936" w:themeColor="accent2"/>
          <w:sz w:val="18"/>
          <w:szCs w:val="18"/>
          <w:lang w:val="en-AU"/>
        </w:rPr>
        <w:tab/>
        <w:t>: Media Owner</w:t>
      </w:r>
    </w:p>
    <w:p w14:paraId="5596C49C" w14:textId="77777777" w:rsidR="00501CB7" w:rsidRPr="002F531A" w:rsidRDefault="00501CB7" w:rsidP="00501CB7">
      <w:pPr>
        <w:pStyle w:val="Default"/>
        <w:ind w:left="1440"/>
        <w:rPr>
          <w:rFonts w:ascii="Arial" w:eastAsia="Times New Roman" w:hAnsi="Arial" w:cs="Arial"/>
          <w:color w:val="9F2936" w:themeColor="accent2"/>
          <w:sz w:val="18"/>
          <w:szCs w:val="18"/>
          <w:lang w:val="en-AU"/>
        </w:rPr>
      </w:pPr>
    </w:p>
    <w:p w14:paraId="14016EF7" w14:textId="77777777" w:rsidR="00970333" w:rsidRPr="002F531A" w:rsidRDefault="00501CB7" w:rsidP="0050580A">
      <w:pPr>
        <w:pStyle w:val="Default"/>
        <w:numPr>
          <w:ilvl w:val="0"/>
          <w:numId w:val="9"/>
        </w:numPr>
        <w:spacing w:line="360" w:lineRule="auto"/>
        <w:rPr>
          <w:rFonts w:ascii="Arial" w:eastAsia="Times New Roman" w:hAnsi="Arial" w:cs="Arial"/>
          <w:color w:val="9F2936" w:themeColor="accent2"/>
          <w:sz w:val="18"/>
          <w:szCs w:val="18"/>
          <w:lang w:val="en-AU"/>
        </w:rPr>
      </w:pPr>
      <w:r w:rsidRPr="002F531A">
        <w:rPr>
          <w:rFonts w:ascii="Arial" w:eastAsia="Times New Roman" w:hAnsi="Arial" w:cs="Arial"/>
          <w:b/>
          <w:color w:val="9F2936" w:themeColor="accent2"/>
          <w:sz w:val="18"/>
          <w:szCs w:val="18"/>
          <w:lang w:val="en-AU"/>
        </w:rPr>
        <w:t>Inputs</w:t>
      </w:r>
      <w:r w:rsidRPr="002F531A">
        <w:rPr>
          <w:rFonts w:ascii="Arial" w:eastAsia="Times New Roman" w:hAnsi="Arial" w:cs="Arial"/>
          <w:color w:val="9F2936" w:themeColor="accent2"/>
          <w:sz w:val="18"/>
          <w:szCs w:val="18"/>
          <w:lang w:val="en-AU"/>
        </w:rPr>
        <w:tab/>
      </w:r>
      <w:r w:rsidRPr="002F531A">
        <w:rPr>
          <w:rFonts w:ascii="Arial" w:eastAsia="Times New Roman" w:hAnsi="Arial" w:cs="Arial"/>
          <w:color w:val="9F2936" w:themeColor="accent2"/>
          <w:sz w:val="18"/>
          <w:szCs w:val="18"/>
          <w:lang w:val="en-AU"/>
        </w:rPr>
        <w:tab/>
        <w:t>: Media Owner</w:t>
      </w:r>
      <w:r w:rsidR="00970333" w:rsidRPr="002F531A">
        <w:rPr>
          <w:rFonts w:ascii="Arial" w:eastAsia="Times New Roman" w:hAnsi="Arial" w:cs="Arial"/>
          <w:color w:val="9F2936" w:themeColor="accent2"/>
          <w:sz w:val="18"/>
          <w:szCs w:val="18"/>
          <w:lang w:val="en-AU"/>
        </w:rPr>
        <w:t xml:space="preserve"> ID (auto- generated)</w:t>
      </w:r>
    </w:p>
    <w:p w14:paraId="160AA87D" w14:textId="77777777" w:rsidR="00501CB7" w:rsidRPr="002F531A" w:rsidRDefault="00501CB7" w:rsidP="00970333">
      <w:pPr>
        <w:pStyle w:val="Default"/>
        <w:spacing w:line="360" w:lineRule="auto"/>
        <w:ind w:left="2880"/>
        <w:rPr>
          <w:rFonts w:ascii="Arial" w:eastAsia="Times New Roman" w:hAnsi="Arial" w:cs="Arial"/>
          <w:color w:val="9F2936" w:themeColor="accent2"/>
          <w:sz w:val="18"/>
          <w:szCs w:val="18"/>
          <w:lang w:val="en-AU"/>
        </w:rPr>
      </w:pPr>
      <w:r w:rsidRPr="002F531A">
        <w:rPr>
          <w:rFonts w:ascii="Arial" w:eastAsia="Times New Roman" w:hAnsi="Arial" w:cs="Arial"/>
          <w:color w:val="9F2936" w:themeColor="accent2"/>
          <w:sz w:val="18"/>
          <w:szCs w:val="18"/>
          <w:lang w:val="en-AU"/>
        </w:rPr>
        <w:t xml:space="preserve">: </w:t>
      </w:r>
      <w:r w:rsidR="00970333" w:rsidRPr="002F531A">
        <w:rPr>
          <w:rFonts w:ascii="Arial" w:eastAsia="Times New Roman" w:hAnsi="Arial" w:cs="Arial"/>
          <w:color w:val="9F2936" w:themeColor="accent2"/>
          <w:sz w:val="18"/>
          <w:szCs w:val="18"/>
          <w:lang w:val="en-AU"/>
        </w:rPr>
        <w:t>Media Owner Name</w:t>
      </w:r>
      <w:r w:rsidR="00C90726" w:rsidRPr="002F531A">
        <w:rPr>
          <w:rFonts w:ascii="Arial" w:eastAsia="Times New Roman" w:hAnsi="Arial" w:cs="Arial"/>
          <w:color w:val="9F2936" w:themeColor="accent2"/>
          <w:sz w:val="18"/>
          <w:szCs w:val="18"/>
          <w:lang w:val="en-AU"/>
        </w:rPr>
        <w:t>*</w:t>
      </w:r>
    </w:p>
    <w:p w14:paraId="31EE8413" w14:textId="77777777" w:rsidR="00970333" w:rsidRPr="002F531A" w:rsidRDefault="00970333" w:rsidP="00970333">
      <w:pPr>
        <w:pStyle w:val="Default"/>
        <w:spacing w:line="360" w:lineRule="auto"/>
        <w:ind w:left="2880"/>
        <w:rPr>
          <w:rFonts w:ascii="Arial" w:eastAsia="Times New Roman" w:hAnsi="Arial" w:cs="Arial"/>
          <w:color w:val="9F2936" w:themeColor="accent2"/>
          <w:sz w:val="18"/>
          <w:szCs w:val="18"/>
          <w:lang w:val="en-AU"/>
        </w:rPr>
      </w:pPr>
      <w:r w:rsidRPr="002F531A">
        <w:rPr>
          <w:rFonts w:ascii="Arial" w:eastAsia="Times New Roman" w:hAnsi="Arial" w:cs="Arial"/>
          <w:color w:val="9F2936" w:themeColor="accent2"/>
          <w:sz w:val="18"/>
          <w:szCs w:val="18"/>
          <w:lang w:val="en-AU"/>
        </w:rPr>
        <w:t>: Media Owner Description (optional)</w:t>
      </w:r>
    </w:p>
    <w:p w14:paraId="264D9D61" w14:textId="77777777" w:rsidR="007B6548" w:rsidRPr="002F531A" w:rsidRDefault="007B6548" w:rsidP="005F6B2D">
      <w:pPr>
        <w:rPr>
          <w:rFonts w:cs="Arial"/>
        </w:rPr>
      </w:pPr>
    </w:p>
    <w:p w14:paraId="0A9B48DD" w14:textId="77777777" w:rsidR="00501CB7" w:rsidRPr="002F531A" w:rsidRDefault="00216819" w:rsidP="0050580A">
      <w:pPr>
        <w:pStyle w:val="Heading3"/>
        <w:numPr>
          <w:ilvl w:val="2"/>
          <w:numId w:val="6"/>
        </w:numPr>
      </w:pPr>
      <w:bookmarkStart w:id="89" w:name="_Experimental_Platforms"/>
      <w:bookmarkStart w:id="90" w:name="_Toc414543397"/>
      <w:bookmarkEnd w:id="89"/>
      <w:r w:rsidRPr="002F531A">
        <w:t>Experient</w:t>
      </w:r>
      <w:r w:rsidR="002F5E0A" w:rsidRPr="002F531A">
        <w:t>i</w:t>
      </w:r>
      <w:r w:rsidRPr="002F531A">
        <w:t>al Platforms</w:t>
      </w:r>
      <w:bookmarkEnd w:id="90"/>
    </w:p>
    <w:p w14:paraId="024709BA" w14:textId="77777777" w:rsidR="00167076" w:rsidRPr="002F531A" w:rsidRDefault="00167076" w:rsidP="0050580A">
      <w:pPr>
        <w:pStyle w:val="Default"/>
        <w:numPr>
          <w:ilvl w:val="0"/>
          <w:numId w:val="9"/>
        </w:numPr>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Form Name</w:t>
      </w:r>
      <w:r w:rsidRPr="002F531A">
        <w:rPr>
          <w:rFonts w:ascii="Arial" w:eastAsia="Times New Roman" w:hAnsi="Arial" w:cs="Arial"/>
          <w:color w:val="auto"/>
          <w:sz w:val="18"/>
          <w:szCs w:val="18"/>
          <w:lang w:val="en-AU"/>
        </w:rPr>
        <w:tab/>
        <w:t xml:space="preserve">: </w:t>
      </w:r>
      <w:r w:rsidR="002F5E0A" w:rsidRPr="002F531A">
        <w:rPr>
          <w:rFonts w:ascii="Arial" w:eastAsia="Times New Roman" w:hAnsi="Arial" w:cs="Arial"/>
          <w:color w:val="auto"/>
          <w:sz w:val="18"/>
          <w:szCs w:val="18"/>
          <w:lang w:val="en-AU"/>
        </w:rPr>
        <w:t xml:space="preserve">Experiential Platforms </w:t>
      </w:r>
    </w:p>
    <w:p w14:paraId="7A4CC3F6" w14:textId="77777777" w:rsidR="00167076" w:rsidRPr="002F531A" w:rsidRDefault="00167076" w:rsidP="00167076">
      <w:pPr>
        <w:pStyle w:val="Default"/>
        <w:ind w:left="1440"/>
        <w:rPr>
          <w:rFonts w:ascii="Arial" w:eastAsia="Times New Roman" w:hAnsi="Arial" w:cs="Arial"/>
          <w:color w:val="auto"/>
          <w:sz w:val="18"/>
          <w:szCs w:val="18"/>
          <w:lang w:val="en-AU"/>
        </w:rPr>
      </w:pPr>
    </w:p>
    <w:p w14:paraId="6E06B8B1" w14:textId="77777777" w:rsidR="00167076" w:rsidRPr="002F531A" w:rsidRDefault="00167076" w:rsidP="0050580A">
      <w:pPr>
        <w:pStyle w:val="Default"/>
        <w:numPr>
          <w:ilvl w:val="0"/>
          <w:numId w:val="9"/>
        </w:numPr>
        <w:spacing w:line="360" w:lineRule="auto"/>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Inputs</w:t>
      </w:r>
      <w:r w:rsidRPr="002F531A">
        <w:rPr>
          <w:rFonts w:ascii="Arial" w:eastAsia="Times New Roman" w:hAnsi="Arial" w:cs="Arial"/>
          <w:color w:val="auto"/>
          <w:sz w:val="18"/>
          <w:szCs w:val="18"/>
          <w:lang w:val="en-AU"/>
        </w:rPr>
        <w:tab/>
      </w:r>
      <w:r w:rsidRPr="002F531A">
        <w:rPr>
          <w:rFonts w:ascii="Arial" w:eastAsia="Times New Roman" w:hAnsi="Arial" w:cs="Arial"/>
          <w:color w:val="auto"/>
          <w:sz w:val="18"/>
          <w:szCs w:val="18"/>
          <w:lang w:val="en-AU"/>
        </w:rPr>
        <w:tab/>
        <w:t xml:space="preserve">: Category Name: </w:t>
      </w:r>
      <w:r w:rsidR="00C90726" w:rsidRPr="002F531A">
        <w:rPr>
          <w:rFonts w:ascii="Arial" w:eastAsia="Times New Roman" w:hAnsi="Arial" w:cs="Arial"/>
          <w:color w:val="FF0000"/>
          <w:sz w:val="18"/>
          <w:szCs w:val="18"/>
          <w:lang w:val="en-AU"/>
        </w:rPr>
        <w:t>*</w:t>
      </w:r>
      <w:r w:rsidRPr="002F531A">
        <w:rPr>
          <w:rFonts w:ascii="Arial" w:eastAsia="Times New Roman" w:hAnsi="Arial" w:cs="Arial"/>
          <w:color w:val="auto"/>
          <w:sz w:val="18"/>
          <w:szCs w:val="18"/>
          <w:lang w:val="en-AU"/>
        </w:rPr>
        <w:t xml:space="preserve">, </w:t>
      </w:r>
    </w:p>
    <w:p w14:paraId="12E846AE" w14:textId="77777777" w:rsidR="00167076" w:rsidRPr="002F531A" w:rsidRDefault="00167076" w:rsidP="00167076">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 xml:space="preserve">Drop down list, with all pre-defined all category name (managed in manage category) to choose, </w:t>
      </w:r>
    </w:p>
    <w:p w14:paraId="73EC35BC" w14:textId="77777777" w:rsidR="00167076" w:rsidRPr="002F531A" w:rsidRDefault="00167076" w:rsidP="00167076">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Sub Category Name: Mandatory</w:t>
      </w:r>
      <w:r w:rsidR="00D70125" w:rsidRPr="002F531A">
        <w:rPr>
          <w:rFonts w:ascii="Arial" w:eastAsia="Times New Roman" w:hAnsi="Arial" w:cs="Arial"/>
          <w:color w:val="auto"/>
          <w:sz w:val="18"/>
          <w:szCs w:val="18"/>
          <w:lang w:val="en-AU" w:eastAsia="en-AU"/>
        </w:rPr>
        <w:t>, Drop down list, with all sub category name according to category name (managed in manage sub category section) to choose,</w:t>
      </w:r>
    </w:p>
    <w:p w14:paraId="47D653CC" w14:textId="77777777" w:rsidR="00B04C2F" w:rsidRPr="002F531A" w:rsidRDefault="00B04C2F" w:rsidP="00167076">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Media Owner</w:t>
      </w:r>
      <w:r w:rsidR="00970333" w:rsidRPr="002F531A">
        <w:rPr>
          <w:rFonts w:ascii="Arial" w:eastAsia="Times New Roman" w:hAnsi="Arial" w:cs="Arial"/>
          <w:color w:val="auto"/>
          <w:sz w:val="18"/>
          <w:szCs w:val="18"/>
          <w:lang w:val="en-AU" w:eastAsia="en-AU"/>
        </w:rPr>
        <w:t xml:space="preserve"> Names as a drop down</w:t>
      </w:r>
      <w:r w:rsidR="003B20AC" w:rsidRPr="002F531A">
        <w:rPr>
          <w:rFonts w:ascii="Arial" w:eastAsia="Times New Roman" w:hAnsi="Arial" w:cs="Arial"/>
          <w:color w:val="auto"/>
          <w:sz w:val="18"/>
          <w:szCs w:val="18"/>
          <w:lang w:val="en-AU" w:eastAsia="en-AU"/>
        </w:rPr>
        <w:t>:</w:t>
      </w:r>
    </w:p>
    <w:p w14:paraId="0459A589" w14:textId="77777777" w:rsidR="003E7518" w:rsidRPr="002F531A" w:rsidRDefault="003E7518" w:rsidP="003E7518">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Experimental Platforms Name</w:t>
      </w:r>
      <w:r w:rsidR="00601869" w:rsidRPr="002F531A">
        <w:rPr>
          <w:rFonts w:ascii="Arial" w:eastAsia="Times New Roman" w:hAnsi="Arial" w:cs="Arial"/>
          <w:color w:val="auto"/>
          <w:sz w:val="18"/>
          <w:szCs w:val="18"/>
          <w:lang w:val="en-AU" w:eastAsia="en-AU"/>
        </w:rPr>
        <w:t xml:space="preserve">: </w:t>
      </w:r>
      <w:r w:rsidR="00C90726" w:rsidRPr="002F531A">
        <w:rPr>
          <w:rFonts w:ascii="Arial" w:eastAsia="Times New Roman" w:hAnsi="Arial" w:cs="Arial"/>
          <w:color w:val="FF0000"/>
          <w:sz w:val="18"/>
          <w:szCs w:val="18"/>
          <w:lang w:val="en-AU" w:eastAsia="en-AU"/>
        </w:rPr>
        <w:t>*</w:t>
      </w:r>
    </w:p>
    <w:p w14:paraId="7E3025DF" w14:textId="77777777" w:rsidR="003E7518" w:rsidRPr="002F531A" w:rsidRDefault="003E7518" w:rsidP="003E7518">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Description</w:t>
      </w:r>
      <w:r w:rsidR="00601869" w:rsidRPr="002F531A">
        <w:rPr>
          <w:rFonts w:ascii="Arial" w:eastAsia="Times New Roman" w:hAnsi="Arial" w:cs="Arial"/>
          <w:color w:val="auto"/>
          <w:sz w:val="18"/>
          <w:szCs w:val="18"/>
          <w:lang w:val="en-AU" w:eastAsia="en-AU"/>
        </w:rPr>
        <w:t>: Optional, short description about the Experimental Platform</w:t>
      </w:r>
      <w:r w:rsidRPr="002F531A">
        <w:rPr>
          <w:rFonts w:ascii="Arial" w:eastAsia="Times New Roman" w:hAnsi="Arial" w:cs="Arial"/>
          <w:color w:val="auto"/>
          <w:sz w:val="18"/>
          <w:szCs w:val="18"/>
          <w:lang w:val="en-AU" w:eastAsia="en-AU"/>
        </w:rPr>
        <w:t xml:space="preserve"> </w:t>
      </w:r>
    </w:p>
    <w:p w14:paraId="1829E98E" w14:textId="77777777" w:rsidR="003E7518" w:rsidRPr="002F531A" w:rsidRDefault="003E7518" w:rsidP="003E7518">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Type</w:t>
      </w:r>
      <w:r w:rsidR="00601869" w:rsidRPr="002F531A">
        <w:rPr>
          <w:rFonts w:ascii="Arial" w:eastAsia="Times New Roman" w:hAnsi="Arial" w:cs="Arial"/>
          <w:color w:val="auto"/>
          <w:sz w:val="18"/>
          <w:szCs w:val="18"/>
          <w:lang w:val="en-AU" w:eastAsia="en-AU"/>
        </w:rPr>
        <w:t xml:space="preserve">: </w:t>
      </w:r>
      <w:r w:rsidR="00C90726" w:rsidRPr="002F531A">
        <w:rPr>
          <w:rFonts w:ascii="Arial" w:eastAsia="Times New Roman" w:hAnsi="Arial" w:cs="Arial"/>
          <w:color w:val="FF0000"/>
          <w:sz w:val="18"/>
          <w:szCs w:val="18"/>
          <w:lang w:val="en-AU" w:eastAsia="en-AU"/>
        </w:rPr>
        <w:t>*</w:t>
      </w:r>
      <w:r w:rsidR="00601869" w:rsidRPr="002F531A">
        <w:rPr>
          <w:rFonts w:ascii="Arial" w:eastAsia="Times New Roman" w:hAnsi="Arial" w:cs="Arial"/>
          <w:color w:val="auto"/>
          <w:sz w:val="18"/>
          <w:szCs w:val="18"/>
          <w:lang w:val="en-AU" w:eastAsia="en-AU"/>
        </w:rPr>
        <w:t>, Drop down list with data (modern, semi, Traditional)</w:t>
      </w:r>
    </w:p>
    <w:p w14:paraId="1AF1A4B6" w14:textId="77777777" w:rsidR="00167076" w:rsidRPr="002F531A" w:rsidRDefault="00167076" w:rsidP="00167076">
      <w:pPr>
        <w:pStyle w:val="Default"/>
        <w:spacing w:line="360" w:lineRule="auto"/>
        <w:rPr>
          <w:rFonts w:ascii="Arial" w:eastAsia="Times New Roman" w:hAnsi="Arial" w:cs="Arial"/>
          <w:color w:val="auto"/>
          <w:sz w:val="18"/>
          <w:szCs w:val="18"/>
          <w:lang w:val="en-AU" w:eastAsia="en-AU"/>
        </w:rPr>
      </w:pPr>
      <w:r w:rsidRPr="002F531A">
        <w:rPr>
          <w:rFonts w:ascii="Arial" w:eastAsia="Times New Roman" w:hAnsi="Arial" w:cs="Arial"/>
          <w:i/>
          <w:color w:val="auto"/>
          <w:sz w:val="18"/>
          <w:szCs w:val="18"/>
          <w:lang w:val="en-AU" w:eastAsia="en-AU"/>
        </w:rPr>
        <w:tab/>
      </w:r>
      <w:r w:rsidRPr="002F531A">
        <w:rPr>
          <w:rFonts w:ascii="Arial" w:eastAsia="Times New Roman" w:hAnsi="Arial" w:cs="Arial"/>
          <w:i/>
          <w:color w:val="auto"/>
          <w:sz w:val="18"/>
          <w:szCs w:val="18"/>
          <w:lang w:val="en-AU" w:eastAsia="en-AU"/>
        </w:rPr>
        <w:tab/>
        <w:t xml:space="preserve"> </w:t>
      </w:r>
    </w:p>
    <w:p w14:paraId="43488F77" w14:textId="77777777" w:rsidR="00167076" w:rsidRPr="002F531A" w:rsidRDefault="00167076" w:rsidP="0050580A">
      <w:pPr>
        <w:pStyle w:val="Default"/>
        <w:numPr>
          <w:ilvl w:val="0"/>
          <w:numId w:val="9"/>
        </w:numPr>
        <w:spacing w:line="360" w:lineRule="auto"/>
        <w:rPr>
          <w:rFonts w:ascii="Arial" w:eastAsia="Times New Roman" w:hAnsi="Arial" w:cs="Arial"/>
          <w:color w:val="auto"/>
          <w:sz w:val="18"/>
          <w:szCs w:val="18"/>
          <w:lang w:val="en-AU" w:eastAsia="en-AU"/>
        </w:rPr>
      </w:pPr>
      <w:r w:rsidRPr="002F531A">
        <w:rPr>
          <w:rFonts w:ascii="Arial" w:eastAsia="Times New Roman" w:hAnsi="Arial" w:cs="Arial"/>
          <w:b/>
          <w:color w:val="auto"/>
          <w:sz w:val="18"/>
          <w:szCs w:val="18"/>
          <w:lang w:val="en-AU"/>
        </w:rPr>
        <w:t>Validation</w:t>
      </w:r>
      <w:r w:rsidRPr="002F531A">
        <w:rPr>
          <w:rFonts w:ascii="Arial" w:eastAsia="Times New Roman" w:hAnsi="Arial" w:cs="Arial"/>
          <w:color w:val="auto"/>
          <w:sz w:val="18"/>
          <w:szCs w:val="18"/>
          <w:lang w:val="en-AU"/>
        </w:rPr>
        <w:tab/>
        <w:t>: Client side validation (like required field validation) will be checked for all mandatory fields. If mandatory field will blank then a proper message will appeared like “Please select category name”</w:t>
      </w:r>
      <w:r w:rsidR="00824CEF" w:rsidRPr="002F531A">
        <w:rPr>
          <w:rFonts w:ascii="Arial" w:eastAsia="Times New Roman" w:hAnsi="Arial" w:cs="Arial"/>
          <w:color w:val="auto"/>
          <w:sz w:val="18"/>
          <w:szCs w:val="18"/>
          <w:lang w:val="en-AU"/>
        </w:rPr>
        <w:t xml:space="preserve"> for category</w:t>
      </w:r>
      <w:r w:rsidRPr="002F531A">
        <w:rPr>
          <w:rFonts w:ascii="Arial" w:eastAsia="Times New Roman" w:hAnsi="Arial" w:cs="Arial"/>
          <w:color w:val="auto"/>
          <w:sz w:val="18"/>
          <w:szCs w:val="18"/>
          <w:lang w:val="en-AU"/>
        </w:rPr>
        <w:t xml:space="preserve">, “Please </w:t>
      </w:r>
      <w:r w:rsidR="00824CEF" w:rsidRPr="002F531A">
        <w:rPr>
          <w:rFonts w:ascii="Arial" w:eastAsia="Times New Roman" w:hAnsi="Arial" w:cs="Arial"/>
          <w:color w:val="auto"/>
          <w:sz w:val="18"/>
          <w:szCs w:val="18"/>
          <w:lang w:val="en-AU"/>
        </w:rPr>
        <w:t>select sub category</w:t>
      </w:r>
      <w:r w:rsidRPr="002F531A">
        <w:rPr>
          <w:rFonts w:ascii="Arial" w:eastAsia="Times New Roman" w:hAnsi="Arial" w:cs="Arial"/>
          <w:color w:val="auto"/>
          <w:sz w:val="18"/>
          <w:szCs w:val="18"/>
          <w:lang w:val="en-AU"/>
        </w:rPr>
        <w:t>”</w:t>
      </w:r>
      <w:r w:rsidR="00824CEF" w:rsidRPr="002F531A">
        <w:rPr>
          <w:rFonts w:ascii="Arial" w:eastAsia="Times New Roman" w:hAnsi="Arial" w:cs="Arial"/>
          <w:color w:val="auto"/>
          <w:sz w:val="18"/>
          <w:szCs w:val="18"/>
          <w:lang w:val="en-AU"/>
        </w:rPr>
        <w:t xml:space="preserve">, “Please fill Experiential Platform name” </w:t>
      </w:r>
      <w:r w:rsidRPr="002F531A">
        <w:rPr>
          <w:rFonts w:ascii="Arial" w:eastAsia="Times New Roman" w:hAnsi="Arial" w:cs="Arial"/>
          <w:color w:val="auto"/>
          <w:sz w:val="18"/>
          <w:szCs w:val="18"/>
          <w:lang w:val="en-AU"/>
        </w:rPr>
        <w:t xml:space="preserve"> in a pop up without post back. Before inserting records in database, server side validation </w:t>
      </w:r>
      <w:r w:rsidR="003F3193" w:rsidRPr="002F531A">
        <w:rPr>
          <w:rFonts w:ascii="Arial" w:eastAsia="Times New Roman" w:hAnsi="Arial" w:cs="Arial"/>
          <w:color w:val="auto"/>
          <w:sz w:val="18"/>
          <w:szCs w:val="18"/>
          <w:lang w:val="en-AU"/>
        </w:rPr>
        <w:t>for duplicate</w:t>
      </w:r>
      <w:r w:rsidRPr="002F531A">
        <w:rPr>
          <w:rFonts w:ascii="Arial" w:eastAsia="Times New Roman" w:hAnsi="Arial" w:cs="Arial"/>
          <w:color w:val="auto"/>
          <w:sz w:val="18"/>
          <w:szCs w:val="18"/>
          <w:lang w:val="en-AU"/>
        </w:rPr>
        <w:t xml:space="preserve"> record (</w:t>
      </w:r>
      <w:r w:rsidR="00824CEF" w:rsidRPr="002F531A">
        <w:rPr>
          <w:rFonts w:ascii="Arial" w:eastAsia="Times New Roman" w:hAnsi="Arial" w:cs="Arial"/>
          <w:color w:val="auto"/>
          <w:sz w:val="18"/>
          <w:szCs w:val="18"/>
          <w:lang w:val="en-AU"/>
        </w:rPr>
        <w:t>Experiential Platform</w:t>
      </w:r>
      <w:r w:rsidRPr="002F531A">
        <w:rPr>
          <w:rFonts w:ascii="Arial" w:eastAsia="Times New Roman" w:hAnsi="Arial" w:cs="Arial"/>
          <w:color w:val="auto"/>
          <w:sz w:val="18"/>
          <w:szCs w:val="18"/>
          <w:lang w:val="en-AU"/>
        </w:rPr>
        <w:t>) will be checked and a proper message “Record is already exist” will appear. After successful updation and insertion a proper message like “Record is successfully inserted” / “Record is successfully updated” will appear.</w:t>
      </w:r>
      <w:r w:rsidR="003F3193" w:rsidRPr="002F531A">
        <w:rPr>
          <w:rFonts w:ascii="Arial" w:eastAsia="Times New Roman" w:hAnsi="Arial" w:cs="Arial"/>
          <w:color w:val="auto"/>
          <w:sz w:val="18"/>
          <w:szCs w:val="18"/>
          <w:lang w:val="en-AU"/>
        </w:rPr>
        <w:t xml:space="preserve"> </w:t>
      </w:r>
    </w:p>
    <w:p w14:paraId="51B4AEA8" w14:textId="77777777" w:rsidR="00167076" w:rsidRPr="002F531A" w:rsidRDefault="00167076" w:rsidP="00167076">
      <w:pPr>
        <w:pStyle w:val="Default"/>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rPr>
        <w:lastRenderedPageBreak/>
        <w:t xml:space="preserve">                                                            </w:t>
      </w:r>
    </w:p>
    <w:p w14:paraId="1B9D487D" w14:textId="77777777" w:rsidR="00167076" w:rsidRPr="002F531A" w:rsidRDefault="00167076" w:rsidP="00167076">
      <w:pPr>
        <w:pStyle w:val="Default"/>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 xml:space="preserve">                       </w:t>
      </w:r>
    </w:p>
    <w:p w14:paraId="7BF294A2" w14:textId="77777777" w:rsidR="00167076" w:rsidRPr="002F531A" w:rsidRDefault="00167076" w:rsidP="0050580A">
      <w:pPr>
        <w:pStyle w:val="Default"/>
        <w:numPr>
          <w:ilvl w:val="0"/>
          <w:numId w:val="10"/>
        </w:numPr>
        <w:ind w:left="1440"/>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Action</w:t>
      </w:r>
      <w:r w:rsidRPr="002F531A">
        <w:rPr>
          <w:rFonts w:ascii="Arial" w:eastAsia="Times New Roman" w:hAnsi="Arial" w:cs="Arial"/>
          <w:b/>
          <w:color w:val="auto"/>
          <w:sz w:val="18"/>
          <w:szCs w:val="18"/>
          <w:lang w:val="en-AU"/>
        </w:rPr>
        <w:tab/>
      </w:r>
      <w:r w:rsidRPr="002F531A">
        <w:rPr>
          <w:rFonts w:ascii="Arial" w:eastAsia="Times New Roman" w:hAnsi="Arial" w:cs="Arial"/>
          <w:b/>
          <w:color w:val="auto"/>
          <w:sz w:val="18"/>
          <w:szCs w:val="18"/>
          <w:lang w:val="en-AU"/>
        </w:rPr>
        <w:tab/>
      </w:r>
      <w:r w:rsidRPr="002F531A">
        <w:rPr>
          <w:rFonts w:ascii="Arial" w:eastAsia="Times New Roman" w:hAnsi="Arial" w:cs="Arial"/>
          <w:color w:val="auto"/>
          <w:sz w:val="18"/>
          <w:szCs w:val="18"/>
          <w:lang w:val="en-AU"/>
        </w:rPr>
        <w:t>:  User should be able to Add, Edit, Delete and View operations as his Rights</w:t>
      </w:r>
      <w:r w:rsidRPr="002F531A">
        <w:rPr>
          <w:rFonts w:ascii="Arial" w:eastAsia="Times New Roman" w:hAnsi="Arial" w:cs="Arial"/>
          <w:b/>
          <w:color w:val="auto"/>
          <w:sz w:val="18"/>
          <w:szCs w:val="18"/>
          <w:lang w:val="en-AU"/>
        </w:rPr>
        <w:t xml:space="preserve">                           </w:t>
      </w:r>
      <w:r w:rsidRPr="002F531A">
        <w:rPr>
          <w:rFonts w:ascii="Arial" w:eastAsia="Times New Roman" w:hAnsi="Arial" w:cs="Arial"/>
          <w:color w:val="auto"/>
          <w:sz w:val="18"/>
          <w:szCs w:val="18"/>
          <w:lang w:val="en-AU"/>
        </w:rPr>
        <w:t>Assigned in user role mapping section.</w:t>
      </w:r>
    </w:p>
    <w:p w14:paraId="243D1805" w14:textId="77777777" w:rsidR="00167076" w:rsidRPr="002F531A" w:rsidRDefault="00167076" w:rsidP="00167076">
      <w:pPr>
        <w:pStyle w:val="Default"/>
        <w:ind w:left="1440"/>
        <w:rPr>
          <w:rFonts w:ascii="Arial" w:eastAsia="Times New Roman" w:hAnsi="Arial" w:cs="Arial"/>
          <w:color w:val="auto"/>
          <w:sz w:val="18"/>
          <w:szCs w:val="18"/>
          <w:lang w:val="en-AU"/>
        </w:rPr>
      </w:pPr>
    </w:p>
    <w:p w14:paraId="56CF3362" w14:textId="77777777" w:rsidR="00167076" w:rsidRPr="002F531A" w:rsidRDefault="00167076" w:rsidP="00167076">
      <w:pPr>
        <w:pStyle w:val="Default"/>
        <w:spacing w:line="360" w:lineRule="auto"/>
        <w:ind w:left="144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 xml:space="preserve">After clicking on menu navigation &gt; Manage </w:t>
      </w:r>
      <w:r w:rsidR="00824CEF" w:rsidRPr="002F531A">
        <w:rPr>
          <w:rFonts w:ascii="Arial" w:eastAsia="Times New Roman" w:hAnsi="Arial" w:cs="Arial"/>
          <w:color w:val="auto"/>
          <w:sz w:val="18"/>
          <w:szCs w:val="18"/>
          <w:lang w:val="en-AU"/>
        </w:rPr>
        <w:t>Experiential Platform</w:t>
      </w:r>
      <w:r w:rsidRPr="002F531A">
        <w:rPr>
          <w:rFonts w:ascii="Arial" w:eastAsia="Times New Roman" w:hAnsi="Arial" w:cs="Arial"/>
          <w:color w:val="auto"/>
          <w:sz w:val="18"/>
          <w:szCs w:val="18"/>
          <w:lang w:val="en-AU"/>
        </w:rPr>
        <w:t xml:space="preserve">, a page will be displayed with all data stored in database in a tabular format. In last column there will be option to update / Delete the record. After clicking on update, a message will be appear for confirmation “Are You sure to want the delete the record” With Yes and No option. If user will click on Yes, Record will be deleted and data in tabular format will be rebind and deleted record will be not displayed. After clicking on No option, no action will be fired. </w:t>
      </w:r>
    </w:p>
    <w:p w14:paraId="65F31FF3" w14:textId="77777777" w:rsidR="00167076" w:rsidRPr="002F531A" w:rsidRDefault="00167076" w:rsidP="00167076">
      <w:pPr>
        <w:pStyle w:val="Default"/>
        <w:spacing w:line="360" w:lineRule="auto"/>
        <w:ind w:left="144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There will be an option to add new record above the tabular list.  After clicking on “Add New Record” a form will appear with different input boxes as mentioned in Inputs section.</w:t>
      </w:r>
    </w:p>
    <w:p w14:paraId="3B1D95F4" w14:textId="77777777" w:rsidR="00167076" w:rsidRPr="002F531A" w:rsidRDefault="00167076" w:rsidP="00167076">
      <w:pPr>
        <w:pStyle w:val="Default"/>
        <w:spacing w:line="360" w:lineRule="auto"/>
        <w:ind w:left="144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rPr>
        <w:t>After updating deleting record a log will created in Log_</w:t>
      </w:r>
      <w:r w:rsidR="00824CEF" w:rsidRPr="002F531A">
        <w:rPr>
          <w:rFonts w:ascii="Arial" w:eastAsia="Times New Roman" w:hAnsi="Arial" w:cs="Arial"/>
          <w:color w:val="auto"/>
          <w:sz w:val="18"/>
          <w:szCs w:val="18"/>
          <w:lang w:val="en-AU"/>
        </w:rPr>
        <w:t>Experiential_Platform</w:t>
      </w:r>
      <w:r w:rsidRPr="002F531A">
        <w:rPr>
          <w:rFonts w:ascii="Arial" w:eastAsia="Times New Roman" w:hAnsi="Arial" w:cs="Arial"/>
          <w:color w:val="auto"/>
          <w:sz w:val="18"/>
          <w:szCs w:val="18"/>
          <w:lang w:val="en-AU"/>
        </w:rPr>
        <w:t xml:space="preserve"> table. </w:t>
      </w:r>
    </w:p>
    <w:tbl>
      <w:tblPr>
        <w:tblW w:w="10738" w:type="dxa"/>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4"/>
        <w:gridCol w:w="1814"/>
        <w:gridCol w:w="720"/>
        <w:gridCol w:w="540"/>
        <w:gridCol w:w="540"/>
        <w:gridCol w:w="450"/>
        <w:gridCol w:w="1170"/>
        <w:gridCol w:w="1440"/>
        <w:gridCol w:w="900"/>
        <w:gridCol w:w="1800"/>
      </w:tblGrid>
      <w:tr w:rsidR="0016398C" w:rsidRPr="002F531A" w14:paraId="3C9CAFC8" w14:textId="77777777" w:rsidTr="00046475">
        <w:trPr>
          <w:gridAfter w:val="9"/>
          <w:wAfter w:w="9374" w:type="dxa"/>
          <w:tblHeader/>
        </w:trPr>
        <w:tc>
          <w:tcPr>
            <w:tcW w:w="1364" w:type="dxa"/>
            <w:shd w:val="clear" w:color="auto" w:fill="E0E0E0"/>
            <w:vAlign w:val="center"/>
          </w:tcPr>
          <w:p w14:paraId="790E81F6" w14:textId="77777777" w:rsidR="0016398C" w:rsidRPr="002F531A" w:rsidRDefault="0016398C" w:rsidP="00046475">
            <w:pPr>
              <w:spacing w:before="120" w:after="120" w:line="240" w:lineRule="auto"/>
              <w:rPr>
                <w:rFonts w:cs="Arial"/>
                <w:b/>
                <w:sz w:val="16"/>
                <w:szCs w:val="16"/>
              </w:rPr>
            </w:pPr>
          </w:p>
        </w:tc>
      </w:tr>
      <w:tr w:rsidR="0016398C" w:rsidRPr="002F531A" w14:paraId="6869FBA4" w14:textId="77777777" w:rsidTr="00046475">
        <w:trPr>
          <w:trHeight w:val="1632"/>
          <w:tblHeader/>
        </w:trPr>
        <w:tc>
          <w:tcPr>
            <w:tcW w:w="1364" w:type="dxa"/>
            <w:shd w:val="clear" w:color="auto" w:fill="E0E0E0"/>
            <w:textDirection w:val="btLr"/>
            <w:vAlign w:val="center"/>
          </w:tcPr>
          <w:p w14:paraId="62105768" w14:textId="77777777" w:rsidR="0016398C" w:rsidRPr="002F531A" w:rsidRDefault="0016398C" w:rsidP="00046475">
            <w:pPr>
              <w:spacing w:before="120" w:after="120" w:line="240" w:lineRule="auto"/>
              <w:ind w:left="113" w:right="113"/>
              <w:rPr>
                <w:rFonts w:cs="Arial"/>
                <w:b/>
                <w:sz w:val="16"/>
                <w:szCs w:val="16"/>
              </w:rPr>
            </w:pPr>
            <w:r w:rsidRPr="002F531A">
              <w:rPr>
                <w:rFonts w:cs="Arial"/>
                <w:b/>
                <w:sz w:val="16"/>
                <w:szCs w:val="16"/>
              </w:rPr>
              <w:t>Field Name</w:t>
            </w:r>
          </w:p>
        </w:tc>
        <w:tc>
          <w:tcPr>
            <w:tcW w:w="1814" w:type="dxa"/>
            <w:shd w:val="clear" w:color="auto" w:fill="E0E0E0"/>
            <w:textDirection w:val="btLr"/>
            <w:vAlign w:val="center"/>
          </w:tcPr>
          <w:p w14:paraId="27F62320" w14:textId="77777777" w:rsidR="0016398C" w:rsidRPr="002F531A" w:rsidRDefault="0016398C" w:rsidP="00046475">
            <w:pPr>
              <w:spacing w:before="120" w:after="120" w:line="240" w:lineRule="auto"/>
              <w:ind w:left="113" w:right="113"/>
              <w:rPr>
                <w:rFonts w:cs="Arial"/>
                <w:b/>
                <w:sz w:val="16"/>
                <w:szCs w:val="16"/>
              </w:rPr>
            </w:pPr>
            <w:r w:rsidRPr="002F531A">
              <w:rPr>
                <w:rFonts w:cs="Arial"/>
                <w:b/>
                <w:sz w:val="16"/>
                <w:szCs w:val="16"/>
              </w:rPr>
              <w:t>Description</w:t>
            </w:r>
          </w:p>
        </w:tc>
        <w:tc>
          <w:tcPr>
            <w:tcW w:w="720" w:type="dxa"/>
            <w:shd w:val="clear" w:color="auto" w:fill="E0E0E0"/>
            <w:textDirection w:val="btLr"/>
            <w:vAlign w:val="center"/>
          </w:tcPr>
          <w:p w14:paraId="28AE3D25" w14:textId="77777777" w:rsidR="0016398C" w:rsidRPr="002F531A" w:rsidRDefault="0016398C" w:rsidP="00046475">
            <w:pPr>
              <w:spacing w:before="120" w:after="120" w:line="240" w:lineRule="auto"/>
              <w:ind w:left="113" w:right="113"/>
              <w:rPr>
                <w:rFonts w:cs="Arial"/>
                <w:b/>
                <w:sz w:val="16"/>
                <w:szCs w:val="16"/>
              </w:rPr>
            </w:pPr>
            <w:r w:rsidRPr="002F531A">
              <w:rPr>
                <w:rFonts w:cs="Arial"/>
                <w:b/>
                <w:sz w:val="16"/>
                <w:szCs w:val="16"/>
              </w:rPr>
              <w:t>Type</w:t>
            </w:r>
          </w:p>
        </w:tc>
        <w:tc>
          <w:tcPr>
            <w:tcW w:w="540" w:type="dxa"/>
            <w:shd w:val="clear" w:color="auto" w:fill="E0E0E0"/>
            <w:textDirection w:val="btLr"/>
            <w:vAlign w:val="center"/>
          </w:tcPr>
          <w:p w14:paraId="3F6C88F6" w14:textId="77777777" w:rsidR="0016398C" w:rsidRPr="002F531A" w:rsidRDefault="0016398C" w:rsidP="00046475">
            <w:pPr>
              <w:spacing w:before="120" w:after="120" w:line="240" w:lineRule="auto"/>
              <w:ind w:left="113" w:right="113"/>
              <w:rPr>
                <w:rFonts w:cs="Arial"/>
                <w:b/>
                <w:sz w:val="16"/>
                <w:szCs w:val="16"/>
              </w:rPr>
            </w:pPr>
            <w:r w:rsidRPr="002F531A">
              <w:rPr>
                <w:rFonts w:cs="Arial"/>
                <w:b/>
                <w:sz w:val="16"/>
                <w:szCs w:val="16"/>
              </w:rPr>
              <w:t>Mandatory (Y/N)</w:t>
            </w:r>
          </w:p>
        </w:tc>
        <w:tc>
          <w:tcPr>
            <w:tcW w:w="540" w:type="dxa"/>
            <w:shd w:val="clear" w:color="auto" w:fill="E0E0E0"/>
            <w:textDirection w:val="btLr"/>
            <w:vAlign w:val="center"/>
          </w:tcPr>
          <w:p w14:paraId="41CF1B03" w14:textId="77777777" w:rsidR="0016398C" w:rsidRPr="002F531A" w:rsidRDefault="0016398C" w:rsidP="00046475">
            <w:pPr>
              <w:spacing w:before="120" w:after="120" w:line="240" w:lineRule="auto"/>
              <w:ind w:left="113" w:right="113"/>
              <w:rPr>
                <w:rFonts w:cs="Arial"/>
                <w:b/>
                <w:sz w:val="16"/>
                <w:szCs w:val="16"/>
              </w:rPr>
            </w:pPr>
            <w:r w:rsidRPr="002F531A">
              <w:rPr>
                <w:rFonts w:cs="Arial"/>
                <w:b/>
                <w:sz w:val="16"/>
                <w:szCs w:val="16"/>
              </w:rPr>
              <w:t>Displayed/ Hidden (D/H)</w:t>
            </w:r>
          </w:p>
        </w:tc>
        <w:tc>
          <w:tcPr>
            <w:tcW w:w="450" w:type="dxa"/>
            <w:shd w:val="clear" w:color="auto" w:fill="E0E0E0"/>
            <w:textDirection w:val="btLr"/>
            <w:vAlign w:val="center"/>
          </w:tcPr>
          <w:p w14:paraId="414C0D2B" w14:textId="77777777" w:rsidR="0016398C" w:rsidRPr="002F531A" w:rsidRDefault="0016398C" w:rsidP="00046475">
            <w:pPr>
              <w:spacing w:before="120" w:after="120" w:line="240" w:lineRule="auto"/>
              <w:ind w:left="113" w:right="113"/>
              <w:rPr>
                <w:rFonts w:cs="Arial"/>
                <w:b/>
                <w:sz w:val="16"/>
                <w:szCs w:val="16"/>
              </w:rPr>
            </w:pPr>
            <w:r w:rsidRPr="002F531A">
              <w:rPr>
                <w:rFonts w:cs="Arial"/>
                <w:b/>
                <w:sz w:val="16"/>
                <w:szCs w:val="16"/>
              </w:rPr>
              <w:t>Read Only (Y/N)</w:t>
            </w:r>
          </w:p>
        </w:tc>
        <w:tc>
          <w:tcPr>
            <w:tcW w:w="1170" w:type="dxa"/>
            <w:shd w:val="clear" w:color="auto" w:fill="E0E0E0"/>
            <w:textDirection w:val="btLr"/>
            <w:vAlign w:val="center"/>
          </w:tcPr>
          <w:p w14:paraId="1DA2049D" w14:textId="77777777" w:rsidR="0016398C" w:rsidRPr="002F531A" w:rsidRDefault="0016398C" w:rsidP="00046475">
            <w:pPr>
              <w:spacing w:before="120" w:after="120" w:line="240" w:lineRule="auto"/>
              <w:ind w:left="113" w:right="113"/>
              <w:rPr>
                <w:rFonts w:cs="Arial"/>
                <w:b/>
                <w:sz w:val="16"/>
                <w:szCs w:val="16"/>
              </w:rPr>
            </w:pPr>
            <w:r w:rsidRPr="002F531A">
              <w:rPr>
                <w:rFonts w:cs="Arial"/>
                <w:b/>
                <w:sz w:val="16"/>
                <w:szCs w:val="16"/>
              </w:rPr>
              <w:t>Default Value</w:t>
            </w:r>
          </w:p>
        </w:tc>
        <w:tc>
          <w:tcPr>
            <w:tcW w:w="1440" w:type="dxa"/>
            <w:shd w:val="clear" w:color="auto" w:fill="E0E0E0"/>
            <w:textDirection w:val="btLr"/>
            <w:vAlign w:val="center"/>
          </w:tcPr>
          <w:p w14:paraId="6B97B447" w14:textId="77777777" w:rsidR="0016398C" w:rsidRPr="002F531A" w:rsidRDefault="0016398C" w:rsidP="00046475">
            <w:pPr>
              <w:spacing w:before="120" w:after="120" w:line="240" w:lineRule="auto"/>
              <w:ind w:left="113" w:right="113"/>
              <w:rPr>
                <w:rFonts w:cs="Arial"/>
                <w:b/>
                <w:sz w:val="16"/>
                <w:szCs w:val="16"/>
              </w:rPr>
            </w:pPr>
            <w:r w:rsidRPr="002F531A">
              <w:rPr>
                <w:rFonts w:cs="Arial"/>
                <w:b/>
                <w:sz w:val="16"/>
                <w:szCs w:val="16"/>
              </w:rPr>
              <w:t>Calculation/ Validation</w:t>
            </w:r>
          </w:p>
        </w:tc>
        <w:tc>
          <w:tcPr>
            <w:tcW w:w="900" w:type="dxa"/>
            <w:shd w:val="clear" w:color="auto" w:fill="E0E0E0"/>
            <w:textDirection w:val="btLr"/>
            <w:vAlign w:val="center"/>
          </w:tcPr>
          <w:p w14:paraId="35EBFF4E" w14:textId="77777777" w:rsidR="0016398C" w:rsidRPr="002F531A" w:rsidRDefault="0016398C" w:rsidP="00046475">
            <w:pPr>
              <w:spacing w:before="120" w:after="120" w:line="240" w:lineRule="auto"/>
              <w:ind w:left="113" w:right="113"/>
              <w:rPr>
                <w:rFonts w:cs="Arial"/>
                <w:b/>
                <w:sz w:val="16"/>
                <w:szCs w:val="16"/>
              </w:rPr>
            </w:pPr>
            <w:r w:rsidRPr="002F531A">
              <w:rPr>
                <w:rFonts w:cs="Arial"/>
                <w:b/>
                <w:sz w:val="16"/>
                <w:szCs w:val="16"/>
              </w:rPr>
              <w:t>List o Values</w:t>
            </w:r>
          </w:p>
        </w:tc>
        <w:tc>
          <w:tcPr>
            <w:tcW w:w="1800" w:type="dxa"/>
            <w:shd w:val="clear" w:color="auto" w:fill="E0E0E0"/>
            <w:textDirection w:val="btLr"/>
            <w:vAlign w:val="center"/>
          </w:tcPr>
          <w:p w14:paraId="39AE2263" w14:textId="77777777" w:rsidR="0016398C" w:rsidRPr="002F531A" w:rsidRDefault="0016398C" w:rsidP="00046475">
            <w:pPr>
              <w:spacing w:before="120" w:after="120" w:line="240" w:lineRule="auto"/>
              <w:ind w:left="113" w:right="113"/>
              <w:rPr>
                <w:rFonts w:cs="Arial"/>
                <w:b/>
                <w:sz w:val="16"/>
                <w:szCs w:val="16"/>
              </w:rPr>
            </w:pPr>
            <w:r w:rsidRPr="002F531A">
              <w:rPr>
                <w:rFonts w:cs="Arial"/>
                <w:b/>
                <w:sz w:val="16"/>
                <w:szCs w:val="16"/>
              </w:rPr>
              <w:t>Example</w:t>
            </w:r>
          </w:p>
        </w:tc>
      </w:tr>
      <w:tr w:rsidR="0016398C" w:rsidRPr="002F531A" w14:paraId="2A963F08" w14:textId="77777777" w:rsidTr="00046475">
        <w:trPr>
          <w:cantSplit/>
        </w:trPr>
        <w:tc>
          <w:tcPr>
            <w:tcW w:w="1364" w:type="dxa"/>
            <w:shd w:val="clear" w:color="auto" w:fill="auto"/>
            <w:vAlign w:val="center"/>
          </w:tcPr>
          <w:p w14:paraId="44E7ADF3" w14:textId="77777777" w:rsidR="0016398C" w:rsidRPr="002F531A" w:rsidRDefault="00F8123E"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Platform</w:t>
            </w:r>
            <w:r w:rsidR="0016398C" w:rsidRPr="002F531A">
              <w:rPr>
                <w:rFonts w:ascii="Arial" w:hAnsi="Arial" w:cs="Arial"/>
                <w:b w:val="0"/>
                <w:sz w:val="16"/>
                <w:szCs w:val="16"/>
              </w:rPr>
              <w:t>ID</w:t>
            </w:r>
          </w:p>
        </w:tc>
        <w:tc>
          <w:tcPr>
            <w:tcW w:w="1814" w:type="dxa"/>
            <w:shd w:val="clear" w:color="auto" w:fill="auto"/>
            <w:vAlign w:val="center"/>
          </w:tcPr>
          <w:p w14:paraId="07092849" w14:textId="77777777" w:rsidR="0016398C" w:rsidRPr="002F531A" w:rsidRDefault="0016398C"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lang w:val="en-AU" w:eastAsia="zh-CN"/>
              </w:rPr>
              <w:t>auto_increment Primary key</w:t>
            </w:r>
          </w:p>
        </w:tc>
        <w:tc>
          <w:tcPr>
            <w:tcW w:w="720" w:type="dxa"/>
            <w:shd w:val="clear" w:color="auto" w:fill="auto"/>
            <w:vAlign w:val="center"/>
          </w:tcPr>
          <w:p w14:paraId="055B264E" w14:textId="77777777" w:rsidR="0016398C" w:rsidRPr="002F531A" w:rsidRDefault="00F83D14"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I</w:t>
            </w:r>
            <w:r w:rsidR="0016398C" w:rsidRPr="002F531A">
              <w:rPr>
                <w:rFonts w:ascii="Arial" w:hAnsi="Arial" w:cs="Arial"/>
                <w:b w:val="0"/>
                <w:sz w:val="16"/>
                <w:szCs w:val="16"/>
              </w:rPr>
              <w:t>nt</w:t>
            </w:r>
          </w:p>
        </w:tc>
        <w:tc>
          <w:tcPr>
            <w:tcW w:w="540" w:type="dxa"/>
            <w:shd w:val="clear" w:color="auto" w:fill="auto"/>
            <w:vAlign w:val="center"/>
          </w:tcPr>
          <w:p w14:paraId="14D93124" w14:textId="77777777" w:rsidR="0016398C" w:rsidRPr="002F531A" w:rsidRDefault="0016398C"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6B3EEB65" w14:textId="77777777" w:rsidR="0016398C" w:rsidRPr="002F531A" w:rsidRDefault="0016398C"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67D9802B" w14:textId="77777777" w:rsidR="0016398C" w:rsidRPr="002F531A" w:rsidRDefault="0016398C" w:rsidP="00046475">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1E16E2D7" w14:textId="77777777" w:rsidR="0016398C" w:rsidRPr="002F531A" w:rsidRDefault="0016398C" w:rsidP="00046475">
            <w:pPr>
              <w:spacing w:before="120" w:after="120" w:line="240" w:lineRule="auto"/>
              <w:jc w:val="left"/>
              <w:rPr>
                <w:rFonts w:cs="Arial"/>
                <w:sz w:val="16"/>
                <w:szCs w:val="16"/>
              </w:rPr>
            </w:pPr>
          </w:p>
        </w:tc>
        <w:tc>
          <w:tcPr>
            <w:tcW w:w="1440" w:type="dxa"/>
            <w:shd w:val="clear" w:color="auto" w:fill="auto"/>
            <w:vAlign w:val="center"/>
          </w:tcPr>
          <w:p w14:paraId="6F091730" w14:textId="77777777" w:rsidR="0016398C" w:rsidRPr="002F531A" w:rsidRDefault="0016398C" w:rsidP="00046475">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4ACB7869" w14:textId="77777777" w:rsidR="0016398C" w:rsidRPr="002F531A" w:rsidRDefault="0016398C" w:rsidP="00046475">
            <w:pPr>
              <w:pStyle w:val="Tabletext0"/>
              <w:spacing w:before="120" w:after="120" w:line="240" w:lineRule="auto"/>
              <w:jc w:val="left"/>
              <w:rPr>
                <w:rFonts w:ascii="Arial" w:hAnsi="Arial" w:cs="Arial"/>
                <w:sz w:val="16"/>
                <w:szCs w:val="16"/>
              </w:rPr>
            </w:pPr>
          </w:p>
        </w:tc>
        <w:tc>
          <w:tcPr>
            <w:tcW w:w="1800" w:type="dxa"/>
            <w:shd w:val="clear" w:color="auto" w:fill="auto"/>
            <w:vAlign w:val="center"/>
          </w:tcPr>
          <w:p w14:paraId="7AD7243D" w14:textId="77777777" w:rsidR="0016398C" w:rsidRPr="002F531A" w:rsidRDefault="0016398C" w:rsidP="00046475">
            <w:pPr>
              <w:pStyle w:val="Tabletext0"/>
              <w:spacing w:before="120" w:after="120" w:line="240" w:lineRule="auto"/>
              <w:jc w:val="left"/>
              <w:rPr>
                <w:rFonts w:ascii="Arial" w:hAnsi="Arial" w:cs="Arial"/>
                <w:sz w:val="16"/>
                <w:szCs w:val="16"/>
              </w:rPr>
            </w:pPr>
          </w:p>
        </w:tc>
      </w:tr>
      <w:tr w:rsidR="007D492C" w:rsidRPr="002F531A" w14:paraId="718B9507" w14:textId="77777777" w:rsidTr="00046475">
        <w:trPr>
          <w:cantSplit/>
        </w:trPr>
        <w:tc>
          <w:tcPr>
            <w:tcW w:w="1364" w:type="dxa"/>
            <w:shd w:val="clear" w:color="auto" w:fill="auto"/>
            <w:vAlign w:val="center"/>
          </w:tcPr>
          <w:p w14:paraId="60FCEDF2" w14:textId="77777777" w:rsidR="007D492C" w:rsidRPr="002F531A" w:rsidRDefault="007D492C" w:rsidP="007D492C">
            <w:pPr>
              <w:pStyle w:val="Subtitle"/>
              <w:spacing w:after="120" w:line="240" w:lineRule="auto"/>
              <w:jc w:val="left"/>
              <w:rPr>
                <w:rFonts w:ascii="Arial" w:hAnsi="Arial" w:cs="Arial"/>
                <w:b w:val="0"/>
                <w:sz w:val="16"/>
                <w:szCs w:val="16"/>
              </w:rPr>
            </w:pPr>
            <w:r w:rsidRPr="002F531A">
              <w:rPr>
                <w:rFonts w:ascii="Arial" w:hAnsi="Arial" w:cs="Arial"/>
                <w:b w:val="0"/>
                <w:sz w:val="16"/>
                <w:szCs w:val="16"/>
              </w:rPr>
              <w:t>Media owner</w:t>
            </w:r>
          </w:p>
        </w:tc>
        <w:tc>
          <w:tcPr>
            <w:tcW w:w="1814" w:type="dxa"/>
            <w:shd w:val="clear" w:color="auto" w:fill="auto"/>
            <w:vAlign w:val="center"/>
          </w:tcPr>
          <w:p w14:paraId="62414729" w14:textId="77777777" w:rsidR="007D492C" w:rsidRPr="002F531A" w:rsidRDefault="0027224D" w:rsidP="00046475">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N</w:t>
            </w:r>
            <w:r w:rsidR="007D492C" w:rsidRPr="002F531A">
              <w:rPr>
                <w:rFonts w:ascii="Arial" w:hAnsi="Arial" w:cs="Arial"/>
                <w:b w:val="0"/>
                <w:sz w:val="16"/>
                <w:szCs w:val="16"/>
                <w:lang w:val="en-AU" w:eastAsia="zh-CN"/>
              </w:rPr>
              <w:t>ame of media owner</w:t>
            </w:r>
          </w:p>
        </w:tc>
        <w:tc>
          <w:tcPr>
            <w:tcW w:w="720" w:type="dxa"/>
            <w:shd w:val="clear" w:color="auto" w:fill="auto"/>
            <w:vAlign w:val="center"/>
          </w:tcPr>
          <w:p w14:paraId="7D53DF76" w14:textId="77777777" w:rsidR="007D492C" w:rsidRPr="002F531A" w:rsidRDefault="007D492C"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Text</w:t>
            </w:r>
          </w:p>
        </w:tc>
        <w:tc>
          <w:tcPr>
            <w:tcW w:w="540" w:type="dxa"/>
            <w:shd w:val="clear" w:color="auto" w:fill="auto"/>
            <w:vAlign w:val="center"/>
          </w:tcPr>
          <w:p w14:paraId="15B09D78" w14:textId="77777777" w:rsidR="007D492C" w:rsidRPr="002F531A" w:rsidRDefault="007D492C"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3395B1C7" w14:textId="77777777" w:rsidR="007D492C" w:rsidRPr="002F531A" w:rsidRDefault="007D492C"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D</w:t>
            </w:r>
          </w:p>
        </w:tc>
        <w:tc>
          <w:tcPr>
            <w:tcW w:w="450" w:type="dxa"/>
            <w:shd w:val="clear" w:color="auto" w:fill="auto"/>
            <w:vAlign w:val="center"/>
          </w:tcPr>
          <w:p w14:paraId="10D1E714" w14:textId="77777777" w:rsidR="007D492C" w:rsidRPr="002F531A" w:rsidRDefault="007D492C" w:rsidP="00046475">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5F9A9E30" w14:textId="77777777" w:rsidR="007D492C" w:rsidRPr="002F531A" w:rsidRDefault="007D492C" w:rsidP="00046475">
            <w:pPr>
              <w:spacing w:before="120" w:after="120" w:line="240" w:lineRule="auto"/>
              <w:jc w:val="left"/>
              <w:rPr>
                <w:rFonts w:cs="Arial"/>
                <w:sz w:val="16"/>
                <w:szCs w:val="16"/>
              </w:rPr>
            </w:pPr>
          </w:p>
        </w:tc>
        <w:tc>
          <w:tcPr>
            <w:tcW w:w="1440" w:type="dxa"/>
            <w:shd w:val="clear" w:color="auto" w:fill="auto"/>
            <w:vAlign w:val="center"/>
          </w:tcPr>
          <w:p w14:paraId="49B392EB" w14:textId="77777777" w:rsidR="007D492C" w:rsidRPr="002F531A" w:rsidRDefault="007D492C" w:rsidP="00046475">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09182867" w14:textId="77777777" w:rsidR="007D492C" w:rsidRPr="002F531A" w:rsidRDefault="007D492C" w:rsidP="00046475">
            <w:pPr>
              <w:pStyle w:val="Tabletext0"/>
              <w:spacing w:before="120" w:after="120" w:line="240" w:lineRule="auto"/>
              <w:jc w:val="left"/>
              <w:rPr>
                <w:rFonts w:ascii="Arial" w:hAnsi="Arial" w:cs="Arial"/>
                <w:sz w:val="16"/>
                <w:szCs w:val="16"/>
              </w:rPr>
            </w:pPr>
          </w:p>
        </w:tc>
        <w:tc>
          <w:tcPr>
            <w:tcW w:w="1800" w:type="dxa"/>
            <w:shd w:val="clear" w:color="auto" w:fill="auto"/>
            <w:vAlign w:val="center"/>
          </w:tcPr>
          <w:p w14:paraId="7ED2A186" w14:textId="77777777" w:rsidR="007D492C" w:rsidRPr="002F531A" w:rsidRDefault="003B20AC"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Raheja Group</w:t>
            </w:r>
          </w:p>
        </w:tc>
      </w:tr>
      <w:tr w:rsidR="004F3CFD" w:rsidRPr="002F531A" w14:paraId="148D4310" w14:textId="77777777" w:rsidTr="00046475">
        <w:trPr>
          <w:cantSplit/>
        </w:trPr>
        <w:tc>
          <w:tcPr>
            <w:tcW w:w="1364" w:type="dxa"/>
            <w:shd w:val="clear" w:color="auto" w:fill="auto"/>
            <w:vAlign w:val="center"/>
          </w:tcPr>
          <w:p w14:paraId="12E1176B" w14:textId="77777777" w:rsidR="004F3CFD" w:rsidRPr="002F531A" w:rsidRDefault="004F3CFD"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Category ID</w:t>
            </w:r>
          </w:p>
        </w:tc>
        <w:tc>
          <w:tcPr>
            <w:tcW w:w="1814" w:type="dxa"/>
            <w:shd w:val="clear" w:color="auto" w:fill="auto"/>
            <w:vAlign w:val="center"/>
          </w:tcPr>
          <w:p w14:paraId="604C30AC" w14:textId="77777777" w:rsidR="004F3CFD" w:rsidRPr="002F531A" w:rsidRDefault="004F3CFD" w:rsidP="00046475">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Foreign key</w:t>
            </w:r>
          </w:p>
        </w:tc>
        <w:tc>
          <w:tcPr>
            <w:tcW w:w="720" w:type="dxa"/>
            <w:shd w:val="clear" w:color="auto" w:fill="auto"/>
            <w:vAlign w:val="center"/>
          </w:tcPr>
          <w:p w14:paraId="65F4174A" w14:textId="77777777" w:rsidR="004F3CFD" w:rsidRPr="002F531A" w:rsidRDefault="004F3CFD" w:rsidP="00261A72">
            <w:pPr>
              <w:pStyle w:val="Subtitle"/>
              <w:spacing w:after="120" w:line="240" w:lineRule="auto"/>
              <w:jc w:val="left"/>
              <w:rPr>
                <w:rFonts w:ascii="Arial" w:hAnsi="Arial" w:cs="Arial"/>
                <w:b w:val="0"/>
                <w:sz w:val="16"/>
                <w:szCs w:val="16"/>
              </w:rPr>
            </w:pPr>
            <w:r w:rsidRPr="002F531A">
              <w:rPr>
                <w:rFonts w:ascii="Arial" w:hAnsi="Arial" w:cs="Arial"/>
                <w:b w:val="0"/>
                <w:sz w:val="16"/>
                <w:szCs w:val="16"/>
              </w:rPr>
              <w:t>Int</w:t>
            </w:r>
          </w:p>
        </w:tc>
        <w:tc>
          <w:tcPr>
            <w:tcW w:w="540" w:type="dxa"/>
            <w:shd w:val="clear" w:color="auto" w:fill="auto"/>
            <w:vAlign w:val="center"/>
          </w:tcPr>
          <w:p w14:paraId="602E65CC" w14:textId="77777777" w:rsidR="004F3CFD" w:rsidRPr="002F531A" w:rsidRDefault="004F3CFD" w:rsidP="00261A72">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6F041CDF" w14:textId="77777777" w:rsidR="004F3CFD" w:rsidRPr="002F531A" w:rsidRDefault="004F3CFD" w:rsidP="00261A72">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0BD48815" w14:textId="77777777" w:rsidR="004F3CFD" w:rsidRPr="002F531A" w:rsidRDefault="004F3CFD" w:rsidP="00261A72">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737544D9" w14:textId="77777777" w:rsidR="004F3CFD" w:rsidRPr="002F531A" w:rsidRDefault="004F3CFD" w:rsidP="00046475">
            <w:pPr>
              <w:spacing w:before="120" w:after="120" w:line="240" w:lineRule="auto"/>
              <w:jc w:val="left"/>
              <w:rPr>
                <w:rFonts w:cs="Arial"/>
                <w:sz w:val="16"/>
                <w:szCs w:val="16"/>
              </w:rPr>
            </w:pPr>
          </w:p>
        </w:tc>
        <w:tc>
          <w:tcPr>
            <w:tcW w:w="1440" w:type="dxa"/>
            <w:shd w:val="clear" w:color="auto" w:fill="auto"/>
            <w:vAlign w:val="center"/>
          </w:tcPr>
          <w:p w14:paraId="74DF3403" w14:textId="77777777" w:rsidR="004F3CFD" w:rsidRPr="002F531A" w:rsidRDefault="004F3CFD" w:rsidP="00046475">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31DB489B" w14:textId="77777777" w:rsidR="004F3CFD" w:rsidRPr="002F531A" w:rsidRDefault="004F3CFD" w:rsidP="00046475">
            <w:pPr>
              <w:pStyle w:val="Tabletext0"/>
              <w:spacing w:before="120" w:after="120" w:line="240" w:lineRule="auto"/>
              <w:jc w:val="left"/>
              <w:rPr>
                <w:rFonts w:ascii="Arial" w:hAnsi="Arial" w:cs="Arial"/>
                <w:sz w:val="16"/>
                <w:szCs w:val="16"/>
              </w:rPr>
            </w:pPr>
          </w:p>
        </w:tc>
        <w:tc>
          <w:tcPr>
            <w:tcW w:w="1800" w:type="dxa"/>
            <w:shd w:val="clear" w:color="auto" w:fill="auto"/>
            <w:vAlign w:val="center"/>
          </w:tcPr>
          <w:p w14:paraId="447D4357" w14:textId="77777777" w:rsidR="004F3CFD" w:rsidRPr="002F531A" w:rsidRDefault="004F3CFD" w:rsidP="00046475">
            <w:pPr>
              <w:pStyle w:val="Tabletext0"/>
              <w:spacing w:before="120" w:after="120" w:line="240" w:lineRule="auto"/>
              <w:jc w:val="left"/>
              <w:rPr>
                <w:rFonts w:ascii="Arial" w:hAnsi="Arial" w:cs="Arial"/>
                <w:sz w:val="16"/>
                <w:szCs w:val="16"/>
              </w:rPr>
            </w:pPr>
          </w:p>
        </w:tc>
      </w:tr>
      <w:tr w:rsidR="004F3CFD" w:rsidRPr="002F531A" w14:paraId="2EC6264C" w14:textId="77777777" w:rsidTr="00046475">
        <w:trPr>
          <w:cantSplit/>
        </w:trPr>
        <w:tc>
          <w:tcPr>
            <w:tcW w:w="1364" w:type="dxa"/>
            <w:shd w:val="clear" w:color="auto" w:fill="auto"/>
            <w:vAlign w:val="center"/>
          </w:tcPr>
          <w:p w14:paraId="0A528A38" w14:textId="77777777" w:rsidR="004F3CFD" w:rsidRPr="002F531A" w:rsidRDefault="004F3CFD"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SubCategory ID</w:t>
            </w:r>
          </w:p>
        </w:tc>
        <w:tc>
          <w:tcPr>
            <w:tcW w:w="1814" w:type="dxa"/>
            <w:shd w:val="clear" w:color="auto" w:fill="auto"/>
            <w:vAlign w:val="center"/>
          </w:tcPr>
          <w:p w14:paraId="1B8D2BCF" w14:textId="77777777" w:rsidR="004F3CFD" w:rsidRPr="002F531A" w:rsidRDefault="004F3CFD" w:rsidP="00046475">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Foreign key</w:t>
            </w:r>
          </w:p>
        </w:tc>
        <w:tc>
          <w:tcPr>
            <w:tcW w:w="720" w:type="dxa"/>
            <w:shd w:val="clear" w:color="auto" w:fill="auto"/>
            <w:vAlign w:val="center"/>
          </w:tcPr>
          <w:p w14:paraId="11D67726" w14:textId="77777777" w:rsidR="004F3CFD" w:rsidRPr="002F531A" w:rsidRDefault="004F3CFD"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Int</w:t>
            </w:r>
          </w:p>
        </w:tc>
        <w:tc>
          <w:tcPr>
            <w:tcW w:w="540" w:type="dxa"/>
            <w:shd w:val="clear" w:color="auto" w:fill="auto"/>
            <w:vAlign w:val="center"/>
          </w:tcPr>
          <w:p w14:paraId="6BA5A333" w14:textId="77777777" w:rsidR="004F3CFD" w:rsidRPr="002F531A" w:rsidRDefault="004F3CFD"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4C72D6C9" w14:textId="77777777" w:rsidR="004F3CFD" w:rsidRPr="002F531A" w:rsidRDefault="004F3CFD"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6CA6AF37" w14:textId="77777777" w:rsidR="004F3CFD" w:rsidRPr="002F531A" w:rsidRDefault="004F3CFD" w:rsidP="00046475">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519CB4C9" w14:textId="77777777" w:rsidR="004F3CFD" w:rsidRPr="002F531A" w:rsidRDefault="004F3CFD" w:rsidP="00046475">
            <w:pPr>
              <w:spacing w:before="120" w:after="120" w:line="240" w:lineRule="auto"/>
              <w:jc w:val="left"/>
              <w:rPr>
                <w:rFonts w:cs="Arial"/>
                <w:sz w:val="16"/>
                <w:szCs w:val="16"/>
              </w:rPr>
            </w:pPr>
          </w:p>
        </w:tc>
        <w:tc>
          <w:tcPr>
            <w:tcW w:w="1440" w:type="dxa"/>
            <w:shd w:val="clear" w:color="auto" w:fill="auto"/>
            <w:vAlign w:val="center"/>
          </w:tcPr>
          <w:p w14:paraId="03D05AC4" w14:textId="77777777" w:rsidR="004F3CFD" w:rsidRPr="002F531A" w:rsidRDefault="004F3CFD" w:rsidP="00046475">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6B36B936" w14:textId="77777777" w:rsidR="004F3CFD" w:rsidRPr="002F531A" w:rsidRDefault="004F3CFD" w:rsidP="00046475">
            <w:pPr>
              <w:pStyle w:val="Tabletext0"/>
              <w:spacing w:before="120" w:after="120" w:line="240" w:lineRule="auto"/>
              <w:jc w:val="left"/>
              <w:rPr>
                <w:rFonts w:ascii="Arial" w:hAnsi="Arial" w:cs="Arial"/>
                <w:sz w:val="16"/>
                <w:szCs w:val="16"/>
              </w:rPr>
            </w:pPr>
          </w:p>
        </w:tc>
        <w:tc>
          <w:tcPr>
            <w:tcW w:w="1800" w:type="dxa"/>
            <w:shd w:val="clear" w:color="auto" w:fill="auto"/>
            <w:vAlign w:val="center"/>
          </w:tcPr>
          <w:p w14:paraId="2D6C4CAC" w14:textId="77777777" w:rsidR="004F3CFD" w:rsidRPr="002F531A" w:rsidRDefault="004F3CFD" w:rsidP="00046475">
            <w:pPr>
              <w:pStyle w:val="Tabletext0"/>
              <w:spacing w:before="120" w:after="120" w:line="240" w:lineRule="auto"/>
              <w:jc w:val="left"/>
              <w:rPr>
                <w:rFonts w:ascii="Arial" w:hAnsi="Arial" w:cs="Arial"/>
              </w:rPr>
            </w:pPr>
          </w:p>
        </w:tc>
      </w:tr>
      <w:tr w:rsidR="004F3CFD" w:rsidRPr="002F531A" w14:paraId="3E4A435F" w14:textId="77777777" w:rsidTr="00046475">
        <w:trPr>
          <w:cantSplit/>
        </w:trPr>
        <w:tc>
          <w:tcPr>
            <w:tcW w:w="1364" w:type="dxa"/>
            <w:shd w:val="clear" w:color="auto" w:fill="auto"/>
            <w:vAlign w:val="center"/>
          </w:tcPr>
          <w:p w14:paraId="02B7F3DA" w14:textId="77777777" w:rsidR="004F3CFD" w:rsidRPr="002F531A" w:rsidRDefault="004F3CFD"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Experimental Platforms Name</w:t>
            </w:r>
          </w:p>
        </w:tc>
        <w:tc>
          <w:tcPr>
            <w:tcW w:w="1814" w:type="dxa"/>
            <w:shd w:val="clear" w:color="auto" w:fill="auto"/>
            <w:vAlign w:val="center"/>
          </w:tcPr>
          <w:p w14:paraId="6612952F" w14:textId="77777777" w:rsidR="004F3CFD" w:rsidRPr="002F531A" w:rsidRDefault="004F3CFD" w:rsidP="00046475">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 xml:space="preserve">Name of the </w:t>
            </w:r>
            <w:r w:rsidRPr="002F531A">
              <w:rPr>
                <w:rFonts w:ascii="Arial" w:hAnsi="Arial" w:cs="Arial"/>
                <w:b w:val="0"/>
                <w:sz w:val="16"/>
                <w:szCs w:val="16"/>
              </w:rPr>
              <w:t>Experimental Platforms</w:t>
            </w:r>
            <w:r w:rsidRPr="002F531A">
              <w:rPr>
                <w:rFonts w:ascii="Arial" w:hAnsi="Arial" w:cs="Arial"/>
                <w:b w:val="0"/>
                <w:sz w:val="16"/>
                <w:szCs w:val="16"/>
                <w:lang w:val="en-AU" w:eastAsia="zh-CN"/>
              </w:rPr>
              <w:t xml:space="preserve"> </w:t>
            </w:r>
          </w:p>
        </w:tc>
        <w:tc>
          <w:tcPr>
            <w:tcW w:w="720" w:type="dxa"/>
            <w:shd w:val="clear" w:color="auto" w:fill="auto"/>
            <w:vAlign w:val="center"/>
          </w:tcPr>
          <w:p w14:paraId="71F2259C" w14:textId="77777777" w:rsidR="004F3CFD" w:rsidRPr="002F531A" w:rsidRDefault="004F3CFD"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Text</w:t>
            </w:r>
          </w:p>
        </w:tc>
        <w:tc>
          <w:tcPr>
            <w:tcW w:w="540" w:type="dxa"/>
            <w:shd w:val="clear" w:color="auto" w:fill="auto"/>
            <w:vAlign w:val="center"/>
          </w:tcPr>
          <w:p w14:paraId="7199B3FA" w14:textId="77777777" w:rsidR="004F3CFD" w:rsidRPr="002F531A" w:rsidRDefault="004F3CFD"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309A63A6" w14:textId="77777777" w:rsidR="004F3CFD" w:rsidRPr="002F531A" w:rsidRDefault="004F3CFD"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D</w:t>
            </w:r>
          </w:p>
        </w:tc>
        <w:tc>
          <w:tcPr>
            <w:tcW w:w="450" w:type="dxa"/>
            <w:shd w:val="clear" w:color="auto" w:fill="auto"/>
            <w:vAlign w:val="center"/>
          </w:tcPr>
          <w:p w14:paraId="2DEDAB73" w14:textId="77777777" w:rsidR="004F3CFD" w:rsidRPr="002F531A" w:rsidRDefault="004F3CFD" w:rsidP="00046475">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11D733F2" w14:textId="77777777" w:rsidR="004F3CFD" w:rsidRPr="002F531A" w:rsidRDefault="004F3CFD" w:rsidP="00046475">
            <w:pPr>
              <w:spacing w:before="120" w:after="120" w:line="240" w:lineRule="auto"/>
              <w:jc w:val="left"/>
              <w:rPr>
                <w:rFonts w:cs="Arial"/>
                <w:sz w:val="16"/>
                <w:szCs w:val="16"/>
              </w:rPr>
            </w:pPr>
          </w:p>
        </w:tc>
        <w:tc>
          <w:tcPr>
            <w:tcW w:w="1440" w:type="dxa"/>
            <w:shd w:val="clear" w:color="auto" w:fill="auto"/>
            <w:vAlign w:val="center"/>
          </w:tcPr>
          <w:p w14:paraId="07F0843D" w14:textId="77777777" w:rsidR="004F3CFD" w:rsidRPr="002F531A" w:rsidRDefault="004F3CFD" w:rsidP="00046475">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310DC9EA" w14:textId="77777777" w:rsidR="004F3CFD" w:rsidRPr="002F531A" w:rsidRDefault="004F3CFD" w:rsidP="00046475">
            <w:pPr>
              <w:pStyle w:val="Tabletext0"/>
              <w:spacing w:before="120" w:after="120" w:line="240" w:lineRule="auto"/>
              <w:jc w:val="left"/>
              <w:rPr>
                <w:rFonts w:ascii="Arial" w:hAnsi="Arial" w:cs="Arial"/>
                <w:sz w:val="16"/>
                <w:szCs w:val="16"/>
              </w:rPr>
            </w:pPr>
          </w:p>
        </w:tc>
        <w:tc>
          <w:tcPr>
            <w:tcW w:w="1800" w:type="dxa"/>
            <w:shd w:val="clear" w:color="auto" w:fill="auto"/>
            <w:vAlign w:val="center"/>
          </w:tcPr>
          <w:p w14:paraId="7907E0DC" w14:textId="77777777" w:rsidR="004F3CFD" w:rsidRPr="002F531A" w:rsidRDefault="004F3CFD"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Shoppers Stop,</w:t>
            </w:r>
            <w:r w:rsidRPr="002F531A">
              <w:rPr>
                <w:rFonts w:ascii="Arial" w:hAnsi="Arial" w:cs="Arial"/>
              </w:rPr>
              <w:t xml:space="preserve"> </w:t>
            </w:r>
            <w:r w:rsidRPr="002F531A">
              <w:rPr>
                <w:rFonts w:ascii="Arial" w:hAnsi="Arial" w:cs="Arial"/>
                <w:sz w:val="16"/>
                <w:szCs w:val="16"/>
              </w:rPr>
              <w:t>Crossword, Hypercity ….</w:t>
            </w:r>
          </w:p>
        </w:tc>
      </w:tr>
      <w:tr w:rsidR="004F3CFD" w:rsidRPr="002F531A" w14:paraId="382A651B" w14:textId="77777777" w:rsidTr="00046475">
        <w:trPr>
          <w:cantSplit/>
        </w:trPr>
        <w:tc>
          <w:tcPr>
            <w:tcW w:w="1364" w:type="dxa"/>
            <w:shd w:val="clear" w:color="auto" w:fill="auto"/>
            <w:vAlign w:val="center"/>
          </w:tcPr>
          <w:p w14:paraId="42075945" w14:textId="77777777" w:rsidR="004F3CFD" w:rsidRPr="002F531A" w:rsidRDefault="004F3CFD"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 xml:space="preserve">Description </w:t>
            </w:r>
          </w:p>
        </w:tc>
        <w:tc>
          <w:tcPr>
            <w:tcW w:w="1814" w:type="dxa"/>
            <w:shd w:val="clear" w:color="auto" w:fill="auto"/>
            <w:vAlign w:val="center"/>
          </w:tcPr>
          <w:p w14:paraId="2EF88A07" w14:textId="77777777" w:rsidR="004F3CFD" w:rsidRPr="002F531A" w:rsidRDefault="004F3CFD" w:rsidP="00046475">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Short description about platform</w:t>
            </w:r>
          </w:p>
        </w:tc>
        <w:tc>
          <w:tcPr>
            <w:tcW w:w="720" w:type="dxa"/>
            <w:shd w:val="clear" w:color="auto" w:fill="auto"/>
            <w:vAlign w:val="center"/>
          </w:tcPr>
          <w:p w14:paraId="0FD3FFD8" w14:textId="77777777" w:rsidR="004F3CFD" w:rsidRPr="002F531A" w:rsidRDefault="004F3CFD"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Text</w:t>
            </w:r>
          </w:p>
        </w:tc>
        <w:tc>
          <w:tcPr>
            <w:tcW w:w="540" w:type="dxa"/>
            <w:shd w:val="clear" w:color="auto" w:fill="auto"/>
            <w:vAlign w:val="center"/>
          </w:tcPr>
          <w:p w14:paraId="530AB804" w14:textId="77777777" w:rsidR="004F3CFD" w:rsidRPr="002F531A" w:rsidRDefault="004F3CFD"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N</w:t>
            </w:r>
          </w:p>
        </w:tc>
        <w:tc>
          <w:tcPr>
            <w:tcW w:w="540" w:type="dxa"/>
            <w:shd w:val="clear" w:color="auto" w:fill="auto"/>
            <w:vAlign w:val="center"/>
          </w:tcPr>
          <w:p w14:paraId="5D425448" w14:textId="77777777" w:rsidR="004F3CFD" w:rsidRPr="002F531A" w:rsidRDefault="004F3CFD"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D</w:t>
            </w:r>
          </w:p>
        </w:tc>
        <w:tc>
          <w:tcPr>
            <w:tcW w:w="450" w:type="dxa"/>
            <w:shd w:val="clear" w:color="auto" w:fill="auto"/>
            <w:vAlign w:val="center"/>
          </w:tcPr>
          <w:p w14:paraId="54A83E66" w14:textId="77777777" w:rsidR="004F3CFD" w:rsidRPr="002F531A" w:rsidRDefault="004F3CFD" w:rsidP="00046475">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556EACA4" w14:textId="77777777" w:rsidR="004F3CFD" w:rsidRPr="002F531A" w:rsidRDefault="004F3CFD" w:rsidP="00046475">
            <w:pPr>
              <w:spacing w:before="120" w:after="120" w:line="240" w:lineRule="auto"/>
              <w:jc w:val="left"/>
              <w:rPr>
                <w:rFonts w:cs="Arial"/>
                <w:sz w:val="16"/>
                <w:szCs w:val="16"/>
              </w:rPr>
            </w:pPr>
          </w:p>
        </w:tc>
        <w:tc>
          <w:tcPr>
            <w:tcW w:w="1440" w:type="dxa"/>
            <w:shd w:val="clear" w:color="auto" w:fill="auto"/>
            <w:vAlign w:val="center"/>
          </w:tcPr>
          <w:p w14:paraId="11E1E466" w14:textId="77777777" w:rsidR="004F3CFD" w:rsidRPr="002F531A" w:rsidRDefault="004F3CFD" w:rsidP="00046475">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2203E836" w14:textId="77777777" w:rsidR="004F3CFD" w:rsidRPr="002F531A" w:rsidRDefault="004F3CFD" w:rsidP="00046475">
            <w:pPr>
              <w:pStyle w:val="Tabletext0"/>
              <w:spacing w:before="120" w:after="120" w:line="240" w:lineRule="auto"/>
              <w:jc w:val="left"/>
              <w:rPr>
                <w:rFonts w:ascii="Arial" w:hAnsi="Arial" w:cs="Arial"/>
                <w:sz w:val="16"/>
                <w:szCs w:val="16"/>
              </w:rPr>
            </w:pPr>
          </w:p>
        </w:tc>
        <w:tc>
          <w:tcPr>
            <w:tcW w:w="1800" w:type="dxa"/>
            <w:shd w:val="clear" w:color="auto" w:fill="auto"/>
            <w:vAlign w:val="center"/>
          </w:tcPr>
          <w:p w14:paraId="0AF01A37" w14:textId="77777777" w:rsidR="004F3CFD" w:rsidRPr="002F531A" w:rsidRDefault="004F3CFD" w:rsidP="00046475">
            <w:pPr>
              <w:pStyle w:val="Tabletext0"/>
              <w:spacing w:before="120" w:after="120" w:line="240" w:lineRule="auto"/>
              <w:jc w:val="left"/>
              <w:rPr>
                <w:rFonts w:ascii="Arial" w:hAnsi="Arial" w:cs="Arial"/>
                <w:sz w:val="16"/>
                <w:szCs w:val="16"/>
              </w:rPr>
            </w:pPr>
          </w:p>
        </w:tc>
      </w:tr>
      <w:tr w:rsidR="004F3CFD" w:rsidRPr="002F531A" w14:paraId="4B707922" w14:textId="77777777" w:rsidTr="00046475">
        <w:trPr>
          <w:cantSplit/>
        </w:trPr>
        <w:tc>
          <w:tcPr>
            <w:tcW w:w="1364" w:type="dxa"/>
            <w:shd w:val="clear" w:color="auto" w:fill="auto"/>
            <w:vAlign w:val="center"/>
          </w:tcPr>
          <w:p w14:paraId="4D758E55" w14:textId="77777777" w:rsidR="004F3CFD" w:rsidRPr="002F531A" w:rsidRDefault="004F3CFD"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Type</w:t>
            </w:r>
          </w:p>
        </w:tc>
        <w:tc>
          <w:tcPr>
            <w:tcW w:w="1814" w:type="dxa"/>
            <w:shd w:val="clear" w:color="auto" w:fill="auto"/>
            <w:vAlign w:val="center"/>
          </w:tcPr>
          <w:p w14:paraId="31E21E55" w14:textId="77777777" w:rsidR="004F3CFD" w:rsidRPr="002F531A" w:rsidRDefault="004F3CFD" w:rsidP="00046475">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Type of Platforms (modern, semi, Traditional)</w:t>
            </w:r>
          </w:p>
        </w:tc>
        <w:tc>
          <w:tcPr>
            <w:tcW w:w="720" w:type="dxa"/>
            <w:shd w:val="clear" w:color="auto" w:fill="auto"/>
            <w:vAlign w:val="center"/>
          </w:tcPr>
          <w:p w14:paraId="4AB27959" w14:textId="77777777" w:rsidR="004F3CFD" w:rsidRPr="002F531A" w:rsidRDefault="004F3CFD"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Text</w:t>
            </w:r>
          </w:p>
        </w:tc>
        <w:tc>
          <w:tcPr>
            <w:tcW w:w="540" w:type="dxa"/>
            <w:shd w:val="clear" w:color="auto" w:fill="auto"/>
            <w:vAlign w:val="center"/>
          </w:tcPr>
          <w:p w14:paraId="3BE61656" w14:textId="77777777" w:rsidR="004F3CFD" w:rsidRPr="002F531A" w:rsidRDefault="004F3CFD"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04F3B444" w14:textId="77777777" w:rsidR="004F3CFD" w:rsidRPr="002F531A" w:rsidRDefault="004F3CFD"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D</w:t>
            </w:r>
          </w:p>
        </w:tc>
        <w:tc>
          <w:tcPr>
            <w:tcW w:w="450" w:type="dxa"/>
            <w:shd w:val="clear" w:color="auto" w:fill="auto"/>
            <w:vAlign w:val="center"/>
          </w:tcPr>
          <w:p w14:paraId="14575213" w14:textId="77777777" w:rsidR="004F3CFD" w:rsidRPr="002F531A" w:rsidRDefault="004F3CFD" w:rsidP="00046475">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74F44D4F" w14:textId="77777777" w:rsidR="004F3CFD" w:rsidRPr="002F531A" w:rsidRDefault="004F3CFD" w:rsidP="00046475">
            <w:pPr>
              <w:spacing w:before="120" w:after="120" w:line="240" w:lineRule="auto"/>
              <w:jc w:val="left"/>
              <w:rPr>
                <w:rFonts w:cs="Arial"/>
                <w:sz w:val="16"/>
                <w:szCs w:val="16"/>
              </w:rPr>
            </w:pPr>
          </w:p>
        </w:tc>
        <w:tc>
          <w:tcPr>
            <w:tcW w:w="1440" w:type="dxa"/>
            <w:shd w:val="clear" w:color="auto" w:fill="auto"/>
            <w:vAlign w:val="center"/>
          </w:tcPr>
          <w:p w14:paraId="5B46C88F" w14:textId="77777777" w:rsidR="004F3CFD" w:rsidRPr="002F531A" w:rsidRDefault="004F3CFD" w:rsidP="00046475">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4588EF57" w14:textId="77777777" w:rsidR="004F3CFD" w:rsidRPr="002F531A" w:rsidRDefault="004F3CFD" w:rsidP="00046475">
            <w:pPr>
              <w:pStyle w:val="Tabletext0"/>
              <w:spacing w:before="120" w:after="120" w:line="240" w:lineRule="auto"/>
              <w:jc w:val="left"/>
              <w:rPr>
                <w:rFonts w:ascii="Arial" w:hAnsi="Arial" w:cs="Arial"/>
                <w:sz w:val="16"/>
                <w:szCs w:val="16"/>
              </w:rPr>
            </w:pPr>
          </w:p>
        </w:tc>
        <w:tc>
          <w:tcPr>
            <w:tcW w:w="1800" w:type="dxa"/>
            <w:shd w:val="clear" w:color="auto" w:fill="auto"/>
            <w:vAlign w:val="center"/>
          </w:tcPr>
          <w:p w14:paraId="3152AAD5" w14:textId="77777777" w:rsidR="004F3CFD" w:rsidRPr="002F531A" w:rsidRDefault="004F3CFD" w:rsidP="006B6D41">
            <w:pPr>
              <w:pStyle w:val="Default"/>
              <w:rPr>
                <w:rFonts w:ascii="Arial" w:hAnsi="Arial" w:cs="Arial"/>
                <w:sz w:val="16"/>
                <w:szCs w:val="16"/>
              </w:rPr>
            </w:pPr>
            <w:r w:rsidRPr="002F531A">
              <w:rPr>
                <w:rFonts w:ascii="Arial" w:hAnsi="Arial" w:cs="Arial"/>
                <w:b/>
                <w:bCs/>
                <w:sz w:val="14"/>
                <w:szCs w:val="14"/>
              </w:rPr>
              <w:t>MODERN, SEMI,  TRADITIONAL</w:t>
            </w:r>
          </w:p>
        </w:tc>
      </w:tr>
      <w:tr w:rsidR="00906FBF" w:rsidRPr="002F531A" w14:paraId="5A8D4ECC" w14:textId="77777777" w:rsidTr="00046475">
        <w:trPr>
          <w:cantSplit/>
        </w:trPr>
        <w:tc>
          <w:tcPr>
            <w:tcW w:w="1364" w:type="dxa"/>
            <w:shd w:val="clear" w:color="auto" w:fill="auto"/>
            <w:vAlign w:val="center"/>
          </w:tcPr>
          <w:p w14:paraId="34E3D954" w14:textId="77777777" w:rsidR="00906FBF" w:rsidRPr="002F531A" w:rsidRDefault="003D5740" w:rsidP="003D5740">
            <w:pPr>
              <w:pStyle w:val="Subtitle"/>
              <w:spacing w:after="120" w:line="240" w:lineRule="auto"/>
              <w:jc w:val="left"/>
              <w:rPr>
                <w:rFonts w:ascii="Arial" w:hAnsi="Arial" w:cs="Arial"/>
                <w:b w:val="0"/>
                <w:sz w:val="16"/>
                <w:szCs w:val="16"/>
              </w:rPr>
            </w:pPr>
            <w:r w:rsidRPr="002F531A">
              <w:rPr>
                <w:rFonts w:ascii="Arial" w:hAnsi="Arial" w:cs="Arial"/>
                <w:b w:val="0"/>
                <w:sz w:val="16"/>
                <w:szCs w:val="16"/>
              </w:rPr>
              <w:t xml:space="preserve">Total </w:t>
            </w:r>
          </w:p>
        </w:tc>
        <w:tc>
          <w:tcPr>
            <w:tcW w:w="1814" w:type="dxa"/>
            <w:shd w:val="clear" w:color="auto" w:fill="auto"/>
            <w:vAlign w:val="center"/>
          </w:tcPr>
          <w:p w14:paraId="24154C66" w14:textId="77777777" w:rsidR="00906FBF" w:rsidRPr="002F531A" w:rsidRDefault="00906FBF" w:rsidP="00046475">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No of stores in platforms</w:t>
            </w:r>
          </w:p>
        </w:tc>
        <w:tc>
          <w:tcPr>
            <w:tcW w:w="720" w:type="dxa"/>
            <w:shd w:val="clear" w:color="auto" w:fill="auto"/>
            <w:vAlign w:val="center"/>
          </w:tcPr>
          <w:p w14:paraId="6020B992" w14:textId="77777777" w:rsidR="00906FBF" w:rsidRPr="002F531A" w:rsidRDefault="00F83D14"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I</w:t>
            </w:r>
            <w:r w:rsidR="00906FBF" w:rsidRPr="002F531A">
              <w:rPr>
                <w:rFonts w:ascii="Arial" w:hAnsi="Arial" w:cs="Arial"/>
                <w:b w:val="0"/>
                <w:sz w:val="16"/>
                <w:szCs w:val="16"/>
              </w:rPr>
              <w:t>nt</w:t>
            </w:r>
          </w:p>
        </w:tc>
        <w:tc>
          <w:tcPr>
            <w:tcW w:w="540" w:type="dxa"/>
            <w:shd w:val="clear" w:color="auto" w:fill="auto"/>
            <w:vAlign w:val="center"/>
          </w:tcPr>
          <w:p w14:paraId="627C120B" w14:textId="77777777" w:rsidR="00906FBF" w:rsidRPr="002F531A" w:rsidRDefault="00906FBF" w:rsidP="00261A72">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4CCD2170" w14:textId="77777777" w:rsidR="00906FBF" w:rsidRPr="002F531A" w:rsidRDefault="00906FBF" w:rsidP="00261A72">
            <w:pPr>
              <w:pStyle w:val="Subtitle"/>
              <w:spacing w:after="120" w:line="240" w:lineRule="auto"/>
              <w:jc w:val="left"/>
              <w:rPr>
                <w:rFonts w:ascii="Arial" w:hAnsi="Arial" w:cs="Arial"/>
                <w:b w:val="0"/>
                <w:sz w:val="16"/>
                <w:szCs w:val="16"/>
              </w:rPr>
            </w:pPr>
            <w:r w:rsidRPr="002F531A">
              <w:rPr>
                <w:rFonts w:ascii="Arial" w:hAnsi="Arial" w:cs="Arial"/>
                <w:b w:val="0"/>
                <w:sz w:val="16"/>
                <w:szCs w:val="16"/>
              </w:rPr>
              <w:t>D</w:t>
            </w:r>
          </w:p>
        </w:tc>
        <w:tc>
          <w:tcPr>
            <w:tcW w:w="450" w:type="dxa"/>
            <w:shd w:val="clear" w:color="auto" w:fill="auto"/>
            <w:vAlign w:val="center"/>
          </w:tcPr>
          <w:p w14:paraId="74889FAC" w14:textId="77777777" w:rsidR="00906FBF" w:rsidRPr="002F531A" w:rsidRDefault="00906FBF" w:rsidP="00261A72">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38628F75" w14:textId="77777777" w:rsidR="00906FBF" w:rsidRPr="002F531A" w:rsidRDefault="00906FBF" w:rsidP="00261A72">
            <w:pPr>
              <w:spacing w:before="120" w:after="120" w:line="240" w:lineRule="auto"/>
              <w:jc w:val="left"/>
              <w:rPr>
                <w:rFonts w:cs="Arial"/>
                <w:sz w:val="16"/>
                <w:szCs w:val="16"/>
              </w:rPr>
            </w:pPr>
          </w:p>
        </w:tc>
        <w:tc>
          <w:tcPr>
            <w:tcW w:w="1440" w:type="dxa"/>
            <w:shd w:val="clear" w:color="auto" w:fill="auto"/>
            <w:vAlign w:val="center"/>
          </w:tcPr>
          <w:p w14:paraId="38264CA7" w14:textId="77777777" w:rsidR="00906FBF" w:rsidRPr="002F531A" w:rsidRDefault="00906FBF" w:rsidP="00046475">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305771A5" w14:textId="77777777" w:rsidR="00906FBF" w:rsidRPr="002F531A" w:rsidRDefault="00906FBF" w:rsidP="00046475">
            <w:pPr>
              <w:pStyle w:val="Tabletext0"/>
              <w:spacing w:before="120" w:after="120" w:line="240" w:lineRule="auto"/>
              <w:jc w:val="left"/>
              <w:rPr>
                <w:rFonts w:ascii="Arial" w:hAnsi="Arial" w:cs="Arial"/>
                <w:sz w:val="16"/>
                <w:szCs w:val="16"/>
              </w:rPr>
            </w:pPr>
          </w:p>
        </w:tc>
        <w:tc>
          <w:tcPr>
            <w:tcW w:w="1800" w:type="dxa"/>
            <w:shd w:val="clear" w:color="auto" w:fill="auto"/>
            <w:vAlign w:val="center"/>
          </w:tcPr>
          <w:p w14:paraId="25AF8BA7" w14:textId="77777777" w:rsidR="00906FBF" w:rsidRPr="002F531A" w:rsidRDefault="00F83D14" w:rsidP="006B6D41">
            <w:pPr>
              <w:pStyle w:val="Default"/>
              <w:rPr>
                <w:rFonts w:ascii="Arial" w:hAnsi="Arial" w:cs="Arial"/>
                <w:b/>
                <w:bCs/>
                <w:sz w:val="14"/>
                <w:szCs w:val="14"/>
              </w:rPr>
            </w:pPr>
            <w:ins w:id="91" w:author="ankita.singh" w:date="2015-05-06T11:42:00Z">
              <w:r>
                <w:rPr>
                  <w:rFonts w:ascii="Arial" w:hAnsi="Arial" w:cs="Arial"/>
                  <w:b/>
                  <w:bCs/>
                  <w:sz w:val="14"/>
                  <w:szCs w:val="14"/>
                </w:rPr>
                <w:t>(to be backed by data- linkage)</w:t>
              </w:r>
            </w:ins>
          </w:p>
        </w:tc>
      </w:tr>
    </w:tbl>
    <w:p w14:paraId="7A14CCBC" w14:textId="77777777" w:rsidR="00216819" w:rsidRPr="002F531A" w:rsidRDefault="00216819" w:rsidP="005F6B2D">
      <w:pPr>
        <w:rPr>
          <w:rFonts w:cs="Arial"/>
          <w:b/>
        </w:rPr>
      </w:pPr>
    </w:p>
    <w:p w14:paraId="0AFF4654" w14:textId="77777777" w:rsidR="00962DE6" w:rsidRPr="002F531A" w:rsidRDefault="00962DE6" w:rsidP="005F6B2D">
      <w:pPr>
        <w:rPr>
          <w:rFonts w:cs="Arial"/>
        </w:rPr>
      </w:pPr>
    </w:p>
    <w:p w14:paraId="7E39CC12" w14:textId="77777777" w:rsidR="00AB0933" w:rsidRPr="002F531A" w:rsidRDefault="00AB0933" w:rsidP="0050580A">
      <w:pPr>
        <w:pStyle w:val="Heading3"/>
        <w:numPr>
          <w:ilvl w:val="2"/>
          <w:numId w:val="6"/>
        </w:numPr>
      </w:pPr>
      <w:bookmarkStart w:id="92" w:name="_Geo_Spread"/>
      <w:bookmarkStart w:id="93" w:name="_Toc414543398"/>
      <w:bookmarkEnd w:id="92"/>
      <w:r w:rsidRPr="002F531A">
        <w:t xml:space="preserve">Geo </w:t>
      </w:r>
      <w:r w:rsidR="00066E3C" w:rsidRPr="002F531A">
        <w:t>Location</w:t>
      </w:r>
      <w:r w:rsidR="00F30FDE" w:rsidRPr="002F531A">
        <w:t>-Contact</w:t>
      </w:r>
      <w:bookmarkEnd w:id="93"/>
    </w:p>
    <w:p w14:paraId="0A56BA4A" w14:textId="77777777" w:rsidR="00C55E45" w:rsidRPr="002F531A" w:rsidRDefault="00C55E45" w:rsidP="0050580A">
      <w:pPr>
        <w:pStyle w:val="Default"/>
        <w:numPr>
          <w:ilvl w:val="0"/>
          <w:numId w:val="9"/>
        </w:numPr>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Form Name</w:t>
      </w:r>
      <w:r w:rsidRPr="002F531A">
        <w:rPr>
          <w:rFonts w:ascii="Arial" w:eastAsia="Times New Roman" w:hAnsi="Arial" w:cs="Arial"/>
          <w:color w:val="auto"/>
          <w:sz w:val="18"/>
          <w:szCs w:val="18"/>
          <w:lang w:val="en-AU"/>
        </w:rPr>
        <w:tab/>
        <w:t xml:space="preserve">: Geo </w:t>
      </w:r>
      <w:r w:rsidR="00066E3C" w:rsidRPr="002F531A">
        <w:rPr>
          <w:rFonts w:ascii="Arial" w:eastAsia="Times New Roman" w:hAnsi="Arial" w:cs="Arial"/>
          <w:color w:val="auto"/>
          <w:sz w:val="18"/>
          <w:szCs w:val="18"/>
          <w:lang w:val="en-AU"/>
        </w:rPr>
        <w:t>Location</w:t>
      </w:r>
      <w:r w:rsidRPr="002F531A">
        <w:rPr>
          <w:rFonts w:ascii="Arial" w:eastAsia="Times New Roman" w:hAnsi="Arial" w:cs="Arial"/>
          <w:color w:val="auto"/>
          <w:sz w:val="18"/>
          <w:szCs w:val="18"/>
          <w:lang w:val="en-AU"/>
        </w:rPr>
        <w:t xml:space="preserve"> </w:t>
      </w:r>
    </w:p>
    <w:p w14:paraId="3C356427" w14:textId="77777777" w:rsidR="00C55E45" w:rsidRPr="002F531A" w:rsidRDefault="00C55E45" w:rsidP="00C55E45">
      <w:pPr>
        <w:pStyle w:val="Default"/>
        <w:ind w:left="1440"/>
        <w:rPr>
          <w:rFonts w:ascii="Arial" w:eastAsia="Times New Roman" w:hAnsi="Arial" w:cs="Arial"/>
          <w:color w:val="auto"/>
          <w:sz w:val="18"/>
          <w:szCs w:val="18"/>
          <w:lang w:val="en-AU"/>
        </w:rPr>
      </w:pPr>
    </w:p>
    <w:p w14:paraId="674FF9A4" w14:textId="77777777" w:rsidR="00C55E45" w:rsidRPr="002F531A" w:rsidRDefault="00C55E45" w:rsidP="0050580A">
      <w:pPr>
        <w:pStyle w:val="Default"/>
        <w:numPr>
          <w:ilvl w:val="0"/>
          <w:numId w:val="9"/>
        </w:numPr>
        <w:spacing w:line="360" w:lineRule="auto"/>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Inputs</w:t>
      </w:r>
      <w:r w:rsidRPr="002F531A">
        <w:rPr>
          <w:rFonts w:ascii="Arial" w:eastAsia="Times New Roman" w:hAnsi="Arial" w:cs="Arial"/>
          <w:color w:val="auto"/>
          <w:sz w:val="18"/>
          <w:szCs w:val="18"/>
          <w:lang w:val="en-AU"/>
        </w:rPr>
        <w:tab/>
      </w:r>
      <w:r w:rsidRPr="002F531A">
        <w:rPr>
          <w:rFonts w:ascii="Arial" w:eastAsia="Times New Roman" w:hAnsi="Arial" w:cs="Arial"/>
          <w:color w:val="auto"/>
          <w:sz w:val="18"/>
          <w:szCs w:val="18"/>
          <w:lang w:val="en-AU"/>
        </w:rPr>
        <w:tab/>
        <w:t xml:space="preserve">: </w:t>
      </w:r>
      <w:r w:rsidR="000A1FA2" w:rsidRPr="002F531A">
        <w:rPr>
          <w:rFonts w:ascii="Arial" w:eastAsia="Times New Roman" w:hAnsi="Arial" w:cs="Arial"/>
          <w:color w:val="auto"/>
          <w:sz w:val="18"/>
          <w:szCs w:val="18"/>
          <w:lang w:val="en-AU"/>
        </w:rPr>
        <w:t>Experiential Platform</w:t>
      </w:r>
      <w:r w:rsidRPr="002F531A">
        <w:rPr>
          <w:rFonts w:ascii="Arial" w:eastAsia="Times New Roman" w:hAnsi="Arial" w:cs="Arial"/>
          <w:color w:val="auto"/>
          <w:sz w:val="18"/>
          <w:szCs w:val="18"/>
          <w:lang w:val="en-AU"/>
        </w:rPr>
        <w:t>:</w:t>
      </w:r>
      <w:r w:rsidR="000A1FA2" w:rsidRPr="002F531A">
        <w:rPr>
          <w:rFonts w:ascii="Arial" w:eastAsia="Times New Roman" w:hAnsi="Arial" w:cs="Arial"/>
          <w:color w:val="auto"/>
          <w:sz w:val="18"/>
          <w:szCs w:val="18"/>
          <w:lang w:val="en-AU"/>
        </w:rPr>
        <w:t xml:space="preserve"> </w:t>
      </w:r>
      <w:r w:rsidR="00C90726" w:rsidRPr="002F531A">
        <w:rPr>
          <w:rFonts w:ascii="Arial" w:eastAsia="Times New Roman" w:hAnsi="Arial" w:cs="Arial"/>
          <w:color w:val="FF0000"/>
          <w:sz w:val="18"/>
          <w:szCs w:val="18"/>
          <w:lang w:val="en-AU"/>
        </w:rPr>
        <w:t>*</w:t>
      </w:r>
      <w:r w:rsidR="000A1FA2" w:rsidRPr="002F531A">
        <w:rPr>
          <w:rFonts w:ascii="Arial" w:eastAsia="Times New Roman" w:hAnsi="Arial" w:cs="Arial"/>
          <w:color w:val="auto"/>
          <w:sz w:val="18"/>
          <w:szCs w:val="18"/>
          <w:lang w:val="en-AU"/>
        </w:rPr>
        <w:t xml:space="preserve">, </w:t>
      </w:r>
    </w:p>
    <w:p w14:paraId="022901BE" w14:textId="77777777" w:rsidR="00C55E45" w:rsidRPr="002F531A" w:rsidRDefault="00C55E45" w:rsidP="00C55E45">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lastRenderedPageBreak/>
        <w:t xml:space="preserve">Drop down list, with all pre-defined all </w:t>
      </w:r>
      <w:r w:rsidR="000A1FA2" w:rsidRPr="002F531A">
        <w:rPr>
          <w:rFonts w:ascii="Arial" w:eastAsia="Times New Roman" w:hAnsi="Arial" w:cs="Arial"/>
          <w:color w:val="auto"/>
          <w:sz w:val="18"/>
          <w:szCs w:val="18"/>
          <w:lang w:val="en-AU"/>
        </w:rPr>
        <w:t>Experiential Platform</w:t>
      </w:r>
      <w:r w:rsidRPr="002F531A">
        <w:rPr>
          <w:rFonts w:ascii="Arial" w:eastAsia="Times New Roman" w:hAnsi="Arial" w:cs="Arial"/>
          <w:color w:val="auto"/>
          <w:sz w:val="18"/>
          <w:szCs w:val="18"/>
          <w:lang w:val="en-AU" w:eastAsia="en-AU"/>
        </w:rPr>
        <w:t xml:space="preserve"> (managed in manage </w:t>
      </w:r>
      <w:r w:rsidR="000A1FA2" w:rsidRPr="002F531A">
        <w:rPr>
          <w:rFonts w:ascii="Arial" w:eastAsia="Times New Roman" w:hAnsi="Arial" w:cs="Arial"/>
          <w:color w:val="auto"/>
          <w:sz w:val="18"/>
          <w:szCs w:val="18"/>
          <w:lang w:val="en-AU"/>
        </w:rPr>
        <w:t>Experiential Platform</w:t>
      </w:r>
      <w:r w:rsidRPr="002F531A">
        <w:rPr>
          <w:rFonts w:ascii="Arial" w:eastAsia="Times New Roman" w:hAnsi="Arial" w:cs="Arial"/>
          <w:color w:val="auto"/>
          <w:sz w:val="18"/>
          <w:szCs w:val="18"/>
          <w:lang w:val="en-AU" w:eastAsia="en-AU"/>
        </w:rPr>
        <w:t xml:space="preserve">) to choose, </w:t>
      </w:r>
    </w:p>
    <w:p w14:paraId="7A347E7B" w14:textId="77777777" w:rsidR="000A1FA2" w:rsidRPr="002F531A" w:rsidRDefault="000A1FA2" w:rsidP="000A1FA2">
      <w:pPr>
        <w:pStyle w:val="Default"/>
        <w:spacing w:line="360" w:lineRule="auto"/>
        <w:ind w:left="288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Manager Name</w:t>
      </w:r>
      <w:r w:rsidR="003B07C0" w:rsidRPr="002F531A">
        <w:rPr>
          <w:rFonts w:ascii="Arial" w:eastAsia="Times New Roman" w:hAnsi="Arial" w:cs="Arial"/>
          <w:color w:val="auto"/>
          <w:sz w:val="18"/>
          <w:szCs w:val="18"/>
          <w:lang w:val="en-AU"/>
        </w:rPr>
        <w:t xml:space="preserve">: </w:t>
      </w:r>
      <w:r w:rsidR="00C90726" w:rsidRPr="002F531A">
        <w:rPr>
          <w:rFonts w:ascii="Arial" w:eastAsia="Times New Roman" w:hAnsi="Arial" w:cs="Arial"/>
          <w:color w:val="FF0000"/>
          <w:sz w:val="18"/>
          <w:szCs w:val="18"/>
          <w:lang w:val="en-AU"/>
        </w:rPr>
        <w:t>*</w:t>
      </w:r>
    </w:p>
    <w:p w14:paraId="4AE5382F" w14:textId="77777777" w:rsidR="000A1FA2" w:rsidRPr="002F531A" w:rsidRDefault="000A1FA2" w:rsidP="000A1FA2">
      <w:pPr>
        <w:pStyle w:val="Default"/>
        <w:spacing w:line="360" w:lineRule="auto"/>
        <w:ind w:left="288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Department</w:t>
      </w:r>
      <w:r w:rsidR="003B07C0" w:rsidRPr="002F531A">
        <w:rPr>
          <w:rFonts w:ascii="Arial" w:eastAsia="Times New Roman" w:hAnsi="Arial" w:cs="Arial"/>
          <w:color w:val="auto"/>
          <w:sz w:val="18"/>
          <w:szCs w:val="18"/>
          <w:lang w:val="en-AU"/>
        </w:rPr>
        <w:t xml:space="preserve">: </w:t>
      </w:r>
      <w:r w:rsidR="00C90726" w:rsidRPr="002F531A">
        <w:rPr>
          <w:rFonts w:ascii="Arial" w:eastAsia="Times New Roman" w:hAnsi="Arial" w:cs="Arial"/>
          <w:color w:val="FF0000"/>
          <w:sz w:val="18"/>
          <w:szCs w:val="18"/>
          <w:lang w:val="en-AU"/>
        </w:rPr>
        <w:t>*</w:t>
      </w:r>
    </w:p>
    <w:p w14:paraId="56A94B73" w14:textId="77777777" w:rsidR="000A1FA2" w:rsidRPr="002F531A" w:rsidRDefault="000A1FA2" w:rsidP="000A1FA2">
      <w:pPr>
        <w:pStyle w:val="Default"/>
        <w:spacing w:line="360" w:lineRule="auto"/>
        <w:ind w:left="288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Designation</w:t>
      </w:r>
      <w:r w:rsidR="003B07C0" w:rsidRPr="002F531A">
        <w:rPr>
          <w:rFonts w:ascii="Arial" w:eastAsia="Times New Roman" w:hAnsi="Arial" w:cs="Arial"/>
          <w:color w:val="auto"/>
          <w:sz w:val="18"/>
          <w:szCs w:val="18"/>
          <w:lang w:val="en-AU"/>
        </w:rPr>
        <w:t xml:space="preserve">: </w:t>
      </w:r>
      <w:r w:rsidR="00C90726" w:rsidRPr="002F531A">
        <w:rPr>
          <w:rFonts w:ascii="Arial" w:eastAsia="Times New Roman" w:hAnsi="Arial" w:cs="Arial"/>
          <w:color w:val="FF0000"/>
          <w:sz w:val="18"/>
          <w:szCs w:val="18"/>
          <w:lang w:val="en-AU"/>
        </w:rPr>
        <w:t>*</w:t>
      </w:r>
    </w:p>
    <w:p w14:paraId="37C05597" w14:textId="77777777" w:rsidR="000A1FA2" w:rsidRPr="002F531A" w:rsidRDefault="000A1FA2" w:rsidP="000A1FA2">
      <w:pPr>
        <w:pStyle w:val="Default"/>
        <w:spacing w:line="360" w:lineRule="auto"/>
        <w:ind w:left="288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Contact No.</w:t>
      </w:r>
      <w:r w:rsidR="003B07C0" w:rsidRPr="002F531A">
        <w:rPr>
          <w:rFonts w:ascii="Arial" w:eastAsia="Times New Roman" w:hAnsi="Arial" w:cs="Arial"/>
          <w:color w:val="auto"/>
          <w:sz w:val="18"/>
          <w:szCs w:val="18"/>
          <w:lang w:val="en-AU"/>
        </w:rPr>
        <w:t xml:space="preserve">: </w:t>
      </w:r>
      <w:r w:rsidR="00C90726" w:rsidRPr="002F531A">
        <w:rPr>
          <w:rFonts w:ascii="Arial" w:eastAsia="Times New Roman" w:hAnsi="Arial" w:cs="Arial"/>
          <w:color w:val="FF0000"/>
          <w:sz w:val="18"/>
          <w:szCs w:val="18"/>
          <w:lang w:val="en-AU"/>
        </w:rPr>
        <w:t>*</w:t>
      </w:r>
    </w:p>
    <w:p w14:paraId="68A06163" w14:textId="77777777" w:rsidR="000A1FA2" w:rsidRPr="002F531A" w:rsidRDefault="000A1FA2" w:rsidP="000A1FA2">
      <w:pPr>
        <w:pStyle w:val="Default"/>
        <w:spacing w:line="360" w:lineRule="auto"/>
        <w:ind w:left="288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Email</w:t>
      </w:r>
      <w:r w:rsidR="003B07C0" w:rsidRPr="002F531A">
        <w:rPr>
          <w:rFonts w:ascii="Arial" w:eastAsia="Times New Roman" w:hAnsi="Arial" w:cs="Arial"/>
          <w:color w:val="auto"/>
          <w:sz w:val="18"/>
          <w:szCs w:val="18"/>
          <w:lang w:val="en-AU"/>
        </w:rPr>
        <w:t xml:space="preserve">: </w:t>
      </w:r>
      <w:r w:rsidR="00C90726" w:rsidRPr="002F531A">
        <w:rPr>
          <w:rFonts w:ascii="Arial" w:eastAsia="Times New Roman" w:hAnsi="Arial" w:cs="Arial"/>
          <w:color w:val="FF0000"/>
          <w:sz w:val="18"/>
          <w:szCs w:val="18"/>
          <w:lang w:val="en-AU"/>
        </w:rPr>
        <w:t>*</w:t>
      </w:r>
    </w:p>
    <w:p w14:paraId="6BC50381" w14:textId="77777777" w:rsidR="000A1FA2" w:rsidRPr="002F531A" w:rsidRDefault="000A1FA2" w:rsidP="000A1FA2">
      <w:pPr>
        <w:pStyle w:val="Default"/>
        <w:spacing w:line="360" w:lineRule="auto"/>
        <w:ind w:left="288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Location</w:t>
      </w:r>
      <w:r w:rsidR="003B07C0" w:rsidRPr="002F531A">
        <w:rPr>
          <w:rFonts w:ascii="Arial" w:eastAsia="Times New Roman" w:hAnsi="Arial" w:cs="Arial"/>
          <w:color w:val="auto"/>
          <w:sz w:val="18"/>
          <w:szCs w:val="18"/>
          <w:lang w:val="en-AU"/>
        </w:rPr>
        <w:t>: Optional</w:t>
      </w:r>
    </w:p>
    <w:p w14:paraId="00246554" w14:textId="77777777" w:rsidR="000A1FA2" w:rsidRPr="002F531A" w:rsidRDefault="000A1FA2" w:rsidP="000A1FA2">
      <w:pPr>
        <w:pStyle w:val="Default"/>
        <w:spacing w:line="360" w:lineRule="auto"/>
        <w:ind w:left="288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Pin code</w:t>
      </w:r>
      <w:r w:rsidR="003B07C0" w:rsidRPr="002F531A">
        <w:rPr>
          <w:rFonts w:ascii="Arial" w:eastAsia="Times New Roman" w:hAnsi="Arial" w:cs="Arial"/>
          <w:color w:val="auto"/>
          <w:sz w:val="18"/>
          <w:szCs w:val="18"/>
          <w:lang w:val="en-AU"/>
        </w:rPr>
        <w:t>: Optional</w:t>
      </w:r>
    </w:p>
    <w:p w14:paraId="0F4FE591" w14:textId="77777777" w:rsidR="00A41FFC" w:rsidRPr="002F531A" w:rsidRDefault="00A41FFC" w:rsidP="000A1FA2">
      <w:pPr>
        <w:pStyle w:val="Default"/>
        <w:spacing w:line="360" w:lineRule="auto"/>
        <w:ind w:left="288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Longitude and Latitude will be mapped with pin code in a table, data with pin code, Longitude and Latitude will be provided by NXP media and we will upload it from excel. After entering pin code it automatically search longitude and latitude against pin code and fill respective field. If Pin code is not found in table then it aquatically update Google map data with pin code.</w:t>
      </w:r>
    </w:p>
    <w:p w14:paraId="072698F0" w14:textId="77777777" w:rsidR="00C55E45" w:rsidRPr="002F531A" w:rsidRDefault="00B11706" w:rsidP="000A1FA2">
      <w:pPr>
        <w:pStyle w:val="Default"/>
        <w:spacing w:line="360" w:lineRule="auto"/>
        <w:ind w:left="288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Longitude</w:t>
      </w:r>
      <w:r w:rsidR="003B07C0" w:rsidRPr="002F531A">
        <w:rPr>
          <w:rFonts w:ascii="Arial" w:eastAsia="Times New Roman" w:hAnsi="Arial" w:cs="Arial"/>
          <w:color w:val="auto"/>
          <w:sz w:val="18"/>
          <w:szCs w:val="18"/>
          <w:lang w:val="en-AU"/>
        </w:rPr>
        <w:t>: Optional</w:t>
      </w:r>
    </w:p>
    <w:p w14:paraId="6EC5E5F0" w14:textId="77777777" w:rsidR="00B11706" w:rsidRPr="002F531A" w:rsidRDefault="00B11706" w:rsidP="00B11706">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rPr>
        <w:t>Latitude: Optional</w:t>
      </w:r>
    </w:p>
    <w:p w14:paraId="391327C6" w14:textId="77777777" w:rsidR="00B11706" w:rsidRPr="002F531A" w:rsidRDefault="00B11706" w:rsidP="000A1FA2">
      <w:pPr>
        <w:pStyle w:val="Default"/>
        <w:spacing w:line="360" w:lineRule="auto"/>
        <w:ind w:left="2880"/>
        <w:rPr>
          <w:rFonts w:ascii="Arial" w:eastAsia="Times New Roman" w:hAnsi="Arial" w:cs="Arial"/>
          <w:color w:val="auto"/>
          <w:sz w:val="18"/>
          <w:szCs w:val="18"/>
          <w:lang w:val="en-AU" w:eastAsia="en-AU"/>
        </w:rPr>
      </w:pPr>
    </w:p>
    <w:p w14:paraId="2EE99F16" w14:textId="77777777" w:rsidR="00C55E45" w:rsidRPr="002F531A" w:rsidRDefault="00C55E45" w:rsidP="00C55E45">
      <w:pPr>
        <w:pStyle w:val="Default"/>
        <w:spacing w:line="360" w:lineRule="auto"/>
        <w:rPr>
          <w:rFonts w:ascii="Arial" w:eastAsia="Times New Roman" w:hAnsi="Arial" w:cs="Arial"/>
          <w:color w:val="auto"/>
          <w:sz w:val="18"/>
          <w:szCs w:val="18"/>
          <w:lang w:val="en-AU" w:eastAsia="en-AU"/>
        </w:rPr>
      </w:pPr>
      <w:r w:rsidRPr="002F531A">
        <w:rPr>
          <w:rFonts w:ascii="Arial" w:eastAsia="Times New Roman" w:hAnsi="Arial" w:cs="Arial"/>
          <w:i/>
          <w:color w:val="auto"/>
          <w:sz w:val="18"/>
          <w:szCs w:val="18"/>
          <w:lang w:val="en-AU" w:eastAsia="en-AU"/>
        </w:rPr>
        <w:tab/>
      </w:r>
      <w:r w:rsidRPr="002F531A">
        <w:rPr>
          <w:rFonts w:ascii="Arial" w:eastAsia="Times New Roman" w:hAnsi="Arial" w:cs="Arial"/>
          <w:i/>
          <w:color w:val="auto"/>
          <w:sz w:val="18"/>
          <w:szCs w:val="18"/>
          <w:lang w:val="en-AU" w:eastAsia="en-AU"/>
        </w:rPr>
        <w:tab/>
        <w:t xml:space="preserve"> </w:t>
      </w:r>
    </w:p>
    <w:p w14:paraId="5388E5C2" w14:textId="77777777" w:rsidR="00C55E45" w:rsidRPr="002F531A" w:rsidRDefault="00C55E45" w:rsidP="0050580A">
      <w:pPr>
        <w:pStyle w:val="Default"/>
        <w:numPr>
          <w:ilvl w:val="0"/>
          <w:numId w:val="9"/>
        </w:numPr>
        <w:spacing w:line="360" w:lineRule="auto"/>
        <w:rPr>
          <w:rFonts w:ascii="Arial" w:eastAsia="Times New Roman" w:hAnsi="Arial" w:cs="Arial"/>
          <w:color w:val="auto"/>
          <w:sz w:val="18"/>
          <w:szCs w:val="18"/>
          <w:lang w:val="en-AU" w:eastAsia="en-AU"/>
        </w:rPr>
      </w:pPr>
      <w:r w:rsidRPr="002F531A">
        <w:rPr>
          <w:rFonts w:ascii="Arial" w:eastAsia="Times New Roman" w:hAnsi="Arial" w:cs="Arial"/>
          <w:b/>
          <w:color w:val="auto"/>
          <w:sz w:val="18"/>
          <w:szCs w:val="18"/>
          <w:lang w:val="en-AU"/>
        </w:rPr>
        <w:t>Validation</w:t>
      </w:r>
      <w:r w:rsidRPr="002F531A">
        <w:rPr>
          <w:rFonts w:ascii="Arial" w:eastAsia="Times New Roman" w:hAnsi="Arial" w:cs="Arial"/>
          <w:color w:val="auto"/>
          <w:sz w:val="18"/>
          <w:szCs w:val="18"/>
          <w:lang w:val="en-AU"/>
        </w:rPr>
        <w:tab/>
        <w:t xml:space="preserve">: Client side validation (like required field validation) will be checked for all mandatory fields. If mandatory field will blank then a proper message will appeared like “Please select </w:t>
      </w:r>
      <w:r w:rsidR="003B07C0" w:rsidRPr="002F531A">
        <w:rPr>
          <w:rFonts w:ascii="Arial" w:eastAsia="Times New Roman" w:hAnsi="Arial" w:cs="Arial"/>
          <w:color w:val="auto"/>
          <w:sz w:val="18"/>
          <w:szCs w:val="18"/>
          <w:lang w:val="en-AU"/>
        </w:rPr>
        <w:t>Experiential Platform</w:t>
      </w:r>
      <w:r w:rsidRPr="002F531A">
        <w:rPr>
          <w:rFonts w:ascii="Arial" w:eastAsia="Times New Roman" w:hAnsi="Arial" w:cs="Arial"/>
          <w:color w:val="auto"/>
          <w:sz w:val="18"/>
          <w:szCs w:val="18"/>
          <w:lang w:val="en-AU"/>
        </w:rPr>
        <w:t xml:space="preserve">” for </w:t>
      </w:r>
      <w:r w:rsidR="003B07C0" w:rsidRPr="002F531A">
        <w:rPr>
          <w:rFonts w:ascii="Arial" w:eastAsia="Times New Roman" w:hAnsi="Arial" w:cs="Arial"/>
          <w:color w:val="auto"/>
          <w:sz w:val="18"/>
          <w:szCs w:val="18"/>
          <w:lang w:val="en-AU"/>
        </w:rPr>
        <w:t>Experiential Platform drop down</w:t>
      </w:r>
      <w:r w:rsidRPr="002F531A">
        <w:rPr>
          <w:rFonts w:ascii="Arial" w:eastAsia="Times New Roman" w:hAnsi="Arial" w:cs="Arial"/>
          <w:color w:val="auto"/>
          <w:sz w:val="18"/>
          <w:szCs w:val="18"/>
          <w:lang w:val="en-AU"/>
        </w:rPr>
        <w:t>, “Please fill m</w:t>
      </w:r>
      <w:r w:rsidR="003B07C0" w:rsidRPr="002F531A">
        <w:rPr>
          <w:rFonts w:ascii="Arial" w:eastAsia="Times New Roman" w:hAnsi="Arial" w:cs="Arial"/>
          <w:color w:val="auto"/>
          <w:sz w:val="18"/>
          <w:szCs w:val="18"/>
          <w:lang w:val="en-AU"/>
        </w:rPr>
        <w:t>anager</w:t>
      </w:r>
      <w:r w:rsidRPr="002F531A">
        <w:rPr>
          <w:rFonts w:ascii="Arial" w:eastAsia="Times New Roman" w:hAnsi="Arial" w:cs="Arial"/>
          <w:color w:val="auto"/>
          <w:sz w:val="18"/>
          <w:szCs w:val="18"/>
          <w:lang w:val="en-AU"/>
        </w:rPr>
        <w:t xml:space="preserve"> name</w:t>
      </w:r>
      <w:r w:rsidR="00D45EDB" w:rsidRPr="002F531A">
        <w:rPr>
          <w:rFonts w:ascii="Arial" w:eastAsia="Times New Roman" w:hAnsi="Arial" w:cs="Arial"/>
          <w:color w:val="auto"/>
          <w:sz w:val="18"/>
          <w:szCs w:val="18"/>
          <w:lang w:val="en-AU"/>
        </w:rPr>
        <w:t>” for Manager name, “Please fill Department of manager”  for Department … , in</w:t>
      </w:r>
      <w:r w:rsidRPr="002F531A">
        <w:rPr>
          <w:rFonts w:ascii="Arial" w:eastAsia="Times New Roman" w:hAnsi="Arial" w:cs="Arial"/>
          <w:color w:val="auto"/>
          <w:sz w:val="18"/>
          <w:szCs w:val="18"/>
          <w:lang w:val="en-AU"/>
        </w:rPr>
        <w:t xml:space="preserve"> a pop up without post back. Before inserting records in database, server side validation for duplicate record (Experiential Platform) will be checked and a proper message “Record is already exist” will appear. After successful updation and insertion a proper message like “Record is successfully inserted” / “Record is successfully updated” will appear. </w:t>
      </w:r>
    </w:p>
    <w:p w14:paraId="45E32A5A" w14:textId="77777777" w:rsidR="00C55E45" w:rsidRPr="002F531A" w:rsidRDefault="00C55E45" w:rsidP="00C55E45">
      <w:pPr>
        <w:pStyle w:val="Default"/>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rPr>
        <w:t xml:space="preserve">                                                            </w:t>
      </w:r>
    </w:p>
    <w:p w14:paraId="36DCA799" w14:textId="77777777" w:rsidR="00C55E45" w:rsidRPr="002F531A" w:rsidRDefault="00C55E45" w:rsidP="00C55E45">
      <w:pPr>
        <w:pStyle w:val="Default"/>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 xml:space="preserve">                       </w:t>
      </w:r>
    </w:p>
    <w:p w14:paraId="4A165772" w14:textId="77777777" w:rsidR="00C55E45" w:rsidRPr="002F531A" w:rsidRDefault="00C55E45" w:rsidP="0050580A">
      <w:pPr>
        <w:pStyle w:val="Default"/>
        <w:numPr>
          <w:ilvl w:val="0"/>
          <w:numId w:val="10"/>
        </w:numPr>
        <w:ind w:left="1440"/>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Action</w:t>
      </w:r>
      <w:r w:rsidRPr="002F531A">
        <w:rPr>
          <w:rFonts w:ascii="Arial" w:eastAsia="Times New Roman" w:hAnsi="Arial" w:cs="Arial"/>
          <w:b/>
          <w:color w:val="auto"/>
          <w:sz w:val="18"/>
          <w:szCs w:val="18"/>
          <w:lang w:val="en-AU"/>
        </w:rPr>
        <w:tab/>
      </w:r>
      <w:r w:rsidRPr="002F531A">
        <w:rPr>
          <w:rFonts w:ascii="Arial" w:eastAsia="Times New Roman" w:hAnsi="Arial" w:cs="Arial"/>
          <w:b/>
          <w:color w:val="auto"/>
          <w:sz w:val="18"/>
          <w:szCs w:val="18"/>
          <w:lang w:val="en-AU"/>
        </w:rPr>
        <w:tab/>
      </w:r>
      <w:r w:rsidRPr="002F531A">
        <w:rPr>
          <w:rFonts w:ascii="Arial" w:eastAsia="Times New Roman" w:hAnsi="Arial" w:cs="Arial"/>
          <w:color w:val="auto"/>
          <w:sz w:val="18"/>
          <w:szCs w:val="18"/>
          <w:lang w:val="en-AU"/>
        </w:rPr>
        <w:t>:  User should be able to Add, Edit, Delete and View operations as his Rights</w:t>
      </w:r>
      <w:r w:rsidRPr="002F531A">
        <w:rPr>
          <w:rFonts w:ascii="Arial" w:eastAsia="Times New Roman" w:hAnsi="Arial" w:cs="Arial"/>
          <w:b/>
          <w:color w:val="auto"/>
          <w:sz w:val="18"/>
          <w:szCs w:val="18"/>
          <w:lang w:val="en-AU"/>
        </w:rPr>
        <w:t xml:space="preserve">                           </w:t>
      </w:r>
      <w:r w:rsidRPr="002F531A">
        <w:rPr>
          <w:rFonts w:ascii="Arial" w:eastAsia="Times New Roman" w:hAnsi="Arial" w:cs="Arial"/>
          <w:color w:val="auto"/>
          <w:sz w:val="18"/>
          <w:szCs w:val="18"/>
          <w:lang w:val="en-AU"/>
        </w:rPr>
        <w:t>Assigned in user role mapping section.</w:t>
      </w:r>
    </w:p>
    <w:p w14:paraId="56259976" w14:textId="77777777" w:rsidR="00C55E45" w:rsidRPr="002F531A" w:rsidRDefault="00C55E45" w:rsidP="00C55E45">
      <w:pPr>
        <w:pStyle w:val="Default"/>
        <w:ind w:left="1440"/>
        <w:rPr>
          <w:rFonts w:ascii="Arial" w:eastAsia="Times New Roman" w:hAnsi="Arial" w:cs="Arial"/>
          <w:color w:val="auto"/>
          <w:sz w:val="18"/>
          <w:szCs w:val="18"/>
          <w:lang w:val="en-AU"/>
        </w:rPr>
      </w:pPr>
    </w:p>
    <w:p w14:paraId="7B7D3707" w14:textId="77777777" w:rsidR="00C55E45" w:rsidRPr="002F531A" w:rsidRDefault="00C55E45" w:rsidP="00C55E45">
      <w:pPr>
        <w:pStyle w:val="Default"/>
        <w:spacing w:line="360" w:lineRule="auto"/>
        <w:ind w:left="144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 xml:space="preserve">After clicking on menu navigation &gt; Manage </w:t>
      </w:r>
      <w:r w:rsidR="006D3586" w:rsidRPr="002F531A">
        <w:rPr>
          <w:rFonts w:ascii="Arial" w:eastAsia="Times New Roman" w:hAnsi="Arial" w:cs="Arial"/>
          <w:color w:val="auto"/>
          <w:sz w:val="18"/>
          <w:szCs w:val="18"/>
          <w:lang w:val="en-AU"/>
        </w:rPr>
        <w:t xml:space="preserve">Geo </w:t>
      </w:r>
      <w:r w:rsidR="00066E3C" w:rsidRPr="002F531A">
        <w:rPr>
          <w:rFonts w:ascii="Arial" w:eastAsia="Times New Roman" w:hAnsi="Arial" w:cs="Arial"/>
          <w:color w:val="auto"/>
          <w:sz w:val="18"/>
          <w:szCs w:val="18"/>
          <w:lang w:val="en-AU"/>
        </w:rPr>
        <w:t>Location</w:t>
      </w:r>
      <w:r w:rsidRPr="002F531A">
        <w:rPr>
          <w:rFonts w:ascii="Arial" w:eastAsia="Times New Roman" w:hAnsi="Arial" w:cs="Arial"/>
          <w:color w:val="auto"/>
          <w:sz w:val="18"/>
          <w:szCs w:val="18"/>
          <w:lang w:val="en-AU"/>
        </w:rPr>
        <w:t xml:space="preserve">, a page will be displayed with all data stored in database in a tabular format. In last column there will be option to update / Delete the record. After clicking on update, a message will be appear for confirmation “Are You sure to want the delete the record” With Yes and No option. If user will click on Yes, Record will be deleted and data in tabular format will be rebind and deleted record will be not displayed. After clicking on No option, no action will be fired. </w:t>
      </w:r>
    </w:p>
    <w:p w14:paraId="0DB50EB8" w14:textId="77777777" w:rsidR="00C55E45" w:rsidRPr="002F531A" w:rsidRDefault="00C55E45" w:rsidP="00C55E45">
      <w:pPr>
        <w:pStyle w:val="Default"/>
        <w:spacing w:line="360" w:lineRule="auto"/>
        <w:ind w:left="144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There will be an option to add new record above the tabular list.  After clicking on “Add New Record” a form will appear with different input boxes as mentioned in Inputs section.</w:t>
      </w:r>
    </w:p>
    <w:p w14:paraId="76025007" w14:textId="77777777" w:rsidR="00C55E45" w:rsidRPr="002F531A" w:rsidRDefault="00C55E45" w:rsidP="00C55E45">
      <w:pPr>
        <w:pStyle w:val="Default"/>
        <w:spacing w:line="360" w:lineRule="auto"/>
        <w:ind w:left="144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rPr>
        <w:t>After updating deleting record a log will created in Log_</w:t>
      </w:r>
      <w:r w:rsidR="002A26E6" w:rsidRPr="002F531A">
        <w:rPr>
          <w:rFonts w:ascii="Arial" w:eastAsia="Times New Roman" w:hAnsi="Arial" w:cs="Arial"/>
          <w:color w:val="auto"/>
          <w:sz w:val="18"/>
          <w:szCs w:val="18"/>
          <w:lang w:val="en-AU"/>
        </w:rPr>
        <w:t>Geo</w:t>
      </w:r>
      <w:r w:rsidR="00066E3C" w:rsidRPr="002F531A">
        <w:rPr>
          <w:rFonts w:ascii="Arial" w:eastAsia="Times New Roman" w:hAnsi="Arial" w:cs="Arial"/>
          <w:color w:val="auto"/>
          <w:sz w:val="18"/>
          <w:szCs w:val="18"/>
          <w:lang w:val="en-AU"/>
        </w:rPr>
        <w:t>Location</w:t>
      </w:r>
      <w:r w:rsidRPr="002F531A">
        <w:rPr>
          <w:rFonts w:ascii="Arial" w:eastAsia="Times New Roman" w:hAnsi="Arial" w:cs="Arial"/>
          <w:color w:val="auto"/>
          <w:sz w:val="18"/>
          <w:szCs w:val="18"/>
          <w:lang w:val="en-AU"/>
        </w:rPr>
        <w:t xml:space="preserve"> table. </w:t>
      </w:r>
    </w:p>
    <w:p w14:paraId="51C51CAB" w14:textId="77777777" w:rsidR="00C55E45" w:rsidRPr="002F531A" w:rsidRDefault="00C55E45" w:rsidP="00C55E45">
      <w:pPr>
        <w:rPr>
          <w:rFonts w:cs="Arial"/>
        </w:rPr>
      </w:pPr>
    </w:p>
    <w:tbl>
      <w:tblPr>
        <w:tblW w:w="10738" w:type="dxa"/>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4"/>
        <w:gridCol w:w="1814"/>
        <w:gridCol w:w="720"/>
        <w:gridCol w:w="540"/>
        <w:gridCol w:w="540"/>
        <w:gridCol w:w="450"/>
        <w:gridCol w:w="1170"/>
        <w:gridCol w:w="1710"/>
        <w:gridCol w:w="900"/>
        <w:gridCol w:w="1530"/>
      </w:tblGrid>
      <w:tr w:rsidR="00962DE6" w:rsidRPr="002F531A" w14:paraId="4F1177B0" w14:textId="77777777" w:rsidTr="00046475">
        <w:trPr>
          <w:gridAfter w:val="9"/>
          <w:wAfter w:w="9374" w:type="dxa"/>
          <w:tblHeader/>
        </w:trPr>
        <w:tc>
          <w:tcPr>
            <w:tcW w:w="1364" w:type="dxa"/>
            <w:shd w:val="clear" w:color="auto" w:fill="E0E0E0"/>
            <w:vAlign w:val="center"/>
          </w:tcPr>
          <w:p w14:paraId="11E9BD57" w14:textId="77777777" w:rsidR="00962DE6" w:rsidRPr="002F531A" w:rsidRDefault="00962DE6" w:rsidP="00046475">
            <w:pPr>
              <w:spacing w:before="120" w:after="120" w:line="240" w:lineRule="auto"/>
              <w:rPr>
                <w:rFonts w:cs="Arial"/>
                <w:b/>
                <w:sz w:val="16"/>
                <w:szCs w:val="16"/>
              </w:rPr>
            </w:pPr>
          </w:p>
        </w:tc>
      </w:tr>
      <w:tr w:rsidR="00962DE6" w:rsidRPr="002F531A" w14:paraId="392F38F2" w14:textId="77777777" w:rsidTr="00046475">
        <w:trPr>
          <w:trHeight w:val="1632"/>
          <w:tblHeader/>
        </w:trPr>
        <w:tc>
          <w:tcPr>
            <w:tcW w:w="1364" w:type="dxa"/>
            <w:shd w:val="clear" w:color="auto" w:fill="E0E0E0"/>
            <w:textDirection w:val="btLr"/>
            <w:vAlign w:val="center"/>
          </w:tcPr>
          <w:p w14:paraId="6C2986E8" w14:textId="77777777" w:rsidR="00962DE6" w:rsidRPr="002F531A" w:rsidRDefault="00962DE6" w:rsidP="00046475">
            <w:pPr>
              <w:spacing w:before="120" w:after="120" w:line="240" w:lineRule="auto"/>
              <w:ind w:left="113" w:right="113"/>
              <w:rPr>
                <w:rFonts w:cs="Arial"/>
                <w:b/>
                <w:sz w:val="16"/>
                <w:szCs w:val="16"/>
              </w:rPr>
            </w:pPr>
            <w:r w:rsidRPr="002F531A">
              <w:rPr>
                <w:rFonts w:cs="Arial"/>
                <w:b/>
                <w:sz w:val="16"/>
                <w:szCs w:val="16"/>
              </w:rPr>
              <w:t>Field Name</w:t>
            </w:r>
          </w:p>
        </w:tc>
        <w:tc>
          <w:tcPr>
            <w:tcW w:w="1814" w:type="dxa"/>
            <w:shd w:val="clear" w:color="auto" w:fill="E0E0E0"/>
            <w:textDirection w:val="btLr"/>
            <w:vAlign w:val="center"/>
          </w:tcPr>
          <w:p w14:paraId="102968AC" w14:textId="77777777" w:rsidR="00962DE6" w:rsidRPr="002F531A" w:rsidRDefault="00962DE6" w:rsidP="00046475">
            <w:pPr>
              <w:spacing w:before="120" w:after="120" w:line="240" w:lineRule="auto"/>
              <w:ind w:left="113" w:right="113"/>
              <w:rPr>
                <w:rFonts w:cs="Arial"/>
                <w:b/>
                <w:sz w:val="16"/>
                <w:szCs w:val="16"/>
              </w:rPr>
            </w:pPr>
            <w:r w:rsidRPr="002F531A">
              <w:rPr>
                <w:rFonts w:cs="Arial"/>
                <w:b/>
                <w:sz w:val="16"/>
                <w:szCs w:val="16"/>
              </w:rPr>
              <w:t>Description</w:t>
            </w:r>
          </w:p>
        </w:tc>
        <w:tc>
          <w:tcPr>
            <w:tcW w:w="720" w:type="dxa"/>
            <w:shd w:val="clear" w:color="auto" w:fill="E0E0E0"/>
            <w:textDirection w:val="btLr"/>
            <w:vAlign w:val="center"/>
          </w:tcPr>
          <w:p w14:paraId="1FA141AA" w14:textId="77777777" w:rsidR="00962DE6" w:rsidRPr="002F531A" w:rsidRDefault="00962DE6" w:rsidP="00046475">
            <w:pPr>
              <w:spacing w:before="120" w:after="120" w:line="240" w:lineRule="auto"/>
              <w:ind w:left="113" w:right="113"/>
              <w:rPr>
                <w:rFonts w:cs="Arial"/>
                <w:b/>
                <w:sz w:val="16"/>
                <w:szCs w:val="16"/>
              </w:rPr>
            </w:pPr>
            <w:r w:rsidRPr="002F531A">
              <w:rPr>
                <w:rFonts w:cs="Arial"/>
                <w:b/>
                <w:sz w:val="16"/>
                <w:szCs w:val="16"/>
              </w:rPr>
              <w:t>Type</w:t>
            </w:r>
          </w:p>
        </w:tc>
        <w:tc>
          <w:tcPr>
            <w:tcW w:w="540" w:type="dxa"/>
            <w:shd w:val="clear" w:color="auto" w:fill="E0E0E0"/>
            <w:textDirection w:val="btLr"/>
            <w:vAlign w:val="center"/>
          </w:tcPr>
          <w:p w14:paraId="0860CC8F" w14:textId="77777777" w:rsidR="00962DE6" w:rsidRPr="002F531A" w:rsidRDefault="00962DE6" w:rsidP="00046475">
            <w:pPr>
              <w:spacing w:before="120" w:after="120" w:line="240" w:lineRule="auto"/>
              <w:ind w:left="113" w:right="113"/>
              <w:rPr>
                <w:rFonts w:cs="Arial"/>
                <w:b/>
                <w:sz w:val="16"/>
                <w:szCs w:val="16"/>
              </w:rPr>
            </w:pPr>
            <w:r w:rsidRPr="002F531A">
              <w:rPr>
                <w:rFonts w:cs="Arial"/>
                <w:b/>
                <w:sz w:val="16"/>
                <w:szCs w:val="16"/>
              </w:rPr>
              <w:t>Mandatory (Y/N)</w:t>
            </w:r>
          </w:p>
        </w:tc>
        <w:tc>
          <w:tcPr>
            <w:tcW w:w="540" w:type="dxa"/>
            <w:shd w:val="clear" w:color="auto" w:fill="E0E0E0"/>
            <w:textDirection w:val="btLr"/>
            <w:vAlign w:val="center"/>
          </w:tcPr>
          <w:p w14:paraId="04944D77" w14:textId="77777777" w:rsidR="00962DE6" w:rsidRPr="002F531A" w:rsidRDefault="00962DE6" w:rsidP="00046475">
            <w:pPr>
              <w:spacing w:before="120" w:after="120" w:line="240" w:lineRule="auto"/>
              <w:ind w:left="113" w:right="113"/>
              <w:rPr>
                <w:rFonts w:cs="Arial"/>
                <w:b/>
                <w:sz w:val="16"/>
                <w:szCs w:val="16"/>
              </w:rPr>
            </w:pPr>
            <w:r w:rsidRPr="002F531A">
              <w:rPr>
                <w:rFonts w:cs="Arial"/>
                <w:b/>
                <w:sz w:val="16"/>
                <w:szCs w:val="16"/>
              </w:rPr>
              <w:t>Displayed/ Hidden (D/H)</w:t>
            </w:r>
          </w:p>
        </w:tc>
        <w:tc>
          <w:tcPr>
            <w:tcW w:w="450" w:type="dxa"/>
            <w:shd w:val="clear" w:color="auto" w:fill="E0E0E0"/>
            <w:textDirection w:val="btLr"/>
            <w:vAlign w:val="center"/>
          </w:tcPr>
          <w:p w14:paraId="486C7498" w14:textId="77777777" w:rsidR="00962DE6" w:rsidRPr="002F531A" w:rsidRDefault="00962DE6" w:rsidP="00046475">
            <w:pPr>
              <w:spacing w:before="120" w:after="120" w:line="240" w:lineRule="auto"/>
              <w:ind w:left="113" w:right="113"/>
              <w:rPr>
                <w:rFonts w:cs="Arial"/>
                <w:b/>
                <w:sz w:val="16"/>
                <w:szCs w:val="16"/>
              </w:rPr>
            </w:pPr>
            <w:r w:rsidRPr="002F531A">
              <w:rPr>
                <w:rFonts w:cs="Arial"/>
                <w:b/>
                <w:sz w:val="16"/>
                <w:szCs w:val="16"/>
              </w:rPr>
              <w:t>Read Only (Y/N)</w:t>
            </w:r>
          </w:p>
        </w:tc>
        <w:tc>
          <w:tcPr>
            <w:tcW w:w="1170" w:type="dxa"/>
            <w:shd w:val="clear" w:color="auto" w:fill="E0E0E0"/>
            <w:textDirection w:val="btLr"/>
            <w:vAlign w:val="center"/>
          </w:tcPr>
          <w:p w14:paraId="03C1C510" w14:textId="77777777" w:rsidR="00962DE6" w:rsidRPr="002F531A" w:rsidRDefault="00962DE6" w:rsidP="00046475">
            <w:pPr>
              <w:spacing w:before="120" w:after="120" w:line="240" w:lineRule="auto"/>
              <w:ind w:left="113" w:right="113"/>
              <w:rPr>
                <w:rFonts w:cs="Arial"/>
                <w:b/>
                <w:sz w:val="16"/>
                <w:szCs w:val="16"/>
              </w:rPr>
            </w:pPr>
            <w:r w:rsidRPr="002F531A">
              <w:rPr>
                <w:rFonts w:cs="Arial"/>
                <w:b/>
                <w:sz w:val="16"/>
                <w:szCs w:val="16"/>
              </w:rPr>
              <w:t>Default Value</w:t>
            </w:r>
          </w:p>
        </w:tc>
        <w:tc>
          <w:tcPr>
            <w:tcW w:w="1710" w:type="dxa"/>
            <w:shd w:val="clear" w:color="auto" w:fill="E0E0E0"/>
            <w:textDirection w:val="btLr"/>
            <w:vAlign w:val="center"/>
          </w:tcPr>
          <w:p w14:paraId="3BB1A21F" w14:textId="77777777" w:rsidR="00962DE6" w:rsidRPr="002F531A" w:rsidRDefault="00962DE6" w:rsidP="00046475">
            <w:pPr>
              <w:spacing w:before="120" w:after="120" w:line="240" w:lineRule="auto"/>
              <w:ind w:left="113" w:right="113"/>
              <w:rPr>
                <w:rFonts w:cs="Arial"/>
                <w:b/>
                <w:sz w:val="16"/>
                <w:szCs w:val="16"/>
              </w:rPr>
            </w:pPr>
            <w:r w:rsidRPr="002F531A">
              <w:rPr>
                <w:rFonts w:cs="Arial"/>
                <w:b/>
                <w:sz w:val="16"/>
                <w:szCs w:val="16"/>
              </w:rPr>
              <w:t>Calculation/ Validation</w:t>
            </w:r>
          </w:p>
        </w:tc>
        <w:tc>
          <w:tcPr>
            <w:tcW w:w="900" w:type="dxa"/>
            <w:shd w:val="clear" w:color="auto" w:fill="E0E0E0"/>
            <w:textDirection w:val="btLr"/>
            <w:vAlign w:val="center"/>
          </w:tcPr>
          <w:p w14:paraId="28A558A7" w14:textId="77777777" w:rsidR="00962DE6" w:rsidRPr="002F531A" w:rsidRDefault="00962DE6" w:rsidP="00046475">
            <w:pPr>
              <w:spacing w:before="120" w:after="120" w:line="240" w:lineRule="auto"/>
              <w:ind w:left="113" w:right="113"/>
              <w:rPr>
                <w:rFonts w:cs="Arial"/>
                <w:b/>
                <w:sz w:val="16"/>
                <w:szCs w:val="16"/>
              </w:rPr>
            </w:pPr>
            <w:r w:rsidRPr="002F531A">
              <w:rPr>
                <w:rFonts w:cs="Arial"/>
                <w:b/>
                <w:sz w:val="16"/>
                <w:szCs w:val="16"/>
              </w:rPr>
              <w:t>List o Values</w:t>
            </w:r>
          </w:p>
        </w:tc>
        <w:tc>
          <w:tcPr>
            <w:tcW w:w="1530" w:type="dxa"/>
            <w:shd w:val="clear" w:color="auto" w:fill="E0E0E0"/>
            <w:textDirection w:val="btLr"/>
            <w:vAlign w:val="center"/>
          </w:tcPr>
          <w:p w14:paraId="6A46CCE4" w14:textId="77777777" w:rsidR="00962DE6" w:rsidRPr="002F531A" w:rsidRDefault="00962DE6" w:rsidP="00046475">
            <w:pPr>
              <w:spacing w:before="120" w:after="120" w:line="240" w:lineRule="auto"/>
              <w:ind w:left="113" w:right="113"/>
              <w:rPr>
                <w:rFonts w:cs="Arial"/>
                <w:b/>
                <w:sz w:val="16"/>
                <w:szCs w:val="16"/>
              </w:rPr>
            </w:pPr>
            <w:r w:rsidRPr="002F531A">
              <w:rPr>
                <w:rFonts w:cs="Arial"/>
                <w:b/>
                <w:sz w:val="16"/>
                <w:szCs w:val="16"/>
              </w:rPr>
              <w:t>Example</w:t>
            </w:r>
          </w:p>
        </w:tc>
      </w:tr>
      <w:tr w:rsidR="00962DE6" w:rsidRPr="002F531A" w14:paraId="31FE77F0" w14:textId="77777777" w:rsidTr="00046475">
        <w:trPr>
          <w:cantSplit/>
        </w:trPr>
        <w:tc>
          <w:tcPr>
            <w:tcW w:w="1364" w:type="dxa"/>
            <w:shd w:val="clear" w:color="auto" w:fill="auto"/>
            <w:vAlign w:val="center"/>
          </w:tcPr>
          <w:p w14:paraId="63A867E4" w14:textId="77777777" w:rsidR="00962DE6" w:rsidRPr="002F531A" w:rsidRDefault="00683A93"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Platform</w:t>
            </w:r>
            <w:r w:rsidR="00A009A3" w:rsidRPr="002F531A">
              <w:rPr>
                <w:rFonts w:ascii="Arial" w:hAnsi="Arial" w:cs="Arial"/>
                <w:b w:val="0"/>
                <w:sz w:val="16"/>
                <w:szCs w:val="16"/>
              </w:rPr>
              <w:t xml:space="preserve"> Contact</w:t>
            </w:r>
            <w:r w:rsidR="00A55F52" w:rsidRPr="002F531A">
              <w:rPr>
                <w:rFonts w:ascii="Arial" w:hAnsi="Arial" w:cs="Arial"/>
                <w:b w:val="0"/>
                <w:sz w:val="16"/>
                <w:szCs w:val="16"/>
              </w:rPr>
              <w:t xml:space="preserve"> ID</w:t>
            </w:r>
          </w:p>
        </w:tc>
        <w:tc>
          <w:tcPr>
            <w:tcW w:w="1814" w:type="dxa"/>
            <w:shd w:val="clear" w:color="auto" w:fill="auto"/>
            <w:vAlign w:val="center"/>
          </w:tcPr>
          <w:p w14:paraId="4EA676B6" w14:textId="77777777" w:rsidR="00962DE6" w:rsidRPr="002F531A" w:rsidRDefault="00962DE6"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lang w:val="en-AU" w:eastAsia="zh-CN"/>
              </w:rPr>
              <w:t>auto_increment Primary key</w:t>
            </w:r>
          </w:p>
        </w:tc>
        <w:tc>
          <w:tcPr>
            <w:tcW w:w="720" w:type="dxa"/>
            <w:shd w:val="clear" w:color="auto" w:fill="auto"/>
            <w:vAlign w:val="center"/>
          </w:tcPr>
          <w:p w14:paraId="6324F8A2" w14:textId="77777777" w:rsidR="00962DE6" w:rsidRPr="002F531A" w:rsidRDefault="00962DE6"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int</w:t>
            </w:r>
          </w:p>
        </w:tc>
        <w:tc>
          <w:tcPr>
            <w:tcW w:w="540" w:type="dxa"/>
            <w:shd w:val="clear" w:color="auto" w:fill="auto"/>
            <w:vAlign w:val="center"/>
          </w:tcPr>
          <w:p w14:paraId="1C635ADC" w14:textId="77777777" w:rsidR="00962DE6" w:rsidRPr="002F531A" w:rsidRDefault="00962DE6"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2AA17500" w14:textId="77777777" w:rsidR="00962DE6" w:rsidRPr="002F531A" w:rsidRDefault="00962DE6"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0F125AFE" w14:textId="77777777" w:rsidR="00962DE6" w:rsidRPr="002F531A" w:rsidRDefault="00962DE6" w:rsidP="00046475">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4E397B85" w14:textId="77777777" w:rsidR="00962DE6" w:rsidRPr="002F531A" w:rsidRDefault="00962DE6" w:rsidP="00046475">
            <w:pPr>
              <w:spacing w:before="120" w:after="120" w:line="240" w:lineRule="auto"/>
              <w:jc w:val="left"/>
              <w:rPr>
                <w:rFonts w:cs="Arial"/>
                <w:sz w:val="16"/>
                <w:szCs w:val="16"/>
              </w:rPr>
            </w:pPr>
          </w:p>
        </w:tc>
        <w:tc>
          <w:tcPr>
            <w:tcW w:w="1710" w:type="dxa"/>
            <w:shd w:val="clear" w:color="auto" w:fill="auto"/>
            <w:vAlign w:val="center"/>
          </w:tcPr>
          <w:p w14:paraId="0E446E78" w14:textId="77777777" w:rsidR="00962DE6" w:rsidRPr="002F531A" w:rsidRDefault="00962DE6" w:rsidP="00046475">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724E9A34" w14:textId="77777777" w:rsidR="00962DE6" w:rsidRPr="002F531A" w:rsidRDefault="00962DE6" w:rsidP="00046475">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4C7EA7F6" w14:textId="77777777" w:rsidR="00962DE6" w:rsidRPr="002F531A" w:rsidRDefault="00962DE6" w:rsidP="00046475">
            <w:pPr>
              <w:pStyle w:val="Tabletext0"/>
              <w:spacing w:before="120" w:after="120" w:line="240" w:lineRule="auto"/>
              <w:jc w:val="left"/>
              <w:rPr>
                <w:rFonts w:ascii="Arial" w:hAnsi="Arial" w:cs="Arial"/>
                <w:sz w:val="16"/>
                <w:szCs w:val="16"/>
              </w:rPr>
            </w:pPr>
          </w:p>
        </w:tc>
      </w:tr>
      <w:tr w:rsidR="00962DE6" w:rsidRPr="002F531A" w14:paraId="54D6E280" w14:textId="77777777" w:rsidTr="00046475">
        <w:trPr>
          <w:cantSplit/>
        </w:trPr>
        <w:tc>
          <w:tcPr>
            <w:tcW w:w="1364" w:type="dxa"/>
            <w:shd w:val="clear" w:color="auto" w:fill="auto"/>
            <w:vAlign w:val="center"/>
          </w:tcPr>
          <w:p w14:paraId="0A4BF76D" w14:textId="77777777" w:rsidR="00962DE6" w:rsidRPr="002F531A" w:rsidRDefault="00A55F52"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PlatformID</w:t>
            </w:r>
          </w:p>
        </w:tc>
        <w:tc>
          <w:tcPr>
            <w:tcW w:w="1814" w:type="dxa"/>
            <w:shd w:val="clear" w:color="auto" w:fill="auto"/>
            <w:vAlign w:val="center"/>
          </w:tcPr>
          <w:p w14:paraId="1F5FBDC8" w14:textId="77777777" w:rsidR="00962DE6" w:rsidRPr="002F531A" w:rsidRDefault="00A55F52" w:rsidP="00046475">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Foreign key</w:t>
            </w:r>
          </w:p>
        </w:tc>
        <w:tc>
          <w:tcPr>
            <w:tcW w:w="720" w:type="dxa"/>
            <w:shd w:val="clear" w:color="auto" w:fill="auto"/>
            <w:vAlign w:val="center"/>
          </w:tcPr>
          <w:p w14:paraId="37006970" w14:textId="77777777" w:rsidR="00962DE6" w:rsidRPr="002F531A" w:rsidRDefault="00962DE6"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int</w:t>
            </w:r>
          </w:p>
        </w:tc>
        <w:tc>
          <w:tcPr>
            <w:tcW w:w="540" w:type="dxa"/>
            <w:shd w:val="clear" w:color="auto" w:fill="auto"/>
            <w:vAlign w:val="center"/>
          </w:tcPr>
          <w:p w14:paraId="25D9C7FA" w14:textId="77777777" w:rsidR="00962DE6" w:rsidRPr="002F531A" w:rsidRDefault="00407A4F"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2ED996F1" w14:textId="77777777" w:rsidR="00962DE6" w:rsidRPr="002F531A" w:rsidRDefault="00962DE6"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6C805C36" w14:textId="77777777" w:rsidR="00962DE6" w:rsidRPr="002F531A" w:rsidRDefault="00962DE6" w:rsidP="00046475">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135E7A75" w14:textId="77777777" w:rsidR="00962DE6" w:rsidRPr="002F531A" w:rsidRDefault="00962DE6" w:rsidP="00046475">
            <w:pPr>
              <w:spacing w:before="120" w:after="120" w:line="240" w:lineRule="auto"/>
              <w:jc w:val="left"/>
              <w:rPr>
                <w:rFonts w:cs="Arial"/>
                <w:sz w:val="16"/>
                <w:szCs w:val="16"/>
              </w:rPr>
            </w:pPr>
          </w:p>
        </w:tc>
        <w:tc>
          <w:tcPr>
            <w:tcW w:w="1710" w:type="dxa"/>
            <w:shd w:val="clear" w:color="auto" w:fill="auto"/>
            <w:vAlign w:val="center"/>
          </w:tcPr>
          <w:p w14:paraId="2A8C9147" w14:textId="77777777" w:rsidR="00962DE6" w:rsidRPr="002F531A" w:rsidRDefault="00962DE6" w:rsidP="00046475">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6DAE222A" w14:textId="77777777" w:rsidR="00962DE6" w:rsidRPr="002F531A" w:rsidRDefault="00962DE6" w:rsidP="00046475">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4C618923" w14:textId="77777777" w:rsidR="00962DE6" w:rsidRPr="002F531A" w:rsidRDefault="00962DE6" w:rsidP="00046475">
            <w:pPr>
              <w:pStyle w:val="Tabletext0"/>
              <w:spacing w:before="120" w:after="120" w:line="240" w:lineRule="auto"/>
              <w:jc w:val="left"/>
              <w:rPr>
                <w:rFonts w:ascii="Arial" w:hAnsi="Arial" w:cs="Arial"/>
                <w:sz w:val="16"/>
                <w:szCs w:val="16"/>
              </w:rPr>
            </w:pPr>
          </w:p>
        </w:tc>
      </w:tr>
      <w:tr w:rsidR="00962DE6" w:rsidRPr="002F531A" w14:paraId="3D186060" w14:textId="77777777" w:rsidTr="00046475">
        <w:trPr>
          <w:cantSplit/>
        </w:trPr>
        <w:tc>
          <w:tcPr>
            <w:tcW w:w="1364" w:type="dxa"/>
            <w:shd w:val="clear" w:color="auto" w:fill="auto"/>
            <w:vAlign w:val="center"/>
          </w:tcPr>
          <w:p w14:paraId="52BC19B9" w14:textId="77777777" w:rsidR="00962DE6" w:rsidRPr="002F531A" w:rsidRDefault="00962DE6"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Manager Name</w:t>
            </w:r>
          </w:p>
        </w:tc>
        <w:tc>
          <w:tcPr>
            <w:tcW w:w="1814" w:type="dxa"/>
            <w:shd w:val="clear" w:color="auto" w:fill="auto"/>
            <w:vAlign w:val="center"/>
          </w:tcPr>
          <w:p w14:paraId="1533A427" w14:textId="77777777" w:rsidR="00962DE6" w:rsidRPr="002F531A" w:rsidRDefault="00962DE6"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Name of the Custodians manager</w:t>
            </w:r>
          </w:p>
        </w:tc>
        <w:tc>
          <w:tcPr>
            <w:tcW w:w="720" w:type="dxa"/>
            <w:shd w:val="clear" w:color="auto" w:fill="auto"/>
            <w:vAlign w:val="center"/>
          </w:tcPr>
          <w:p w14:paraId="792D2CC1" w14:textId="77777777" w:rsidR="00962DE6" w:rsidRPr="002F531A" w:rsidRDefault="00962DE6"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Text</w:t>
            </w:r>
          </w:p>
        </w:tc>
        <w:tc>
          <w:tcPr>
            <w:tcW w:w="540" w:type="dxa"/>
            <w:shd w:val="clear" w:color="auto" w:fill="auto"/>
            <w:vAlign w:val="center"/>
          </w:tcPr>
          <w:p w14:paraId="551AD7FB" w14:textId="77777777" w:rsidR="00962DE6" w:rsidRPr="002F531A" w:rsidRDefault="00962DE6"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01DC995F" w14:textId="77777777" w:rsidR="00962DE6" w:rsidRPr="002F531A" w:rsidRDefault="00962DE6"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D</w:t>
            </w:r>
          </w:p>
        </w:tc>
        <w:tc>
          <w:tcPr>
            <w:tcW w:w="450" w:type="dxa"/>
            <w:shd w:val="clear" w:color="auto" w:fill="auto"/>
            <w:vAlign w:val="center"/>
          </w:tcPr>
          <w:p w14:paraId="06F4752E" w14:textId="77777777" w:rsidR="00962DE6" w:rsidRPr="002F531A" w:rsidRDefault="00962DE6" w:rsidP="00046475">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6B402ADF" w14:textId="77777777" w:rsidR="00962DE6" w:rsidRPr="002F531A" w:rsidRDefault="00962DE6" w:rsidP="00046475">
            <w:pPr>
              <w:spacing w:before="120" w:after="120" w:line="240" w:lineRule="auto"/>
              <w:jc w:val="left"/>
              <w:rPr>
                <w:rFonts w:cs="Arial"/>
                <w:sz w:val="16"/>
                <w:szCs w:val="16"/>
              </w:rPr>
            </w:pPr>
          </w:p>
        </w:tc>
        <w:tc>
          <w:tcPr>
            <w:tcW w:w="1710" w:type="dxa"/>
            <w:shd w:val="clear" w:color="auto" w:fill="auto"/>
            <w:vAlign w:val="center"/>
          </w:tcPr>
          <w:p w14:paraId="17B99096" w14:textId="77777777" w:rsidR="00962DE6" w:rsidRPr="002F531A" w:rsidRDefault="00962DE6"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 xml:space="preserve"> </w:t>
            </w:r>
          </w:p>
        </w:tc>
        <w:tc>
          <w:tcPr>
            <w:tcW w:w="900" w:type="dxa"/>
            <w:shd w:val="clear" w:color="auto" w:fill="auto"/>
            <w:vAlign w:val="center"/>
          </w:tcPr>
          <w:p w14:paraId="44EC7E1E" w14:textId="77777777" w:rsidR="00962DE6" w:rsidRPr="002F531A" w:rsidRDefault="00962DE6" w:rsidP="00046475">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3FAF2482" w14:textId="77777777" w:rsidR="00962DE6" w:rsidRPr="002F531A" w:rsidRDefault="00962DE6" w:rsidP="00046475">
            <w:pPr>
              <w:pStyle w:val="Tabletext0"/>
              <w:spacing w:before="120" w:after="120" w:line="240" w:lineRule="auto"/>
              <w:jc w:val="left"/>
              <w:rPr>
                <w:rFonts w:ascii="Arial" w:hAnsi="Arial" w:cs="Arial"/>
                <w:sz w:val="16"/>
                <w:szCs w:val="16"/>
              </w:rPr>
            </w:pPr>
          </w:p>
        </w:tc>
      </w:tr>
      <w:tr w:rsidR="00046475" w:rsidRPr="002F531A" w14:paraId="314715F5" w14:textId="77777777" w:rsidTr="00046475">
        <w:trPr>
          <w:cantSplit/>
        </w:trPr>
        <w:tc>
          <w:tcPr>
            <w:tcW w:w="1364" w:type="dxa"/>
            <w:shd w:val="clear" w:color="auto" w:fill="auto"/>
            <w:vAlign w:val="center"/>
          </w:tcPr>
          <w:p w14:paraId="6B3611D9" w14:textId="77777777" w:rsidR="00046475" w:rsidRPr="002F531A" w:rsidRDefault="00046475"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Department</w:t>
            </w:r>
          </w:p>
        </w:tc>
        <w:tc>
          <w:tcPr>
            <w:tcW w:w="1814" w:type="dxa"/>
            <w:shd w:val="clear" w:color="auto" w:fill="auto"/>
            <w:vAlign w:val="center"/>
          </w:tcPr>
          <w:p w14:paraId="14579CE8" w14:textId="77777777" w:rsidR="00046475" w:rsidRPr="002F531A" w:rsidRDefault="00046475"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Name of the department</w:t>
            </w:r>
          </w:p>
        </w:tc>
        <w:tc>
          <w:tcPr>
            <w:tcW w:w="720" w:type="dxa"/>
            <w:shd w:val="clear" w:color="auto" w:fill="auto"/>
            <w:vAlign w:val="center"/>
          </w:tcPr>
          <w:p w14:paraId="002B397E" w14:textId="77777777" w:rsidR="00046475" w:rsidRPr="002F531A" w:rsidRDefault="00046475"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154935A6" w14:textId="77777777" w:rsidR="00046475" w:rsidRPr="002F531A" w:rsidRDefault="00046475"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Y</w:t>
            </w:r>
          </w:p>
        </w:tc>
        <w:tc>
          <w:tcPr>
            <w:tcW w:w="540" w:type="dxa"/>
            <w:shd w:val="clear" w:color="auto" w:fill="auto"/>
            <w:vAlign w:val="center"/>
          </w:tcPr>
          <w:p w14:paraId="349BCE7D" w14:textId="77777777" w:rsidR="00046475" w:rsidRPr="002F531A" w:rsidRDefault="00046475"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584D678F" w14:textId="77777777" w:rsidR="00046475" w:rsidRPr="002F531A" w:rsidRDefault="00046475"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1170" w:type="dxa"/>
            <w:shd w:val="clear" w:color="auto" w:fill="auto"/>
            <w:vAlign w:val="center"/>
          </w:tcPr>
          <w:p w14:paraId="2C8AB650" w14:textId="77777777" w:rsidR="00046475" w:rsidRPr="002F531A" w:rsidRDefault="00046475" w:rsidP="00046475">
            <w:pPr>
              <w:pStyle w:val="Tabletext0"/>
              <w:spacing w:before="120" w:after="120" w:line="240" w:lineRule="auto"/>
              <w:jc w:val="left"/>
              <w:rPr>
                <w:rFonts w:ascii="Arial" w:hAnsi="Arial" w:cs="Arial"/>
                <w:sz w:val="16"/>
                <w:szCs w:val="16"/>
              </w:rPr>
            </w:pPr>
          </w:p>
        </w:tc>
        <w:tc>
          <w:tcPr>
            <w:tcW w:w="1710" w:type="dxa"/>
            <w:shd w:val="clear" w:color="auto" w:fill="auto"/>
            <w:vAlign w:val="center"/>
          </w:tcPr>
          <w:p w14:paraId="6080DAFA" w14:textId="77777777" w:rsidR="00046475" w:rsidRPr="002F531A" w:rsidRDefault="00046475" w:rsidP="00046475">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4A5D8056" w14:textId="77777777" w:rsidR="00046475" w:rsidRPr="002F531A" w:rsidRDefault="00046475" w:rsidP="00046475">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00114314" w14:textId="77777777" w:rsidR="00046475" w:rsidRPr="002F531A" w:rsidRDefault="00046475" w:rsidP="00046475">
            <w:pPr>
              <w:pStyle w:val="Tabletext0"/>
              <w:spacing w:before="120" w:after="120" w:line="240" w:lineRule="auto"/>
              <w:jc w:val="left"/>
              <w:rPr>
                <w:rFonts w:ascii="Arial" w:hAnsi="Arial" w:cs="Arial"/>
                <w:sz w:val="16"/>
                <w:szCs w:val="16"/>
              </w:rPr>
            </w:pPr>
          </w:p>
        </w:tc>
      </w:tr>
      <w:tr w:rsidR="00962DE6" w:rsidRPr="002F531A" w14:paraId="5C567553" w14:textId="77777777" w:rsidTr="00046475">
        <w:trPr>
          <w:cantSplit/>
        </w:trPr>
        <w:tc>
          <w:tcPr>
            <w:tcW w:w="1364" w:type="dxa"/>
            <w:shd w:val="clear" w:color="auto" w:fill="auto"/>
            <w:vAlign w:val="center"/>
          </w:tcPr>
          <w:p w14:paraId="0F221A9F" w14:textId="77777777" w:rsidR="00962DE6" w:rsidRPr="002F531A" w:rsidRDefault="00962DE6"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Designation</w:t>
            </w:r>
          </w:p>
        </w:tc>
        <w:tc>
          <w:tcPr>
            <w:tcW w:w="1814" w:type="dxa"/>
            <w:shd w:val="clear" w:color="auto" w:fill="auto"/>
            <w:vAlign w:val="center"/>
          </w:tcPr>
          <w:p w14:paraId="2A63F2DF" w14:textId="77777777" w:rsidR="00962DE6" w:rsidRPr="002F531A" w:rsidRDefault="00962DE6"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Designation of manager</w:t>
            </w:r>
          </w:p>
        </w:tc>
        <w:tc>
          <w:tcPr>
            <w:tcW w:w="720" w:type="dxa"/>
            <w:shd w:val="clear" w:color="auto" w:fill="auto"/>
            <w:vAlign w:val="center"/>
          </w:tcPr>
          <w:p w14:paraId="576915D3" w14:textId="77777777" w:rsidR="00962DE6" w:rsidRPr="002F531A" w:rsidRDefault="00962DE6"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75771E0F" w14:textId="77777777" w:rsidR="00962DE6" w:rsidRPr="002F531A" w:rsidRDefault="00962DE6"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Y</w:t>
            </w:r>
          </w:p>
        </w:tc>
        <w:tc>
          <w:tcPr>
            <w:tcW w:w="540" w:type="dxa"/>
            <w:shd w:val="clear" w:color="auto" w:fill="auto"/>
            <w:vAlign w:val="center"/>
          </w:tcPr>
          <w:p w14:paraId="75C9208E" w14:textId="77777777" w:rsidR="00962DE6" w:rsidRPr="002F531A" w:rsidRDefault="00962DE6"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3FF2D236" w14:textId="77777777" w:rsidR="00962DE6" w:rsidRPr="002F531A" w:rsidRDefault="00962DE6"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1170" w:type="dxa"/>
            <w:shd w:val="clear" w:color="auto" w:fill="auto"/>
            <w:vAlign w:val="center"/>
          </w:tcPr>
          <w:p w14:paraId="61772760" w14:textId="77777777" w:rsidR="00962DE6" w:rsidRPr="002F531A" w:rsidRDefault="00962DE6" w:rsidP="00046475">
            <w:pPr>
              <w:pStyle w:val="Tabletext0"/>
              <w:spacing w:before="120" w:after="120" w:line="240" w:lineRule="auto"/>
              <w:jc w:val="left"/>
              <w:rPr>
                <w:rFonts w:ascii="Arial" w:hAnsi="Arial" w:cs="Arial"/>
                <w:sz w:val="16"/>
                <w:szCs w:val="16"/>
              </w:rPr>
            </w:pPr>
          </w:p>
        </w:tc>
        <w:tc>
          <w:tcPr>
            <w:tcW w:w="1710" w:type="dxa"/>
            <w:shd w:val="clear" w:color="auto" w:fill="auto"/>
            <w:vAlign w:val="center"/>
          </w:tcPr>
          <w:p w14:paraId="332E6BD6" w14:textId="77777777" w:rsidR="00962DE6" w:rsidRPr="002F531A" w:rsidRDefault="00962DE6" w:rsidP="00046475">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16EBC20B" w14:textId="77777777" w:rsidR="00962DE6" w:rsidRPr="002F531A" w:rsidRDefault="00962DE6" w:rsidP="00046475">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6D7FD68B" w14:textId="77777777" w:rsidR="00962DE6" w:rsidRPr="002F531A" w:rsidRDefault="00962DE6" w:rsidP="00046475">
            <w:pPr>
              <w:pStyle w:val="Tabletext0"/>
              <w:spacing w:before="120" w:after="120" w:line="240" w:lineRule="auto"/>
              <w:jc w:val="left"/>
              <w:rPr>
                <w:rFonts w:ascii="Arial" w:hAnsi="Arial" w:cs="Arial"/>
                <w:sz w:val="16"/>
                <w:szCs w:val="16"/>
              </w:rPr>
            </w:pPr>
          </w:p>
        </w:tc>
      </w:tr>
      <w:tr w:rsidR="004F72DC" w:rsidRPr="002F531A" w14:paraId="48FC40C3" w14:textId="77777777" w:rsidTr="00046475">
        <w:trPr>
          <w:cantSplit/>
        </w:trPr>
        <w:tc>
          <w:tcPr>
            <w:tcW w:w="1364" w:type="dxa"/>
            <w:shd w:val="clear" w:color="auto" w:fill="auto"/>
            <w:vAlign w:val="center"/>
          </w:tcPr>
          <w:p w14:paraId="7BDFE177" w14:textId="77777777" w:rsidR="004F72DC" w:rsidRPr="002F531A" w:rsidRDefault="004F72DC"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Designation Type</w:t>
            </w:r>
          </w:p>
        </w:tc>
        <w:tc>
          <w:tcPr>
            <w:tcW w:w="1814" w:type="dxa"/>
            <w:shd w:val="clear" w:color="auto" w:fill="auto"/>
            <w:vAlign w:val="center"/>
          </w:tcPr>
          <w:p w14:paraId="56D99D25" w14:textId="77777777" w:rsidR="004F72DC" w:rsidRPr="002F531A" w:rsidRDefault="004F72DC"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As a radio button, i.e. Top/Middle Management or Brand Marketing Team</w:t>
            </w:r>
          </w:p>
        </w:tc>
        <w:tc>
          <w:tcPr>
            <w:tcW w:w="720" w:type="dxa"/>
            <w:shd w:val="clear" w:color="auto" w:fill="auto"/>
            <w:vAlign w:val="center"/>
          </w:tcPr>
          <w:p w14:paraId="756E8BA6" w14:textId="77777777" w:rsidR="004F72DC" w:rsidRPr="002F531A" w:rsidRDefault="004F72DC" w:rsidP="00261A72">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2CF05F22" w14:textId="77777777" w:rsidR="004F72DC" w:rsidRPr="002F531A" w:rsidRDefault="004F72DC" w:rsidP="00261A72">
            <w:pPr>
              <w:pStyle w:val="Tabletext0"/>
              <w:spacing w:before="120" w:after="120" w:line="240" w:lineRule="auto"/>
              <w:jc w:val="left"/>
              <w:rPr>
                <w:rFonts w:ascii="Arial" w:hAnsi="Arial" w:cs="Arial"/>
                <w:sz w:val="16"/>
                <w:szCs w:val="16"/>
              </w:rPr>
            </w:pPr>
            <w:r w:rsidRPr="002F531A">
              <w:rPr>
                <w:rFonts w:ascii="Arial" w:hAnsi="Arial" w:cs="Arial"/>
                <w:sz w:val="16"/>
                <w:szCs w:val="16"/>
              </w:rPr>
              <w:t>Y</w:t>
            </w:r>
          </w:p>
        </w:tc>
        <w:tc>
          <w:tcPr>
            <w:tcW w:w="540" w:type="dxa"/>
            <w:shd w:val="clear" w:color="auto" w:fill="auto"/>
            <w:vAlign w:val="center"/>
          </w:tcPr>
          <w:p w14:paraId="1C7E70B3" w14:textId="77777777" w:rsidR="004F72DC" w:rsidRPr="002F531A" w:rsidRDefault="004F72DC" w:rsidP="00261A72">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39B6323C" w14:textId="77777777" w:rsidR="004F72DC" w:rsidRPr="002F531A" w:rsidRDefault="004F72DC" w:rsidP="00261A72">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1DB1EBE9" w14:textId="77777777" w:rsidR="004F72DC" w:rsidRPr="002F531A" w:rsidRDefault="004F72DC" w:rsidP="00046475">
            <w:pPr>
              <w:pStyle w:val="Tabletext0"/>
              <w:spacing w:before="120" w:after="120" w:line="240" w:lineRule="auto"/>
              <w:jc w:val="left"/>
              <w:rPr>
                <w:rFonts w:ascii="Arial" w:hAnsi="Arial" w:cs="Arial"/>
                <w:sz w:val="16"/>
                <w:szCs w:val="16"/>
              </w:rPr>
            </w:pPr>
          </w:p>
        </w:tc>
        <w:tc>
          <w:tcPr>
            <w:tcW w:w="1710" w:type="dxa"/>
            <w:shd w:val="clear" w:color="auto" w:fill="auto"/>
            <w:vAlign w:val="center"/>
          </w:tcPr>
          <w:p w14:paraId="4DB40164" w14:textId="77777777" w:rsidR="004F72DC" w:rsidRPr="002F531A" w:rsidRDefault="004F72DC" w:rsidP="00046475">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0DA63891" w14:textId="77777777" w:rsidR="004F72DC" w:rsidRPr="002F531A" w:rsidRDefault="004F72DC"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Top/Middle Management/ Brand Marketing Team</w:t>
            </w:r>
          </w:p>
        </w:tc>
        <w:tc>
          <w:tcPr>
            <w:tcW w:w="1530" w:type="dxa"/>
            <w:shd w:val="clear" w:color="auto" w:fill="auto"/>
            <w:vAlign w:val="center"/>
          </w:tcPr>
          <w:p w14:paraId="3CD4C0FB" w14:textId="77777777" w:rsidR="004F72DC" w:rsidRPr="002F531A" w:rsidRDefault="004F72DC" w:rsidP="00046475">
            <w:pPr>
              <w:pStyle w:val="Tabletext0"/>
              <w:spacing w:before="120" w:after="120" w:line="240" w:lineRule="auto"/>
              <w:jc w:val="left"/>
              <w:rPr>
                <w:rFonts w:ascii="Arial" w:hAnsi="Arial" w:cs="Arial"/>
                <w:sz w:val="16"/>
                <w:szCs w:val="16"/>
              </w:rPr>
            </w:pPr>
          </w:p>
        </w:tc>
      </w:tr>
      <w:tr w:rsidR="004F72DC" w:rsidRPr="002F531A" w14:paraId="4225EAE5" w14:textId="77777777" w:rsidTr="00046475">
        <w:trPr>
          <w:cantSplit/>
        </w:trPr>
        <w:tc>
          <w:tcPr>
            <w:tcW w:w="1364" w:type="dxa"/>
            <w:shd w:val="clear" w:color="auto" w:fill="auto"/>
            <w:vAlign w:val="center"/>
          </w:tcPr>
          <w:p w14:paraId="104D620B" w14:textId="77777777" w:rsidR="004F72DC" w:rsidRPr="002F531A" w:rsidRDefault="004F72DC"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Contact No.</w:t>
            </w:r>
            <w:r w:rsidR="00B34FEE" w:rsidRPr="002F531A">
              <w:rPr>
                <w:rFonts w:ascii="Arial" w:hAnsi="Arial" w:cs="Arial"/>
                <w:b w:val="0"/>
                <w:sz w:val="16"/>
                <w:szCs w:val="16"/>
              </w:rPr>
              <w:t xml:space="preserve"> 1</w:t>
            </w:r>
          </w:p>
        </w:tc>
        <w:tc>
          <w:tcPr>
            <w:tcW w:w="1814" w:type="dxa"/>
            <w:shd w:val="clear" w:color="auto" w:fill="auto"/>
            <w:vAlign w:val="center"/>
          </w:tcPr>
          <w:p w14:paraId="03B6F460" w14:textId="77777777" w:rsidR="004F72DC" w:rsidRPr="002F531A" w:rsidRDefault="004F72DC"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Contact no</w:t>
            </w:r>
            <w:r w:rsidR="00B34FEE" w:rsidRPr="002F531A">
              <w:rPr>
                <w:rFonts w:ascii="Arial" w:hAnsi="Arial" w:cs="Arial"/>
                <w:sz w:val="16"/>
                <w:szCs w:val="16"/>
              </w:rPr>
              <w:t xml:space="preserve"> 1</w:t>
            </w:r>
            <w:r w:rsidRPr="002F531A">
              <w:rPr>
                <w:rFonts w:ascii="Arial" w:hAnsi="Arial" w:cs="Arial"/>
                <w:sz w:val="16"/>
                <w:szCs w:val="16"/>
              </w:rPr>
              <w:t xml:space="preserve"> of manager</w:t>
            </w:r>
          </w:p>
        </w:tc>
        <w:tc>
          <w:tcPr>
            <w:tcW w:w="720" w:type="dxa"/>
            <w:shd w:val="clear" w:color="auto" w:fill="auto"/>
            <w:vAlign w:val="center"/>
          </w:tcPr>
          <w:p w14:paraId="1CC9B914" w14:textId="77777777" w:rsidR="004F72DC" w:rsidRPr="002F531A" w:rsidRDefault="004F72DC"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01CE0292" w14:textId="77777777" w:rsidR="004F72DC" w:rsidRPr="002F531A" w:rsidRDefault="004F72DC"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Y</w:t>
            </w:r>
          </w:p>
        </w:tc>
        <w:tc>
          <w:tcPr>
            <w:tcW w:w="540" w:type="dxa"/>
            <w:shd w:val="clear" w:color="auto" w:fill="auto"/>
            <w:vAlign w:val="center"/>
          </w:tcPr>
          <w:p w14:paraId="57454765" w14:textId="77777777" w:rsidR="004F72DC" w:rsidRPr="002F531A" w:rsidRDefault="004F72DC"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17D0DBEB" w14:textId="77777777" w:rsidR="004F72DC" w:rsidRPr="002F531A" w:rsidRDefault="004F72DC" w:rsidP="00046475">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429171E8" w14:textId="77777777" w:rsidR="004F72DC" w:rsidRPr="002F531A" w:rsidRDefault="004F72DC" w:rsidP="00046475">
            <w:pPr>
              <w:spacing w:before="120" w:after="120" w:line="240" w:lineRule="auto"/>
              <w:jc w:val="left"/>
              <w:rPr>
                <w:rFonts w:cs="Arial"/>
                <w:sz w:val="16"/>
                <w:szCs w:val="16"/>
              </w:rPr>
            </w:pPr>
          </w:p>
        </w:tc>
        <w:tc>
          <w:tcPr>
            <w:tcW w:w="1710" w:type="dxa"/>
            <w:shd w:val="clear" w:color="auto" w:fill="auto"/>
            <w:vAlign w:val="center"/>
          </w:tcPr>
          <w:p w14:paraId="60CB9936" w14:textId="77777777" w:rsidR="004F72DC" w:rsidRPr="002F531A" w:rsidRDefault="004F72DC" w:rsidP="00046475">
            <w:pPr>
              <w:spacing w:before="120" w:after="120" w:line="240" w:lineRule="auto"/>
              <w:jc w:val="left"/>
              <w:rPr>
                <w:rFonts w:cs="Arial"/>
                <w:sz w:val="16"/>
                <w:szCs w:val="16"/>
              </w:rPr>
            </w:pPr>
          </w:p>
        </w:tc>
        <w:tc>
          <w:tcPr>
            <w:tcW w:w="900" w:type="dxa"/>
            <w:shd w:val="clear" w:color="auto" w:fill="auto"/>
            <w:vAlign w:val="center"/>
          </w:tcPr>
          <w:p w14:paraId="7DC194D7" w14:textId="77777777" w:rsidR="004F72DC" w:rsidRPr="002F531A" w:rsidRDefault="004F72DC" w:rsidP="00046475">
            <w:pPr>
              <w:spacing w:before="120" w:after="120" w:line="240" w:lineRule="auto"/>
              <w:jc w:val="left"/>
              <w:rPr>
                <w:rFonts w:cs="Arial"/>
                <w:sz w:val="16"/>
                <w:szCs w:val="16"/>
              </w:rPr>
            </w:pPr>
          </w:p>
        </w:tc>
        <w:tc>
          <w:tcPr>
            <w:tcW w:w="1530" w:type="dxa"/>
            <w:shd w:val="clear" w:color="auto" w:fill="auto"/>
            <w:vAlign w:val="center"/>
          </w:tcPr>
          <w:p w14:paraId="0677EF59" w14:textId="77777777" w:rsidR="004F72DC" w:rsidRPr="002F531A" w:rsidRDefault="004F72DC" w:rsidP="00046475">
            <w:pPr>
              <w:spacing w:before="120" w:after="120" w:line="240" w:lineRule="auto"/>
              <w:jc w:val="left"/>
              <w:rPr>
                <w:rFonts w:cs="Arial"/>
                <w:sz w:val="16"/>
                <w:szCs w:val="16"/>
              </w:rPr>
            </w:pPr>
          </w:p>
        </w:tc>
      </w:tr>
      <w:tr w:rsidR="00B34FEE" w:rsidRPr="002F531A" w14:paraId="352EE1FE" w14:textId="77777777" w:rsidTr="00046475">
        <w:trPr>
          <w:cantSplit/>
        </w:trPr>
        <w:tc>
          <w:tcPr>
            <w:tcW w:w="1364" w:type="dxa"/>
            <w:shd w:val="clear" w:color="auto" w:fill="auto"/>
            <w:vAlign w:val="center"/>
          </w:tcPr>
          <w:p w14:paraId="43B12A8F" w14:textId="77777777" w:rsidR="00B34FEE" w:rsidRPr="002F531A" w:rsidRDefault="00B34FEE" w:rsidP="00CB2A56">
            <w:pPr>
              <w:pStyle w:val="Subtitle"/>
              <w:spacing w:after="120" w:line="240" w:lineRule="auto"/>
              <w:jc w:val="left"/>
              <w:rPr>
                <w:rFonts w:ascii="Arial" w:hAnsi="Arial" w:cs="Arial"/>
                <w:b w:val="0"/>
                <w:sz w:val="16"/>
                <w:szCs w:val="16"/>
              </w:rPr>
            </w:pPr>
            <w:r w:rsidRPr="002F531A">
              <w:rPr>
                <w:rFonts w:ascii="Arial" w:hAnsi="Arial" w:cs="Arial"/>
                <w:b w:val="0"/>
                <w:sz w:val="16"/>
                <w:szCs w:val="16"/>
              </w:rPr>
              <w:t>Contact No. 2</w:t>
            </w:r>
          </w:p>
        </w:tc>
        <w:tc>
          <w:tcPr>
            <w:tcW w:w="1814" w:type="dxa"/>
            <w:shd w:val="clear" w:color="auto" w:fill="auto"/>
            <w:vAlign w:val="center"/>
          </w:tcPr>
          <w:p w14:paraId="7EBA81D8" w14:textId="77777777" w:rsidR="00B34FEE" w:rsidRPr="002F531A" w:rsidRDefault="00B34FEE" w:rsidP="00CB2A56">
            <w:pPr>
              <w:pStyle w:val="Tabletext0"/>
              <w:spacing w:before="120" w:after="120" w:line="240" w:lineRule="auto"/>
              <w:jc w:val="left"/>
              <w:rPr>
                <w:rFonts w:ascii="Arial" w:hAnsi="Arial" w:cs="Arial"/>
                <w:sz w:val="16"/>
                <w:szCs w:val="16"/>
              </w:rPr>
            </w:pPr>
            <w:r w:rsidRPr="002F531A">
              <w:rPr>
                <w:rFonts w:ascii="Arial" w:hAnsi="Arial" w:cs="Arial"/>
                <w:sz w:val="16"/>
                <w:szCs w:val="16"/>
              </w:rPr>
              <w:t>Contact no 2 of manager</w:t>
            </w:r>
          </w:p>
        </w:tc>
        <w:tc>
          <w:tcPr>
            <w:tcW w:w="720" w:type="dxa"/>
            <w:shd w:val="clear" w:color="auto" w:fill="auto"/>
            <w:vAlign w:val="center"/>
          </w:tcPr>
          <w:p w14:paraId="541429C3" w14:textId="77777777" w:rsidR="00B34FEE" w:rsidRPr="002F531A" w:rsidRDefault="00B34FEE" w:rsidP="00CB2A56">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24930611" w14:textId="77777777" w:rsidR="00B34FEE" w:rsidRPr="002F531A" w:rsidRDefault="00B34FEE" w:rsidP="00CB2A56">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540" w:type="dxa"/>
            <w:shd w:val="clear" w:color="auto" w:fill="auto"/>
            <w:vAlign w:val="center"/>
          </w:tcPr>
          <w:p w14:paraId="375C870E" w14:textId="77777777" w:rsidR="00B34FEE" w:rsidRPr="002F531A" w:rsidRDefault="00B34FEE" w:rsidP="00CB2A56">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73B5E57F" w14:textId="77777777" w:rsidR="00B34FEE" w:rsidRPr="002F531A" w:rsidRDefault="00B34FEE" w:rsidP="00CB2A56">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243228EF" w14:textId="77777777" w:rsidR="00B34FEE" w:rsidRPr="002F531A" w:rsidRDefault="00B34FEE" w:rsidP="00CB2A56">
            <w:pPr>
              <w:spacing w:before="120" w:after="120" w:line="240" w:lineRule="auto"/>
              <w:jc w:val="left"/>
              <w:rPr>
                <w:rFonts w:cs="Arial"/>
                <w:sz w:val="16"/>
                <w:szCs w:val="16"/>
              </w:rPr>
            </w:pPr>
          </w:p>
        </w:tc>
        <w:tc>
          <w:tcPr>
            <w:tcW w:w="1710" w:type="dxa"/>
            <w:shd w:val="clear" w:color="auto" w:fill="auto"/>
            <w:vAlign w:val="center"/>
          </w:tcPr>
          <w:p w14:paraId="33590C9A" w14:textId="77777777" w:rsidR="00B34FEE" w:rsidRPr="002F531A" w:rsidRDefault="00B34FEE" w:rsidP="00046475">
            <w:pPr>
              <w:spacing w:before="120" w:after="120" w:line="240" w:lineRule="auto"/>
              <w:jc w:val="left"/>
              <w:rPr>
                <w:rFonts w:cs="Arial"/>
                <w:sz w:val="16"/>
                <w:szCs w:val="16"/>
              </w:rPr>
            </w:pPr>
          </w:p>
        </w:tc>
        <w:tc>
          <w:tcPr>
            <w:tcW w:w="900" w:type="dxa"/>
            <w:shd w:val="clear" w:color="auto" w:fill="auto"/>
            <w:vAlign w:val="center"/>
          </w:tcPr>
          <w:p w14:paraId="7A453720" w14:textId="77777777" w:rsidR="00B34FEE" w:rsidRPr="002F531A" w:rsidRDefault="00B34FEE" w:rsidP="00046475">
            <w:pPr>
              <w:spacing w:before="120" w:after="120" w:line="240" w:lineRule="auto"/>
              <w:jc w:val="left"/>
              <w:rPr>
                <w:rFonts w:cs="Arial"/>
                <w:sz w:val="16"/>
                <w:szCs w:val="16"/>
              </w:rPr>
            </w:pPr>
          </w:p>
        </w:tc>
        <w:tc>
          <w:tcPr>
            <w:tcW w:w="1530" w:type="dxa"/>
            <w:shd w:val="clear" w:color="auto" w:fill="auto"/>
            <w:vAlign w:val="center"/>
          </w:tcPr>
          <w:p w14:paraId="4C60B5E5" w14:textId="77777777" w:rsidR="00B34FEE" w:rsidRPr="002F531A" w:rsidRDefault="00B34FEE" w:rsidP="00046475">
            <w:pPr>
              <w:spacing w:before="120" w:after="120" w:line="240" w:lineRule="auto"/>
              <w:jc w:val="left"/>
              <w:rPr>
                <w:rFonts w:cs="Arial"/>
                <w:sz w:val="16"/>
                <w:szCs w:val="16"/>
              </w:rPr>
            </w:pPr>
          </w:p>
        </w:tc>
      </w:tr>
      <w:tr w:rsidR="00B34FEE" w:rsidRPr="002F531A" w14:paraId="6D9CF7FE" w14:textId="77777777" w:rsidTr="00046475">
        <w:trPr>
          <w:cantSplit/>
        </w:trPr>
        <w:tc>
          <w:tcPr>
            <w:tcW w:w="1364" w:type="dxa"/>
            <w:shd w:val="clear" w:color="auto" w:fill="auto"/>
            <w:vAlign w:val="center"/>
          </w:tcPr>
          <w:p w14:paraId="62A091E8" w14:textId="77777777" w:rsidR="00B34FEE" w:rsidRPr="002F531A" w:rsidRDefault="00B34FEE"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Email</w:t>
            </w:r>
          </w:p>
        </w:tc>
        <w:tc>
          <w:tcPr>
            <w:tcW w:w="1814" w:type="dxa"/>
            <w:shd w:val="clear" w:color="auto" w:fill="auto"/>
            <w:vAlign w:val="center"/>
          </w:tcPr>
          <w:p w14:paraId="450A59CE" w14:textId="77777777" w:rsidR="00B34FEE" w:rsidRPr="002F531A" w:rsidRDefault="00B34FEE"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Email id of manager</w:t>
            </w:r>
          </w:p>
        </w:tc>
        <w:tc>
          <w:tcPr>
            <w:tcW w:w="720" w:type="dxa"/>
            <w:shd w:val="clear" w:color="auto" w:fill="auto"/>
            <w:vAlign w:val="center"/>
          </w:tcPr>
          <w:p w14:paraId="39241C96" w14:textId="77777777" w:rsidR="00B34FEE" w:rsidRPr="002F531A" w:rsidRDefault="00B34FEE"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39697DC9" w14:textId="77777777" w:rsidR="00B34FEE" w:rsidRPr="002F531A" w:rsidRDefault="00B34FEE"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Y</w:t>
            </w:r>
          </w:p>
        </w:tc>
        <w:tc>
          <w:tcPr>
            <w:tcW w:w="540" w:type="dxa"/>
            <w:shd w:val="clear" w:color="auto" w:fill="auto"/>
            <w:vAlign w:val="center"/>
          </w:tcPr>
          <w:p w14:paraId="1F0B52F3" w14:textId="77777777" w:rsidR="00B34FEE" w:rsidRPr="002F531A" w:rsidRDefault="00B34FEE"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107A0055" w14:textId="77777777" w:rsidR="00B34FEE" w:rsidRPr="002F531A" w:rsidRDefault="00B34FEE" w:rsidP="00046475">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336B7E5E" w14:textId="77777777" w:rsidR="00B34FEE" w:rsidRPr="002F531A" w:rsidRDefault="00B34FEE" w:rsidP="00046475">
            <w:pPr>
              <w:spacing w:before="120" w:after="120" w:line="240" w:lineRule="auto"/>
              <w:jc w:val="left"/>
              <w:rPr>
                <w:rFonts w:cs="Arial"/>
                <w:sz w:val="16"/>
                <w:szCs w:val="16"/>
              </w:rPr>
            </w:pPr>
          </w:p>
        </w:tc>
        <w:tc>
          <w:tcPr>
            <w:tcW w:w="1710" w:type="dxa"/>
            <w:shd w:val="clear" w:color="auto" w:fill="auto"/>
            <w:vAlign w:val="center"/>
          </w:tcPr>
          <w:p w14:paraId="3DDBAC8C" w14:textId="77777777" w:rsidR="00B34FEE" w:rsidRPr="002F531A" w:rsidRDefault="00B34FEE" w:rsidP="00046475">
            <w:pPr>
              <w:spacing w:before="120" w:after="120" w:line="240" w:lineRule="auto"/>
              <w:jc w:val="left"/>
              <w:rPr>
                <w:rFonts w:cs="Arial"/>
                <w:sz w:val="16"/>
                <w:szCs w:val="16"/>
              </w:rPr>
            </w:pPr>
          </w:p>
        </w:tc>
        <w:tc>
          <w:tcPr>
            <w:tcW w:w="900" w:type="dxa"/>
            <w:shd w:val="clear" w:color="auto" w:fill="auto"/>
            <w:vAlign w:val="center"/>
          </w:tcPr>
          <w:p w14:paraId="2F774CE1" w14:textId="77777777" w:rsidR="00B34FEE" w:rsidRPr="002F531A" w:rsidRDefault="00B34FEE" w:rsidP="00046475">
            <w:pPr>
              <w:spacing w:before="120" w:after="120" w:line="240" w:lineRule="auto"/>
              <w:jc w:val="left"/>
              <w:rPr>
                <w:rFonts w:cs="Arial"/>
                <w:sz w:val="16"/>
                <w:szCs w:val="16"/>
              </w:rPr>
            </w:pPr>
          </w:p>
        </w:tc>
        <w:tc>
          <w:tcPr>
            <w:tcW w:w="1530" w:type="dxa"/>
            <w:shd w:val="clear" w:color="auto" w:fill="auto"/>
            <w:vAlign w:val="center"/>
          </w:tcPr>
          <w:p w14:paraId="0ECD1B4C" w14:textId="77777777" w:rsidR="00B34FEE" w:rsidRPr="002F531A" w:rsidRDefault="00B34FEE" w:rsidP="00046475">
            <w:pPr>
              <w:spacing w:before="120" w:after="120" w:line="240" w:lineRule="auto"/>
              <w:jc w:val="left"/>
              <w:rPr>
                <w:rFonts w:cs="Arial"/>
                <w:sz w:val="16"/>
                <w:szCs w:val="16"/>
              </w:rPr>
            </w:pPr>
          </w:p>
        </w:tc>
      </w:tr>
      <w:tr w:rsidR="00B34FEE" w:rsidRPr="002F531A" w14:paraId="43DCCDE8" w14:textId="77777777" w:rsidTr="00046475">
        <w:trPr>
          <w:cantSplit/>
        </w:trPr>
        <w:tc>
          <w:tcPr>
            <w:tcW w:w="1364" w:type="dxa"/>
            <w:shd w:val="clear" w:color="auto" w:fill="auto"/>
            <w:vAlign w:val="center"/>
          </w:tcPr>
          <w:p w14:paraId="39E2ACC1" w14:textId="77777777" w:rsidR="00B34FEE" w:rsidRPr="002F531A" w:rsidRDefault="00B34FEE" w:rsidP="00CB2A56">
            <w:pPr>
              <w:pStyle w:val="Subtitle"/>
              <w:spacing w:after="120" w:line="240" w:lineRule="auto"/>
              <w:jc w:val="left"/>
              <w:rPr>
                <w:rFonts w:ascii="Arial" w:hAnsi="Arial" w:cs="Arial"/>
                <w:b w:val="0"/>
                <w:sz w:val="16"/>
                <w:szCs w:val="16"/>
              </w:rPr>
            </w:pPr>
            <w:r w:rsidRPr="002F531A">
              <w:rPr>
                <w:rFonts w:ascii="Arial" w:hAnsi="Arial" w:cs="Arial"/>
                <w:b w:val="0"/>
                <w:sz w:val="16"/>
                <w:szCs w:val="16"/>
              </w:rPr>
              <w:t>Alternate Email</w:t>
            </w:r>
          </w:p>
        </w:tc>
        <w:tc>
          <w:tcPr>
            <w:tcW w:w="1814" w:type="dxa"/>
            <w:shd w:val="clear" w:color="auto" w:fill="auto"/>
            <w:vAlign w:val="center"/>
          </w:tcPr>
          <w:p w14:paraId="480A4E17" w14:textId="77777777" w:rsidR="00B34FEE" w:rsidRPr="002F531A" w:rsidRDefault="00B34FEE" w:rsidP="00CB2A56">
            <w:pPr>
              <w:pStyle w:val="Tabletext0"/>
              <w:spacing w:before="120" w:after="120" w:line="240" w:lineRule="auto"/>
              <w:jc w:val="left"/>
              <w:rPr>
                <w:rFonts w:ascii="Arial" w:hAnsi="Arial" w:cs="Arial"/>
                <w:sz w:val="16"/>
                <w:szCs w:val="16"/>
              </w:rPr>
            </w:pPr>
            <w:r w:rsidRPr="002F531A">
              <w:rPr>
                <w:rFonts w:ascii="Arial" w:hAnsi="Arial" w:cs="Arial"/>
                <w:sz w:val="16"/>
                <w:szCs w:val="16"/>
              </w:rPr>
              <w:t>Alternate Email id of manager</w:t>
            </w:r>
          </w:p>
        </w:tc>
        <w:tc>
          <w:tcPr>
            <w:tcW w:w="720" w:type="dxa"/>
            <w:shd w:val="clear" w:color="auto" w:fill="auto"/>
            <w:vAlign w:val="center"/>
          </w:tcPr>
          <w:p w14:paraId="4E62AA5C" w14:textId="77777777" w:rsidR="00B34FEE" w:rsidRPr="002F531A" w:rsidRDefault="00B34FEE" w:rsidP="00CB2A56">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3A2E7BBD" w14:textId="77777777" w:rsidR="00B34FEE" w:rsidRPr="002F531A" w:rsidRDefault="000F587B" w:rsidP="00CB2A56">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540" w:type="dxa"/>
            <w:shd w:val="clear" w:color="auto" w:fill="auto"/>
            <w:vAlign w:val="center"/>
          </w:tcPr>
          <w:p w14:paraId="244DE637" w14:textId="77777777" w:rsidR="00B34FEE" w:rsidRPr="002F531A" w:rsidRDefault="00B34FEE" w:rsidP="00CB2A56">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5B859CAD" w14:textId="77777777" w:rsidR="00B34FEE" w:rsidRPr="002F531A" w:rsidRDefault="00B34FEE" w:rsidP="00CB2A56">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2FD88ABD" w14:textId="77777777" w:rsidR="00B34FEE" w:rsidRPr="002F531A" w:rsidRDefault="00B34FEE" w:rsidP="00CB2A56">
            <w:pPr>
              <w:spacing w:before="120" w:after="120" w:line="240" w:lineRule="auto"/>
              <w:jc w:val="left"/>
              <w:rPr>
                <w:rFonts w:cs="Arial"/>
                <w:sz w:val="16"/>
                <w:szCs w:val="16"/>
              </w:rPr>
            </w:pPr>
          </w:p>
        </w:tc>
        <w:tc>
          <w:tcPr>
            <w:tcW w:w="1710" w:type="dxa"/>
            <w:shd w:val="clear" w:color="auto" w:fill="auto"/>
            <w:vAlign w:val="center"/>
          </w:tcPr>
          <w:p w14:paraId="214F5219" w14:textId="77777777" w:rsidR="00B34FEE" w:rsidRPr="002F531A" w:rsidRDefault="00B34FEE" w:rsidP="00CB2A56">
            <w:pPr>
              <w:spacing w:before="120" w:after="120" w:line="240" w:lineRule="auto"/>
              <w:jc w:val="left"/>
              <w:rPr>
                <w:rFonts w:cs="Arial"/>
                <w:sz w:val="16"/>
                <w:szCs w:val="16"/>
              </w:rPr>
            </w:pPr>
          </w:p>
        </w:tc>
        <w:tc>
          <w:tcPr>
            <w:tcW w:w="900" w:type="dxa"/>
            <w:shd w:val="clear" w:color="auto" w:fill="auto"/>
            <w:vAlign w:val="center"/>
          </w:tcPr>
          <w:p w14:paraId="7B0D4FF6" w14:textId="77777777" w:rsidR="00B34FEE" w:rsidRPr="002F531A" w:rsidRDefault="00B34FEE" w:rsidP="00046475">
            <w:pPr>
              <w:spacing w:before="120" w:after="120" w:line="240" w:lineRule="auto"/>
              <w:jc w:val="left"/>
              <w:rPr>
                <w:rFonts w:cs="Arial"/>
                <w:sz w:val="16"/>
                <w:szCs w:val="16"/>
              </w:rPr>
            </w:pPr>
          </w:p>
        </w:tc>
        <w:tc>
          <w:tcPr>
            <w:tcW w:w="1530" w:type="dxa"/>
            <w:shd w:val="clear" w:color="auto" w:fill="auto"/>
            <w:vAlign w:val="center"/>
          </w:tcPr>
          <w:p w14:paraId="48C18A20" w14:textId="77777777" w:rsidR="00B34FEE" w:rsidRPr="002F531A" w:rsidRDefault="00B34FEE" w:rsidP="00046475">
            <w:pPr>
              <w:spacing w:before="120" w:after="120" w:line="240" w:lineRule="auto"/>
              <w:jc w:val="left"/>
              <w:rPr>
                <w:rFonts w:cs="Arial"/>
                <w:sz w:val="16"/>
                <w:szCs w:val="16"/>
              </w:rPr>
            </w:pPr>
          </w:p>
        </w:tc>
      </w:tr>
      <w:tr w:rsidR="00B34FEE" w:rsidRPr="002F531A" w14:paraId="3BD40568" w14:textId="77777777" w:rsidTr="00046475">
        <w:trPr>
          <w:cantSplit/>
        </w:trPr>
        <w:tc>
          <w:tcPr>
            <w:tcW w:w="1364" w:type="dxa"/>
            <w:shd w:val="clear" w:color="auto" w:fill="auto"/>
            <w:vAlign w:val="center"/>
          </w:tcPr>
          <w:p w14:paraId="08D426C9" w14:textId="77777777" w:rsidR="00B34FEE" w:rsidRPr="002F531A" w:rsidRDefault="00B34FEE"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Location</w:t>
            </w:r>
          </w:p>
        </w:tc>
        <w:tc>
          <w:tcPr>
            <w:tcW w:w="1814" w:type="dxa"/>
            <w:shd w:val="clear" w:color="auto" w:fill="auto"/>
            <w:vAlign w:val="center"/>
          </w:tcPr>
          <w:p w14:paraId="4DE096E7" w14:textId="77777777" w:rsidR="00B34FEE" w:rsidRPr="002F531A" w:rsidRDefault="00B34FEE"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Location of manager</w:t>
            </w:r>
          </w:p>
        </w:tc>
        <w:tc>
          <w:tcPr>
            <w:tcW w:w="720" w:type="dxa"/>
            <w:shd w:val="clear" w:color="auto" w:fill="auto"/>
            <w:vAlign w:val="center"/>
          </w:tcPr>
          <w:p w14:paraId="3C0A0A5D" w14:textId="77777777" w:rsidR="00B34FEE" w:rsidRPr="002F531A" w:rsidRDefault="00B34FEE"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683C6195" w14:textId="77777777" w:rsidR="00B34FEE" w:rsidRPr="002F531A" w:rsidRDefault="00B34FEE"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540" w:type="dxa"/>
            <w:shd w:val="clear" w:color="auto" w:fill="auto"/>
            <w:vAlign w:val="center"/>
          </w:tcPr>
          <w:p w14:paraId="6F787C20" w14:textId="77777777" w:rsidR="00B34FEE" w:rsidRPr="002F531A" w:rsidRDefault="00B34FEE"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7C3EC026" w14:textId="77777777" w:rsidR="00B34FEE" w:rsidRPr="002F531A" w:rsidRDefault="00B34FEE" w:rsidP="00046475">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0E5E5AA2" w14:textId="77777777" w:rsidR="00B34FEE" w:rsidRPr="002F531A" w:rsidRDefault="00B34FEE" w:rsidP="00046475">
            <w:pPr>
              <w:spacing w:before="120" w:after="120" w:line="240" w:lineRule="auto"/>
              <w:jc w:val="left"/>
              <w:rPr>
                <w:rFonts w:cs="Arial"/>
                <w:sz w:val="16"/>
                <w:szCs w:val="16"/>
              </w:rPr>
            </w:pPr>
          </w:p>
        </w:tc>
        <w:tc>
          <w:tcPr>
            <w:tcW w:w="1710" w:type="dxa"/>
            <w:shd w:val="clear" w:color="auto" w:fill="auto"/>
            <w:vAlign w:val="center"/>
          </w:tcPr>
          <w:p w14:paraId="54C7B0D2" w14:textId="77777777" w:rsidR="00B34FEE" w:rsidRPr="002F531A" w:rsidRDefault="00B34FEE" w:rsidP="00046475">
            <w:pPr>
              <w:spacing w:before="120" w:after="120" w:line="240" w:lineRule="auto"/>
              <w:jc w:val="left"/>
              <w:rPr>
                <w:rFonts w:cs="Arial"/>
                <w:sz w:val="16"/>
                <w:szCs w:val="16"/>
              </w:rPr>
            </w:pPr>
          </w:p>
        </w:tc>
        <w:tc>
          <w:tcPr>
            <w:tcW w:w="900" w:type="dxa"/>
            <w:shd w:val="clear" w:color="auto" w:fill="auto"/>
            <w:vAlign w:val="center"/>
          </w:tcPr>
          <w:p w14:paraId="0BD75C6E" w14:textId="77777777" w:rsidR="00B34FEE" w:rsidRPr="002F531A" w:rsidRDefault="00B34FEE" w:rsidP="00046475">
            <w:pPr>
              <w:spacing w:before="120" w:after="120" w:line="240" w:lineRule="auto"/>
              <w:jc w:val="left"/>
              <w:rPr>
                <w:rFonts w:cs="Arial"/>
                <w:sz w:val="16"/>
                <w:szCs w:val="16"/>
              </w:rPr>
            </w:pPr>
          </w:p>
        </w:tc>
        <w:tc>
          <w:tcPr>
            <w:tcW w:w="1530" w:type="dxa"/>
            <w:shd w:val="clear" w:color="auto" w:fill="auto"/>
            <w:vAlign w:val="center"/>
          </w:tcPr>
          <w:p w14:paraId="6001B044" w14:textId="77777777" w:rsidR="00B34FEE" w:rsidRPr="002F531A" w:rsidRDefault="00B34FEE" w:rsidP="00046475">
            <w:pPr>
              <w:spacing w:before="120" w:after="120" w:line="240" w:lineRule="auto"/>
              <w:jc w:val="left"/>
              <w:rPr>
                <w:rFonts w:cs="Arial"/>
                <w:sz w:val="16"/>
                <w:szCs w:val="16"/>
              </w:rPr>
            </w:pPr>
          </w:p>
        </w:tc>
      </w:tr>
      <w:tr w:rsidR="00B34FEE" w:rsidRPr="002F531A" w14:paraId="5132F972" w14:textId="77777777" w:rsidTr="00046475">
        <w:trPr>
          <w:cantSplit/>
        </w:trPr>
        <w:tc>
          <w:tcPr>
            <w:tcW w:w="1364" w:type="dxa"/>
            <w:shd w:val="clear" w:color="auto" w:fill="auto"/>
            <w:vAlign w:val="center"/>
          </w:tcPr>
          <w:p w14:paraId="4FE0456A" w14:textId="77777777" w:rsidR="00B34FEE" w:rsidRPr="002F531A" w:rsidRDefault="00B34FEE"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Pin code</w:t>
            </w:r>
          </w:p>
        </w:tc>
        <w:tc>
          <w:tcPr>
            <w:tcW w:w="1814" w:type="dxa"/>
            <w:shd w:val="clear" w:color="auto" w:fill="auto"/>
            <w:vAlign w:val="center"/>
          </w:tcPr>
          <w:p w14:paraId="69D3DD28" w14:textId="77777777" w:rsidR="00B34FEE" w:rsidRPr="002F531A" w:rsidRDefault="00B34FEE" w:rsidP="00046475">
            <w:pPr>
              <w:pStyle w:val="Tabletext0"/>
              <w:spacing w:before="120" w:after="120" w:line="240" w:lineRule="auto"/>
              <w:jc w:val="left"/>
              <w:rPr>
                <w:rFonts w:ascii="Arial" w:hAnsi="Arial" w:cs="Arial"/>
                <w:sz w:val="16"/>
                <w:szCs w:val="16"/>
              </w:rPr>
            </w:pPr>
          </w:p>
        </w:tc>
        <w:tc>
          <w:tcPr>
            <w:tcW w:w="720" w:type="dxa"/>
            <w:shd w:val="clear" w:color="auto" w:fill="auto"/>
            <w:vAlign w:val="center"/>
          </w:tcPr>
          <w:p w14:paraId="7FD825B6" w14:textId="77777777" w:rsidR="00B34FEE" w:rsidRPr="002F531A" w:rsidRDefault="00B34FEE"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222BC3AF" w14:textId="77777777" w:rsidR="00B34FEE" w:rsidRPr="002F531A" w:rsidRDefault="00B34FEE"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540" w:type="dxa"/>
            <w:shd w:val="clear" w:color="auto" w:fill="auto"/>
            <w:vAlign w:val="center"/>
          </w:tcPr>
          <w:p w14:paraId="03FEE120" w14:textId="77777777" w:rsidR="00B34FEE" w:rsidRPr="002F531A" w:rsidRDefault="00B34FEE"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640F4637" w14:textId="77777777" w:rsidR="00B34FEE" w:rsidRPr="002F531A" w:rsidRDefault="00B34FEE" w:rsidP="00046475">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390591A9" w14:textId="77777777" w:rsidR="00B34FEE" w:rsidRPr="002F531A" w:rsidRDefault="00B34FEE" w:rsidP="00046475">
            <w:pPr>
              <w:spacing w:before="120" w:after="120" w:line="240" w:lineRule="auto"/>
              <w:jc w:val="left"/>
              <w:rPr>
                <w:rFonts w:cs="Arial"/>
                <w:sz w:val="16"/>
                <w:szCs w:val="16"/>
              </w:rPr>
            </w:pPr>
          </w:p>
        </w:tc>
        <w:tc>
          <w:tcPr>
            <w:tcW w:w="1710" w:type="dxa"/>
            <w:shd w:val="clear" w:color="auto" w:fill="auto"/>
            <w:vAlign w:val="center"/>
          </w:tcPr>
          <w:p w14:paraId="25B1C688" w14:textId="77777777" w:rsidR="00B34FEE" w:rsidRPr="002F531A" w:rsidRDefault="00B34FEE" w:rsidP="00046475">
            <w:pPr>
              <w:spacing w:before="120" w:after="120" w:line="240" w:lineRule="auto"/>
              <w:jc w:val="left"/>
              <w:rPr>
                <w:rFonts w:cs="Arial"/>
                <w:sz w:val="16"/>
                <w:szCs w:val="16"/>
              </w:rPr>
            </w:pPr>
          </w:p>
        </w:tc>
        <w:tc>
          <w:tcPr>
            <w:tcW w:w="900" w:type="dxa"/>
            <w:shd w:val="clear" w:color="auto" w:fill="auto"/>
            <w:vAlign w:val="center"/>
          </w:tcPr>
          <w:p w14:paraId="301A037C" w14:textId="77777777" w:rsidR="00B34FEE" w:rsidRPr="002F531A" w:rsidRDefault="00B34FEE" w:rsidP="00046475">
            <w:pPr>
              <w:spacing w:before="120" w:after="120" w:line="240" w:lineRule="auto"/>
              <w:jc w:val="left"/>
              <w:rPr>
                <w:rFonts w:cs="Arial"/>
                <w:sz w:val="16"/>
                <w:szCs w:val="16"/>
              </w:rPr>
            </w:pPr>
          </w:p>
        </w:tc>
        <w:tc>
          <w:tcPr>
            <w:tcW w:w="1530" w:type="dxa"/>
            <w:shd w:val="clear" w:color="auto" w:fill="auto"/>
            <w:vAlign w:val="center"/>
          </w:tcPr>
          <w:p w14:paraId="710468BC" w14:textId="77777777" w:rsidR="00B34FEE" w:rsidRPr="002F531A" w:rsidRDefault="00B34FEE" w:rsidP="00046475">
            <w:pPr>
              <w:spacing w:before="120" w:after="120" w:line="240" w:lineRule="auto"/>
              <w:jc w:val="left"/>
              <w:rPr>
                <w:rFonts w:cs="Arial"/>
                <w:sz w:val="16"/>
                <w:szCs w:val="16"/>
              </w:rPr>
            </w:pPr>
          </w:p>
        </w:tc>
      </w:tr>
      <w:tr w:rsidR="00B34FEE" w:rsidRPr="002F531A" w14:paraId="36747C72" w14:textId="77777777" w:rsidTr="00046475">
        <w:trPr>
          <w:cantSplit/>
        </w:trPr>
        <w:tc>
          <w:tcPr>
            <w:tcW w:w="1364" w:type="dxa"/>
            <w:shd w:val="clear" w:color="auto" w:fill="auto"/>
            <w:vAlign w:val="center"/>
          </w:tcPr>
          <w:p w14:paraId="2B985BB6" w14:textId="77777777" w:rsidR="00B34FEE" w:rsidRPr="002F531A" w:rsidRDefault="00B34FEE" w:rsidP="00046475">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Key Contact Person</w:t>
            </w:r>
          </w:p>
        </w:tc>
        <w:tc>
          <w:tcPr>
            <w:tcW w:w="1814" w:type="dxa"/>
            <w:shd w:val="clear" w:color="auto" w:fill="auto"/>
            <w:vAlign w:val="center"/>
          </w:tcPr>
          <w:p w14:paraId="0F033208" w14:textId="77777777" w:rsidR="00B34FEE" w:rsidRPr="002F531A" w:rsidRDefault="00B34FEE" w:rsidP="00DF67B1">
            <w:pPr>
              <w:pStyle w:val="Tabletext0"/>
              <w:spacing w:before="120" w:after="120" w:line="240" w:lineRule="auto"/>
              <w:jc w:val="left"/>
              <w:rPr>
                <w:rFonts w:ascii="Arial" w:hAnsi="Arial" w:cs="Arial"/>
                <w:sz w:val="16"/>
                <w:szCs w:val="16"/>
              </w:rPr>
            </w:pPr>
            <w:r w:rsidRPr="002F531A">
              <w:rPr>
                <w:rFonts w:ascii="Arial" w:hAnsi="Arial" w:cs="Arial"/>
                <w:sz w:val="16"/>
                <w:szCs w:val="16"/>
              </w:rPr>
              <w:t>Key contact person of Team, it will be accessed by bit type (True / False)</w:t>
            </w:r>
          </w:p>
        </w:tc>
        <w:tc>
          <w:tcPr>
            <w:tcW w:w="720" w:type="dxa"/>
            <w:shd w:val="clear" w:color="auto" w:fill="auto"/>
            <w:vAlign w:val="center"/>
          </w:tcPr>
          <w:p w14:paraId="08A31961" w14:textId="77777777" w:rsidR="00B34FEE" w:rsidRPr="002F531A" w:rsidRDefault="00B34FEE"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Bit</w:t>
            </w:r>
          </w:p>
        </w:tc>
        <w:tc>
          <w:tcPr>
            <w:tcW w:w="540" w:type="dxa"/>
            <w:shd w:val="clear" w:color="auto" w:fill="auto"/>
            <w:vAlign w:val="center"/>
          </w:tcPr>
          <w:p w14:paraId="741141C0" w14:textId="77777777" w:rsidR="00B34FEE" w:rsidRPr="002F531A" w:rsidRDefault="00B34FEE" w:rsidP="00261A72">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540" w:type="dxa"/>
            <w:shd w:val="clear" w:color="auto" w:fill="auto"/>
            <w:vAlign w:val="center"/>
          </w:tcPr>
          <w:p w14:paraId="551466B3" w14:textId="77777777" w:rsidR="00B34FEE" w:rsidRPr="002F531A" w:rsidRDefault="00B34FEE" w:rsidP="00261A72">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0AB4B5ED" w14:textId="77777777" w:rsidR="00B34FEE" w:rsidRPr="002F531A" w:rsidRDefault="00B34FEE" w:rsidP="00261A72">
            <w:pPr>
              <w:spacing w:before="120" w:after="120" w:line="240" w:lineRule="auto"/>
              <w:jc w:val="left"/>
              <w:rPr>
                <w:rFonts w:cs="Arial"/>
                <w:sz w:val="16"/>
                <w:szCs w:val="16"/>
                <w:lang w:eastAsia="zh-CN"/>
              </w:rPr>
            </w:pPr>
            <w:r w:rsidRPr="002F531A">
              <w:rPr>
                <w:rFonts w:cs="Arial"/>
                <w:sz w:val="16"/>
                <w:szCs w:val="16"/>
                <w:lang w:eastAsia="zh-CN"/>
              </w:rPr>
              <w:t>N</w:t>
            </w:r>
          </w:p>
        </w:tc>
        <w:tc>
          <w:tcPr>
            <w:tcW w:w="1170" w:type="dxa"/>
            <w:shd w:val="clear" w:color="auto" w:fill="auto"/>
            <w:vAlign w:val="center"/>
          </w:tcPr>
          <w:p w14:paraId="51B3F0DB" w14:textId="77777777" w:rsidR="00B34FEE" w:rsidRPr="002F531A" w:rsidRDefault="00B34FEE" w:rsidP="00046475">
            <w:pPr>
              <w:spacing w:before="120" w:after="120" w:line="240" w:lineRule="auto"/>
              <w:jc w:val="left"/>
              <w:rPr>
                <w:rFonts w:cs="Arial"/>
                <w:sz w:val="16"/>
                <w:szCs w:val="16"/>
                <w:lang w:eastAsia="zh-CN"/>
              </w:rPr>
            </w:pPr>
          </w:p>
        </w:tc>
        <w:tc>
          <w:tcPr>
            <w:tcW w:w="1710" w:type="dxa"/>
            <w:shd w:val="clear" w:color="auto" w:fill="auto"/>
            <w:vAlign w:val="center"/>
          </w:tcPr>
          <w:p w14:paraId="7F2BDE64" w14:textId="77777777" w:rsidR="00B34FEE" w:rsidRPr="002F531A" w:rsidRDefault="00B34FEE" w:rsidP="00046475">
            <w:pPr>
              <w:spacing w:before="120" w:after="120" w:line="240" w:lineRule="auto"/>
              <w:jc w:val="left"/>
              <w:rPr>
                <w:rFonts w:cs="Arial"/>
                <w:sz w:val="16"/>
                <w:szCs w:val="16"/>
                <w:lang w:eastAsia="zh-CN"/>
              </w:rPr>
            </w:pPr>
          </w:p>
        </w:tc>
        <w:tc>
          <w:tcPr>
            <w:tcW w:w="900" w:type="dxa"/>
            <w:shd w:val="clear" w:color="auto" w:fill="auto"/>
            <w:vAlign w:val="center"/>
          </w:tcPr>
          <w:p w14:paraId="50FFA48E" w14:textId="77777777" w:rsidR="00B34FEE" w:rsidRPr="002F531A" w:rsidRDefault="00B34FEE" w:rsidP="00046475">
            <w:pPr>
              <w:spacing w:before="120" w:after="120" w:line="240" w:lineRule="auto"/>
              <w:jc w:val="left"/>
              <w:rPr>
                <w:rFonts w:cs="Arial"/>
                <w:sz w:val="16"/>
                <w:szCs w:val="16"/>
                <w:lang w:eastAsia="zh-CN"/>
              </w:rPr>
            </w:pPr>
            <w:r w:rsidRPr="002F531A">
              <w:rPr>
                <w:rFonts w:cs="Arial"/>
                <w:sz w:val="16"/>
                <w:szCs w:val="16"/>
                <w:lang w:eastAsia="zh-CN"/>
              </w:rPr>
              <w:t>True / False</w:t>
            </w:r>
          </w:p>
        </w:tc>
        <w:tc>
          <w:tcPr>
            <w:tcW w:w="1530" w:type="dxa"/>
            <w:shd w:val="clear" w:color="auto" w:fill="auto"/>
            <w:vAlign w:val="center"/>
          </w:tcPr>
          <w:p w14:paraId="7A58A9BC" w14:textId="77777777" w:rsidR="00B34FEE" w:rsidRPr="002F531A" w:rsidRDefault="00B34FEE" w:rsidP="00046475">
            <w:pPr>
              <w:spacing w:before="120" w:after="120" w:line="240" w:lineRule="auto"/>
              <w:jc w:val="left"/>
              <w:rPr>
                <w:rFonts w:cs="Arial"/>
                <w:sz w:val="16"/>
                <w:szCs w:val="16"/>
                <w:lang w:eastAsia="zh-CN"/>
              </w:rPr>
            </w:pPr>
            <w:r w:rsidRPr="002F531A">
              <w:rPr>
                <w:rFonts w:cs="Arial"/>
                <w:sz w:val="16"/>
                <w:szCs w:val="16"/>
                <w:lang w:eastAsia="zh-CN"/>
              </w:rPr>
              <w:t>True</w:t>
            </w:r>
          </w:p>
        </w:tc>
      </w:tr>
      <w:tr w:rsidR="00B34FEE" w:rsidRPr="002F531A" w14:paraId="463D6A95" w14:textId="77777777" w:rsidTr="00046475">
        <w:trPr>
          <w:cantSplit/>
        </w:trPr>
        <w:tc>
          <w:tcPr>
            <w:tcW w:w="1364" w:type="dxa"/>
            <w:shd w:val="clear" w:color="auto" w:fill="auto"/>
            <w:vAlign w:val="center"/>
          </w:tcPr>
          <w:p w14:paraId="2DD6F1AA" w14:textId="77777777" w:rsidR="00B34FEE" w:rsidRPr="002F531A" w:rsidRDefault="00B34FEE"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Longitude</w:t>
            </w:r>
          </w:p>
        </w:tc>
        <w:tc>
          <w:tcPr>
            <w:tcW w:w="1814" w:type="dxa"/>
            <w:shd w:val="clear" w:color="auto" w:fill="auto"/>
            <w:vAlign w:val="center"/>
          </w:tcPr>
          <w:p w14:paraId="2A01CED7" w14:textId="77777777" w:rsidR="00B34FEE" w:rsidRPr="002F531A" w:rsidRDefault="00B34FEE" w:rsidP="00046475">
            <w:pPr>
              <w:pStyle w:val="Tabletext0"/>
              <w:spacing w:before="120" w:after="120" w:line="240" w:lineRule="auto"/>
              <w:jc w:val="left"/>
              <w:rPr>
                <w:rFonts w:ascii="Arial" w:hAnsi="Arial" w:cs="Arial"/>
                <w:sz w:val="16"/>
                <w:szCs w:val="16"/>
                <w:lang w:val="en-GB" w:eastAsia="en-US"/>
              </w:rPr>
            </w:pPr>
            <w:r w:rsidRPr="002F531A">
              <w:rPr>
                <w:rFonts w:ascii="Arial" w:hAnsi="Arial" w:cs="Arial"/>
                <w:sz w:val="16"/>
                <w:szCs w:val="16"/>
                <w:lang w:val="en-GB" w:eastAsia="en-US"/>
              </w:rPr>
              <w:t>Longitude for google map</w:t>
            </w:r>
          </w:p>
        </w:tc>
        <w:tc>
          <w:tcPr>
            <w:tcW w:w="720" w:type="dxa"/>
            <w:shd w:val="clear" w:color="auto" w:fill="auto"/>
            <w:vAlign w:val="center"/>
          </w:tcPr>
          <w:p w14:paraId="2268DDE8" w14:textId="77777777" w:rsidR="00B34FEE" w:rsidRPr="002F531A" w:rsidRDefault="00B34FEE"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2C15D1EB" w14:textId="77777777" w:rsidR="00B34FEE" w:rsidRPr="002F531A" w:rsidRDefault="00B34FEE"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540" w:type="dxa"/>
            <w:shd w:val="clear" w:color="auto" w:fill="auto"/>
            <w:vAlign w:val="center"/>
          </w:tcPr>
          <w:p w14:paraId="5C22E688" w14:textId="77777777" w:rsidR="00B34FEE" w:rsidRPr="002F531A" w:rsidRDefault="00B34FEE" w:rsidP="00046475">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41F2D828" w14:textId="77777777" w:rsidR="00B34FEE" w:rsidRPr="002F531A" w:rsidRDefault="00B34FEE" w:rsidP="00046475">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1C5B4DD3" w14:textId="77777777" w:rsidR="00B34FEE" w:rsidRPr="002F531A" w:rsidRDefault="00B34FEE" w:rsidP="00046475">
            <w:pPr>
              <w:spacing w:before="120" w:after="120" w:line="240" w:lineRule="auto"/>
              <w:jc w:val="left"/>
              <w:rPr>
                <w:rFonts w:cs="Arial"/>
                <w:sz w:val="16"/>
                <w:szCs w:val="16"/>
              </w:rPr>
            </w:pPr>
          </w:p>
        </w:tc>
        <w:tc>
          <w:tcPr>
            <w:tcW w:w="1710" w:type="dxa"/>
            <w:shd w:val="clear" w:color="auto" w:fill="auto"/>
            <w:vAlign w:val="center"/>
          </w:tcPr>
          <w:p w14:paraId="75C56294" w14:textId="77777777" w:rsidR="00B34FEE" w:rsidRPr="002F531A" w:rsidRDefault="00B34FEE" w:rsidP="00046475">
            <w:pPr>
              <w:spacing w:before="120" w:after="120" w:line="240" w:lineRule="auto"/>
              <w:jc w:val="left"/>
              <w:rPr>
                <w:rFonts w:cs="Arial"/>
                <w:sz w:val="16"/>
                <w:szCs w:val="16"/>
              </w:rPr>
            </w:pPr>
          </w:p>
        </w:tc>
        <w:tc>
          <w:tcPr>
            <w:tcW w:w="900" w:type="dxa"/>
            <w:shd w:val="clear" w:color="auto" w:fill="auto"/>
            <w:vAlign w:val="center"/>
          </w:tcPr>
          <w:p w14:paraId="3063BA2F" w14:textId="77777777" w:rsidR="00B34FEE" w:rsidRPr="002F531A" w:rsidRDefault="00B34FEE" w:rsidP="00046475">
            <w:pPr>
              <w:spacing w:before="120" w:after="120" w:line="240" w:lineRule="auto"/>
              <w:jc w:val="left"/>
              <w:rPr>
                <w:rFonts w:cs="Arial"/>
                <w:sz w:val="16"/>
                <w:szCs w:val="16"/>
              </w:rPr>
            </w:pPr>
          </w:p>
        </w:tc>
        <w:tc>
          <w:tcPr>
            <w:tcW w:w="1530" w:type="dxa"/>
            <w:shd w:val="clear" w:color="auto" w:fill="auto"/>
            <w:vAlign w:val="center"/>
          </w:tcPr>
          <w:p w14:paraId="7CEA5EA2" w14:textId="77777777" w:rsidR="00B34FEE" w:rsidRPr="002F531A" w:rsidRDefault="00B34FEE" w:rsidP="00046475">
            <w:pPr>
              <w:spacing w:before="120" w:after="120" w:line="240" w:lineRule="auto"/>
              <w:jc w:val="left"/>
              <w:rPr>
                <w:rFonts w:cs="Arial"/>
                <w:sz w:val="16"/>
                <w:szCs w:val="16"/>
              </w:rPr>
            </w:pPr>
          </w:p>
        </w:tc>
      </w:tr>
      <w:tr w:rsidR="00B34FEE" w:rsidRPr="002F531A" w14:paraId="1F82071F" w14:textId="77777777" w:rsidTr="00046475">
        <w:trPr>
          <w:cantSplit/>
        </w:trPr>
        <w:tc>
          <w:tcPr>
            <w:tcW w:w="1364" w:type="dxa"/>
            <w:shd w:val="clear" w:color="auto" w:fill="auto"/>
            <w:vAlign w:val="center"/>
          </w:tcPr>
          <w:p w14:paraId="3D2EA82D" w14:textId="77777777" w:rsidR="00B34FEE" w:rsidRPr="002F531A" w:rsidRDefault="00B34FEE" w:rsidP="00046475">
            <w:pPr>
              <w:pStyle w:val="Subtitle"/>
              <w:spacing w:after="120" w:line="240" w:lineRule="auto"/>
              <w:jc w:val="left"/>
              <w:rPr>
                <w:rFonts w:ascii="Arial" w:hAnsi="Arial" w:cs="Arial"/>
                <w:b w:val="0"/>
                <w:sz w:val="16"/>
                <w:szCs w:val="16"/>
              </w:rPr>
            </w:pPr>
            <w:r w:rsidRPr="002F531A">
              <w:rPr>
                <w:rFonts w:ascii="Arial" w:hAnsi="Arial" w:cs="Arial"/>
                <w:b w:val="0"/>
                <w:sz w:val="16"/>
                <w:szCs w:val="16"/>
              </w:rPr>
              <w:t>Latitude</w:t>
            </w:r>
          </w:p>
        </w:tc>
        <w:tc>
          <w:tcPr>
            <w:tcW w:w="1814" w:type="dxa"/>
            <w:shd w:val="clear" w:color="auto" w:fill="auto"/>
            <w:vAlign w:val="center"/>
          </w:tcPr>
          <w:p w14:paraId="41F69C37" w14:textId="77777777" w:rsidR="00B34FEE" w:rsidRPr="002F531A" w:rsidRDefault="00B34FEE" w:rsidP="00046475">
            <w:pPr>
              <w:pStyle w:val="Tabletext0"/>
              <w:spacing w:before="120" w:after="120" w:line="240" w:lineRule="auto"/>
              <w:jc w:val="left"/>
              <w:rPr>
                <w:rFonts w:ascii="Arial" w:hAnsi="Arial" w:cs="Arial"/>
                <w:sz w:val="16"/>
                <w:szCs w:val="16"/>
                <w:lang w:val="en-GB" w:eastAsia="en-US"/>
              </w:rPr>
            </w:pPr>
            <w:r w:rsidRPr="002F531A">
              <w:rPr>
                <w:rFonts w:ascii="Arial" w:hAnsi="Arial" w:cs="Arial"/>
                <w:sz w:val="16"/>
                <w:szCs w:val="16"/>
                <w:lang w:val="en-GB" w:eastAsia="en-US"/>
              </w:rPr>
              <w:t>Latitude for google map</w:t>
            </w:r>
          </w:p>
        </w:tc>
        <w:tc>
          <w:tcPr>
            <w:tcW w:w="720" w:type="dxa"/>
            <w:shd w:val="clear" w:color="auto" w:fill="auto"/>
            <w:vAlign w:val="center"/>
          </w:tcPr>
          <w:p w14:paraId="2CD3C9F7" w14:textId="77777777" w:rsidR="00B34FEE" w:rsidRPr="002F531A" w:rsidRDefault="00B34FEE" w:rsidP="00261A72">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53F7D65B" w14:textId="77777777" w:rsidR="00B34FEE" w:rsidRPr="002F531A" w:rsidRDefault="00B34FEE" w:rsidP="00261A72">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540" w:type="dxa"/>
            <w:shd w:val="clear" w:color="auto" w:fill="auto"/>
            <w:vAlign w:val="center"/>
          </w:tcPr>
          <w:p w14:paraId="65E741CA" w14:textId="77777777" w:rsidR="00B34FEE" w:rsidRPr="002F531A" w:rsidRDefault="00B34FEE" w:rsidP="00261A72">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73D3CF53" w14:textId="77777777" w:rsidR="00B34FEE" w:rsidRPr="002F531A" w:rsidRDefault="00B34FEE" w:rsidP="00261A72">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1FC5A767" w14:textId="77777777" w:rsidR="00B34FEE" w:rsidRPr="002F531A" w:rsidRDefault="00B34FEE" w:rsidP="00046475">
            <w:pPr>
              <w:spacing w:before="120" w:after="120" w:line="240" w:lineRule="auto"/>
              <w:jc w:val="left"/>
              <w:rPr>
                <w:rFonts w:cs="Arial"/>
                <w:sz w:val="16"/>
                <w:szCs w:val="16"/>
              </w:rPr>
            </w:pPr>
          </w:p>
        </w:tc>
        <w:tc>
          <w:tcPr>
            <w:tcW w:w="1710" w:type="dxa"/>
            <w:shd w:val="clear" w:color="auto" w:fill="auto"/>
            <w:vAlign w:val="center"/>
          </w:tcPr>
          <w:p w14:paraId="7CB3E4D2" w14:textId="77777777" w:rsidR="00B34FEE" w:rsidRPr="002F531A" w:rsidRDefault="00B34FEE" w:rsidP="00046475">
            <w:pPr>
              <w:spacing w:before="120" w:after="120" w:line="240" w:lineRule="auto"/>
              <w:jc w:val="left"/>
              <w:rPr>
                <w:rFonts w:cs="Arial"/>
                <w:sz w:val="16"/>
                <w:szCs w:val="16"/>
              </w:rPr>
            </w:pPr>
          </w:p>
        </w:tc>
        <w:tc>
          <w:tcPr>
            <w:tcW w:w="900" w:type="dxa"/>
            <w:shd w:val="clear" w:color="auto" w:fill="auto"/>
            <w:vAlign w:val="center"/>
          </w:tcPr>
          <w:p w14:paraId="1C5E344B" w14:textId="77777777" w:rsidR="00B34FEE" w:rsidRPr="002F531A" w:rsidRDefault="00B34FEE" w:rsidP="00046475">
            <w:pPr>
              <w:spacing w:before="120" w:after="120" w:line="240" w:lineRule="auto"/>
              <w:jc w:val="left"/>
              <w:rPr>
                <w:rFonts w:cs="Arial"/>
                <w:sz w:val="16"/>
                <w:szCs w:val="16"/>
              </w:rPr>
            </w:pPr>
          </w:p>
        </w:tc>
        <w:tc>
          <w:tcPr>
            <w:tcW w:w="1530" w:type="dxa"/>
            <w:shd w:val="clear" w:color="auto" w:fill="auto"/>
            <w:vAlign w:val="center"/>
          </w:tcPr>
          <w:p w14:paraId="6508D937" w14:textId="77777777" w:rsidR="00B34FEE" w:rsidRPr="002F531A" w:rsidRDefault="00B34FEE" w:rsidP="00046475">
            <w:pPr>
              <w:spacing w:before="120" w:after="120" w:line="240" w:lineRule="auto"/>
              <w:jc w:val="left"/>
              <w:rPr>
                <w:rFonts w:cs="Arial"/>
                <w:sz w:val="16"/>
                <w:szCs w:val="16"/>
              </w:rPr>
            </w:pPr>
          </w:p>
        </w:tc>
      </w:tr>
    </w:tbl>
    <w:p w14:paraId="5A57F891" w14:textId="77777777" w:rsidR="00AB0933" w:rsidRPr="002F531A" w:rsidRDefault="002078C0" w:rsidP="0050580A">
      <w:pPr>
        <w:pStyle w:val="Heading3"/>
        <w:numPr>
          <w:ilvl w:val="2"/>
          <w:numId w:val="6"/>
        </w:numPr>
      </w:pPr>
      <w:bookmarkStart w:id="94" w:name="_Store_Details-Format"/>
      <w:bookmarkStart w:id="95" w:name="_Geo_Spread_–"/>
      <w:bookmarkEnd w:id="94"/>
      <w:bookmarkEnd w:id="95"/>
      <w:r w:rsidRPr="002F531A">
        <w:t xml:space="preserve"> </w:t>
      </w:r>
      <w:bookmarkStart w:id="96" w:name="_Toc414543399"/>
      <w:r w:rsidR="00E732FA" w:rsidRPr="002F531A">
        <w:t xml:space="preserve">Geo </w:t>
      </w:r>
      <w:r w:rsidR="00066E3C" w:rsidRPr="002F531A">
        <w:t>Location</w:t>
      </w:r>
      <w:r w:rsidR="00E732FA" w:rsidRPr="002F531A">
        <w:t xml:space="preserve"> </w:t>
      </w:r>
      <w:r w:rsidR="00CB46C3" w:rsidRPr="002F531A">
        <w:t>–</w:t>
      </w:r>
      <w:r w:rsidR="00E732FA" w:rsidRPr="002F531A">
        <w:t xml:space="preserve"> </w:t>
      </w:r>
      <w:r w:rsidR="00AB0933" w:rsidRPr="002F531A">
        <w:t>Store</w:t>
      </w:r>
      <w:r w:rsidR="002702B0" w:rsidRPr="002F531A">
        <w:t xml:space="preserve"> Columns</w:t>
      </w:r>
      <w:r w:rsidR="00CB46C3" w:rsidRPr="002F531A">
        <w:t xml:space="preserve"> Mapping Data</w:t>
      </w:r>
      <w:bookmarkEnd w:id="96"/>
    </w:p>
    <w:p w14:paraId="7BE7B760" w14:textId="77777777" w:rsidR="00E100C5" w:rsidRPr="002F531A" w:rsidRDefault="00CB46C3" w:rsidP="00CB46C3">
      <w:pPr>
        <w:rPr>
          <w:rFonts w:cs="Arial"/>
          <w:sz w:val="18"/>
          <w:szCs w:val="18"/>
        </w:rPr>
      </w:pPr>
      <w:r w:rsidRPr="002F531A">
        <w:rPr>
          <w:rFonts w:cs="Arial"/>
          <w:sz w:val="18"/>
          <w:szCs w:val="18"/>
        </w:rPr>
        <w:t>This module used for map information to be used in search or creating more columns in managing store information.</w:t>
      </w:r>
    </w:p>
    <w:p w14:paraId="0372E2E0" w14:textId="77777777" w:rsidR="007D6641" w:rsidRPr="002F531A" w:rsidRDefault="00CB46C3" w:rsidP="0050580A">
      <w:pPr>
        <w:pStyle w:val="Default"/>
        <w:numPr>
          <w:ilvl w:val="0"/>
          <w:numId w:val="9"/>
        </w:numPr>
        <w:rPr>
          <w:rFonts w:ascii="Arial" w:eastAsia="Times New Roman" w:hAnsi="Arial" w:cs="Arial"/>
          <w:color w:val="auto"/>
          <w:sz w:val="18"/>
          <w:szCs w:val="18"/>
          <w:lang w:val="en-AU"/>
        </w:rPr>
      </w:pPr>
      <w:r w:rsidRPr="002F531A">
        <w:rPr>
          <w:rFonts w:ascii="Arial" w:hAnsi="Arial" w:cs="Arial"/>
          <w:sz w:val="18"/>
          <w:szCs w:val="18"/>
        </w:rPr>
        <w:lastRenderedPageBreak/>
        <w:t xml:space="preserve"> </w:t>
      </w:r>
      <w:r w:rsidR="007D6641" w:rsidRPr="002F531A">
        <w:rPr>
          <w:rFonts w:ascii="Arial" w:eastAsia="Times New Roman" w:hAnsi="Arial" w:cs="Arial"/>
          <w:b/>
          <w:color w:val="auto"/>
          <w:sz w:val="18"/>
          <w:szCs w:val="18"/>
          <w:lang w:val="en-AU"/>
        </w:rPr>
        <w:t>Form Name</w:t>
      </w:r>
      <w:r w:rsidR="007D6641" w:rsidRPr="002F531A">
        <w:rPr>
          <w:rFonts w:ascii="Arial" w:eastAsia="Times New Roman" w:hAnsi="Arial" w:cs="Arial"/>
          <w:color w:val="auto"/>
          <w:sz w:val="18"/>
          <w:szCs w:val="18"/>
          <w:lang w:val="en-AU"/>
        </w:rPr>
        <w:tab/>
        <w:t xml:space="preserve">: </w:t>
      </w:r>
      <w:r w:rsidR="00F15729" w:rsidRPr="002F531A">
        <w:rPr>
          <w:rFonts w:ascii="Arial" w:eastAsia="Times New Roman" w:hAnsi="Arial" w:cs="Arial"/>
          <w:color w:val="auto"/>
          <w:sz w:val="18"/>
          <w:szCs w:val="18"/>
          <w:lang w:val="en-AU" w:eastAsia="en-AU"/>
        </w:rPr>
        <w:t xml:space="preserve">Store </w:t>
      </w:r>
      <w:r w:rsidR="00C57E54" w:rsidRPr="002F531A">
        <w:rPr>
          <w:rFonts w:ascii="Arial" w:eastAsia="Times New Roman" w:hAnsi="Arial" w:cs="Arial"/>
          <w:color w:val="auto"/>
          <w:sz w:val="18"/>
          <w:szCs w:val="18"/>
          <w:lang w:val="en-AU" w:eastAsia="en-AU"/>
        </w:rPr>
        <w:t xml:space="preserve">Columns </w:t>
      </w:r>
      <w:r w:rsidR="00F15729" w:rsidRPr="002F531A">
        <w:rPr>
          <w:rFonts w:ascii="Arial" w:eastAsia="Times New Roman" w:hAnsi="Arial" w:cs="Arial"/>
          <w:color w:val="auto"/>
          <w:sz w:val="18"/>
          <w:szCs w:val="18"/>
          <w:lang w:val="en-AU" w:eastAsia="en-AU"/>
        </w:rPr>
        <w:t>Mapping Data</w:t>
      </w:r>
    </w:p>
    <w:p w14:paraId="69766EBC" w14:textId="77777777" w:rsidR="007D6641" w:rsidRPr="002F531A" w:rsidRDefault="007D6641" w:rsidP="007D6641">
      <w:pPr>
        <w:pStyle w:val="Default"/>
        <w:ind w:left="1440"/>
        <w:rPr>
          <w:rFonts w:ascii="Arial" w:eastAsia="Times New Roman" w:hAnsi="Arial" w:cs="Arial"/>
          <w:color w:val="auto"/>
          <w:sz w:val="18"/>
          <w:szCs w:val="18"/>
          <w:lang w:val="en-AU"/>
        </w:rPr>
      </w:pPr>
    </w:p>
    <w:p w14:paraId="7F830772" w14:textId="77777777" w:rsidR="007D6641" w:rsidRPr="002F531A" w:rsidRDefault="007D6641" w:rsidP="0050580A">
      <w:pPr>
        <w:pStyle w:val="Default"/>
        <w:numPr>
          <w:ilvl w:val="0"/>
          <w:numId w:val="9"/>
        </w:numPr>
        <w:spacing w:line="360" w:lineRule="auto"/>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Inputs</w:t>
      </w:r>
      <w:r w:rsidRPr="002F531A">
        <w:rPr>
          <w:rFonts w:ascii="Arial" w:eastAsia="Times New Roman" w:hAnsi="Arial" w:cs="Arial"/>
          <w:color w:val="auto"/>
          <w:sz w:val="18"/>
          <w:szCs w:val="18"/>
          <w:lang w:val="en-AU"/>
        </w:rPr>
        <w:tab/>
      </w:r>
      <w:r w:rsidRPr="002F531A">
        <w:rPr>
          <w:rFonts w:ascii="Arial" w:eastAsia="Times New Roman" w:hAnsi="Arial" w:cs="Arial"/>
          <w:color w:val="auto"/>
          <w:sz w:val="18"/>
          <w:szCs w:val="18"/>
          <w:lang w:val="en-AU"/>
        </w:rPr>
        <w:tab/>
        <w:t xml:space="preserve">: </w:t>
      </w:r>
      <w:r w:rsidR="00B21FB6" w:rsidRPr="002F531A">
        <w:rPr>
          <w:rFonts w:ascii="Arial" w:eastAsia="Times New Roman" w:hAnsi="Arial" w:cs="Arial"/>
          <w:color w:val="auto"/>
          <w:sz w:val="18"/>
          <w:szCs w:val="18"/>
          <w:lang w:val="en-AU"/>
        </w:rPr>
        <w:t>Category</w:t>
      </w:r>
      <w:r w:rsidRPr="002F531A">
        <w:rPr>
          <w:rFonts w:ascii="Arial" w:eastAsia="Times New Roman" w:hAnsi="Arial" w:cs="Arial"/>
          <w:color w:val="auto"/>
          <w:sz w:val="18"/>
          <w:szCs w:val="18"/>
          <w:lang w:val="en-AU"/>
        </w:rPr>
        <w:t xml:space="preserve">: </w:t>
      </w:r>
      <w:r w:rsidR="00C90726" w:rsidRPr="002F531A">
        <w:rPr>
          <w:rFonts w:ascii="Arial" w:eastAsia="Times New Roman" w:hAnsi="Arial" w:cs="Arial"/>
          <w:color w:val="FF0000"/>
          <w:sz w:val="18"/>
          <w:szCs w:val="18"/>
          <w:lang w:val="en-AU"/>
        </w:rPr>
        <w:t>*</w:t>
      </w:r>
      <w:r w:rsidRPr="002F531A">
        <w:rPr>
          <w:rFonts w:ascii="Arial" w:eastAsia="Times New Roman" w:hAnsi="Arial" w:cs="Arial"/>
          <w:color w:val="auto"/>
          <w:sz w:val="18"/>
          <w:szCs w:val="18"/>
          <w:lang w:val="en-AU"/>
        </w:rPr>
        <w:t xml:space="preserve">, </w:t>
      </w:r>
      <w:r w:rsidR="00B21FB6" w:rsidRPr="002F531A">
        <w:rPr>
          <w:rFonts w:ascii="Arial" w:eastAsia="Times New Roman" w:hAnsi="Arial" w:cs="Arial"/>
          <w:color w:val="auto"/>
          <w:sz w:val="18"/>
          <w:szCs w:val="18"/>
          <w:lang w:val="en-AU"/>
        </w:rPr>
        <w:t>Drop down list with all category</w:t>
      </w:r>
    </w:p>
    <w:p w14:paraId="60C1A8DB" w14:textId="77777777" w:rsidR="002702B0" w:rsidRPr="002F531A" w:rsidRDefault="002702B0" w:rsidP="00B21FB6">
      <w:pPr>
        <w:pStyle w:val="Default"/>
        <w:spacing w:line="360" w:lineRule="auto"/>
        <w:ind w:left="288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 xml:space="preserve">Category: </w:t>
      </w:r>
      <w:r w:rsidR="00C90726" w:rsidRPr="002F531A">
        <w:rPr>
          <w:rFonts w:ascii="Arial" w:eastAsia="Times New Roman" w:hAnsi="Arial" w:cs="Arial"/>
          <w:color w:val="FF0000"/>
          <w:sz w:val="18"/>
          <w:szCs w:val="18"/>
          <w:lang w:val="en-AU"/>
        </w:rPr>
        <w:t>*</w:t>
      </w:r>
      <w:r w:rsidRPr="002F531A">
        <w:rPr>
          <w:rFonts w:ascii="Arial" w:eastAsia="Times New Roman" w:hAnsi="Arial" w:cs="Arial"/>
          <w:color w:val="auto"/>
          <w:sz w:val="18"/>
          <w:szCs w:val="18"/>
          <w:lang w:val="en-AU"/>
        </w:rPr>
        <w:t xml:space="preserve">, </w:t>
      </w:r>
      <w:r w:rsidR="00674ADF" w:rsidRPr="002F531A">
        <w:rPr>
          <w:rFonts w:ascii="Arial" w:eastAsia="Times New Roman" w:hAnsi="Arial" w:cs="Arial"/>
          <w:color w:val="auto"/>
          <w:sz w:val="18"/>
          <w:szCs w:val="18"/>
          <w:lang w:val="en-AU"/>
        </w:rPr>
        <w:t>Checkbox list</w:t>
      </w:r>
      <w:r w:rsidRPr="002F531A">
        <w:rPr>
          <w:rFonts w:ascii="Arial" w:eastAsia="Times New Roman" w:hAnsi="Arial" w:cs="Arial"/>
          <w:color w:val="auto"/>
          <w:sz w:val="18"/>
          <w:szCs w:val="18"/>
          <w:lang w:val="en-AU"/>
        </w:rPr>
        <w:t xml:space="preserve"> with all category</w:t>
      </w:r>
    </w:p>
    <w:p w14:paraId="0077D0EC" w14:textId="77777777" w:rsidR="00B21FB6" w:rsidRPr="002F531A" w:rsidRDefault="00B21FB6" w:rsidP="00B21FB6">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rPr>
        <w:t xml:space="preserve">Subcategory: </w:t>
      </w:r>
      <w:r w:rsidR="002702B0" w:rsidRPr="002F531A">
        <w:rPr>
          <w:rFonts w:ascii="Arial" w:eastAsia="Times New Roman" w:hAnsi="Arial" w:cs="Arial"/>
          <w:color w:val="auto"/>
          <w:sz w:val="18"/>
          <w:szCs w:val="18"/>
          <w:lang w:val="en-AU"/>
        </w:rPr>
        <w:t>Check box</w:t>
      </w:r>
      <w:r w:rsidR="007D6641" w:rsidRPr="002F531A">
        <w:rPr>
          <w:rFonts w:ascii="Arial" w:eastAsia="Times New Roman" w:hAnsi="Arial" w:cs="Arial"/>
          <w:color w:val="auto"/>
          <w:sz w:val="18"/>
          <w:szCs w:val="18"/>
          <w:lang w:val="en-AU"/>
        </w:rPr>
        <w:t xml:space="preserve"> list,</w:t>
      </w:r>
      <w:r w:rsidRPr="002F531A">
        <w:rPr>
          <w:rFonts w:ascii="Arial" w:eastAsia="Times New Roman" w:hAnsi="Arial" w:cs="Arial"/>
          <w:color w:val="auto"/>
          <w:sz w:val="18"/>
          <w:szCs w:val="18"/>
          <w:lang w:val="en-AU"/>
        </w:rPr>
        <w:t xml:space="preserve"> (Optional)</w:t>
      </w:r>
      <w:r w:rsidR="007D6641" w:rsidRPr="002F531A">
        <w:rPr>
          <w:rFonts w:ascii="Arial" w:eastAsia="Times New Roman" w:hAnsi="Arial" w:cs="Arial"/>
          <w:color w:val="auto"/>
          <w:sz w:val="18"/>
          <w:szCs w:val="18"/>
          <w:lang w:val="en-AU"/>
        </w:rPr>
        <w:t xml:space="preserve"> </w:t>
      </w:r>
      <w:r w:rsidRPr="002F531A">
        <w:rPr>
          <w:rFonts w:ascii="Arial" w:eastAsia="Times New Roman" w:hAnsi="Arial" w:cs="Arial"/>
          <w:color w:val="auto"/>
          <w:sz w:val="18"/>
          <w:szCs w:val="18"/>
          <w:lang w:val="en-AU"/>
        </w:rPr>
        <w:t>Drop down list, with all sub category name according to category</w:t>
      </w:r>
      <w:r w:rsidRPr="002F531A">
        <w:rPr>
          <w:rFonts w:ascii="Arial" w:eastAsia="Times New Roman" w:hAnsi="Arial" w:cs="Arial"/>
          <w:color w:val="auto"/>
          <w:sz w:val="18"/>
          <w:szCs w:val="18"/>
          <w:lang w:val="en-AU" w:eastAsia="en-AU"/>
        </w:rPr>
        <w:t xml:space="preserve"> name (managed in manage sub category section) to choose,</w:t>
      </w:r>
    </w:p>
    <w:p w14:paraId="0F96AEC7" w14:textId="77777777" w:rsidR="00CB46C3" w:rsidRPr="002F531A" w:rsidRDefault="007B2BED" w:rsidP="007D6641">
      <w:pPr>
        <w:ind w:left="2880"/>
        <w:rPr>
          <w:rFonts w:cs="Arial"/>
          <w:sz w:val="18"/>
          <w:szCs w:val="18"/>
        </w:rPr>
      </w:pPr>
      <w:r w:rsidRPr="002F531A">
        <w:rPr>
          <w:rFonts w:cs="Arial"/>
          <w:sz w:val="18"/>
          <w:szCs w:val="18"/>
        </w:rPr>
        <w:t xml:space="preserve">Column Name: </w:t>
      </w:r>
      <w:r w:rsidR="00C90726" w:rsidRPr="002F531A">
        <w:rPr>
          <w:rFonts w:cs="Arial"/>
          <w:color w:val="FF0000"/>
          <w:sz w:val="18"/>
          <w:szCs w:val="18"/>
        </w:rPr>
        <w:t>*</w:t>
      </w:r>
      <w:r w:rsidRPr="002F531A">
        <w:rPr>
          <w:rFonts w:cs="Arial"/>
          <w:sz w:val="18"/>
          <w:szCs w:val="18"/>
        </w:rPr>
        <w:t>. Input</w:t>
      </w:r>
    </w:p>
    <w:p w14:paraId="22BBAEE2" w14:textId="77777777" w:rsidR="0097574C" w:rsidRPr="002F531A" w:rsidRDefault="0097574C" w:rsidP="007D6641">
      <w:pPr>
        <w:ind w:left="2880"/>
        <w:rPr>
          <w:rFonts w:cs="Arial"/>
          <w:sz w:val="18"/>
          <w:szCs w:val="18"/>
        </w:rPr>
      </w:pPr>
      <w:r w:rsidRPr="002F531A">
        <w:rPr>
          <w:rFonts w:cs="Arial"/>
          <w:sz w:val="18"/>
          <w:szCs w:val="18"/>
        </w:rPr>
        <w:t xml:space="preserve">Column Display Name: </w:t>
      </w:r>
      <w:r w:rsidR="00C90726" w:rsidRPr="002F531A">
        <w:rPr>
          <w:rFonts w:cs="Arial"/>
          <w:color w:val="FF0000"/>
          <w:sz w:val="18"/>
          <w:szCs w:val="18"/>
        </w:rPr>
        <w:t>*</w:t>
      </w:r>
      <w:r w:rsidRPr="002F531A">
        <w:rPr>
          <w:rFonts w:cs="Arial"/>
          <w:sz w:val="18"/>
          <w:szCs w:val="18"/>
        </w:rPr>
        <w:t>, Input</w:t>
      </w:r>
    </w:p>
    <w:p w14:paraId="1530E7FD" w14:textId="77777777" w:rsidR="007B2BED" w:rsidRPr="002F531A" w:rsidRDefault="00674AC3" w:rsidP="007D6641">
      <w:pPr>
        <w:ind w:left="2880"/>
        <w:rPr>
          <w:rFonts w:cs="Arial"/>
          <w:sz w:val="18"/>
          <w:szCs w:val="18"/>
        </w:rPr>
      </w:pPr>
      <w:r w:rsidRPr="002F531A">
        <w:rPr>
          <w:rFonts w:cs="Arial"/>
          <w:sz w:val="18"/>
          <w:szCs w:val="18"/>
        </w:rPr>
        <w:t xml:space="preserve">Column </w:t>
      </w:r>
      <w:r w:rsidR="007B2BED" w:rsidRPr="002F531A">
        <w:rPr>
          <w:rFonts w:cs="Arial"/>
          <w:sz w:val="18"/>
          <w:szCs w:val="18"/>
        </w:rPr>
        <w:t>Type: Drop down list, (Value will be String, integer)</w:t>
      </w:r>
    </w:p>
    <w:p w14:paraId="10408282" w14:textId="77777777" w:rsidR="007B2BED" w:rsidRPr="002F531A" w:rsidRDefault="00674AC3" w:rsidP="007D6641">
      <w:pPr>
        <w:ind w:left="2880"/>
        <w:rPr>
          <w:rFonts w:cs="Arial"/>
          <w:sz w:val="18"/>
          <w:szCs w:val="18"/>
        </w:rPr>
      </w:pPr>
      <w:r w:rsidRPr="002F531A">
        <w:rPr>
          <w:rFonts w:cs="Arial"/>
          <w:sz w:val="18"/>
          <w:szCs w:val="18"/>
        </w:rPr>
        <w:t xml:space="preserve">Column Ref: </w:t>
      </w:r>
      <w:r w:rsidR="00A06158" w:rsidRPr="002F531A">
        <w:rPr>
          <w:rFonts w:cs="Arial"/>
          <w:sz w:val="18"/>
          <w:szCs w:val="18"/>
        </w:rPr>
        <w:t>column name ref is from main table or new column (Hidden, not show to user</w:t>
      </w:r>
      <w:r w:rsidR="00956657" w:rsidRPr="002F531A">
        <w:rPr>
          <w:rFonts w:cs="Arial"/>
          <w:sz w:val="18"/>
          <w:szCs w:val="18"/>
        </w:rPr>
        <w:t>, it will used to column name at the time of input store information</w:t>
      </w:r>
      <w:r w:rsidR="00A06158" w:rsidRPr="002F531A">
        <w:rPr>
          <w:rFonts w:cs="Arial"/>
          <w:sz w:val="18"/>
          <w:szCs w:val="18"/>
        </w:rPr>
        <w:t>)</w:t>
      </w:r>
    </w:p>
    <w:p w14:paraId="15DB69CB" w14:textId="77777777" w:rsidR="00674ADF" w:rsidRPr="002F531A" w:rsidRDefault="00674ADF" w:rsidP="007D6641">
      <w:pPr>
        <w:ind w:left="2880"/>
        <w:rPr>
          <w:rFonts w:cs="Arial"/>
          <w:sz w:val="18"/>
          <w:szCs w:val="18"/>
        </w:rPr>
      </w:pPr>
      <w:r w:rsidRPr="002F531A">
        <w:rPr>
          <w:rFonts w:cs="Arial"/>
          <w:sz w:val="18"/>
          <w:szCs w:val="18"/>
        </w:rPr>
        <w:t>Mandatory Column: radio button (Yes/No)</w:t>
      </w:r>
    </w:p>
    <w:p w14:paraId="1D764131" w14:textId="77777777" w:rsidR="00CB46C3" w:rsidRPr="002F531A" w:rsidRDefault="00CB46C3" w:rsidP="0050580A">
      <w:pPr>
        <w:pStyle w:val="Heading3"/>
        <w:numPr>
          <w:ilvl w:val="2"/>
          <w:numId w:val="6"/>
        </w:numPr>
      </w:pPr>
      <w:bookmarkStart w:id="97" w:name="_Toc414543400"/>
      <w:r w:rsidRPr="002F531A">
        <w:t xml:space="preserve">Geo </w:t>
      </w:r>
      <w:r w:rsidR="00F0028F" w:rsidRPr="002F531A">
        <w:t>Location</w:t>
      </w:r>
      <w:r w:rsidRPr="002F531A">
        <w:t xml:space="preserve"> - Store</w:t>
      </w:r>
      <w:bookmarkEnd w:id="97"/>
      <w:r w:rsidRPr="002F531A">
        <w:t xml:space="preserve"> </w:t>
      </w:r>
    </w:p>
    <w:p w14:paraId="5CAFA59D" w14:textId="77777777" w:rsidR="00875C3A" w:rsidRPr="002F531A" w:rsidRDefault="00875C3A" w:rsidP="003376B8">
      <w:pPr>
        <w:ind w:firstLine="720"/>
        <w:rPr>
          <w:rFonts w:cs="Arial"/>
          <w:sz w:val="18"/>
          <w:szCs w:val="18"/>
        </w:rPr>
      </w:pPr>
      <w:r w:rsidRPr="002F531A">
        <w:rPr>
          <w:rFonts w:cs="Arial"/>
          <w:sz w:val="18"/>
          <w:szCs w:val="18"/>
        </w:rPr>
        <w:t xml:space="preserve">In this module </w:t>
      </w:r>
      <w:r w:rsidR="002702B0" w:rsidRPr="002F531A">
        <w:rPr>
          <w:rFonts w:cs="Arial"/>
          <w:sz w:val="18"/>
          <w:szCs w:val="18"/>
        </w:rPr>
        <w:t xml:space="preserve">store information will be managed. All columns managed in </w:t>
      </w:r>
    </w:p>
    <w:p w14:paraId="5971720E" w14:textId="77777777" w:rsidR="00142185" w:rsidRPr="002F531A" w:rsidRDefault="00142185" w:rsidP="0050580A">
      <w:pPr>
        <w:pStyle w:val="Default"/>
        <w:numPr>
          <w:ilvl w:val="0"/>
          <w:numId w:val="9"/>
        </w:numPr>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Form Name</w:t>
      </w:r>
      <w:r w:rsidRPr="002F531A">
        <w:rPr>
          <w:rFonts w:ascii="Arial" w:eastAsia="Times New Roman" w:hAnsi="Arial" w:cs="Arial"/>
          <w:color w:val="auto"/>
          <w:sz w:val="18"/>
          <w:szCs w:val="18"/>
          <w:lang w:val="en-AU"/>
        </w:rPr>
        <w:tab/>
        <w:t xml:space="preserve">: Geo </w:t>
      </w:r>
      <w:r w:rsidR="00066E3C" w:rsidRPr="002F531A">
        <w:rPr>
          <w:rFonts w:ascii="Arial" w:eastAsia="Times New Roman" w:hAnsi="Arial" w:cs="Arial"/>
          <w:color w:val="auto"/>
          <w:sz w:val="18"/>
          <w:szCs w:val="18"/>
          <w:lang w:val="en-AU"/>
        </w:rPr>
        <w:t>Location</w:t>
      </w:r>
      <w:r w:rsidRPr="002F531A">
        <w:rPr>
          <w:rFonts w:ascii="Arial" w:eastAsia="Times New Roman" w:hAnsi="Arial" w:cs="Arial"/>
          <w:color w:val="auto"/>
          <w:sz w:val="18"/>
          <w:szCs w:val="18"/>
          <w:lang w:val="en-AU"/>
        </w:rPr>
        <w:t xml:space="preserve"> </w:t>
      </w:r>
    </w:p>
    <w:p w14:paraId="70316889" w14:textId="77777777" w:rsidR="00142185" w:rsidRPr="002F531A" w:rsidRDefault="00142185" w:rsidP="00142185">
      <w:pPr>
        <w:pStyle w:val="Default"/>
        <w:ind w:left="1440"/>
        <w:rPr>
          <w:rFonts w:ascii="Arial" w:eastAsia="Times New Roman" w:hAnsi="Arial" w:cs="Arial"/>
          <w:color w:val="auto"/>
          <w:sz w:val="18"/>
          <w:szCs w:val="18"/>
          <w:lang w:val="en-AU"/>
        </w:rPr>
      </w:pPr>
    </w:p>
    <w:p w14:paraId="32844DBA" w14:textId="77777777" w:rsidR="00142185" w:rsidRPr="002F531A" w:rsidRDefault="00142185" w:rsidP="0050580A">
      <w:pPr>
        <w:pStyle w:val="Default"/>
        <w:numPr>
          <w:ilvl w:val="0"/>
          <w:numId w:val="9"/>
        </w:numPr>
        <w:spacing w:line="360" w:lineRule="auto"/>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Inputs</w:t>
      </w:r>
      <w:r w:rsidRPr="002F531A">
        <w:rPr>
          <w:rFonts w:ascii="Arial" w:eastAsia="Times New Roman" w:hAnsi="Arial" w:cs="Arial"/>
          <w:color w:val="auto"/>
          <w:sz w:val="18"/>
          <w:szCs w:val="18"/>
          <w:lang w:val="en-AU"/>
        </w:rPr>
        <w:tab/>
      </w:r>
      <w:r w:rsidRPr="002F531A">
        <w:rPr>
          <w:rFonts w:ascii="Arial" w:eastAsia="Times New Roman" w:hAnsi="Arial" w:cs="Arial"/>
          <w:color w:val="auto"/>
          <w:sz w:val="18"/>
          <w:szCs w:val="18"/>
          <w:lang w:val="en-AU"/>
        </w:rPr>
        <w:tab/>
        <w:t xml:space="preserve">: Experiential Platform: </w:t>
      </w:r>
      <w:r w:rsidR="00C90726" w:rsidRPr="002F531A">
        <w:rPr>
          <w:rFonts w:ascii="Arial" w:eastAsia="Times New Roman" w:hAnsi="Arial" w:cs="Arial"/>
          <w:color w:val="FF0000"/>
          <w:sz w:val="18"/>
          <w:szCs w:val="18"/>
          <w:lang w:val="en-AU"/>
        </w:rPr>
        <w:t>*</w:t>
      </w:r>
      <w:r w:rsidRPr="002F531A">
        <w:rPr>
          <w:rFonts w:ascii="Arial" w:eastAsia="Times New Roman" w:hAnsi="Arial" w:cs="Arial"/>
          <w:color w:val="auto"/>
          <w:sz w:val="18"/>
          <w:szCs w:val="18"/>
          <w:lang w:val="en-AU"/>
        </w:rPr>
        <w:t xml:space="preserve">, </w:t>
      </w:r>
    </w:p>
    <w:p w14:paraId="18A69916" w14:textId="77777777" w:rsidR="00142185" w:rsidRPr="002F531A" w:rsidRDefault="00142185" w:rsidP="00142185">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 xml:space="preserve">Drop down list, with all pre-defined all </w:t>
      </w:r>
      <w:r w:rsidRPr="002F531A">
        <w:rPr>
          <w:rFonts w:ascii="Arial" w:eastAsia="Times New Roman" w:hAnsi="Arial" w:cs="Arial"/>
          <w:color w:val="auto"/>
          <w:sz w:val="18"/>
          <w:szCs w:val="18"/>
          <w:lang w:val="en-AU"/>
        </w:rPr>
        <w:t>Experiential Platform</w:t>
      </w:r>
      <w:r w:rsidRPr="002F531A">
        <w:rPr>
          <w:rFonts w:ascii="Arial" w:eastAsia="Times New Roman" w:hAnsi="Arial" w:cs="Arial"/>
          <w:color w:val="auto"/>
          <w:sz w:val="18"/>
          <w:szCs w:val="18"/>
          <w:lang w:val="en-AU" w:eastAsia="en-AU"/>
        </w:rPr>
        <w:t xml:space="preserve"> (managed in manage </w:t>
      </w:r>
      <w:r w:rsidRPr="002F531A">
        <w:rPr>
          <w:rFonts w:ascii="Arial" w:eastAsia="Times New Roman" w:hAnsi="Arial" w:cs="Arial"/>
          <w:color w:val="auto"/>
          <w:sz w:val="18"/>
          <w:szCs w:val="18"/>
          <w:lang w:val="en-AU"/>
        </w:rPr>
        <w:t>Experiential Platform</w:t>
      </w:r>
      <w:r w:rsidRPr="002F531A">
        <w:rPr>
          <w:rFonts w:ascii="Arial" w:eastAsia="Times New Roman" w:hAnsi="Arial" w:cs="Arial"/>
          <w:color w:val="auto"/>
          <w:sz w:val="18"/>
          <w:szCs w:val="18"/>
          <w:lang w:val="en-AU" w:eastAsia="en-AU"/>
        </w:rPr>
        <w:t xml:space="preserve">) to choose, </w:t>
      </w:r>
    </w:p>
    <w:p w14:paraId="4A4BA387" w14:textId="77777777" w:rsidR="00142185" w:rsidRPr="002F531A" w:rsidRDefault="00142185" w:rsidP="00142185">
      <w:pPr>
        <w:pStyle w:val="Default"/>
        <w:spacing w:line="360" w:lineRule="auto"/>
        <w:ind w:left="288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 xml:space="preserve">Store Name: </w:t>
      </w:r>
      <w:r w:rsidR="00C90726" w:rsidRPr="002F531A">
        <w:rPr>
          <w:rFonts w:ascii="Arial" w:eastAsia="Times New Roman" w:hAnsi="Arial" w:cs="Arial"/>
          <w:color w:val="FF0000"/>
          <w:sz w:val="18"/>
          <w:szCs w:val="18"/>
          <w:lang w:val="en-AU"/>
        </w:rPr>
        <w:t>*</w:t>
      </w:r>
    </w:p>
    <w:p w14:paraId="52CD5745" w14:textId="77777777" w:rsidR="00674ADF" w:rsidRPr="002F531A" w:rsidRDefault="00674ADF" w:rsidP="00142185">
      <w:pPr>
        <w:pStyle w:val="Default"/>
        <w:spacing w:line="360" w:lineRule="auto"/>
        <w:ind w:left="2880"/>
        <w:rPr>
          <w:rFonts w:ascii="Arial" w:eastAsia="Times New Roman" w:hAnsi="Arial" w:cs="Arial"/>
          <w:color w:val="auto"/>
          <w:sz w:val="16"/>
          <w:szCs w:val="16"/>
          <w:lang w:val="en-AU"/>
        </w:rPr>
      </w:pPr>
      <w:r w:rsidRPr="002F531A">
        <w:rPr>
          <w:rFonts w:ascii="Arial" w:eastAsia="Times New Roman" w:hAnsi="Arial" w:cs="Arial"/>
          <w:color w:val="auto"/>
          <w:sz w:val="16"/>
          <w:szCs w:val="16"/>
          <w:lang w:val="en-AU"/>
        </w:rPr>
        <w:t xml:space="preserve">All other columns will be </w:t>
      </w:r>
      <w:r w:rsidR="00664DA9" w:rsidRPr="002F531A">
        <w:rPr>
          <w:rFonts w:ascii="Arial" w:eastAsia="Times New Roman" w:hAnsi="Arial" w:cs="Arial"/>
          <w:color w:val="auto"/>
          <w:sz w:val="16"/>
          <w:szCs w:val="16"/>
          <w:lang w:val="en-AU"/>
        </w:rPr>
        <w:t>populating</w:t>
      </w:r>
      <w:r w:rsidRPr="002F531A">
        <w:rPr>
          <w:rFonts w:ascii="Arial" w:eastAsia="Times New Roman" w:hAnsi="Arial" w:cs="Arial"/>
          <w:color w:val="auto"/>
          <w:sz w:val="16"/>
          <w:szCs w:val="16"/>
          <w:lang w:val="en-AU"/>
        </w:rPr>
        <w:t xml:space="preserve"> dynamic and columns mapped</w:t>
      </w:r>
      <w:r w:rsidRPr="002F531A">
        <w:rPr>
          <w:rFonts w:ascii="Arial" w:eastAsia="Times New Roman" w:hAnsi="Arial" w:cs="Arial"/>
          <w:i/>
          <w:color w:val="auto"/>
          <w:sz w:val="16"/>
          <w:szCs w:val="16"/>
          <w:lang w:val="en-AU"/>
        </w:rPr>
        <w:t xml:space="preserve"> in “</w:t>
      </w:r>
      <w:hyperlink w:anchor="_Store_Details-Format" w:history="1">
        <w:r w:rsidRPr="002F531A">
          <w:rPr>
            <w:rStyle w:val="Hyperlink"/>
            <w:rFonts w:ascii="Arial" w:eastAsia="Times New Roman" w:hAnsi="Arial" w:cs="Arial"/>
            <w:i/>
            <w:sz w:val="16"/>
            <w:szCs w:val="16"/>
            <w:lang w:val="en-AU"/>
          </w:rPr>
          <w:t>Store Columns Mapping Data”</w:t>
        </w:r>
      </w:hyperlink>
      <w:r w:rsidRPr="002F531A">
        <w:rPr>
          <w:rFonts w:ascii="Arial" w:eastAsia="Times New Roman" w:hAnsi="Arial" w:cs="Arial"/>
          <w:i/>
          <w:color w:val="auto"/>
          <w:sz w:val="16"/>
          <w:szCs w:val="16"/>
          <w:lang w:val="en-AU"/>
        </w:rPr>
        <w:t xml:space="preserve"> section</w:t>
      </w:r>
      <w:r w:rsidRPr="002F531A">
        <w:rPr>
          <w:rFonts w:ascii="Arial" w:eastAsia="Times New Roman" w:hAnsi="Arial" w:cs="Arial"/>
          <w:color w:val="auto"/>
          <w:sz w:val="16"/>
          <w:szCs w:val="16"/>
          <w:lang w:val="en-AU"/>
        </w:rPr>
        <w:t xml:space="preserve"> against category and subcategory</w:t>
      </w:r>
      <w:r w:rsidR="00664DA9" w:rsidRPr="002F531A">
        <w:rPr>
          <w:rFonts w:ascii="Arial" w:eastAsia="Times New Roman" w:hAnsi="Arial" w:cs="Arial"/>
          <w:color w:val="auto"/>
          <w:sz w:val="16"/>
          <w:szCs w:val="16"/>
          <w:lang w:val="en-AU"/>
        </w:rPr>
        <w:t xml:space="preserve"> of platform will be displayed like:</w:t>
      </w:r>
    </w:p>
    <w:p w14:paraId="2A99DB1E" w14:textId="77777777" w:rsidR="00674ADF" w:rsidRPr="002F531A" w:rsidRDefault="00674ADF" w:rsidP="00142185">
      <w:pPr>
        <w:pStyle w:val="Default"/>
        <w:spacing w:line="360" w:lineRule="auto"/>
        <w:ind w:left="2880"/>
        <w:rPr>
          <w:rFonts w:ascii="Arial" w:eastAsia="Times New Roman" w:hAnsi="Arial" w:cs="Arial"/>
          <w:color w:val="auto"/>
          <w:sz w:val="18"/>
          <w:szCs w:val="18"/>
          <w:lang w:val="en-AU"/>
        </w:rPr>
      </w:pPr>
    </w:p>
    <w:p w14:paraId="6B77DAB3" w14:textId="77777777" w:rsidR="00142185" w:rsidRPr="002F531A" w:rsidRDefault="003143C9" w:rsidP="00142185">
      <w:pPr>
        <w:pStyle w:val="Default"/>
        <w:spacing w:line="360" w:lineRule="auto"/>
        <w:ind w:left="288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Zone</w:t>
      </w:r>
      <w:r w:rsidR="00142185" w:rsidRPr="002F531A">
        <w:rPr>
          <w:rFonts w:ascii="Arial" w:eastAsia="Times New Roman" w:hAnsi="Arial" w:cs="Arial"/>
          <w:color w:val="auto"/>
          <w:sz w:val="18"/>
          <w:szCs w:val="18"/>
          <w:lang w:val="en-AU"/>
        </w:rPr>
        <w:t xml:space="preserve">: </w:t>
      </w:r>
      <w:r w:rsidR="00C90726" w:rsidRPr="002F531A">
        <w:rPr>
          <w:rFonts w:ascii="Arial" w:eastAsia="Times New Roman" w:hAnsi="Arial" w:cs="Arial"/>
          <w:color w:val="FF0000"/>
          <w:sz w:val="18"/>
          <w:szCs w:val="18"/>
          <w:lang w:val="en-AU"/>
        </w:rPr>
        <w:t>*</w:t>
      </w:r>
      <w:r w:rsidR="00F46F30" w:rsidRPr="002F531A">
        <w:rPr>
          <w:rFonts w:ascii="Arial" w:eastAsia="Times New Roman" w:hAnsi="Arial" w:cs="Arial"/>
          <w:color w:val="auto"/>
          <w:sz w:val="18"/>
          <w:szCs w:val="18"/>
          <w:lang w:val="en-AU"/>
        </w:rPr>
        <w:t>, Drop down list</w:t>
      </w:r>
    </w:p>
    <w:p w14:paraId="700DE5D5" w14:textId="77777777" w:rsidR="00F46F30" w:rsidRPr="002F531A" w:rsidRDefault="00F46F30" w:rsidP="00142185">
      <w:pPr>
        <w:pStyle w:val="Default"/>
        <w:spacing w:line="360" w:lineRule="auto"/>
        <w:ind w:left="288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 xml:space="preserve">State: </w:t>
      </w:r>
      <w:r w:rsidR="00DF0C64" w:rsidRPr="002F531A">
        <w:rPr>
          <w:rFonts w:ascii="Arial" w:eastAsia="Times New Roman" w:hAnsi="Arial" w:cs="Arial"/>
          <w:color w:val="auto"/>
          <w:sz w:val="18"/>
          <w:szCs w:val="18"/>
          <w:lang w:val="en-AU"/>
        </w:rPr>
        <w:t>optional</w:t>
      </w:r>
      <w:r w:rsidRPr="002F531A">
        <w:rPr>
          <w:rFonts w:ascii="Arial" w:eastAsia="Times New Roman" w:hAnsi="Arial" w:cs="Arial"/>
          <w:color w:val="auto"/>
          <w:sz w:val="18"/>
          <w:szCs w:val="18"/>
          <w:lang w:val="en-AU"/>
        </w:rPr>
        <w:t>, Drop down list</w:t>
      </w:r>
      <w:r w:rsidR="003143C9" w:rsidRPr="002F531A">
        <w:rPr>
          <w:rFonts w:ascii="Arial" w:eastAsia="Times New Roman" w:hAnsi="Arial" w:cs="Arial"/>
          <w:color w:val="auto"/>
          <w:sz w:val="18"/>
          <w:szCs w:val="18"/>
          <w:lang w:val="en-AU"/>
        </w:rPr>
        <w:t xml:space="preserve">, when a zone is selected, it will show list of states mapped with selected zone, </w:t>
      </w:r>
      <w:r w:rsidR="00086C02" w:rsidRPr="002F531A">
        <w:rPr>
          <w:rFonts w:ascii="Arial" w:eastAsia="Times New Roman" w:hAnsi="Arial" w:cs="Arial"/>
          <w:color w:val="auto"/>
          <w:sz w:val="18"/>
          <w:szCs w:val="18"/>
          <w:lang w:val="en-AU"/>
        </w:rPr>
        <w:t>others</w:t>
      </w:r>
      <w:r w:rsidR="003143C9" w:rsidRPr="002F531A">
        <w:rPr>
          <w:rFonts w:ascii="Arial" w:eastAsia="Times New Roman" w:hAnsi="Arial" w:cs="Arial"/>
          <w:color w:val="auto"/>
          <w:sz w:val="18"/>
          <w:szCs w:val="18"/>
          <w:lang w:val="en-AU"/>
        </w:rPr>
        <w:t xml:space="preserve"> will be added as last option.</w:t>
      </w:r>
    </w:p>
    <w:p w14:paraId="6037104B" w14:textId="77777777" w:rsidR="00142185" w:rsidRPr="002F531A" w:rsidRDefault="00142185" w:rsidP="00142185">
      <w:pPr>
        <w:pStyle w:val="Default"/>
        <w:spacing w:line="360" w:lineRule="auto"/>
        <w:ind w:left="288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 xml:space="preserve">City: </w:t>
      </w:r>
      <w:r w:rsidR="00C90726" w:rsidRPr="002F531A">
        <w:rPr>
          <w:rFonts w:ascii="Arial" w:eastAsia="Times New Roman" w:hAnsi="Arial" w:cs="Arial"/>
          <w:color w:val="FF0000"/>
          <w:sz w:val="18"/>
          <w:szCs w:val="18"/>
          <w:lang w:val="en-AU"/>
        </w:rPr>
        <w:t>*</w:t>
      </w:r>
      <w:r w:rsidR="00F46F30" w:rsidRPr="002F531A">
        <w:rPr>
          <w:rFonts w:ascii="Arial" w:eastAsia="Times New Roman" w:hAnsi="Arial" w:cs="Arial"/>
          <w:color w:val="auto"/>
          <w:sz w:val="18"/>
          <w:szCs w:val="18"/>
          <w:lang w:val="en-AU"/>
        </w:rPr>
        <w:t>, Drop down list</w:t>
      </w:r>
      <w:r w:rsidR="003143C9" w:rsidRPr="002F531A">
        <w:rPr>
          <w:rFonts w:ascii="Arial" w:eastAsia="Times New Roman" w:hAnsi="Arial" w:cs="Arial"/>
          <w:color w:val="auto"/>
          <w:sz w:val="18"/>
          <w:szCs w:val="18"/>
          <w:lang w:val="en-AU"/>
        </w:rPr>
        <w:t xml:space="preserve">, when state is </w:t>
      </w:r>
      <w:r w:rsidR="00086C02" w:rsidRPr="002F531A">
        <w:rPr>
          <w:rFonts w:ascii="Arial" w:eastAsia="Times New Roman" w:hAnsi="Arial" w:cs="Arial"/>
          <w:color w:val="auto"/>
          <w:sz w:val="18"/>
          <w:szCs w:val="18"/>
          <w:lang w:val="en-AU"/>
        </w:rPr>
        <w:t>selected,</w:t>
      </w:r>
      <w:r w:rsidR="003143C9" w:rsidRPr="002F531A">
        <w:rPr>
          <w:rFonts w:ascii="Arial" w:eastAsia="Times New Roman" w:hAnsi="Arial" w:cs="Arial"/>
          <w:color w:val="auto"/>
          <w:sz w:val="18"/>
          <w:szCs w:val="18"/>
          <w:lang w:val="en-AU"/>
        </w:rPr>
        <w:t xml:space="preserve"> city will be populate based on selected state.</w:t>
      </w:r>
    </w:p>
    <w:p w14:paraId="3B78E716" w14:textId="77777777" w:rsidR="00142185" w:rsidRPr="002F531A" w:rsidRDefault="00142185" w:rsidP="00142185">
      <w:pPr>
        <w:pStyle w:val="Default"/>
        <w:spacing w:line="360" w:lineRule="auto"/>
        <w:ind w:left="288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 xml:space="preserve">Type: </w:t>
      </w:r>
      <w:r w:rsidR="00C90726" w:rsidRPr="002F531A">
        <w:rPr>
          <w:rFonts w:ascii="Arial" w:eastAsia="Times New Roman" w:hAnsi="Arial" w:cs="Arial"/>
          <w:color w:val="FF0000"/>
          <w:sz w:val="18"/>
          <w:szCs w:val="18"/>
          <w:lang w:val="en-AU"/>
        </w:rPr>
        <w:t>*</w:t>
      </w:r>
      <w:r w:rsidR="00A360DD" w:rsidRPr="002F531A">
        <w:rPr>
          <w:rFonts w:ascii="Arial" w:eastAsia="Times New Roman" w:hAnsi="Arial" w:cs="Arial"/>
          <w:color w:val="auto"/>
          <w:sz w:val="18"/>
          <w:szCs w:val="18"/>
          <w:lang w:val="en-AU"/>
        </w:rPr>
        <w:t>, Drop down list to choose format based on category (Standalone, Mall)</w:t>
      </w:r>
    </w:p>
    <w:p w14:paraId="284608AA" w14:textId="77777777" w:rsidR="00142185" w:rsidRPr="002F531A" w:rsidRDefault="00142185" w:rsidP="00142185">
      <w:pPr>
        <w:pStyle w:val="Default"/>
        <w:spacing w:line="360" w:lineRule="auto"/>
        <w:ind w:left="288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 xml:space="preserve">Format: </w:t>
      </w:r>
      <w:r w:rsidR="00C90726" w:rsidRPr="002F531A">
        <w:rPr>
          <w:rFonts w:ascii="Arial" w:eastAsia="Times New Roman" w:hAnsi="Arial" w:cs="Arial"/>
          <w:color w:val="FF0000"/>
          <w:sz w:val="18"/>
          <w:szCs w:val="18"/>
          <w:lang w:val="en-AU"/>
        </w:rPr>
        <w:t>*</w:t>
      </w:r>
      <w:r w:rsidR="008E46EE" w:rsidRPr="002F531A">
        <w:rPr>
          <w:rFonts w:ascii="Arial" w:eastAsia="Times New Roman" w:hAnsi="Arial" w:cs="Arial"/>
          <w:color w:val="auto"/>
          <w:sz w:val="18"/>
          <w:szCs w:val="18"/>
          <w:lang w:val="en-AU"/>
        </w:rPr>
        <w:t xml:space="preserve">, Format based on category, </w:t>
      </w:r>
      <w:r w:rsidR="00D714C3" w:rsidRPr="002F531A">
        <w:rPr>
          <w:rFonts w:ascii="Arial" w:eastAsia="Times New Roman" w:hAnsi="Arial" w:cs="Arial"/>
          <w:color w:val="auto"/>
          <w:sz w:val="18"/>
          <w:szCs w:val="18"/>
          <w:lang w:val="en-AU"/>
        </w:rPr>
        <w:t>i.e.</w:t>
      </w:r>
      <w:r w:rsidR="008E46EE" w:rsidRPr="002F531A">
        <w:rPr>
          <w:rFonts w:ascii="Arial" w:eastAsia="Times New Roman" w:hAnsi="Arial" w:cs="Arial"/>
          <w:color w:val="auto"/>
          <w:sz w:val="18"/>
          <w:szCs w:val="18"/>
          <w:lang w:val="en-AU"/>
        </w:rPr>
        <w:t xml:space="preserve"> for retail </w:t>
      </w:r>
      <w:r w:rsidR="00D714C3" w:rsidRPr="002F531A">
        <w:rPr>
          <w:rFonts w:ascii="Arial" w:eastAsia="Times New Roman" w:hAnsi="Arial" w:cs="Arial"/>
          <w:color w:val="auto"/>
          <w:sz w:val="18"/>
          <w:szCs w:val="18"/>
          <w:lang w:val="en-AU"/>
        </w:rPr>
        <w:t>Indoor</w:t>
      </w:r>
      <w:r w:rsidR="008E46EE" w:rsidRPr="002F531A">
        <w:rPr>
          <w:rFonts w:ascii="Arial" w:eastAsia="Times New Roman" w:hAnsi="Arial" w:cs="Arial"/>
          <w:color w:val="auto"/>
          <w:sz w:val="18"/>
          <w:szCs w:val="18"/>
          <w:lang w:val="en-AU"/>
        </w:rPr>
        <w:t xml:space="preserve">/outdoor, for corporate- </w:t>
      </w:r>
      <w:r w:rsidR="00963C25" w:rsidRPr="002F531A">
        <w:rPr>
          <w:rFonts w:ascii="Arial" w:eastAsia="Times New Roman" w:hAnsi="Arial" w:cs="Arial"/>
          <w:color w:val="auto"/>
          <w:sz w:val="18"/>
          <w:szCs w:val="18"/>
          <w:lang w:val="en-AU"/>
        </w:rPr>
        <w:t>campus …</w:t>
      </w:r>
    </w:p>
    <w:p w14:paraId="21C73B26" w14:textId="77777777" w:rsidR="00787105" w:rsidRPr="002F531A" w:rsidRDefault="00594DA2" w:rsidP="00142185">
      <w:pPr>
        <w:pStyle w:val="Default"/>
        <w:spacing w:line="360" w:lineRule="auto"/>
        <w:ind w:left="2880"/>
        <w:rPr>
          <w:rFonts w:ascii="Arial" w:eastAsia="Times New Roman" w:hAnsi="Arial" w:cs="Arial"/>
          <w:i/>
          <w:color w:val="auto"/>
          <w:sz w:val="18"/>
          <w:szCs w:val="18"/>
          <w:lang w:val="en-AU"/>
        </w:rPr>
      </w:pPr>
      <w:r w:rsidRPr="002F531A">
        <w:rPr>
          <w:rFonts w:ascii="Arial" w:eastAsia="Times New Roman" w:hAnsi="Arial" w:cs="Arial"/>
          <w:i/>
          <w:color w:val="auto"/>
          <w:sz w:val="18"/>
          <w:szCs w:val="18"/>
          <w:lang w:val="en-AU"/>
        </w:rPr>
        <w:t>Here list of columns will be displayed which are mapped and managed in “</w:t>
      </w:r>
      <w:hyperlink w:anchor="_Store_Details-Format" w:history="1">
        <w:r w:rsidRPr="002F531A">
          <w:rPr>
            <w:rStyle w:val="Hyperlink"/>
            <w:rFonts w:ascii="Arial" w:eastAsia="Times New Roman" w:hAnsi="Arial" w:cs="Arial"/>
            <w:i/>
            <w:sz w:val="18"/>
            <w:szCs w:val="18"/>
            <w:lang w:val="en-AU"/>
          </w:rPr>
          <w:t>Store Columns Mapping Data”</w:t>
        </w:r>
      </w:hyperlink>
      <w:r w:rsidRPr="002F531A">
        <w:rPr>
          <w:rFonts w:ascii="Arial" w:eastAsia="Times New Roman" w:hAnsi="Arial" w:cs="Arial"/>
          <w:i/>
          <w:color w:val="auto"/>
          <w:sz w:val="18"/>
          <w:szCs w:val="18"/>
          <w:lang w:val="en-AU"/>
        </w:rPr>
        <w:t xml:space="preserve"> section </w:t>
      </w:r>
      <w:r w:rsidR="00DC372B" w:rsidRPr="002F531A">
        <w:rPr>
          <w:rFonts w:ascii="Arial" w:eastAsia="Times New Roman" w:hAnsi="Arial" w:cs="Arial"/>
          <w:i/>
          <w:color w:val="auto"/>
          <w:sz w:val="18"/>
          <w:szCs w:val="18"/>
          <w:lang w:val="en-AU"/>
        </w:rPr>
        <w:t xml:space="preserve">and managed in separate table “Geo </w:t>
      </w:r>
      <w:r w:rsidR="00066E3C" w:rsidRPr="002F531A">
        <w:rPr>
          <w:rFonts w:ascii="Arial" w:eastAsia="Times New Roman" w:hAnsi="Arial" w:cs="Arial"/>
          <w:i/>
          <w:color w:val="auto"/>
          <w:sz w:val="18"/>
          <w:szCs w:val="18"/>
          <w:lang w:val="en-AU"/>
        </w:rPr>
        <w:t>Location</w:t>
      </w:r>
      <w:r w:rsidR="00DC372B" w:rsidRPr="002F531A">
        <w:rPr>
          <w:rFonts w:ascii="Arial" w:eastAsia="Times New Roman" w:hAnsi="Arial" w:cs="Arial"/>
          <w:i/>
          <w:color w:val="auto"/>
          <w:sz w:val="18"/>
          <w:szCs w:val="18"/>
          <w:lang w:val="en-AU"/>
        </w:rPr>
        <w:t xml:space="preserve"> – Store Columns Value” with Store ID,  ID of </w:t>
      </w:r>
      <w:r w:rsidRPr="002F531A">
        <w:rPr>
          <w:rFonts w:ascii="Arial" w:eastAsia="Times New Roman" w:hAnsi="Arial" w:cs="Arial"/>
          <w:i/>
          <w:color w:val="auto"/>
          <w:sz w:val="18"/>
          <w:szCs w:val="18"/>
          <w:lang w:val="en-AU"/>
        </w:rPr>
        <w:t xml:space="preserve"> </w:t>
      </w:r>
      <w:r w:rsidR="00DC372B" w:rsidRPr="002F531A">
        <w:rPr>
          <w:rFonts w:ascii="Arial" w:eastAsia="Times New Roman" w:hAnsi="Arial" w:cs="Arial"/>
          <w:i/>
          <w:color w:val="auto"/>
          <w:sz w:val="18"/>
          <w:szCs w:val="18"/>
          <w:lang w:val="en-AU"/>
        </w:rPr>
        <w:t xml:space="preserve">“Store Columns Mapping Data” and its value. Below </w:t>
      </w:r>
      <w:r w:rsidR="003549D7" w:rsidRPr="002F531A">
        <w:rPr>
          <w:rFonts w:ascii="Arial" w:eastAsia="Times New Roman" w:hAnsi="Arial" w:cs="Arial"/>
          <w:i/>
          <w:color w:val="auto"/>
          <w:sz w:val="18"/>
          <w:szCs w:val="18"/>
          <w:lang w:val="en-AU"/>
        </w:rPr>
        <w:t>is some example</w:t>
      </w:r>
      <w:r w:rsidR="00DC372B" w:rsidRPr="002F531A">
        <w:rPr>
          <w:rFonts w:ascii="Arial" w:eastAsia="Times New Roman" w:hAnsi="Arial" w:cs="Arial"/>
          <w:i/>
          <w:color w:val="auto"/>
          <w:sz w:val="18"/>
          <w:szCs w:val="18"/>
          <w:lang w:val="en-AU"/>
        </w:rPr>
        <w:t xml:space="preserve"> of columns</w:t>
      </w:r>
      <w:r w:rsidR="00D3108B" w:rsidRPr="002F531A">
        <w:rPr>
          <w:rFonts w:ascii="Arial" w:eastAsia="Times New Roman" w:hAnsi="Arial" w:cs="Arial"/>
          <w:i/>
          <w:color w:val="auto"/>
          <w:sz w:val="18"/>
          <w:szCs w:val="18"/>
          <w:lang w:val="en-AU"/>
        </w:rPr>
        <w:t>:</w:t>
      </w:r>
    </w:p>
    <w:p w14:paraId="7334EF07" w14:textId="77777777" w:rsidR="00142185" w:rsidRPr="002F531A" w:rsidRDefault="00142185" w:rsidP="00142185">
      <w:pPr>
        <w:pStyle w:val="Default"/>
        <w:spacing w:line="360" w:lineRule="auto"/>
        <w:ind w:left="2880"/>
        <w:rPr>
          <w:rFonts w:ascii="Arial" w:eastAsia="Times New Roman" w:hAnsi="Arial" w:cs="Arial"/>
          <w:i/>
          <w:color w:val="auto"/>
          <w:sz w:val="18"/>
          <w:szCs w:val="18"/>
          <w:lang w:val="en-AU"/>
        </w:rPr>
      </w:pPr>
      <w:r w:rsidRPr="002F531A">
        <w:rPr>
          <w:rFonts w:ascii="Arial" w:eastAsia="Times New Roman" w:hAnsi="Arial" w:cs="Arial"/>
          <w:color w:val="auto"/>
          <w:sz w:val="18"/>
          <w:szCs w:val="18"/>
          <w:lang w:val="en-AU"/>
        </w:rPr>
        <w:t xml:space="preserve">Size: </w:t>
      </w:r>
      <w:r w:rsidR="00B0285D" w:rsidRPr="002F531A">
        <w:rPr>
          <w:rFonts w:ascii="Arial" w:eastAsia="Times New Roman" w:hAnsi="Arial" w:cs="Arial"/>
          <w:i/>
          <w:color w:val="auto"/>
          <w:sz w:val="18"/>
          <w:szCs w:val="18"/>
          <w:lang w:val="en-AU"/>
        </w:rPr>
        <w:t>Optional</w:t>
      </w:r>
      <w:r w:rsidR="00683450" w:rsidRPr="002F531A">
        <w:rPr>
          <w:rFonts w:ascii="Arial" w:eastAsia="Times New Roman" w:hAnsi="Arial" w:cs="Arial"/>
          <w:i/>
          <w:color w:val="auto"/>
          <w:sz w:val="18"/>
          <w:szCs w:val="18"/>
          <w:lang w:val="en-AU"/>
        </w:rPr>
        <w:t xml:space="preserve"> (fields will be populate in case of Retail category)</w:t>
      </w:r>
      <w:r w:rsidR="00594DA2" w:rsidRPr="002F531A">
        <w:rPr>
          <w:rFonts w:ascii="Arial" w:eastAsia="Times New Roman" w:hAnsi="Arial" w:cs="Arial"/>
          <w:i/>
          <w:color w:val="auto"/>
          <w:sz w:val="18"/>
          <w:szCs w:val="18"/>
          <w:lang w:val="en-AU"/>
        </w:rPr>
        <w:t xml:space="preserve"> from Store Columns Mapping Data” section</w:t>
      </w:r>
    </w:p>
    <w:p w14:paraId="50C2D1A8" w14:textId="77777777" w:rsidR="00142185" w:rsidRPr="002F531A" w:rsidRDefault="00142185" w:rsidP="00142185">
      <w:pPr>
        <w:pStyle w:val="Default"/>
        <w:spacing w:line="360" w:lineRule="auto"/>
        <w:ind w:left="2880"/>
        <w:rPr>
          <w:rFonts w:ascii="Arial" w:eastAsia="Times New Roman" w:hAnsi="Arial" w:cs="Arial"/>
          <w:i/>
          <w:color w:val="auto"/>
          <w:sz w:val="18"/>
          <w:szCs w:val="18"/>
          <w:lang w:val="en-AU"/>
        </w:rPr>
      </w:pPr>
      <w:r w:rsidRPr="002F531A">
        <w:rPr>
          <w:rFonts w:ascii="Arial" w:eastAsia="Times New Roman" w:hAnsi="Arial" w:cs="Arial"/>
          <w:color w:val="auto"/>
          <w:sz w:val="18"/>
          <w:szCs w:val="18"/>
          <w:lang w:val="en-AU"/>
        </w:rPr>
        <w:t xml:space="preserve">Table Count: </w:t>
      </w:r>
      <w:r w:rsidR="00B0285D" w:rsidRPr="002F531A">
        <w:rPr>
          <w:rFonts w:ascii="Arial" w:eastAsia="Times New Roman" w:hAnsi="Arial" w:cs="Arial"/>
          <w:color w:val="auto"/>
          <w:sz w:val="18"/>
          <w:szCs w:val="18"/>
          <w:lang w:val="en-AU"/>
        </w:rPr>
        <w:t>Optional</w:t>
      </w:r>
      <w:r w:rsidR="00683450" w:rsidRPr="002F531A">
        <w:rPr>
          <w:rFonts w:ascii="Arial" w:eastAsia="Times New Roman" w:hAnsi="Arial" w:cs="Arial"/>
          <w:color w:val="auto"/>
          <w:sz w:val="18"/>
          <w:szCs w:val="18"/>
          <w:lang w:val="en-AU"/>
        </w:rPr>
        <w:t xml:space="preserve"> </w:t>
      </w:r>
      <w:r w:rsidR="00683450" w:rsidRPr="002F531A">
        <w:rPr>
          <w:rFonts w:ascii="Arial" w:eastAsia="Times New Roman" w:hAnsi="Arial" w:cs="Arial"/>
          <w:i/>
          <w:color w:val="auto"/>
          <w:sz w:val="18"/>
          <w:szCs w:val="18"/>
          <w:lang w:val="en-AU"/>
        </w:rPr>
        <w:t>(fields will be populate in case of Retail category)</w:t>
      </w:r>
      <w:r w:rsidR="00594DA2" w:rsidRPr="002F531A">
        <w:rPr>
          <w:rFonts w:ascii="Arial" w:eastAsia="Times New Roman" w:hAnsi="Arial" w:cs="Arial"/>
          <w:i/>
          <w:color w:val="auto"/>
          <w:sz w:val="18"/>
          <w:szCs w:val="18"/>
          <w:lang w:val="en-AU"/>
        </w:rPr>
        <w:t xml:space="preserve"> Store Columns Mapping Data” section</w:t>
      </w:r>
    </w:p>
    <w:p w14:paraId="5CF20C72" w14:textId="77777777" w:rsidR="00683450" w:rsidRPr="002F531A" w:rsidRDefault="00683450" w:rsidP="00142185">
      <w:pPr>
        <w:pStyle w:val="Default"/>
        <w:spacing w:line="360" w:lineRule="auto"/>
        <w:ind w:left="2880"/>
        <w:rPr>
          <w:rFonts w:ascii="Arial" w:eastAsia="Times New Roman" w:hAnsi="Arial" w:cs="Arial"/>
          <w:color w:val="auto"/>
          <w:sz w:val="18"/>
          <w:szCs w:val="18"/>
          <w:lang w:val="en-AU"/>
        </w:rPr>
      </w:pPr>
    </w:p>
    <w:p w14:paraId="4CD45944" w14:textId="77777777" w:rsidR="00142185" w:rsidRPr="002F531A" w:rsidRDefault="00142185" w:rsidP="00142185">
      <w:pPr>
        <w:pStyle w:val="Default"/>
        <w:spacing w:line="360" w:lineRule="auto"/>
        <w:ind w:left="288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 xml:space="preserve">Address: </w:t>
      </w:r>
      <w:r w:rsidR="00C90726" w:rsidRPr="002F531A">
        <w:rPr>
          <w:rFonts w:ascii="Arial" w:eastAsia="Times New Roman" w:hAnsi="Arial" w:cs="Arial"/>
          <w:color w:val="FF0000"/>
          <w:sz w:val="18"/>
          <w:szCs w:val="18"/>
          <w:lang w:val="en-AU"/>
        </w:rPr>
        <w:t>*</w:t>
      </w:r>
      <w:r w:rsidR="00245F81" w:rsidRPr="002F531A">
        <w:rPr>
          <w:rFonts w:ascii="Arial" w:eastAsia="Times New Roman" w:hAnsi="Arial" w:cs="Arial"/>
          <w:color w:val="auto"/>
          <w:sz w:val="18"/>
          <w:szCs w:val="18"/>
          <w:lang w:val="en-AU"/>
        </w:rPr>
        <w:t>, Input</w:t>
      </w:r>
    </w:p>
    <w:p w14:paraId="0971561B" w14:textId="77777777" w:rsidR="00142185" w:rsidRPr="002F531A" w:rsidRDefault="00142185" w:rsidP="00142185">
      <w:pPr>
        <w:pStyle w:val="Default"/>
        <w:spacing w:line="360" w:lineRule="auto"/>
        <w:ind w:left="288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lastRenderedPageBreak/>
        <w:t xml:space="preserve">Contact number: </w:t>
      </w:r>
      <w:r w:rsidR="00E81524" w:rsidRPr="002F531A">
        <w:rPr>
          <w:rFonts w:ascii="Arial" w:eastAsia="Times New Roman" w:hAnsi="Arial" w:cs="Arial"/>
          <w:color w:val="auto"/>
          <w:sz w:val="18"/>
          <w:szCs w:val="18"/>
          <w:lang w:val="en-AU"/>
        </w:rPr>
        <w:t>Optional</w:t>
      </w:r>
      <w:r w:rsidR="00245F81" w:rsidRPr="002F531A">
        <w:rPr>
          <w:rFonts w:ascii="Arial" w:eastAsia="Times New Roman" w:hAnsi="Arial" w:cs="Arial"/>
          <w:color w:val="auto"/>
          <w:sz w:val="18"/>
          <w:szCs w:val="18"/>
          <w:lang w:val="en-AU"/>
        </w:rPr>
        <w:t>, Input</w:t>
      </w:r>
    </w:p>
    <w:p w14:paraId="5C00F976" w14:textId="77777777" w:rsidR="00142185" w:rsidRPr="002F531A" w:rsidRDefault="00142185" w:rsidP="00142185">
      <w:pPr>
        <w:pStyle w:val="Default"/>
        <w:spacing w:line="360" w:lineRule="auto"/>
        <w:ind w:left="288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Email</w:t>
      </w:r>
      <w:r w:rsidR="00FE7901" w:rsidRPr="002F531A">
        <w:rPr>
          <w:rFonts w:ascii="Arial" w:eastAsia="Times New Roman" w:hAnsi="Arial" w:cs="Arial"/>
          <w:color w:val="auto"/>
          <w:sz w:val="18"/>
          <w:szCs w:val="18"/>
          <w:lang w:val="en-AU"/>
        </w:rPr>
        <w:t xml:space="preserve"> ID</w:t>
      </w:r>
      <w:r w:rsidRPr="002F531A">
        <w:rPr>
          <w:rFonts w:ascii="Arial" w:eastAsia="Times New Roman" w:hAnsi="Arial" w:cs="Arial"/>
          <w:color w:val="auto"/>
          <w:sz w:val="18"/>
          <w:szCs w:val="18"/>
          <w:lang w:val="en-AU"/>
        </w:rPr>
        <w:t xml:space="preserve">: </w:t>
      </w:r>
      <w:r w:rsidR="00E81524" w:rsidRPr="002F531A">
        <w:rPr>
          <w:rFonts w:ascii="Arial" w:eastAsia="Times New Roman" w:hAnsi="Arial" w:cs="Arial"/>
          <w:color w:val="auto"/>
          <w:sz w:val="18"/>
          <w:szCs w:val="18"/>
          <w:lang w:val="en-AU"/>
        </w:rPr>
        <w:t>Optional</w:t>
      </w:r>
      <w:r w:rsidR="00C6426A" w:rsidRPr="002F531A">
        <w:rPr>
          <w:rFonts w:ascii="Arial" w:eastAsia="Times New Roman" w:hAnsi="Arial" w:cs="Arial"/>
          <w:color w:val="auto"/>
          <w:sz w:val="18"/>
          <w:szCs w:val="18"/>
          <w:lang w:val="en-AU"/>
        </w:rPr>
        <w:t>, email id of store</w:t>
      </w:r>
      <w:r w:rsidR="00245F81" w:rsidRPr="002F531A">
        <w:rPr>
          <w:rFonts w:ascii="Arial" w:eastAsia="Times New Roman" w:hAnsi="Arial" w:cs="Arial"/>
          <w:color w:val="auto"/>
          <w:sz w:val="18"/>
          <w:szCs w:val="18"/>
          <w:lang w:val="en-AU"/>
        </w:rPr>
        <w:t>, Input</w:t>
      </w:r>
    </w:p>
    <w:p w14:paraId="2C6F11CA" w14:textId="77777777" w:rsidR="00142185" w:rsidRPr="002F531A" w:rsidRDefault="00BC1AF3" w:rsidP="00142185">
      <w:pPr>
        <w:pStyle w:val="Default"/>
        <w:spacing w:line="360" w:lineRule="auto"/>
        <w:ind w:left="288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Contact name</w:t>
      </w:r>
      <w:r w:rsidR="00142185" w:rsidRPr="002F531A">
        <w:rPr>
          <w:rFonts w:ascii="Arial" w:eastAsia="Times New Roman" w:hAnsi="Arial" w:cs="Arial"/>
          <w:color w:val="auto"/>
          <w:sz w:val="18"/>
          <w:szCs w:val="18"/>
          <w:lang w:val="en-AU"/>
        </w:rPr>
        <w:t xml:space="preserve">: </w:t>
      </w:r>
      <w:r w:rsidR="00E81524" w:rsidRPr="002F531A">
        <w:rPr>
          <w:rFonts w:ascii="Arial" w:eastAsia="Times New Roman" w:hAnsi="Arial" w:cs="Arial"/>
          <w:color w:val="auto"/>
          <w:sz w:val="18"/>
          <w:szCs w:val="18"/>
          <w:lang w:val="en-AU"/>
        </w:rPr>
        <w:t>Optional</w:t>
      </w:r>
      <w:r w:rsidRPr="002F531A">
        <w:rPr>
          <w:rFonts w:ascii="Arial" w:eastAsia="Times New Roman" w:hAnsi="Arial" w:cs="Arial"/>
          <w:color w:val="auto"/>
          <w:sz w:val="18"/>
          <w:szCs w:val="18"/>
          <w:lang w:val="en-AU"/>
        </w:rPr>
        <w:t>, Name of store manager</w:t>
      </w:r>
      <w:r w:rsidR="003045EA" w:rsidRPr="002F531A">
        <w:rPr>
          <w:rFonts w:ascii="Arial" w:eastAsia="Times New Roman" w:hAnsi="Arial" w:cs="Arial"/>
          <w:color w:val="auto"/>
          <w:sz w:val="18"/>
          <w:szCs w:val="18"/>
          <w:lang w:val="en-AU"/>
        </w:rPr>
        <w:t>,</w:t>
      </w:r>
      <w:r w:rsidR="00245F81" w:rsidRPr="002F531A">
        <w:rPr>
          <w:rFonts w:ascii="Arial" w:eastAsia="Times New Roman" w:hAnsi="Arial" w:cs="Arial"/>
          <w:color w:val="auto"/>
          <w:sz w:val="18"/>
          <w:szCs w:val="18"/>
          <w:lang w:val="en-AU"/>
        </w:rPr>
        <w:t xml:space="preserve"> Input</w:t>
      </w:r>
    </w:p>
    <w:p w14:paraId="3C0A37C4" w14:textId="77777777" w:rsidR="00142185" w:rsidRPr="002F531A" w:rsidRDefault="006752FA" w:rsidP="00142185">
      <w:pPr>
        <w:pStyle w:val="Default"/>
        <w:spacing w:line="360" w:lineRule="auto"/>
        <w:ind w:left="288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 xml:space="preserve">Personal </w:t>
      </w:r>
      <w:r w:rsidR="00142185" w:rsidRPr="002F531A">
        <w:rPr>
          <w:rFonts w:ascii="Arial" w:eastAsia="Times New Roman" w:hAnsi="Arial" w:cs="Arial"/>
          <w:color w:val="auto"/>
          <w:sz w:val="18"/>
          <w:szCs w:val="18"/>
          <w:lang w:val="en-AU"/>
        </w:rPr>
        <w:t xml:space="preserve">Contact number: </w:t>
      </w:r>
      <w:r w:rsidR="00E81524" w:rsidRPr="002F531A">
        <w:rPr>
          <w:rFonts w:ascii="Arial" w:eastAsia="Times New Roman" w:hAnsi="Arial" w:cs="Arial"/>
          <w:color w:val="auto"/>
          <w:sz w:val="18"/>
          <w:szCs w:val="18"/>
          <w:lang w:val="en-AU"/>
        </w:rPr>
        <w:t>Optional</w:t>
      </w:r>
      <w:r w:rsidR="00245F81" w:rsidRPr="002F531A">
        <w:rPr>
          <w:rFonts w:ascii="Arial" w:eastAsia="Times New Roman" w:hAnsi="Arial" w:cs="Arial"/>
          <w:color w:val="auto"/>
          <w:sz w:val="18"/>
          <w:szCs w:val="18"/>
          <w:lang w:val="en-AU"/>
        </w:rPr>
        <w:t>, Input</w:t>
      </w:r>
    </w:p>
    <w:p w14:paraId="6F0A3BAF" w14:textId="77777777" w:rsidR="00142185" w:rsidRPr="002F531A" w:rsidRDefault="00441303" w:rsidP="00142185">
      <w:pPr>
        <w:pStyle w:val="Default"/>
        <w:spacing w:line="360" w:lineRule="auto"/>
        <w:ind w:left="288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 xml:space="preserve">Personal </w:t>
      </w:r>
      <w:r w:rsidR="00142185" w:rsidRPr="002F531A">
        <w:rPr>
          <w:rFonts w:ascii="Arial" w:eastAsia="Times New Roman" w:hAnsi="Arial" w:cs="Arial"/>
          <w:color w:val="auto"/>
          <w:sz w:val="18"/>
          <w:szCs w:val="18"/>
          <w:lang w:val="en-AU"/>
        </w:rPr>
        <w:t>Email</w:t>
      </w:r>
      <w:r w:rsidRPr="002F531A">
        <w:rPr>
          <w:rFonts w:ascii="Arial" w:eastAsia="Times New Roman" w:hAnsi="Arial" w:cs="Arial"/>
          <w:color w:val="auto"/>
          <w:sz w:val="18"/>
          <w:szCs w:val="18"/>
          <w:lang w:val="en-AU"/>
        </w:rPr>
        <w:t xml:space="preserve"> ID</w:t>
      </w:r>
      <w:r w:rsidR="00142185" w:rsidRPr="002F531A">
        <w:rPr>
          <w:rFonts w:ascii="Arial" w:eastAsia="Times New Roman" w:hAnsi="Arial" w:cs="Arial"/>
          <w:color w:val="auto"/>
          <w:sz w:val="18"/>
          <w:szCs w:val="18"/>
          <w:lang w:val="en-AU"/>
        </w:rPr>
        <w:t>: Optional</w:t>
      </w:r>
      <w:r w:rsidR="00245F81" w:rsidRPr="002F531A">
        <w:rPr>
          <w:rFonts w:ascii="Arial" w:eastAsia="Times New Roman" w:hAnsi="Arial" w:cs="Arial"/>
          <w:color w:val="auto"/>
          <w:sz w:val="18"/>
          <w:szCs w:val="18"/>
          <w:lang w:val="en-AU"/>
        </w:rPr>
        <w:t xml:space="preserve">, </w:t>
      </w:r>
      <w:r w:rsidR="00FE7901" w:rsidRPr="002F531A">
        <w:rPr>
          <w:rFonts w:ascii="Arial" w:eastAsia="Times New Roman" w:hAnsi="Arial" w:cs="Arial"/>
          <w:color w:val="auto"/>
          <w:sz w:val="18"/>
          <w:szCs w:val="18"/>
          <w:lang w:val="en-AU"/>
        </w:rPr>
        <w:t>Input,</w:t>
      </w:r>
      <w:r w:rsidRPr="002F531A">
        <w:rPr>
          <w:rFonts w:ascii="Arial" w:eastAsia="Times New Roman" w:hAnsi="Arial" w:cs="Arial"/>
          <w:color w:val="auto"/>
          <w:sz w:val="18"/>
          <w:szCs w:val="18"/>
          <w:lang w:val="en-AU"/>
        </w:rPr>
        <w:t xml:space="preserve"> Email i</w:t>
      </w:r>
      <w:r w:rsidR="00C4554D" w:rsidRPr="002F531A">
        <w:rPr>
          <w:rFonts w:ascii="Arial" w:eastAsia="Times New Roman" w:hAnsi="Arial" w:cs="Arial"/>
          <w:color w:val="auto"/>
          <w:sz w:val="18"/>
          <w:szCs w:val="18"/>
          <w:lang w:val="en-AU"/>
        </w:rPr>
        <w:t>d</w:t>
      </w:r>
      <w:r w:rsidRPr="002F531A">
        <w:rPr>
          <w:rFonts w:ascii="Arial" w:eastAsia="Times New Roman" w:hAnsi="Arial" w:cs="Arial"/>
          <w:color w:val="auto"/>
          <w:sz w:val="18"/>
          <w:szCs w:val="18"/>
          <w:lang w:val="en-AU"/>
        </w:rPr>
        <w:t xml:space="preserve"> of person</w:t>
      </w:r>
    </w:p>
    <w:p w14:paraId="76A08E79" w14:textId="77777777" w:rsidR="00142185" w:rsidRPr="002F531A" w:rsidRDefault="00142185" w:rsidP="00142185">
      <w:pPr>
        <w:pStyle w:val="Default"/>
        <w:spacing w:line="360" w:lineRule="auto"/>
        <w:rPr>
          <w:rFonts w:ascii="Arial" w:eastAsia="Times New Roman" w:hAnsi="Arial" w:cs="Arial"/>
          <w:color w:val="auto"/>
          <w:sz w:val="18"/>
          <w:szCs w:val="18"/>
          <w:lang w:val="en-AU" w:eastAsia="en-AU"/>
        </w:rPr>
      </w:pPr>
      <w:r w:rsidRPr="002F531A">
        <w:rPr>
          <w:rFonts w:ascii="Arial" w:eastAsia="Times New Roman" w:hAnsi="Arial" w:cs="Arial"/>
          <w:i/>
          <w:color w:val="auto"/>
          <w:sz w:val="18"/>
          <w:szCs w:val="18"/>
          <w:lang w:val="en-AU" w:eastAsia="en-AU"/>
        </w:rPr>
        <w:t xml:space="preserve"> </w:t>
      </w:r>
    </w:p>
    <w:p w14:paraId="0886B95D" w14:textId="77777777" w:rsidR="00142185" w:rsidRPr="002F531A" w:rsidRDefault="00142185" w:rsidP="0050580A">
      <w:pPr>
        <w:pStyle w:val="Default"/>
        <w:numPr>
          <w:ilvl w:val="0"/>
          <w:numId w:val="9"/>
        </w:numPr>
        <w:spacing w:line="360" w:lineRule="auto"/>
        <w:rPr>
          <w:rFonts w:ascii="Arial" w:eastAsia="Times New Roman" w:hAnsi="Arial" w:cs="Arial"/>
          <w:color w:val="auto"/>
          <w:sz w:val="18"/>
          <w:szCs w:val="18"/>
          <w:lang w:val="en-AU" w:eastAsia="en-AU"/>
        </w:rPr>
      </w:pPr>
      <w:r w:rsidRPr="002F531A">
        <w:rPr>
          <w:rFonts w:ascii="Arial" w:eastAsia="Times New Roman" w:hAnsi="Arial" w:cs="Arial"/>
          <w:b/>
          <w:color w:val="auto"/>
          <w:sz w:val="18"/>
          <w:szCs w:val="18"/>
          <w:lang w:val="en-AU"/>
        </w:rPr>
        <w:t>Validation</w:t>
      </w:r>
      <w:r w:rsidRPr="002F531A">
        <w:rPr>
          <w:rFonts w:ascii="Arial" w:eastAsia="Times New Roman" w:hAnsi="Arial" w:cs="Arial"/>
          <w:color w:val="auto"/>
          <w:sz w:val="18"/>
          <w:szCs w:val="18"/>
          <w:lang w:val="en-AU"/>
        </w:rPr>
        <w:tab/>
        <w:t xml:space="preserve">: Client side validation (like required field validation) will be checked for all mandatory fields. If mandatory field will blank then a proper message will appeared like “Please select Experiential Platform” for Experiential Platform drop down, “Please fill </w:t>
      </w:r>
      <w:r w:rsidR="00E51264" w:rsidRPr="002F531A">
        <w:rPr>
          <w:rFonts w:ascii="Arial" w:eastAsia="Times New Roman" w:hAnsi="Arial" w:cs="Arial"/>
          <w:color w:val="auto"/>
          <w:sz w:val="18"/>
          <w:szCs w:val="18"/>
          <w:lang w:val="en-AU"/>
        </w:rPr>
        <w:t>store</w:t>
      </w:r>
      <w:r w:rsidRPr="002F531A">
        <w:rPr>
          <w:rFonts w:ascii="Arial" w:eastAsia="Times New Roman" w:hAnsi="Arial" w:cs="Arial"/>
          <w:color w:val="auto"/>
          <w:sz w:val="18"/>
          <w:szCs w:val="18"/>
          <w:lang w:val="en-AU"/>
        </w:rPr>
        <w:t xml:space="preserve"> name” for </w:t>
      </w:r>
      <w:r w:rsidR="00E51264" w:rsidRPr="002F531A">
        <w:rPr>
          <w:rFonts w:ascii="Arial" w:eastAsia="Times New Roman" w:hAnsi="Arial" w:cs="Arial"/>
          <w:color w:val="auto"/>
          <w:sz w:val="18"/>
          <w:szCs w:val="18"/>
          <w:lang w:val="en-AU"/>
        </w:rPr>
        <w:t>store</w:t>
      </w:r>
      <w:r w:rsidRPr="002F531A">
        <w:rPr>
          <w:rFonts w:ascii="Arial" w:eastAsia="Times New Roman" w:hAnsi="Arial" w:cs="Arial"/>
          <w:color w:val="auto"/>
          <w:sz w:val="18"/>
          <w:szCs w:val="18"/>
          <w:lang w:val="en-AU"/>
        </w:rPr>
        <w:t xml:space="preserve"> name, … , in a pop up without post back. Before inserting records in database, server side validation for duplicate record (Experiential Platform) will be checked and a proper message “Record is already exist” will appear. After successful updation and insertion a proper message like “Record is successfully inserted” / “Record is successfully updated” will appear. </w:t>
      </w:r>
    </w:p>
    <w:p w14:paraId="3381CC93" w14:textId="77777777" w:rsidR="00142185" w:rsidRPr="002F531A" w:rsidRDefault="00142185" w:rsidP="00142185">
      <w:pPr>
        <w:pStyle w:val="Default"/>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rPr>
        <w:t xml:space="preserve">                                                            </w:t>
      </w:r>
    </w:p>
    <w:p w14:paraId="1591E830" w14:textId="77777777" w:rsidR="00142185" w:rsidRPr="002F531A" w:rsidRDefault="00142185" w:rsidP="00142185">
      <w:pPr>
        <w:pStyle w:val="Default"/>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 xml:space="preserve">                       </w:t>
      </w:r>
    </w:p>
    <w:p w14:paraId="1985498A" w14:textId="77777777" w:rsidR="00142185" w:rsidRPr="002F531A" w:rsidRDefault="00142185" w:rsidP="0050580A">
      <w:pPr>
        <w:pStyle w:val="Default"/>
        <w:numPr>
          <w:ilvl w:val="0"/>
          <w:numId w:val="10"/>
        </w:numPr>
        <w:ind w:left="1440"/>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Action</w:t>
      </w:r>
      <w:r w:rsidRPr="002F531A">
        <w:rPr>
          <w:rFonts w:ascii="Arial" w:eastAsia="Times New Roman" w:hAnsi="Arial" w:cs="Arial"/>
          <w:b/>
          <w:color w:val="auto"/>
          <w:sz w:val="18"/>
          <w:szCs w:val="18"/>
          <w:lang w:val="en-AU"/>
        </w:rPr>
        <w:tab/>
      </w:r>
      <w:r w:rsidRPr="002F531A">
        <w:rPr>
          <w:rFonts w:ascii="Arial" w:eastAsia="Times New Roman" w:hAnsi="Arial" w:cs="Arial"/>
          <w:b/>
          <w:color w:val="auto"/>
          <w:sz w:val="18"/>
          <w:szCs w:val="18"/>
          <w:lang w:val="en-AU"/>
        </w:rPr>
        <w:tab/>
      </w:r>
      <w:r w:rsidRPr="002F531A">
        <w:rPr>
          <w:rFonts w:ascii="Arial" w:eastAsia="Times New Roman" w:hAnsi="Arial" w:cs="Arial"/>
          <w:color w:val="auto"/>
          <w:sz w:val="18"/>
          <w:szCs w:val="18"/>
          <w:lang w:val="en-AU"/>
        </w:rPr>
        <w:t>:  User should be able to Add, Edit, Delete and View operations as his Rights</w:t>
      </w:r>
      <w:r w:rsidRPr="002F531A">
        <w:rPr>
          <w:rFonts w:ascii="Arial" w:eastAsia="Times New Roman" w:hAnsi="Arial" w:cs="Arial"/>
          <w:b/>
          <w:color w:val="auto"/>
          <w:sz w:val="18"/>
          <w:szCs w:val="18"/>
          <w:lang w:val="en-AU"/>
        </w:rPr>
        <w:t xml:space="preserve">                           </w:t>
      </w:r>
      <w:r w:rsidRPr="002F531A">
        <w:rPr>
          <w:rFonts w:ascii="Arial" w:eastAsia="Times New Roman" w:hAnsi="Arial" w:cs="Arial"/>
          <w:color w:val="auto"/>
          <w:sz w:val="18"/>
          <w:szCs w:val="18"/>
          <w:lang w:val="en-AU"/>
        </w:rPr>
        <w:t>Assigned in user role mapping section.</w:t>
      </w:r>
    </w:p>
    <w:p w14:paraId="2962ED47" w14:textId="77777777" w:rsidR="00142185" w:rsidRPr="002F531A" w:rsidRDefault="00142185" w:rsidP="00142185">
      <w:pPr>
        <w:pStyle w:val="Default"/>
        <w:ind w:left="1440"/>
        <w:rPr>
          <w:rFonts w:ascii="Arial" w:eastAsia="Times New Roman" w:hAnsi="Arial" w:cs="Arial"/>
          <w:color w:val="auto"/>
          <w:sz w:val="18"/>
          <w:szCs w:val="18"/>
          <w:lang w:val="en-AU"/>
        </w:rPr>
      </w:pPr>
    </w:p>
    <w:p w14:paraId="533594D5" w14:textId="77777777" w:rsidR="00142185" w:rsidRPr="002F531A" w:rsidRDefault="00142185" w:rsidP="00142185">
      <w:pPr>
        <w:pStyle w:val="Default"/>
        <w:spacing w:line="360" w:lineRule="auto"/>
        <w:ind w:left="144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 xml:space="preserve">After clicking on menu navigation &gt; Manage Geo </w:t>
      </w:r>
      <w:r w:rsidR="00066E3C" w:rsidRPr="002F531A">
        <w:rPr>
          <w:rFonts w:ascii="Arial" w:eastAsia="Times New Roman" w:hAnsi="Arial" w:cs="Arial"/>
          <w:color w:val="auto"/>
          <w:sz w:val="18"/>
          <w:szCs w:val="18"/>
          <w:lang w:val="en-AU"/>
        </w:rPr>
        <w:t>Location</w:t>
      </w:r>
      <w:r w:rsidR="00507C79" w:rsidRPr="002F531A">
        <w:rPr>
          <w:rFonts w:ascii="Arial" w:eastAsia="Times New Roman" w:hAnsi="Arial" w:cs="Arial"/>
          <w:color w:val="auto"/>
          <w:sz w:val="18"/>
          <w:szCs w:val="18"/>
          <w:lang w:val="en-AU"/>
        </w:rPr>
        <w:t>&gt; Store Details Format</w:t>
      </w:r>
      <w:r w:rsidRPr="002F531A">
        <w:rPr>
          <w:rFonts w:ascii="Arial" w:eastAsia="Times New Roman" w:hAnsi="Arial" w:cs="Arial"/>
          <w:color w:val="auto"/>
          <w:sz w:val="18"/>
          <w:szCs w:val="18"/>
          <w:lang w:val="en-AU"/>
        </w:rPr>
        <w:t xml:space="preserve">, a page will be displayed with all data stored in database in a tabular format. In last column there will be option to update / Delete the record. After clicking on update, a message will be appear for confirmation “Are You sure to want the delete the record” With Yes and No option. If user will click on Yes, Record will be deleted and data in tabular format will be rebind and deleted record will be not displayed. After clicking on No option, no action will be fired. </w:t>
      </w:r>
    </w:p>
    <w:p w14:paraId="499B99A1" w14:textId="77777777" w:rsidR="00142185" w:rsidRPr="002F531A" w:rsidRDefault="00142185" w:rsidP="00142185">
      <w:pPr>
        <w:pStyle w:val="Default"/>
        <w:spacing w:line="360" w:lineRule="auto"/>
        <w:ind w:left="144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There will be an option to add new record above the tabular list.  After clicking on “Add New Record” a form will appear with different input boxes as mentioned in Inputs section.</w:t>
      </w:r>
    </w:p>
    <w:p w14:paraId="71617EB1" w14:textId="77777777" w:rsidR="00142185" w:rsidRPr="002F531A" w:rsidRDefault="00142185" w:rsidP="00142185">
      <w:pPr>
        <w:pStyle w:val="Default"/>
        <w:spacing w:line="360" w:lineRule="auto"/>
        <w:ind w:left="144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rPr>
        <w:t>After updating deleting record a log will created in Log_</w:t>
      </w:r>
      <w:r w:rsidR="00673DC4" w:rsidRPr="002F531A">
        <w:rPr>
          <w:rFonts w:ascii="Arial" w:eastAsia="Times New Roman" w:hAnsi="Arial" w:cs="Arial"/>
          <w:color w:val="auto"/>
          <w:sz w:val="18"/>
          <w:szCs w:val="18"/>
          <w:lang w:val="en-AU"/>
        </w:rPr>
        <w:t>StoreDetails</w:t>
      </w:r>
      <w:r w:rsidRPr="002F531A">
        <w:rPr>
          <w:rFonts w:ascii="Arial" w:eastAsia="Times New Roman" w:hAnsi="Arial" w:cs="Arial"/>
          <w:color w:val="auto"/>
          <w:sz w:val="18"/>
          <w:szCs w:val="18"/>
          <w:lang w:val="en-AU"/>
        </w:rPr>
        <w:t xml:space="preserve"> table. </w:t>
      </w:r>
    </w:p>
    <w:p w14:paraId="444637E6" w14:textId="77777777" w:rsidR="002078C0" w:rsidRPr="002F531A" w:rsidRDefault="002078C0" w:rsidP="002078C0">
      <w:pPr>
        <w:rPr>
          <w:rFonts w:cs="Arial"/>
        </w:rPr>
      </w:pPr>
    </w:p>
    <w:tbl>
      <w:tblPr>
        <w:tblW w:w="10738" w:type="dxa"/>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4"/>
        <w:gridCol w:w="1814"/>
        <w:gridCol w:w="720"/>
        <w:gridCol w:w="540"/>
        <w:gridCol w:w="540"/>
        <w:gridCol w:w="450"/>
        <w:gridCol w:w="1170"/>
        <w:gridCol w:w="1710"/>
        <w:gridCol w:w="900"/>
        <w:gridCol w:w="1530"/>
      </w:tblGrid>
      <w:tr w:rsidR="00407A4F" w:rsidRPr="002F531A" w14:paraId="7B1D1B39" w14:textId="77777777" w:rsidTr="006E1633">
        <w:trPr>
          <w:gridAfter w:val="9"/>
          <w:wAfter w:w="9374" w:type="dxa"/>
          <w:tblHeader/>
        </w:trPr>
        <w:tc>
          <w:tcPr>
            <w:tcW w:w="1364" w:type="dxa"/>
            <w:shd w:val="clear" w:color="auto" w:fill="E0E0E0"/>
            <w:vAlign w:val="center"/>
          </w:tcPr>
          <w:p w14:paraId="54DB4619" w14:textId="77777777" w:rsidR="00407A4F" w:rsidRPr="002F531A" w:rsidRDefault="00407A4F" w:rsidP="006E1633">
            <w:pPr>
              <w:spacing w:before="120" w:after="120" w:line="240" w:lineRule="auto"/>
              <w:rPr>
                <w:rFonts w:cs="Arial"/>
                <w:b/>
                <w:sz w:val="16"/>
                <w:szCs w:val="16"/>
              </w:rPr>
            </w:pPr>
          </w:p>
        </w:tc>
      </w:tr>
      <w:tr w:rsidR="00407A4F" w:rsidRPr="002F531A" w14:paraId="72E31048" w14:textId="77777777" w:rsidTr="006E1633">
        <w:trPr>
          <w:trHeight w:val="1632"/>
          <w:tblHeader/>
        </w:trPr>
        <w:tc>
          <w:tcPr>
            <w:tcW w:w="1364" w:type="dxa"/>
            <w:shd w:val="clear" w:color="auto" w:fill="E0E0E0"/>
            <w:textDirection w:val="btLr"/>
            <w:vAlign w:val="center"/>
          </w:tcPr>
          <w:p w14:paraId="26AA5A5C" w14:textId="77777777" w:rsidR="00407A4F" w:rsidRPr="002F531A" w:rsidRDefault="00407A4F" w:rsidP="006E1633">
            <w:pPr>
              <w:spacing w:before="120" w:after="120" w:line="240" w:lineRule="auto"/>
              <w:ind w:left="113" w:right="113"/>
              <w:rPr>
                <w:rFonts w:cs="Arial"/>
                <w:b/>
                <w:sz w:val="16"/>
                <w:szCs w:val="16"/>
              </w:rPr>
            </w:pPr>
            <w:r w:rsidRPr="002F531A">
              <w:rPr>
                <w:rFonts w:cs="Arial"/>
                <w:b/>
                <w:sz w:val="16"/>
                <w:szCs w:val="16"/>
              </w:rPr>
              <w:t>Field Name</w:t>
            </w:r>
          </w:p>
        </w:tc>
        <w:tc>
          <w:tcPr>
            <w:tcW w:w="1814" w:type="dxa"/>
            <w:shd w:val="clear" w:color="auto" w:fill="E0E0E0"/>
            <w:textDirection w:val="btLr"/>
            <w:vAlign w:val="center"/>
          </w:tcPr>
          <w:p w14:paraId="7059509D" w14:textId="77777777" w:rsidR="00407A4F" w:rsidRPr="002F531A" w:rsidRDefault="00407A4F" w:rsidP="006E1633">
            <w:pPr>
              <w:spacing w:before="120" w:after="120" w:line="240" w:lineRule="auto"/>
              <w:ind w:left="113" w:right="113"/>
              <w:rPr>
                <w:rFonts w:cs="Arial"/>
                <w:b/>
                <w:sz w:val="16"/>
                <w:szCs w:val="16"/>
              </w:rPr>
            </w:pPr>
            <w:r w:rsidRPr="002F531A">
              <w:rPr>
                <w:rFonts w:cs="Arial"/>
                <w:b/>
                <w:sz w:val="16"/>
                <w:szCs w:val="16"/>
              </w:rPr>
              <w:t>Description</w:t>
            </w:r>
          </w:p>
        </w:tc>
        <w:tc>
          <w:tcPr>
            <w:tcW w:w="720" w:type="dxa"/>
            <w:shd w:val="clear" w:color="auto" w:fill="E0E0E0"/>
            <w:textDirection w:val="btLr"/>
            <w:vAlign w:val="center"/>
          </w:tcPr>
          <w:p w14:paraId="2D768508" w14:textId="77777777" w:rsidR="00407A4F" w:rsidRPr="002F531A" w:rsidRDefault="00407A4F" w:rsidP="006E1633">
            <w:pPr>
              <w:spacing w:before="120" w:after="120" w:line="240" w:lineRule="auto"/>
              <w:ind w:left="113" w:right="113"/>
              <w:rPr>
                <w:rFonts w:cs="Arial"/>
                <w:b/>
                <w:sz w:val="16"/>
                <w:szCs w:val="16"/>
              </w:rPr>
            </w:pPr>
            <w:r w:rsidRPr="002F531A">
              <w:rPr>
                <w:rFonts w:cs="Arial"/>
                <w:b/>
                <w:sz w:val="16"/>
                <w:szCs w:val="16"/>
              </w:rPr>
              <w:t>Type</w:t>
            </w:r>
          </w:p>
        </w:tc>
        <w:tc>
          <w:tcPr>
            <w:tcW w:w="540" w:type="dxa"/>
            <w:shd w:val="clear" w:color="auto" w:fill="E0E0E0"/>
            <w:textDirection w:val="btLr"/>
            <w:vAlign w:val="center"/>
          </w:tcPr>
          <w:p w14:paraId="36DA5042" w14:textId="77777777" w:rsidR="00407A4F" w:rsidRPr="002F531A" w:rsidRDefault="00407A4F" w:rsidP="006E1633">
            <w:pPr>
              <w:spacing w:before="120" w:after="120" w:line="240" w:lineRule="auto"/>
              <w:ind w:left="113" w:right="113"/>
              <w:rPr>
                <w:rFonts w:cs="Arial"/>
                <w:b/>
                <w:sz w:val="16"/>
                <w:szCs w:val="16"/>
              </w:rPr>
            </w:pPr>
            <w:r w:rsidRPr="002F531A">
              <w:rPr>
                <w:rFonts w:cs="Arial"/>
                <w:b/>
                <w:sz w:val="16"/>
                <w:szCs w:val="16"/>
              </w:rPr>
              <w:t>Mandatory (Y/N)</w:t>
            </w:r>
          </w:p>
        </w:tc>
        <w:tc>
          <w:tcPr>
            <w:tcW w:w="540" w:type="dxa"/>
            <w:shd w:val="clear" w:color="auto" w:fill="E0E0E0"/>
            <w:textDirection w:val="btLr"/>
            <w:vAlign w:val="center"/>
          </w:tcPr>
          <w:p w14:paraId="7045D156" w14:textId="77777777" w:rsidR="00407A4F" w:rsidRPr="002F531A" w:rsidRDefault="00407A4F" w:rsidP="006E1633">
            <w:pPr>
              <w:spacing w:before="120" w:after="120" w:line="240" w:lineRule="auto"/>
              <w:ind w:left="113" w:right="113"/>
              <w:rPr>
                <w:rFonts w:cs="Arial"/>
                <w:b/>
                <w:sz w:val="16"/>
                <w:szCs w:val="16"/>
              </w:rPr>
            </w:pPr>
            <w:r w:rsidRPr="002F531A">
              <w:rPr>
                <w:rFonts w:cs="Arial"/>
                <w:b/>
                <w:sz w:val="16"/>
                <w:szCs w:val="16"/>
              </w:rPr>
              <w:t>Displayed/ Hidden (D/H)</w:t>
            </w:r>
          </w:p>
        </w:tc>
        <w:tc>
          <w:tcPr>
            <w:tcW w:w="450" w:type="dxa"/>
            <w:shd w:val="clear" w:color="auto" w:fill="E0E0E0"/>
            <w:textDirection w:val="btLr"/>
            <w:vAlign w:val="center"/>
          </w:tcPr>
          <w:p w14:paraId="417CB685" w14:textId="77777777" w:rsidR="00407A4F" w:rsidRPr="002F531A" w:rsidRDefault="00407A4F" w:rsidP="006E1633">
            <w:pPr>
              <w:spacing w:before="120" w:after="120" w:line="240" w:lineRule="auto"/>
              <w:ind w:left="113" w:right="113"/>
              <w:rPr>
                <w:rFonts w:cs="Arial"/>
                <w:b/>
                <w:sz w:val="16"/>
                <w:szCs w:val="16"/>
              </w:rPr>
            </w:pPr>
            <w:r w:rsidRPr="002F531A">
              <w:rPr>
                <w:rFonts w:cs="Arial"/>
                <w:b/>
                <w:sz w:val="16"/>
                <w:szCs w:val="16"/>
              </w:rPr>
              <w:t>Read Only (Y/N)</w:t>
            </w:r>
          </w:p>
        </w:tc>
        <w:tc>
          <w:tcPr>
            <w:tcW w:w="1170" w:type="dxa"/>
            <w:shd w:val="clear" w:color="auto" w:fill="E0E0E0"/>
            <w:textDirection w:val="btLr"/>
            <w:vAlign w:val="center"/>
          </w:tcPr>
          <w:p w14:paraId="6872E3E8" w14:textId="77777777" w:rsidR="00407A4F" w:rsidRPr="002F531A" w:rsidRDefault="00407A4F" w:rsidP="006E1633">
            <w:pPr>
              <w:spacing w:before="120" w:after="120" w:line="240" w:lineRule="auto"/>
              <w:ind w:left="113" w:right="113"/>
              <w:rPr>
                <w:rFonts w:cs="Arial"/>
                <w:b/>
                <w:sz w:val="16"/>
                <w:szCs w:val="16"/>
              </w:rPr>
            </w:pPr>
            <w:r w:rsidRPr="002F531A">
              <w:rPr>
                <w:rFonts w:cs="Arial"/>
                <w:b/>
                <w:sz w:val="16"/>
                <w:szCs w:val="16"/>
              </w:rPr>
              <w:t>Default Value</w:t>
            </w:r>
          </w:p>
        </w:tc>
        <w:tc>
          <w:tcPr>
            <w:tcW w:w="1710" w:type="dxa"/>
            <w:shd w:val="clear" w:color="auto" w:fill="E0E0E0"/>
            <w:textDirection w:val="btLr"/>
            <w:vAlign w:val="center"/>
          </w:tcPr>
          <w:p w14:paraId="1A9E2216" w14:textId="77777777" w:rsidR="00407A4F" w:rsidRPr="002F531A" w:rsidRDefault="00407A4F" w:rsidP="006E1633">
            <w:pPr>
              <w:spacing w:before="120" w:after="120" w:line="240" w:lineRule="auto"/>
              <w:ind w:left="113" w:right="113"/>
              <w:rPr>
                <w:rFonts w:cs="Arial"/>
                <w:b/>
                <w:sz w:val="16"/>
                <w:szCs w:val="16"/>
              </w:rPr>
            </w:pPr>
            <w:r w:rsidRPr="002F531A">
              <w:rPr>
                <w:rFonts w:cs="Arial"/>
                <w:b/>
                <w:sz w:val="16"/>
                <w:szCs w:val="16"/>
              </w:rPr>
              <w:t>Calculation/ Validation</w:t>
            </w:r>
          </w:p>
        </w:tc>
        <w:tc>
          <w:tcPr>
            <w:tcW w:w="900" w:type="dxa"/>
            <w:shd w:val="clear" w:color="auto" w:fill="E0E0E0"/>
            <w:textDirection w:val="btLr"/>
            <w:vAlign w:val="center"/>
          </w:tcPr>
          <w:p w14:paraId="3F8E618F" w14:textId="77777777" w:rsidR="00407A4F" w:rsidRPr="002F531A" w:rsidRDefault="00407A4F" w:rsidP="006E1633">
            <w:pPr>
              <w:spacing w:before="120" w:after="120" w:line="240" w:lineRule="auto"/>
              <w:ind w:left="113" w:right="113"/>
              <w:rPr>
                <w:rFonts w:cs="Arial"/>
                <w:b/>
                <w:sz w:val="16"/>
                <w:szCs w:val="16"/>
              </w:rPr>
            </w:pPr>
            <w:r w:rsidRPr="002F531A">
              <w:rPr>
                <w:rFonts w:cs="Arial"/>
                <w:b/>
                <w:sz w:val="16"/>
                <w:szCs w:val="16"/>
              </w:rPr>
              <w:t>List o Values</w:t>
            </w:r>
          </w:p>
        </w:tc>
        <w:tc>
          <w:tcPr>
            <w:tcW w:w="1530" w:type="dxa"/>
            <w:shd w:val="clear" w:color="auto" w:fill="E0E0E0"/>
            <w:textDirection w:val="btLr"/>
            <w:vAlign w:val="center"/>
          </w:tcPr>
          <w:p w14:paraId="5441944C" w14:textId="77777777" w:rsidR="00407A4F" w:rsidRPr="002F531A" w:rsidRDefault="00407A4F" w:rsidP="006E1633">
            <w:pPr>
              <w:spacing w:before="120" w:after="120" w:line="240" w:lineRule="auto"/>
              <w:ind w:left="113" w:right="113"/>
              <w:rPr>
                <w:rFonts w:cs="Arial"/>
                <w:b/>
                <w:sz w:val="16"/>
                <w:szCs w:val="16"/>
              </w:rPr>
            </w:pPr>
            <w:r w:rsidRPr="002F531A">
              <w:rPr>
                <w:rFonts w:cs="Arial"/>
                <w:b/>
                <w:sz w:val="16"/>
                <w:szCs w:val="16"/>
              </w:rPr>
              <w:t>Example</w:t>
            </w:r>
          </w:p>
        </w:tc>
      </w:tr>
      <w:tr w:rsidR="00407A4F" w:rsidRPr="002F531A" w14:paraId="714126EF" w14:textId="77777777" w:rsidTr="006E1633">
        <w:trPr>
          <w:cantSplit/>
        </w:trPr>
        <w:tc>
          <w:tcPr>
            <w:tcW w:w="1364" w:type="dxa"/>
            <w:shd w:val="clear" w:color="auto" w:fill="auto"/>
            <w:vAlign w:val="center"/>
          </w:tcPr>
          <w:p w14:paraId="0BF490D9" w14:textId="77777777" w:rsidR="00407A4F" w:rsidRPr="002F531A" w:rsidRDefault="00407A4F"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Store ID</w:t>
            </w:r>
          </w:p>
        </w:tc>
        <w:tc>
          <w:tcPr>
            <w:tcW w:w="1814" w:type="dxa"/>
            <w:shd w:val="clear" w:color="auto" w:fill="auto"/>
            <w:vAlign w:val="center"/>
          </w:tcPr>
          <w:p w14:paraId="40657D85" w14:textId="77777777" w:rsidR="00407A4F" w:rsidRPr="002F531A" w:rsidRDefault="00664DA9"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lang w:val="en-AU" w:eastAsia="zh-CN"/>
              </w:rPr>
              <w:t>Auto_increment</w:t>
            </w:r>
            <w:r w:rsidR="00407A4F" w:rsidRPr="002F531A">
              <w:rPr>
                <w:rFonts w:ascii="Arial" w:hAnsi="Arial" w:cs="Arial"/>
                <w:b w:val="0"/>
                <w:sz w:val="16"/>
                <w:szCs w:val="16"/>
                <w:lang w:val="en-AU" w:eastAsia="zh-CN"/>
              </w:rPr>
              <w:t xml:space="preserve"> Primary key</w:t>
            </w:r>
          </w:p>
        </w:tc>
        <w:tc>
          <w:tcPr>
            <w:tcW w:w="720" w:type="dxa"/>
            <w:shd w:val="clear" w:color="auto" w:fill="auto"/>
            <w:vAlign w:val="center"/>
          </w:tcPr>
          <w:p w14:paraId="108D22FF" w14:textId="77777777" w:rsidR="00407A4F" w:rsidRPr="002F531A" w:rsidRDefault="00407A4F"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int</w:t>
            </w:r>
          </w:p>
        </w:tc>
        <w:tc>
          <w:tcPr>
            <w:tcW w:w="540" w:type="dxa"/>
            <w:shd w:val="clear" w:color="auto" w:fill="auto"/>
            <w:vAlign w:val="center"/>
          </w:tcPr>
          <w:p w14:paraId="118455A6" w14:textId="77777777" w:rsidR="00407A4F" w:rsidRPr="002F531A" w:rsidRDefault="00407A4F"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1CD67FF2" w14:textId="77777777" w:rsidR="00407A4F" w:rsidRPr="002F531A" w:rsidRDefault="00407A4F"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6BF73B0E" w14:textId="77777777" w:rsidR="00407A4F" w:rsidRPr="002F531A" w:rsidRDefault="00407A4F" w:rsidP="006E1633">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06A1879E" w14:textId="77777777" w:rsidR="00407A4F" w:rsidRPr="002F531A" w:rsidRDefault="00407A4F" w:rsidP="006E1633">
            <w:pPr>
              <w:spacing w:before="120" w:after="120" w:line="240" w:lineRule="auto"/>
              <w:jc w:val="left"/>
              <w:rPr>
                <w:rFonts w:cs="Arial"/>
                <w:sz w:val="16"/>
                <w:szCs w:val="16"/>
              </w:rPr>
            </w:pPr>
          </w:p>
        </w:tc>
        <w:tc>
          <w:tcPr>
            <w:tcW w:w="1710" w:type="dxa"/>
            <w:shd w:val="clear" w:color="auto" w:fill="auto"/>
            <w:vAlign w:val="center"/>
          </w:tcPr>
          <w:p w14:paraId="7DDC71DD" w14:textId="77777777" w:rsidR="00407A4F" w:rsidRPr="002F531A" w:rsidRDefault="00407A4F" w:rsidP="006E1633">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0D0937B4" w14:textId="77777777" w:rsidR="00407A4F" w:rsidRPr="002F531A" w:rsidRDefault="00407A4F"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35AAB727" w14:textId="77777777" w:rsidR="00407A4F" w:rsidRPr="002F531A" w:rsidRDefault="00407A4F" w:rsidP="006E1633">
            <w:pPr>
              <w:pStyle w:val="Tabletext0"/>
              <w:spacing w:before="120" w:after="120" w:line="240" w:lineRule="auto"/>
              <w:jc w:val="left"/>
              <w:rPr>
                <w:rFonts w:ascii="Arial" w:hAnsi="Arial" w:cs="Arial"/>
                <w:sz w:val="16"/>
                <w:szCs w:val="16"/>
              </w:rPr>
            </w:pPr>
          </w:p>
        </w:tc>
      </w:tr>
      <w:tr w:rsidR="00407A4F" w:rsidRPr="002F531A" w14:paraId="5B55551F" w14:textId="77777777" w:rsidTr="006E1633">
        <w:trPr>
          <w:cantSplit/>
        </w:trPr>
        <w:tc>
          <w:tcPr>
            <w:tcW w:w="1364" w:type="dxa"/>
            <w:shd w:val="clear" w:color="auto" w:fill="auto"/>
            <w:vAlign w:val="center"/>
          </w:tcPr>
          <w:p w14:paraId="6B7FA1DF" w14:textId="77777777" w:rsidR="00407A4F" w:rsidRPr="002F531A" w:rsidRDefault="00664DA9"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Platform ID</w:t>
            </w:r>
          </w:p>
        </w:tc>
        <w:tc>
          <w:tcPr>
            <w:tcW w:w="1814" w:type="dxa"/>
            <w:shd w:val="clear" w:color="auto" w:fill="auto"/>
            <w:vAlign w:val="center"/>
          </w:tcPr>
          <w:p w14:paraId="1A71DC61" w14:textId="77777777" w:rsidR="00407A4F" w:rsidRPr="002F531A" w:rsidRDefault="00407A4F" w:rsidP="006E1633">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Foreign key</w:t>
            </w:r>
          </w:p>
        </w:tc>
        <w:tc>
          <w:tcPr>
            <w:tcW w:w="720" w:type="dxa"/>
            <w:shd w:val="clear" w:color="auto" w:fill="auto"/>
            <w:vAlign w:val="center"/>
          </w:tcPr>
          <w:p w14:paraId="1D202C2A" w14:textId="77777777" w:rsidR="00407A4F" w:rsidRPr="002F531A" w:rsidRDefault="00407A4F"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int</w:t>
            </w:r>
          </w:p>
        </w:tc>
        <w:tc>
          <w:tcPr>
            <w:tcW w:w="540" w:type="dxa"/>
            <w:shd w:val="clear" w:color="auto" w:fill="auto"/>
            <w:vAlign w:val="center"/>
          </w:tcPr>
          <w:p w14:paraId="764B0033" w14:textId="77777777" w:rsidR="00407A4F" w:rsidRPr="002F531A" w:rsidRDefault="00407A4F"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3653A687" w14:textId="77777777" w:rsidR="00407A4F" w:rsidRPr="002F531A" w:rsidRDefault="00407A4F"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42286894" w14:textId="77777777" w:rsidR="00407A4F" w:rsidRPr="002F531A" w:rsidRDefault="00407A4F" w:rsidP="006E1633">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2340BFF2" w14:textId="77777777" w:rsidR="00407A4F" w:rsidRPr="002F531A" w:rsidRDefault="00407A4F" w:rsidP="006E1633">
            <w:pPr>
              <w:spacing w:before="120" w:after="120" w:line="240" w:lineRule="auto"/>
              <w:jc w:val="left"/>
              <w:rPr>
                <w:rFonts w:cs="Arial"/>
                <w:sz w:val="16"/>
                <w:szCs w:val="16"/>
              </w:rPr>
            </w:pPr>
          </w:p>
        </w:tc>
        <w:tc>
          <w:tcPr>
            <w:tcW w:w="1710" w:type="dxa"/>
            <w:shd w:val="clear" w:color="auto" w:fill="auto"/>
            <w:vAlign w:val="center"/>
          </w:tcPr>
          <w:p w14:paraId="06107A03" w14:textId="77777777" w:rsidR="00407A4F" w:rsidRPr="002F531A" w:rsidRDefault="00407A4F" w:rsidP="006E1633">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4125896D" w14:textId="77777777" w:rsidR="00407A4F" w:rsidRPr="002F531A" w:rsidRDefault="00407A4F"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5815E740" w14:textId="77777777" w:rsidR="00407A4F" w:rsidRPr="002F531A" w:rsidRDefault="00407A4F" w:rsidP="006E1633">
            <w:pPr>
              <w:pStyle w:val="Tabletext0"/>
              <w:spacing w:before="120" w:after="120" w:line="240" w:lineRule="auto"/>
              <w:jc w:val="left"/>
              <w:rPr>
                <w:rFonts w:ascii="Arial" w:hAnsi="Arial" w:cs="Arial"/>
                <w:sz w:val="16"/>
                <w:szCs w:val="16"/>
              </w:rPr>
            </w:pPr>
          </w:p>
        </w:tc>
      </w:tr>
      <w:tr w:rsidR="00407A4F" w:rsidRPr="002F531A" w14:paraId="28659D2C" w14:textId="77777777" w:rsidTr="006E1633">
        <w:trPr>
          <w:cantSplit/>
        </w:trPr>
        <w:tc>
          <w:tcPr>
            <w:tcW w:w="1364" w:type="dxa"/>
            <w:shd w:val="clear" w:color="auto" w:fill="auto"/>
            <w:vAlign w:val="center"/>
          </w:tcPr>
          <w:p w14:paraId="73AF5C0D" w14:textId="77777777" w:rsidR="00407A4F" w:rsidRPr="002F531A" w:rsidRDefault="00407A4F"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Store Name</w:t>
            </w:r>
          </w:p>
        </w:tc>
        <w:tc>
          <w:tcPr>
            <w:tcW w:w="1814" w:type="dxa"/>
            <w:shd w:val="clear" w:color="auto" w:fill="auto"/>
            <w:vAlign w:val="center"/>
          </w:tcPr>
          <w:p w14:paraId="296B5E1A" w14:textId="77777777" w:rsidR="00407A4F" w:rsidRPr="002F531A" w:rsidRDefault="00407A4F" w:rsidP="006E1633">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Name of the store</w:t>
            </w:r>
          </w:p>
        </w:tc>
        <w:tc>
          <w:tcPr>
            <w:tcW w:w="720" w:type="dxa"/>
            <w:shd w:val="clear" w:color="auto" w:fill="auto"/>
            <w:vAlign w:val="center"/>
          </w:tcPr>
          <w:p w14:paraId="1705DD32" w14:textId="77777777" w:rsidR="00407A4F" w:rsidRPr="002F531A" w:rsidRDefault="00407A4F"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Text</w:t>
            </w:r>
          </w:p>
        </w:tc>
        <w:tc>
          <w:tcPr>
            <w:tcW w:w="540" w:type="dxa"/>
            <w:shd w:val="clear" w:color="auto" w:fill="auto"/>
            <w:vAlign w:val="center"/>
          </w:tcPr>
          <w:p w14:paraId="57038128" w14:textId="77777777" w:rsidR="00407A4F" w:rsidRPr="002F531A" w:rsidRDefault="00407A4F"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3C7ECC00" w14:textId="77777777" w:rsidR="00407A4F" w:rsidRPr="002F531A" w:rsidRDefault="0051403F"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D</w:t>
            </w:r>
          </w:p>
        </w:tc>
        <w:tc>
          <w:tcPr>
            <w:tcW w:w="450" w:type="dxa"/>
            <w:shd w:val="clear" w:color="auto" w:fill="auto"/>
            <w:vAlign w:val="center"/>
          </w:tcPr>
          <w:p w14:paraId="6764E820" w14:textId="77777777" w:rsidR="00407A4F" w:rsidRPr="002F531A" w:rsidRDefault="0051403F" w:rsidP="006E1633">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252A0272" w14:textId="77777777" w:rsidR="00407A4F" w:rsidRPr="002F531A" w:rsidRDefault="00407A4F" w:rsidP="006E1633">
            <w:pPr>
              <w:spacing w:before="120" w:after="120" w:line="240" w:lineRule="auto"/>
              <w:jc w:val="left"/>
              <w:rPr>
                <w:rFonts w:cs="Arial"/>
                <w:sz w:val="16"/>
                <w:szCs w:val="16"/>
              </w:rPr>
            </w:pPr>
          </w:p>
        </w:tc>
        <w:tc>
          <w:tcPr>
            <w:tcW w:w="1710" w:type="dxa"/>
            <w:shd w:val="clear" w:color="auto" w:fill="auto"/>
            <w:vAlign w:val="center"/>
          </w:tcPr>
          <w:p w14:paraId="57AC9BB1" w14:textId="77777777" w:rsidR="00407A4F" w:rsidRPr="002F531A" w:rsidRDefault="00407A4F" w:rsidP="006E1633">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13DDABB2" w14:textId="77777777" w:rsidR="00407A4F" w:rsidRPr="002F531A" w:rsidRDefault="00407A4F"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3A108FB3" w14:textId="77777777" w:rsidR="00407A4F" w:rsidRPr="002F531A" w:rsidRDefault="00407A4F" w:rsidP="006E1633">
            <w:pPr>
              <w:pStyle w:val="Tabletext0"/>
              <w:spacing w:before="120" w:after="120" w:line="240" w:lineRule="auto"/>
              <w:jc w:val="left"/>
              <w:rPr>
                <w:rFonts w:ascii="Arial" w:hAnsi="Arial" w:cs="Arial"/>
                <w:sz w:val="16"/>
                <w:szCs w:val="16"/>
              </w:rPr>
            </w:pPr>
          </w:p>
        </w:tc>
      </w:tr>
      <w:tr w:rsidR="00407A4F" w:rsidRPr="002F531A" w14:paraId="028482E9" w14:textId="77777777" w:rsidTr="006E1633">
        <w:trPr>
          <w:cantSplit/>
        </w:trPr>
        <w:tc>
          <w:tcPr>
            <w:tcW w:w="1364" w:type="dxa"/>
            <w:shd w:val="clear" w:color="auto" w:fill="auto"/>
            <w:vAlign w:val="center"/>
          </w:tcPr>
          <w:p w14:paraId="5D4B5DF9" w14:textId="77777777" w:rsidR="00407A4F" w:rsidRPr="002F531A" w:rsidRDefault="003143C9"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Zone</w:t>
            </w:r>
          </w:p>
        </w:tc>
        <w:tc>
          <w:tcPr>
            <w:tcW w:w="1814" w:type="dxa"/>
            <w:shd w:val="clear" w:color="auto" w:fill="auto"/>
            <w:vAlign w:val="center"/>
          </w:tcPr>
          <w:p w14:paraId="2F61141E" w14:textId="77777777" w:rsidR="00407A4F" w:rsidRPr="002F531A" w:rsidRDefault="003143C9" w:rsidP="00AC7B3E">
            <w:pPr>
              <w:pStyle w:val="Tabletext0"/>
              <w:spacing w:before="120" w:after="120" w:line="240" w:lineRule="auto"/>
              <w:jc w:val="left"/>
              <w:rPr>
                <w:rFonts w:ascii="Arial" w:hAnsi="Arial" w:cs="Arial"/>
                <w:sz w:val="16"/>
                <w:szCs w:val="16"/>
              </w:rPr>
            </w:pPr>
            <w:r w:rsidRPr="002F531A">
              <w:rPr>
                <w:rFonts w:ascii="Arial" w:hAnsi="Arial" w:cs="Arial"/>
                <w:sz w:val="16"/>
                <w:szCs w:val="16"/>
              </w:rPr>
              <w:t>Zone</w:t>
            </w:r>
            <w:r w:rsidR="00407A4F" w:rsidRPr="002F531A">
              <w:rPr>
                <w:rFonts w:ascii="Arial" w:hAnsi="Arial" w:cs="Arial"/>
                <w:sz w:val="16"/>
                <w:szCs w:val="16"/>
              </w:rPr>
              <w:t xml:space="preserve"> of the </w:t>
            </w:r>
            <w:r w:rsidR="00AC7B3E" w:rsidRPr="002F531A">
              <w:rPr>
                <w:rFonts w:ascii="Arial" w:hAnsi="Arial" w:cs="Arial"/>
                <w:sz w:val="16"/>
                <w:szCs w:val="16"/>
              </w:rPr>
              <w:t>store</w:t>
            </w:r>
          </w:p>
        </w:tc>
        <w:tc>
          <w:tcPr>
            <w:tcW w:w="720" w:type="dxa"/>
            <w:shd w:val="clear" w:color="auto" w:fill="auto"/>
            <w:vAlign w:val="center"/>
          </w:tcPr>
          <w:p w14:paraId="3A4D83A3" w14:textId="77777777" w:rsidR="00407A4F" w:rsidRPr="002F531A" w:rsidRDefault="00407A4F"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4ABFDBA8" w14:textId="77777777" w:rsidR="00407A4F" w:rsidRPr="002F531A" w:rsidRDefault="00407A4F"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Y</w:t>
            </w:r>
          </w:p>
        </w:tc>
        <w:tc>
          <w:tcPr>
            <w:tcW w:w="540" w:type="dxa"/>
            <w:shd w:val="clear" w:color="auto" w:fill="auto"/>
            <w:vAlign w:val="center"/>
          </w:tcPr>
          <w:p w14:paraId="3D5A94E6" w14:textId="77777777" w:rsidR="00407A4F" w:rsidRPr="002F531A" w:rsidRDefault="00407A4F"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570EFF5D" w14:textId="77777777" w:rsidR="00407A4F" w:rsidRPr="002F531A" w:rsidRDefault="00407A4F"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1170" w:type="dxa"/>
            <w:shd w:val="clear" w:color="auto" w:fill="auto"/>
            <w:vAlign w:val="center"/>
          </w:tcPr>
          <w:p w14:paraId="75677B62" w14:textId="77777777" w:rsidR="00407A4F" w:rsidRPr="002F531A" w:rsidRDefault="00407A4F" w:rsidP="006E1633">
            <w:pPr>
              <w:pStyle w:val="Tabletext0"/>
              <w:spacing w:before="120" w:after="120" w:line="240" w:lineRule="auto"/>
              <w:jc w:val="left"/>
              <w:rPr>
                <w:rFonts w:ascii="Arial" w:hAnsi="Arial" w:cs="Arial"/>
                <w:sz w:val="16"/>
                <w:szCs w:val="16"/>
              </w:rPr>
            </w:pPr>
          </w:p>
        </w:tc>
        <w:tc>
          <w:tcPr>
            <w:tcW w:w="1710" w:type="dxa"/>
            <w:shd w:val="clear" w:color="auto" w:fill="auto"/>
            <w:vAlign w:val="center"/>
          </w:tcPr>
          <w:p w14:paraId="1DF54E52" w14:textId="77777777" w:rsidR="00407A4F" w:rsidRPr="002F531A" w:rsidRDefault="00407A4F" w:rsidP="006E1633">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66CA7308" w14:textId="77777777" w:rsidR="00407A4F" w:rsidRPr="002F531A" w:rsidRDefault="00407A4F"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7FABF28A" w14:textId="77777777" w:rsidR="00407A4F" w:rsidRPr="002F531A" w:rsidRDefault="00407A4F" w:rsidP="006E1633">
            <w:pPr>
              <w:pStyle w:val="Tabletext0"/>
              <w:spacing w:before="120" w:after="120" w:line="240" w:lineRule="auto"/>
              <w:jc w:val="left"/>
              <w:rPr>
                <w:rFonts w:ascii="Arial" w:hAnsi="Arial" w:cs="Arial"/>
                <w:sz w:val="16"/>
                <w:szCs w:val="16"/>
              </w:rPr>
            </w:pPr>
          </w:p>
        </w:tc>
      </w:tr>
      <w:tr w:rsidR="004131D8" w:rsidRPr="002F531A" w14:paraId="2792D7E0" w14:textId="77777777" w:rsidTr="006E1633">
        <w:trPr>
          <w:cantSplit/>
        </w:trPr>
        <w:tc>
          <w:tcPr>
            <w:tcW w:w="1364" w:type="dxa"/>
            <w:shd w:val="clear" w:color="auto" w:fill="auto"/>
            <w:vAlign w:val="center"/>
          </w:tcPr>
          <w:p w14:paraId="309ED1FA" w14:textId="77777777" w:rsidR="004131D8" w:rsidRPr="002F531A" w:rsidRDefault="004131D8" w:rsidP="00261A72">
            <w:pPr>
              <w:pStyle w:val="Tabletext0"/>
              <w:spacing w:before="120" w:after="120" w:line="240" w:lineRule="auto"/>
              <w:jc w:val="left"/>
              <w:rPr>
                <w:rFonts w:ascii="Arial" w:hAnsi="Arial" w:cs="Arial"/>
                <w:sz w:val="16"/>
                <w:szCs w:val="16"/>
              </w:rPr>
            </w:pPr>
            <w:r w:rsidRPr="002F531A">
              <w:rPr>
                <w:rFonts w:ascii="Arial" w:hAnsi="Arial" w:cs="Arial"/>
                <w:sz w:val="16"/>
                <w:szCs w:val="16"/>
              </w:rPr>
              <w:t>State</w:t>
            </w:r>
          </w:p>
        </w:tc>
        <w:tc>
          <w:tcPr>
            <w:tcW w:w="1814" w:type="dxa"/>
            <w:shd w:val="clear" w:color="auto" w:fill="auto"/>
            <w:vAlign w:val="center"/>
          </w:tcPr>
          <w:p w14:paraId="57EA398A" w14:textId="77777777" w:rsidR="004131D8" w:rsidRPr="002F531A" w:rsidRDefault="004131D8" w:rsidP="00261A72">
            <w:pPr>
              <w:pStyle w:val="Tabletext0"/>
              <w:spacing w:before="120" w:after="120" w:line="240" w:lineRule="auto"/>
              <w:jc w:val="left"/>
              <w:rPr>
                <w:rFonts w:ascii="Arial" w:hAnsi="Arial" w:cs="Arial"/>
                <w:sz w:val="16"/>
                <w:szCs w:val="16"/>
              </w:rPr>
            </w:pPr>
            <w:r w:rsidRPr="002F531A">
              <w:rPr>
                <w:rFonts w:ascii="Arial" w:hAnsi="Arial" w:cs="Arial"/>
                <w:sz w:val="16"/>
                <w:szCs w:val="16"/>
              </w:rPr>
              <w:t>City of store</w:t>
            </w:r>
          </w:p>
        </w:tc>
        <w:tc>
          <w:tcPr>
            <w:tcW w:w="720" w:type="dxa"/>
            <w:shd w:val="clear" w:color="auto" w:fill="auto"/>
            <w:vAlign w:val="center"/>
          </w:tcPr>
          <w:p w14:paraId="4FAE4C2F" w14:textId="77777777" w:rsidR="004131D8" w:rsidRPr="002F531A" w:rsidRDefault="004131D8" w:rsidP="00261A72">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6CAD73E0" w14:textId="77777777" w:rsidR="004131D8" w:rsidRPr="002F531A" w:rsidRDefault="00DF0C64" w:rsidP="00261A72">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540" w:type="dxa"/>
            <w:shd w:val="clear" w:color="auto" w:fill="auto"/>
            <w:vAlign w:val="center"/>
          </w:tcPr>
          <w:p w14:paraId="5543392E" w14:textId="77777777" w:rsidR="004131D8" w:rsidRPr="002F531A" w:rsidRDefault="004131D8" w:rsidP="00261A72">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0EF58DA1" w14:textId="77777777" w:rsidR="004131D8" w:rsidRPr="002F531A" w:rsidRDefault="004131D8" w:rsidP="00261A72">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1170" w:type="dxa"/>
            <w:shd w:val="clear" w:color="auto" w:fill="auto"/>
            <w:vAlign w:val="center"/>
          </w:tcPr>
          <w:p w14:paraId="7D470CE3" w14:textId="77777777" w:rsidR="004131D8" w:rsidRPr="002F531A" w:rsidRDefault="004131D8" w:rsidP="00261A72">
            <w:pPr>
              <w:pStyle w:val="Tabletext0"/>
              <w:spacing w:before="120" w:after="120" w:line="240" w:lineRule="auto"/>
              <w:jc w:val="left"/>
              <w:rPr>
                <w:rFonts w:ascii="Arial" w:hAnsi="Arial" w:cs="Arial"/>
                <w:sz w:val="16"/>
                <w:szCs w:val="16"/>
              </w:rPr>
            </w:pPr>
          </w:p>
        </w:tc>
        <w:tc>
          <w:tcPr>
            <w:tcW w:w="1710" w:type="dxa"/>
            <w:shd w:val="clear" w:color="auto" w:fill="auto"/>
            <w:vAlign w:val="center"/>
          </w:tcPr>
          <w:p w14:paraId="29C65189" w14:textId="77777777" w:rsidR="004131D8" w:rsidRPr="002F531A" w:rsidRDefault="004131D8" w:rsidP="00261A72">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3832ABFE" w14:textId="77777777" w:rsidR="004131D8" w:rsidRPr="002F531A" w:rsidRDefault="004131D8" w:rsidP="00261A72">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0AFD0419" w14:textId="77777777" w:rsidR="004131D8" w:rsidRPr="002F531A" w:rsidRDefault="004131D8" w:rsidP="00261A72">
            <w:pPr>
              <w:pStyle w:val="Tabletext0"/>
              <w:spacing w:before="120" w:after="120" w:line="240" w:lineRule="auto"/>
              <w:jc w:val="left"/>
              <w:rPr>
                <w:rFonts w:ascii="Arial" w:hAnsi="Arial" w:cs="Arial"/>
                <w:sz w:val="16"/>
                <w:szCs w:val="16"/>
              </w:rPr>
            </w:pPr>
          </w:p>
        </w:tc>
      </w:tr>
      <w:tr w:rsidR="004131D8" w:rsidRPr="002F531A" w14:paraId="37A4CDE3" w14:textId="77777777" w:rsidTr="006E1633">
        <w:trPr>
          <w:cantSplit/>
        </w:trPr>
        <w:tc>
          <w:tcPr>
            <w:tcW w:w="1364" w:type="dxa"/>
            <w:shd w:val="clear" w:color="auto" w:fill="auto"/>
            <w:vAlign w:val="center"/>
          </w:tcPr>
          <w:p w14:paraId="477066F8" w14:textId="77777777" w:rsidR="004131D8" w:rsidRPr="002F531A" w:rsidRDefault="004131D8"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lastRenderedPageBreak/>
              <w:t>City</w:t>
            </w:r>
          </w:p>
        </w:tc>
        <w:tc>
          <w:tcPr>
            <w:tcW w:w="1814" w:type="dxa"/>
            <w:shd w:val="clear" w:color="auto" w:fill="auto"/>
            <w:vAlign w:val="center"/>
          </w:tcPr>
          <w:p w14:paraId="3E2B1395" w14:textId="77777777" w:rsidR="004131D8" w:rsidRPr="002F531A" w:rsidRDefault="004131D8" w:rsidP="005008A3">
            <w:pPr>
              <w:pStyle w:val="Tabletext0"/>
              <w:spacing w:before="120" w:after="120" w:line="240" w:lineRule="auto"/>
              <w:jc w:val="left"/>
              <w:rPr>
                <w:rFonts w:ascii="Arial" w:hAnsi="Arial" w:cs="Arial"/>
                <w:sz w:val="16"/>
                <w:szCs w:val="16"/>
              </w:rPr>
            </w:pPr>
            <w:r w:rsidRPr="002F531A">
              <w:rPr>
                <w:rFonts w:ascii="Arial" w:hAnsi="Arial" w:cs="Arial"/>
                <w:sz w:val="16"/>
                <w:szCs w:val="16"/>
              </w:rPr>
              <w:t>City of store</w:t>
            </w:r>
          </w:p>
        </w:tc>
        <w:tc>
          <w:tcPr>
            <w:tcW w:w="720" w:type="dxa"/>
            <w:shd w:val="clear" w:color="auto" w:fill="auto"/>
            <w:vAlign w:val="center"/>
          </w:tcPr>
          <w:p w14:paraId="159B0CA7" w14:textId="77777777" w:rsidR="004131D8" w:rsidRPr="002F531A" w:rsidRDefault="004131D8"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78412E1E" w14:textId="77777777" w:rsidR="004131D8" w:rsidRPr="002F531A" w:rsidRDefault="004131D8"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Y</w:t>
            </w:r>
          </w:p>
        </w:tc>
        <w:tc>
          <w:tcPr>
            <w:tcW w:w="540" w:type="dxa"/>
            <w:shd w:val="clear" w:color="auto" w:fill="auto"/>
            <w:vAlign w:val="center"/>
          </w:tcPr>
          <w:p w14:paraId="779331BA" w14:textId="77777777" w:rsidR="004131D8" w:rsidRPr="002F531A" w:rsidRDefault="004131D8"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64E79E16" w14:textId="77777777" w:rsidR="004131D8" w:rsidRPr="002F531A" w:rsidRDefault="004131D8"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1170" w:type="dxa"/>
            <w:shd w:val="clear" w:color="auto" w:fill="auto"/>
            <w:vAlign w:val="center"/>
          </w:tcPr>
          <w:p w14:paraId="24A89307" w14:textId="77777777" w:rsidR="004131D8" w:rsidRPr="002F531A" w:rsidRDefault="004131D8" w:rsidP="006E1633">
            <w:pPr>
              <w:pStyle w:val="Tabletext0"/>
              <w:spacing w:before="120" w:after="120" w:line="240" w:lineRule="auto"/>
              <w:jc w:val="left"/>
              <w:rPr>
                <w:rFonts w:ascii="Arial" w:hAnsi="Arial" w:cs="Arial"/>
                <w:sz w:val="16"/>
                <w:szCs w:val="16"/>
              </w:rPr>
            </w:pPr>
          </w:p>
        </w:tc>
        <w:tc>
          <w:tcPr>
            <w:tcW w:w="1710" w:type="dxa"/>
            <w:shd w:val="clear" w:color="auto" w:fill="auto"/>
            <w:vAlign w:val="center"/>
          </w:tcPr>
          <w:p w14:paraId="721D2FA2" w14:textId="77777777" w:rsidR="004131D8" w:rsidRPr="002F531A" w:rsidRDefault="004131D8" w:rsidP="006E1633">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64B94D9D" w14:textId="77777777" w:rsidR="004131D8" w:rsidRPr="002F531A" w:rsidRDefault="004131D8"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33E3724D" w14:textId="77777777" w:rsidR="004131D8" w:rsidRPr="002F531A" w:rsidRDefault="004131D8" w:rsidP="006E1633">
            <w:pPr>
              <w:pStyle w:val="Tabletext0"/>
              <w:spacing w:before="120" w:after="120" w:line="240" w:lineRule="auto"/>
              <w:jc w:val="left"/>
              <w:rPr>
                <w:rFonts w:ascii="Arial" w:hAnsi="Arial" w:cs="Arial"/>
                <w:sz w:val="16"/>
                <w:szCs w:val="16"/>
              </w:rPr>
            </w:pPr>
          </w:p>
        </w:tc>
      </w:tr>
      <w:tr w:rsidR="004131D8" w:rsidRPr="002F531A" w14:paraId="503393BB" w14:textId="77777777" w:rsidTr="006E1633">
        <w:trPr>
          <w:cantSplit/>
        </w:trPr>
        <w:tc>
          <w:tcPr>
            <w:tcW w:w="1364" w:type="dxa"/>
            <w:shd w:val="clear" w:color="auto" w:fill="auto"/>
            <w:vAlign w:val="center"/>
          </w:tcPr>
          <w:p w14:paraId="487B561B" w14:textId="77777777" w:rsidR="004131D8" w:rsidRPr="002F531A" w:rsidRDefault="004131D8"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Type</w:t>
            </w:r>
          </w:p>
        </w:tc>
        <w:tc>
          <w:tcPr>
            <w:tcW w:w="1814" w:type="dxa"/>
            <w:shd w:val="clear" w:color="auto" w:fill="auto"/>
            <w:vAlign w:val="center"/>
          </w:tcPr>
          <w:p w14:paraId="3EA31F14" w14:textId="77777777" w:rsidR="004131D8" w:rsidRPr="002F531A" w:rsidRDefault="004131D8"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Drop down list to choose format based on category</w:t>
            </w:r>
          </w:p>
        </w:tc>
        <w:tc>
          <w:tcPr>
            <w:tcW w:w="720" w:type="dxa"/>
            <w:shd w:val="clear" w:color="auto" w:fill="auto"/>
            <w:vAlign w:val="center"/>
          </w:tcPr>
          <w:p w14:paraId="12EC10DE" w14:textId="77777777" w:rsidR="004131D8" w:rsidRPr="002F531A" w:rsidRDefault="004131D8"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054FDCE2" w14:textId="77777777" w:rsidR="004131D8" w:rsidRPr="002F531A" w:rsidRDefault="004131D8"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Y</w:t>
            </w:r>
          </w:p>
        </w:tc>
        <w:tc>
          <w:tcPr>
            <w:tcW w:w="540" w:type="dxa"/>
            <w:shd w:val="clear" w:color="auto" w:fill="auto"/>
            <w:vAlign w:val="center"/>
          </w:tcPr>
          <w:p w14:paraId="63D98179" w14:textId="77777777" w:rsidR="004131D8" w:rsidRPr="002F531A" w:rsidRDefault="004131D8"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2A48E1B7" w14:textId="77777777" w:rsidR="004131D8" w:rsidRPr="002F531A" w:rsidRDefault="004131D8" w:rsidP="006E1633">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4907EC64" w14:textId="77777777" w:rsidR="004131D8" w:rsidRPr="002F531A" w:rsidRDefault="004131D8" w:rsidP="006E1633">
            <w:pPr>
              <w:spacing w:before="120" w:after="120" w:line="240" w:lineRule="auto"/>
              <w:jc w:val="left"/>
              <w:rPr>
                <w:rFonts w:cs="Arial"/>
                <w:sz w:val="16"/>
                <w:szCs w:val="16"/>
              </w:rPr>
            </w:pPr>
          </w:p>
        </w:tc>
        <w:tc>
          <w:tcPr>
            <w:tcW w:w="1710" w:type="dxa"/>
            <w:shd w:val="clear" w:color="auto" w:fill="auto"/>
            <w:vAlign w:val="center"/>
          </w:tcPr>
          <w:p w14:paraId="50049A09" w14:textId="77777777" w:rsidR="004131D8" w:rsidRPr="002F531A" w:rsidRDefault="004131D8" w:rsidP="006E1633">
            <w:pPr>
              <w:spacing w:before="120" w:after="120" w:line="240" w:lineRule="auto"/>
              <w:jc w:val="left"/>
              <w:rPr>
                <w:rFonts w:cs="Arial"/>
                <w:sz w:val="16"/>
                <w:szCs w:val="16"/>
              </w:rPr>
            </w:pPr>
          </w:p>
        </w:tc>
        <w:tc>
          <w:tcPr>
            <w:tcW w:w="900" w:type="dxa"/>
            <w:shd w:val="clear" w:color="auto" w:fill="auto"/>
            <w:vAlign w:val="center"/>
          </w:tcPr>
          <w:p w14:paraId="5B961FB6" w14:textId="77777777" w:rsidR="004131D8" w:rsidRPr="002F531A" w:rsidRDefault="004131D8" w:rsidP="006E1633">
            <w:pPr>
              <w:spacing w:before="120" w:after="120" w:line="240" w:lineRule="auto"/>
              <w:jc w:val="left"/>
              <w:rPr>
                <w:rFonts w:cs="Arial"/>
                <w:sz w:val="16"/>
                <w:szCs w:val="16"/>
              </w:rPr>
            </w:pPr>
          </w:p>
        </w:tc>
        <w:tc>
          <w:tcPr>
            <w:tcW w:w="1530" w:type="dxa"/>
            <w:shd w:val="clear" w:color="auto" w:fill="auto"/>
            <w:vAlign w:val="center"/>
          </w:tcPr>
          <w:p w14:paraId="294B7E28" w14:textId="77777777" w:rsidR="004131D8" w:rsidRPr="002F531A" w:rsidRDefault="004131D8" w:rsidP="006E1633">
            <w:pPr>
              <w:spacing w:before="120" w:after="120" w:line="240" w:lineRule="auto"/>
              <w:jc w:val="left"/>
              <w:rPr>
                <w:rFonts w:cs="Arial"/>
                <w:sz w:val="16"/>
                <w:szCs w:val="16"/>
              </w:rPr>
            </w:pPr>
            <w:r w:rsidRPr="002F531A">
              <w:rPr>
                <w:rFonts w:cs="Arial"/>
                <w:sz w:val="16"/>
                <w:szCs w:val="16"/>
              </w:rPr>
              <w:t>Standalone, Mall, …</w:t>
            </w:r>
          </w:p>
        </w:tc>
      </w:tr>
      <w:tr w:rsidR="004131D8" w:rsidRPr="002F531A" w14:paraId="5F7C01EF" w14:textId="77777777" w:rsidTr="006E1633">
        <w:trPr>
          <w:cantSplit/>
        </w:trPr>
        <w:tc>
          <w:tcPr>
            <w:tcW w:w="1364" w:type="dxa"/>
            <w:shd w:val="clear" w:color="auto" w:fill="auto"/>
            <w:vAlign w:val="center"/>
          </w:tcPr>
          <w:p w14:paraId="65B7468C" w14:textId="77777777" w:rsidR="004131D8" w:rsidRPr="002F531A" w:rsidRDefault="004131D8"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 xml:space="preserve"> Format</w:t>
            </w:r>
          </w:p>
        </w:tc>
        <w:tc>
          <w:tcPr>
            <w:tcW w:w="1814" w:type="dxa"/>
            <w:shd w:val="clear" w:color="auto" w:fill="auto"/>
            <w:vAlign w:val="center"/>
          </w:tcPr>
          <w:p w14:paraId="431A4BFD" w14:textId="77777777" w:rsidR="004131D8" w:rsidRPr="002F531A" w:rsidRDefault="004131D8"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 xml:space="preserve">Format based on category, </w:t>
            </w:r>
            <w:r w:rsidR="00664DA9" w:rsidRPr="002F531A">
              <w:rPr>
                <w:rFonts w:ascii="Arial" w:hAnsi="Arial" w:cs="Arial"/>
                <w:sz w:val="16"/>
                <w:szCs w:val="16"/>
              </w:rPr>
              <w:t>i.e.</w:t>
            </w:r>
            <w:r w:rsidRPr="002F531A">
              <w:rPr>
                <w:rFonts w:ascii="Arial" w:hAnsi="Arial" w:cs="Arial"/>
                <w:sz w:val="16"/>
                <w:szCs w:val="16"/>
              </w:rPr>
              <w:t xml:space="preserve"> for retail </w:t>
            </w:r>
            <w:r w:rsidR="00664DA9" w:rsidRPr="002F531A">
              <w:rPr>
                <w:rFonts w:ascii="Arial" w:hAnsi="Arial" w:cs="Arial"/>
                <w:sz w:val="16"/>
                <w:szCs w:val="16"/>
              </w:rPr>
              <w:t>Indoor</w:t>
            </w:r>
            <w:r w:rsidRPr="002F531A">
              <w:rPr>
                <w:rFonts w:ascii="Arial" w:hAnsi="Arial" w:cs="Arial"/>
                <w:sz w:val="16"/>
                <w:szCs w:val="16"/>
              </w:rPr>
              <w:t>/outdoor, for corporate- campus, flor …</w:t>
            </w:r>
          </w:p>
        </w:tc>
        <w:tc>
          <w:tcPr>
            <w:tcW w:w="720" w:type="dxa"/>
            <w:shd w:val="clear" w:color="auto" w:fill="auto"/>
            <w:vAlign w:val="center"/>
          </w:tcPr>
          <w:p w14:paraId="62E20EA9" w14:textId="77777777" w:rsidR="004131D8" w:rsidRPr="002F531A" w:rsidRDefault="004131D8"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15595CDD" w14:textId="77777777" w:rsidR="004131D8" w:rsidRPr="002F531A" w:rsidRDefault="00F0028F"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540" w:type="dxa"/>
            <w:shd w:val="clear" w:color="auto" w:fill="auto"/>
            <w:vAlign w:val="center"/>
          </w:tcPr>
          <w:p w14:paraId="204C3A3E" w14:textId="77777777" w:rsidR="004131D8" w:rsidRPr="002F531A" w:rsidRDefault="004131D8"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27631998" w14:textId="77777777" w:rsidR="004131D8" w:rsidRPr="002F531A" w:rsidRDefault="004131D8" w:rsidP="006E1633">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1FD9911F" w14:textId="77777777" w:rsidR="004131D8" w:rsidRPr="002F531A" w:rsidRDefault="004131D8" w:rsidP="006E1633">
            <w:pPr>
              <w:spacing w:before="120" w:after="120" w:line="240" w:lineRule="auto"/>
              <w:jc w:val="left"/>
              <w:rPr>
                <w:rFonts w:cs="Arial"/>
                <w:sz w:val="16"/>
                <w:szCs w:val="16"/>
              </w:rPr>
            </w:pPr>
          </w:p>
        </w:tc>
        <w:tc>
          <w:tcPr>
            <w:tcW w:w="1710" w:type="dxa"/>
            <w:shd w:val="clear" w:color="auto" w:fill="auto"/>
            <w:vAlign w:val="center"/>
          </w:tcPr>
          <w:p w14:paraId="78A10EE0" w14:textId="77777777" w:rsidR="004131D8" w:rsidRPr="002F531A" w:rsidRDefault="004131D8" w:rsidP="006E1633">
            <w:pPr>
              <w:spacing w:before="120" w:after="120" w:line="240" w:lineRule="auto"/>
              <w:jc w:val="left"/>
              <w:rPr>
                <w:rFonts w:cs="Arial"/>
                <w:sz w:val="16"/>
                <w:szCs w:val="16"/>
              </w:rPr>
            </w:pPr>
          </w:p>
        </w:tc>
        <w:tc>
          <w:tcPr>
            <w:tcW w:w="900" w:type="dxa"/>
            <w:shd w:val="clear" w:color="auto" w:fill="auto"/>
            <w:vAlign w:val="center"/>
          </w:tcPr>
          <w:p w14:paraId="55C4A58E" w14:textId="77777777" w:rsidR="004131D8" w:rsidRPr="002F531A" w:rsidRDefault="004131D8" w:rsidP="006E1633">
            <w:pPr>
              <w:spacing w:before="120" w:after="120" w:line="240" w:lineRule="auto"/>
              <w:jc w:val="left"/>
              <w:rPr>
                <w:rFonts w:cs="Arial"/>
                <w:sz w:val="16"/>
                <w:szCs w:val="16"/>
              </w:rPr>
            </w:pPr>
          </w:p>
        </w:tc>
        <w:tc>
          <w:tcPr>
            <w:tcW w:w="1530" w:type="dxa"/>
            <w:shd w:val="clear" w:color="auto" w:fill="auto"/>
            <w:vAlign w:val="center"/>
          </w:tcPr>
          <w:p w14:paraId="74100DED" w14:textId="77777777" w:rsidR="004131D8" w:rsidRPr="002F531A" w:rsidRDefault="004131D8" w:rsidP="001F674F">
            <w:pPr>
              <w:pStyle w:val="Default"/>
              <w:rPr>
                <w:rFonts w:ascii="Arial" w:hAnsi="Arial" w:cs="Arial"/>
              </w:rPr>
            </w:pPr>
            <w:r w:rsidRPr="002F531A">
              <w:rPr>
                <w:rFonts w:ascii="Arial" w:hAnsi="Arial" w:cs="Arial"/>
                <w:sz w:val="16"/>
                <w:szCs w:val="16"/>
              </w:rPr>
              <w:t xml:space="preserve">Indoor, Outdoor, </w:t>
            </w:r>
          </w:p>
          <w:p w14:paraId="26F33908" w14:textId="77777777" w:rsidR="004131D8" w:rsidRPr="002F531A" w:rsidRDefault="004131D8" w:rsidP="001F674F">
            <w:pPr>
              <w:pStyle w:val="Default"/>
              <w:rPr>
                <w:rFonts w:ascii="Arial" w:hAnsi="Arial" w:cs="Arial"/>
              </w:rPr>
            </w:pPr>
            <w:r w:rsidRPr="002F531A">
              <w:rPr>
                <w:rFonts w:ascii="Arial" w:hAnsi="Arial" w:cs="Arial"/>
                <w:sz w:val="16"/>
                <w:szCs w:val="16"/>
              </w:rPr>
              <w:t xml:space="preserve">CAMPUS, </w:t>
            </w:r>
          </w:p>
          <w:p w14:paraId="5BDFAC2A" w14:textId="77777777" w:rsidR="004131D8" w:rsidRPr="002F531A" w:rsidRDefault="004131D8" w:rsidP="001F674F">
            <w:pPr>
              <w:pStyle w:val="Default"/>
              <w:rPr>
                <w:rFonts w:ascii="Arial" w:hAnsi="Arial" w:cs="Arial"/>
              </w:rPr>
            </w:pPr>
            <w:r w:rsidRPr="002F531A">
              <w:rPr>
                <w:rFonts w:ascii="Arial" w:hAnsi="Arial" w:cs="Arial"/>
                <w:sz w:val="16"/>
                <w:szCs w:val="16"/>
              </w:rPr>
              <w:t xml:space="preserve">Multi Building, </w:t>
            </w:r>
          </w:p>
          <w:p w14:paraId="2EDCB34E" w14:textId="77777777" w:rsidR="004131D8" w:rsidRPr="002F531A" w:rsidRDefault="004131D8" w:rsidP="001F674F">
            <w:pPr>
              <w:pStyle w:val="Default"/>
              <w:rPr>
                <w:rFonts w:ascii="Arial" w:hAnsi="Arial" w:cs="Arial"/>
              </w:rPr>
            </w:pPr>
            <w:r w:rsidRPr="002F531A">
              <w:rPr>
                <w:rFonts w:ascii="Arial" w:hAnsi="Arial" w:cs="Arial"/>
                <w:sz w:val="16"/>
                <w:szCs w:val="16"/>
              </w:rPr>
              <w:t xml:space="preserve">STAND ALONE, </w:t>
            </w:r>
          </w:p>
          <w:p w14:paraId="63D78E53" w14:textId="77777777" w:rsidR="004131D8" w:rsidRPr="002F531A" w:rsidRDefault="004131D8" w:rsidP="001F674F">
            <w:pPr>
              <w:spacing w:before="120" w:after="120" w:line="240" w:lineRule="auto"/>
              <w:jc w:val="left"/>
              <w:rPr>
                <w:rFonts w:cs="Arial"/>
                <w:sz w:val="16"/>
                <w:szCs w:val="16"/>
              </w:rPr>
            </w:pPr>
            <w:r w:rsidRPr="002F531A">
              <w:rPr>
                <w:rFonts w:eastAsiaTheme="minorHAnsi" w:cs="Arial"/>
                <w:color w:val="000000"/>
                <w:sz w:val="16"/>
                <w:szCs w:val="16"/>
                <w:lang w:val="en-US" w:eastAsia="en-US"/>
              </w:rPr>
              <w:t>FLOOR, Others</w:t>
            </w:r>
          </w:p>
        </w:tc>
      </w:tr>
      <w:tr w:rsidR="004131D8" w:rsidRPr="002F531A" w14:paraId="40066899" w14:textId="77777777" w:rsidTr="006E1633">
        <w:trPr>
          <w:cantSplit/>
        </w:trPr>
        <w:tc>
          <w:tcPr>
            <w:tcW w:w="1364" w:type="dxa"/>
            <w:shd w:val="clear" w:color="auto" w:fill="auto"/>
            <w:vAlign w:val="center"/>
          </w:tcPr>
          <w:p w14:paraId="33630A5D" w14:textId="77777777" w:rsidR="004131D8" w:rsidRPr="002F531A" w:rsidRDefault="004131D8"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Size</w:t>
            </w:r>
          </w:p>
        </w:tc>
        <w:tc>
          <w:tcPr>
            <w:tcW w:w="1814" w:type="dxa"/>
            <w:shd w:val="clear" w:color="auto" w:fill="auto"/>
            <w:vAlign w:val="center"/>
          </w:tcPr>
          <w:p w14:paraId="799151C5" w14:textId="77777777" w:rsidR="004131D8" w:rsidRPr="002F531A" w:rsidRDefault="004131D8"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Size of the store (in case of retail)</w:t>
            </w:r>
          </w:p>
        </w:tc>
        <w:tc>
          <w:tcPr>
            <w:tcW w:w="720" w:type="dxa"/>
            <w:shd w:val="clear" w:color="auto" w:fill="auto"/>
            <w:vAlign w:val="center"/>
          </w:tcPr>
          <w:p w14:paraId="56FAF76A" w14:textId="77777777" w:rsidR="004131D8" w:rsidRPr="002F531A" w:rsidRDefault="004131D8"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74F2794B" w14:textId="77777777" w:rsidR="004131D8" w:rsidRPr="002F531A" w:rsidRDefault="004131D8"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540" w:type="dxa"/>
            <w:shd w:val="clear" w:color="auto" w:fill="auto"/>
            <w:vAlign w:val="center"/>
          </w:tcPr>
          <w:p w14:paraId="15241FA5" w14:textId="77777777" w:rsidR="004131D8" w:rsidRPr="002F531A" w:rsidRDefault="004131D8"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25DEB7E9" w14:textId="77777777" w:rsidR="004131D8" w:rsidRPr="002F531A" w:rsidRDefault="004131D8" w:rsidP="006E1633">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6C423D9C" w14:textId="77777777" w:rsidR="004131D8" w:rsidRPr="002F531A" w:rsidRDefault="004131D8" w:rsidP="006E1633">
            <w:pPr>
              <w:spacing w:before="120" w:after="120" w:line="240" w:lineRule="auto"/>
              <w:jc w:val="left"/>
              <w:rPr>
                <w:rFonts w:cs="Arial"/>
                <w:sz w:val="16"/>
                <w:szCs w:val="16"/>
              </w:rPr>
            </w:pPr>
          </w:p>
        </w:tc>
        <w:tc>
          <w:tcPr>
            <w:tcW w:w="1710" w:type="dxa"/>
            <w:shd w:val="clear" w:color="auto" w:fill="auto"/>
            <w:vAlign w:val="center"/>
          </w:tcPr>
          <w:p w14:paraId="44426CF4" w14:textId="77777777" w:rsidR="004131D8" w:rsidRPr="002F531A" w:rsidRDefault="004131D8" w:rsidP="006E1633">
            <w:pPr>
              <w:spacing w:before="120" w:after="120" w:line="240" w:lineRule="auto"/>
              <w:jc w:val="left"/>
              <w:rPr>
                <w:rFonts w:cs="Arial"/>
                <w:sz w:val="16"/>
                <w:szCs w:val="16"/>
              </w:rPr>
            </w:pPr>
          </w:p>
        </w:tc>
        <w:tc>
          <w:tcPr>
            <w:tcW w:w="900" w:type="dxa"/>
            <w:shd w:val="clear" w:color="auto" w:fill="auto"/>
            <w:vAlign w:val="center"/>
          </w:tcPr>
          <w:p w14:paraId="435A9A0B" w14:textId="77777777" w:rsidR="004131D8" w:rsidRPr="002F531A" w:rsidRDefault="004131D8" w:rsidP="006E1633">
            <w:pPr>
              <w:spacing w:before="120" w:after="120" w:line="240" w:lineRule="auto"/>
              <w:jc w:val="left"/>
              <w:rPr>
                <w:rFonts w:cs="Arial"/>
                <w:sz w:val="16"/>
                <w:szCs w:val="16"/>
              </w:rPr>
            </w:pPr>
          </w:p>
        </w:tc>
        <w:tc>
          <w:tcPr>
            <w:tcW w:w="1530" w:type="dxa"/>
            <w:shd w:val="clear" w:color="auto" w:fill="auto"/>
            <w:vAlign w:val="center"/>
          </w:tcPr>
          <w:p w14:paraId="05D463D4" w14:textId="77777777" w:rsidR="004131D8" w:rsidRPr="002F531A" w:rsidRDefault="004131D8" w:rsidP="006E1633">
            <w:pPr>
              <w:spacing w:before="120" w:after="120" w:line="240" w:lineRule="auto"/>
              <w:jc w:val="left"/>
              <w:rPr>
                <w:rFonts w:cs="Arial"/>
                <w:sz w:val="16"/>
                <w:szCs w:val="16"/>
              </w:rPr>
            </w:pPr>
          </w:p>
        </w:tc>
      </w:tr>
      <w:tr w:rsidR="004131D8" w:rsidRPr="002F531A" w14:paraId="2DB33160" w14:textId="77777777" w:rsidTr="006E1633">
        <w:trPr>
          <w:cantSplit/>
        </w:trPr>
        <w:tc>
          <w:tcPr>
            <w:tcW w:w="1364" w:type="dxa"/>
            <w:shd w:val="clear" w:color="auto" w:fill="auto"/>
            <w:vAlign w:val="center"/>
          </w:tcPr>
          <w:p w14:paraId="50E79258" w14:textId="77777777" w:rsidR="004131D8" w:rsidRPr="002F531A" w:rsidRDefault="004131D8"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Table Count</w:t>
            </w:r>
          </w:p>
        </w:tc>
        <w:tc>
          <w:tcPr>
            <w:tcW w:w="1814" w:type="dxa"/>
            <w:shd w:val="clear" w:color="auto" w:fill="auto"/>
            <w:vAlign w:val="center"/>
          </w:tcPr>
          <w:p w14:paraId="5EE60EDC" w14:textId="77777777" w:rsidR="004131D8" w:rsidRPr="002F531A" w:rsidRDefault="004131D8"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(in case of retail)</w:t>
            </w:r>
          </w:p>
        </w:tc>
        <w:tc>
          <w:tcPr>
            <w:tcW w:w="720" w:type="dxa"/>
            <w:shd w:val="clear" w:color="auto" w:fill="auto"/>
            <w:vAlign w:val="center"/>
          </w:tcPr>
          <w:p w14:paraId="3AD50668" w14:textId="77777777" w:rsidR="004131D8" w:rsidRPr="002F531A" w:rsidRDefault="0097681F"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int</w:t>
            </w:r>
          </w:p>
        </w:tc>
        <w:tc>
          <w:tcPr>
            <w:tcW w:w="540" w:type="dxa"/>
            <w:shd w:val="clear" w:color="auto" w:fill="auto"/>
            <w:vAlign w:val="center"/>
          </w:tcPr>
          <w:p w14:paraId="1963A09F" w14:textId="77777777" w:rsidR="004131D8" w:rsidRPr="002F531A" w:rsidRDefault="004131D8"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540" w:type="dxa"/>
            <w:shd w:val="clear" w:color="auto" w:fill="auto"/>
            <w:vAlign w:val="center"/>
          </w:tcPr>
          <w:p w14:paraId="1E15A943" w14:textId="77777777" w:rsidR="004131D8" w:rsidRPr="002F531A" w:rsidRDefault="004131D8"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400B3D57" w14:textId="77777777" w:rsidR="004131D8" w:rsidRPr="002F531A" w:rsidRDefault="004131D8" w:rsidP="006E1633">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0A3D0FD2" w14:textId="77777777" w:rsidR="004131D8" w:rsidRPr="002F531A" w:rsidRDefault="004131D8" w:rsidP="006E1633">
            <w:pPr>
              <w:spacing w:before="120" w:after="120" w:line="240" w:lineRule="auto"/>
              <w:jc w:val="left"/>
              <w:rPr>
                <w:rFonts w:cs="Arial"/>
                <w:sz w:val="16"/>
                <w:szCs w:val="16"/>
              </w:rPr>
            </w:pPr>
          </w:p>
        </w:tc>
        <w:tc>
          <w:tcPr>
            <w:tcW w:w="1710" w:type="dxa"/>
            <w:shd w:val="clear" w:color="auto" w:fill="auto"/>
            <w:vAlign w:val="center"/>
          </w:tcPr>
          <w:p w14:paraId="63949D44" w14:textId="77777777" w:rsidR="004131D8" w:rsidRPr="002F531A" w:rsidRDefault="004131D8" w:rsidP="006E1633">
            <w:pPr>
              <w:spacing w:before="120" w:after="120" w:line="240" w:lineRule="auto"/>
              <w:jc w:val="left"/>
              <w:rPr>
                <w:rFonts w:cs="Arial"/>
                <w:sz w:val="16"/>
                <w:szCs w:val="16"/>
              </w:rPr>
            </w:pPr>
          </w:p>
        </w:tc>
        <w:tc>
          <w:tcPr>
            <w:tcW w:w="900" w:type="dxa"/>
            <w:shd w:val="clear" w:color="auto" w:fill="auto"/>
            <w:vAlign w:val="center"/>
          </w:tcPr>
          <w:p w14:paraId="57621976" w14:textId="77777777" w:rsidR="004131D8" w:rsidRPr="002F531A" w:rsidRDefault="004131D8" w:rsidP="006E1633">
            <w:pPr>
              <w:spacing w:before="120" w:after="120" w:line="240" w:lineRule="auto"/>
              <w:jc w:val="left"/>
              <w:rPr>
                <w:rFonts w:cs="Arial"/>
                <w:sz w:val="16"/>
                <w:szCs w:val="16"/>
              </w:rPr>
            </w:pPr>
          </w:p>
        </w:tc>
        <w:tc>
          <w:tcPr>
            <w:tcW w:w="1530" w:type="dxa"/>
            <w:shd w:val="clear" w:color="auto" w:fill="auto"/>
            <w:vAlign w:val="center"/>
          </w:tcPr>
          <w:p w14:paraId="6977A2F3" w14:textId="77777777" w:rsidR="004131D8" w:rsidRPr="002F531A" w:rsidRDefault="004131D8" w:rsidP="006E1633">
            <w:pPr>
              <w:spacing w:before="120" w:after="120" w:line="240" w:lineRule="auto"/>
              <w:jc w:val="left"/>
              <w:rPr>
                <w:rFonts w:cs="Arial"/>
                <w:sz w:val="16"/>
                <w:szCs w:val="16"/>
              </w:rPr>
            </w:pPr>
          </w:p>
        </w:tc>
      </w:tr>
      <w:tr w:rsidR="004131D8" w:rsidRPr="002F531A" w14:paraId="604518F6" w14:textId="77777777" w:rsidTr="006E1633">
        <w:trPr>
          <w:cantSplit/>
        </w:trPr>
        <w:tc>
          <w:tcPr>
            <w:tcW w:w="1364" w:type="dxa"/>
            <w:shd w:val="clear" w:color="auto" w:fill="auto"/>
            <w:vAlign w:val="center"/>
          </w:tcPr>
          <w:p w14:paraId="4E79F555" w14:textId="77777777" w:rsidR="004131D8" w:rsidRPr="002F531A" w:rsidRDefault="004131D8"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Address</w:t>
            </w:r>
          </w:p>
        </w:tc>
        <w:tc>
          <w:tcPr>
            <w:tcW w:w="1814" w:type="dxa"/>
            <w:shd w:val="clear" w:color="auto" w:fill="auto"/>
            <w:vAlign w:val="center"/>
          </w:tcPr>
          <w:p w14:paraId="37C5A654" w14:textId="77777777" w:rsidR="004131D8" w:rsidRPr="002F531A" w:rsidRDefault="004131D8"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Store address</w:t>
            </w:r>
          </w:p>
        </w:tc>
        <w:tc>
          <w:tcPr>
            <w:tcW w:w="720" w:type="dxa"/>
            <w:shd w:val="clear" w:color="auto" w:fill="auto"/>
            <w:vAlign w:val="center"/>
          </w:tcPr>
          <w:p w14:paraId="348AC64C" w14:textId="77777777" w:rsidR="004131D8" w:rsidRPr="002F531A" w:rsidRDefault="004131D8"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4AE62D06" w14:textId="77777777" w:rsidR="004131D8" w:rsidRPr="002F531A" w:rsidRDefault="004131D8"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540" w:type="dxa"/>
            <w:shd w:val="clear" w:color="auto" w:fill="auto"/>
            <w:vAlign w:val="center"/>
          </w:tcPr>
          <w:p w14:paraId="7B5A09BB" w14:textId="77777777" w:rsidR="004131D8" w:rsidRPr="002F531A" w:rsidRDefault="004131D8"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483440DF" w14:textId="77777777" w:rsidR="004131D8" w:rsidRPr="002F531A" w:rsidRDefault="004131D8" w:rsidP="006E1633">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17A98142" w14:textId="77777777" w:rsidR="004131D8" w:rsidRPr="002F531A" w:rsidRDefault="004131D8" w:rsidP="006E1633">
            <w:pPr>
              <w:spacing w:before="120" w:after="120" w:line="240" w:lineRule="auto"/>
              <w:jc w:val="left"/>
              <w:rPr>
                <w:rFonts w:cs="Arial"/>
                <w:sz w:val="16"/>
                <w:szCs w:val="16"/>
              </w:rPr>
            </w:pPr>
          </w:p>
        </w:tc>
        <w:tc>
          <w:tcPr>
            <w:tcW w:w="1710" w:type="dxa"/>
            <w:shd w:val="clear" w:color="auto" w:fill="auto"/>
            <w:vAlign w:val="center"/>
          </w:tcPr>
          <w:p w14:paraId="5CD07713" w14:textId="77777777" w:rsidR="004131D8" w:rsidRPr="002F531A" w:rsidRDefault="004131D8" w:rsidP="006E1633">
            <w:pPr>
              <w:spacing w:before="120" w:after="120" w:line="240" w:lineRule="auto"/>
              <w:jc w:val="left"/>
              <w:rPr>
                <w:rFonts w:cs="Arial"/>
                <w:sz w:val="16"/>
                <w:szCs w:val="16"/>
              </w:rPr>
            </w:pPr>
          </w:p>
        </w:tc>
        <w:tc>
          <w:tcPr>
            <w:tcW w:w="900" w:type="dxa"/>
            <w:shd w:val="clear" w:color="auto" w:fill="auto"/>
            <w:vAlign w:val="center"/>
          </w:tcPr>
          <w:p w14:paraId="4474F349" w14:textId="77777777" w:rsidR="004131D8" w:rsidRPr="002F531A" w:rsidRDefault="004131D8" w:rsidP="006E1633">
            <w:pPr>
              <w:spacing w:before="120" w:after="120" w:line="240" w:lineRule="auto"/>
              <w:jc w:val="left"/>
              <w:rPr>
                <w:rFonts w:cs="Arial"/>
                <w:sz w:val="16"/>
                <w:szCs w:val="16"/>
              </w:rPr>
            </w:pPr>
          </w:p>
        </w:tc>
        <w:tc>
          <w:tcPr>
            <w:tcW w:w="1530" w:type="dxa"/>
            <w:shd w:val="clear" w:color="auto" w:fill="auto"/>
            <w:vAlign w:val="center"/>
          </w:tcPr>
          <w:p w14:paraId="55A61A20" w14:textId="77777777" w:rsidR="004131D8" w:rsidRPr="002F531A" w:rsidRDefault="004131D8" w:rsidP="006E1633">
            <w:pPr>
              <w:spacing w:before="120" w:after="120" w:line="240" w:lineRule="auto"/>
              <w:jc w:val="left"/>
              <w:rPr>
                <w:rFonts w:cs="Arial"/>
                <w:sz w:val="16"/>
                <w:szCs w:val="16"/>
              </w:rPr>
            </w:pPr>
          </w:p>
        </w:tc>
      </w:tr>
      <w:tr w:rsidR="00483AA6" w:rsidRPr="002F531A" w14:paraId="34CAF6E5" w14:textId="77777777" w:rsidTr="006E1633">
        <w:trPr>
          <w:cantSplit/>
        </w:trPr>
        <w:tc>
          <w:tcPr>
            <w:tcW w:w="1364" w:type="dxa"/>
            <w:shd w:val="clear" w:color="auto" w:fill="auto"/>
            <w:vAlign w:val="center"/>
          </w:tcPr>
          <w:p w14:paraId="55DB7F51" w14:textId="77777777" w:rsidR="00483AA6" w:rsidRPr="002F531A" w:rsidRDefault="00483AA6" w:rsidP="006E1633">
            <w:pPr>
              <w:pStyle w:val="Subtitle"/>
              <w:spacing w:after="120" w:line="240" w:lineRule="auto"/>
              <w:jc w:val="left"/>
              <w:rPr>
                <w:rFonts w:ascii="Arial" w:hAnsi="Arial" w:cs="Arial"/>
                <w:b w:val="0"/>
                <w:i/>
                <w:sz w:val="16"/>
                <w:szCs w:val="16"/>
              </w:rPr>
            </w:pPr>
            <w:r w:rsidRPr="002F531A">
              <w:rPr>
                <w:rFonts w:ascii="Arial" w:hAnsi="Arial" w:cs="Arial"/>
                <w:b w:val="0"/>
                <w:i/>
                <w:sz w:val="16"/>
                <w:szCs w:val="16"/>
              </w:rPr>
              <w:t>Contact No</w:t>
            </w:r>
            <w:r w:rsidR="00E740A1" w:rsidRPr="002F531A">
              <w:rPr>
                <w:rFonts w:ascii="Arial" w:hAnsi="Arial" w:cs="Arial"/>
                <w:b w:val="0"/>
                <w:i/>
                <w:sz w:val="16"/>
                <w:szCs w:val="16"/>
              </w:rPr>
              <w:t xml:space="preserve"> 1</w:t>
            </w:r>
          </w:p>
        </w:tc>
        <w:tc>
          <w:tcPr>
            <w:tcW w:w="1814" w:type="dxa"/>
            <w:shd w:val="clear" w:color="auto" w:fill="auto"/>
            <w:vAlign w:val="center"/>
          </w:tcPr>
          <w:p w14:paraId="60B01A1E" w14:textId="77777777" w:rsidR="00483AA6" w:rsidRPr="002F531A" w:rsidRDefault="00483AA6" w:rsidP="006E1633">
            <w:pPr>
              <w:pStyle w:val="Tabletext0"/>
              <w:spacing w:before="120" w:after="120" w:line="240" w:lineRule="auto"/>
              <w:jc w:val="left"/>
              <w:rPr>
                <w:rFonts w:ascii="Arial" w:hAnsi="Arial" w:cs="Arial"/>
                <w:i/>
                <w:sz w:val="16"/>
                <w:szCs w:val="16"/>
              </w:rPr>
            </w:pPr>
            <w:r w:rsidRPr="002F531A">
              <w:rPr>
                <w:rFonts w:ascii="Arial" w:hAnsi="Arial" w:cs="Arial"/>
                <w:i/>
                <w:sz w:val="16"/>
                <w:szCs w:val="16"/>
              </w:rPr>
              <w:t xml:space="preserve">Contact no </w:t>
            </w:r>
            <w:r w:rsidR="00E740A1" w:rsidRPr="002F531A">
              <w:rPr>
                <w:rFonts w:ascii="Arial" w:hAnsi="Arial" w:cs="Arial"/>
                <w:i/>
                <w:sz w:val="16"/>
                <w:szCs w:val="16"/>
              </w:rPr>
              <w:t>1</w:t>
            </w:r>
          </w:p>
        </w:tc>
        <w:tc>
          <w:tcPr>
            <w:tcW w:w="720" w:type="dxa"/>
            <w:shd w:val="clear" w:color="auto" w:fill="auto"/>
            <w:vAlign w:val="center"/>
          </w:tcPr>
          <w:p w14:paraId="5EE6ECFA" w14:textId="77777777" w:rsidR="00483AA6" w:rsidRPr="002F531A" w:rsidRDefault="005D7F5E" w:rsidP="006E1633">
            <w:pPr>
              <w:pStyle w:val="Tabletext0"/>
              <w:spacing w:before="120" w:after="120" w:line="240" w:lineRule="auto"/>
              <w:jc w:val="left"/>
              <w:rPr>
                <w:rFonts w:ascii="Arial" w:hAnsi="Arial" w:cs="Arial"/>
                <w:i/>
                <w:sz w:val="16"/>
                <w:szCs w:val="16"/>
              </w:rPr>
            </w:pPr>
            <w:r w:rsidRPr="002F531A">
              <w:rPr>
                <w:rFonts w:ascii="Arial" w:hAnsi="Arial" w:cs="Arial"/>
                <w:i/>
                <w:sz w:val="16"/>
                <w:szCs w:val="16"/>
              </w:rPr>
              <w:t>Number</w:t>
            </w:r>
          </w:p>
        </w:tc>
        <w:tc>
          <w:tcPr>
            <w:tcW w:w="540" w:type="dxa"/>
            <w:shd w:val="clear" w:color="auto" w:fill="auto"/>
            <w:vAlign w:val="center"/>
          </w:tcPr>
          <w:p w14:paraId="5C1E2B3B" w14:textId="77777777" w:rsidR="00483AA6" w:rsidRPr="002F531A" w:rsidRDefault="00483AA6" w:rsidP="006E1633">
            <w:pPr>
              <w:pStyle w:val="Tabletext0"/>
              <w:spacing w:before="120" w:after="120" w:line="240" w:lineRule="auto"/>
              <w:jc w:val="left"/>
              <w:rPr>
                <w:rFonts w:ascii="Arial" w:hAnsi="Arial" w:cs="Arial"/>
                <w:i/>
                <w:sz w:val="16"/>
                <w:szCs w:val="16"/>
              </w:rPr>
            </w:pPr>
            <w:r w:rsidRPr="002F531A">
              <w:rPr>
                <w:rFonts w:ascii="Arial" w:hAnsi="Arial" w:cs="Arial"/>
                <w:i/>
                <w:sz w:val="16"/>
                <w:szCs w:val="16"/>
              </w:rPr>
              <w:t>N</w:t>
            </w:r>
          </w:p>
        </w:tc>
        <w:tc>
          <w:tcPr>
            <w:tcW w:w="540" w:type="dxa"/>
            <w:shd w:val="clear" w:color="auto" w:fill="auto"/>
            <w:vAlign w:val="center"/>
          </w:tcPr>
          <w:p w14:paraId="0C6D4C4E" w14:textId="77777777" w:rsidR="00483AA6" w:rsidRPr="002F531A" w:rsidRDefault="00483AA6" w:rsidP="006E1633">
            <w:pPr>
              <w:pStyle w:val="Tabletext0"/>
              <w:spacing w:before="120" w:after="120" w:line="240" w:lineRule="auto"/>
              <w:jc w:val="left"/>
              <w:rPr>
                <w:rFonts w:ascii="Arial" w:hAnsi="Arial" w:cs="Arial"/>
                <w:i/>
                <w:sz w:val="16"/>
                <w:szCs w:val="16"/>
              </w:rPr>
            </w:pPr>
            <w:r w:rsidRPr="002F531A">
              <w:rPr>
                <w:rFonts w:ascii="Arial" w:hAnsi="Arial" w:cs="Arial"/>
                <w:i/>
                <w:sz w:val="16"/>
                <w:szCs w:val="16"/>
              </w:rPr>
              <w:t>D</w:t>
            </w:r>
          </w:p>
        </w:tc>
        <w:tc>
          <w:tcPr>
            <w:tcW w:w="450" w:type="dxa"/>
            <w:shd w:val="clear" w:color="auto" w:fill="auto"/>
            <w:vAlign w:val="center"/>
          </w:tcPr>
          <w:p w14:paraId="581505F4" w14:textId="77777777" w:rsidR="00483AA6" w:rsidRPr="002F531A" w:rsidRDefault="00483AA6" w:rsidP="006E1633">
            <w:pPr>
              <w:spacing w:before="120" w:after="120" w:line="240" w:lineRule="auto"/>
              <w:jc w:val="left"/>
              <w:rPr>
                <w:rFonts w:cs="Arial"/>
                <w:i/>
                <w:sz w:val="16"/>
                <w:szCs w:val="16"/>
              </w:rPr>
            </w:pPr>
            <w:r w:rsidRPr="002F531A">
              <w:rPr>
                <w:rFonts w:cs="Arial"/>
                <w:i/>
                <w:sz w:val="16"/>
                <w:szCs w:val="16"/>
              </w:rPr>
              <w:t>N</w:t>
            </w:r>
          </w:p>
        </w:tc>
        <w:tc>
          <w:tcPr>
            <w:tcW w:w="1170" w:type="dxa"/>
            <w:shd w:val="clear" w:color="auto" w:fill="auto"/>
            <w:vAlign w:val="center"/>
          </w:tcPr>
          <w:p w14:paraId="399255A1" w14:textId="77777777" w:rsidR="00483AA6" w:rsidRPr="002F531A" w:rsidRDefault="00483AA6" w:rsidP="006E1633">
            <w:pPr>
              <w:spacing w:before="120" w:after="120" w:line="240" w:lineRule="auto"/>
              <w:jc w:val="left"/>
              <w:rPr>
                <w:rFonts w:cs="Arial"/>
                <w:sz w:val="16"/>
                <w:szCs w:val="16"/>
              </w:rPr>
            </w:pPr>
          </w:p>
        </w:tc>
        <w:tc>
          <w:tcPr>
            <w:tcW w:w="1710" w:type="dxa"/>
            <w:shd w:val="clear" w:color="auto" w:fill="auto"/>
            <w:vAlign w:val="center"/>
          </w:tcPr>
          <w:p w14:paraId="3DEBE239" w14:textId="77777777" w:rsidR="00483AA6" w:rsidRPr="002F531A" w:rsidRDefault="00483AA6" w:rsidP="006E1633">
            <w:pPr>
              <w:spacing w:before="120" w:after="120" w:line="240" w:lineRule="auto"/>
              <w:jc w:val="left"/>
              <w:rPr>
                <w:rFonts w:cs="Arial"/>
                <w:sz w:val="16"/>
                <w:szCs w:val="16"/>
              </w:rPr>
            </w:pPr>
          </w:p>
        </w:tc>
        <w:tc>
          <w:tcPr>
            <w:tcW w:w="900" w:type="dxa"/>
            <w:shd w:val="clear" w:color="auto" w:fill="auto"/>
            <w:vAlign w:val="center"/>
          </w:tcPr>
          <w:p w14:paraId="1D526B4B" w14:textId="77777777" w:rsidR="00483AA6" w:rsidRPr="002F531A" w:rsidRDefault="00483AA6" w:rsidP="006E1633">
            <w:pPr>
              <w:spacing w:before="120" w:after="120" w:line="240" w:lineRule="auto"/>
              <w:jc w:val="left"/>
              <w:rPr>
                <w:rFonts w:cs="Arial"/>
                <w:sz w:val="16"/>
                <w:szCs w:val="16"/>
              </w:rPr>
            </w:pPr>
          </w:p>
        </w:tc>
        <w:tc>
          <w:tcPr>
            <w:tcW w:w="1530" w:type="dxa"/>
            <w:shd w:val="clear" w:color="auto" w:fill="auto"/>
            <w:vAlign w:val="center"/>
          </w:tcPr>
          <w:p w14:paraId="7DEAD3C4" w14:textId="77777777" w:rsidR="00483AA6" w:rsidRPr="002F531A" w:rsidRDefault="00483AA6" w:rsidP="006E1633">
            <w:pPr>
              <w:spacing w:before="120" w:after="120" w:line="240" w:lineRule="auto"/>
              <w:jc w:val="left"/>
              <w:rPr>
                <w:rFonts w:cs="Arial"/>
                <w:sz w:val="16"/>
                <w:szCs w:val="16"/>
              </w:rPr>
            </w:pPr>
          </w:p>
        </w:tc>
      </w:tr>
      <w:tr w:rsidR="00E740A1" w:rsidRPr="002F531A" w14:paraId="40A031CD" w14:textId="77777777" w:rsidTr="006E1633">
        <w:trPr>
          <w:cantSplit/>
        </w:trPr>
        <w:tc>
          <w:tcPr>
            <w:tcW w:w="1364" w:type="dxa"/>
            <w:shd w:val="clear" w:color="auto" w:fill="auto"/>
            <w:vAlign w:val="center"/>
          </w:tcPr>
          <w:p w14:paraId="696E9039" w14:textId="77777777" w:rsidR="00E740A1" w:rsidRPr="002F531A" w:rsidRDefault="00E740A1" w:rsidP="00CB2A56">
            <w:pPr>
              <w:pStyle w:val="Subtitle"/>
              <w:spacing w:after="120" w:line="240" w:lineRule="auto"/>
              <w:jc w:val="left"/>
              <w:rPr>
                <w:rFonts w:ascii="Arial" w:hAnsi="Arial" w:cs="Arial"/>
                <w:b w:val="0"/>
                <w:i/>
                <w:sz w:val="16"/>
                <w:szCs w:val="16"/>
              </w:rPr>
            </w:pPr>
            <w:r w:rsidRPr="002F531A">
              <w:rPr>
                <w:rFonts w:ascii="Arial" w:hAnsi="Arial" w:cs="Arial"/>
                <w:b w:val="0"/>
                <w:i/>
                <w:sz w:val="16"/>
                <w:szCs w:val="16"/>
              </w:rPr>
              <w:t>Contact No 2</w:t>
            </w:r>
          </w:p>
        </w:tc>
        <w:tc>
          <w:tcPr>
            <w:tcW w:w="1814" w:type="dxa"/>
            <w:shd w:val="clear" w:color="auto" w:fill="auto"/>
            <w:vAlign w:val="center"/>
          </w:tcPr>
          <w:p w14:paraId="519FBD29" w14:textId="77777777" w:rsidR="00E740A1" w:rsidRPr="002F531A" w:rsidRDefault="00E740A1" w:rsidP="00CB2A56">
            <w:pPr>
              <w:pStyle w:val="Tabletext0"/>
              <w:spacing w:before="120" w:after="120" w:line="240" w:lineRule="auto"/>
              <w:jc w:val="left"/>
              <w:rPr>
                <w:rFonts w:ascii="Arial" w:hAnsi="Arial" w:cs="Arial"/>
                <w:i/>
                <w:sz w:val="16"/>
                <w:szCs w:val="16"/>
              </w:rPr>
            </w:pPr>
            <w:r w:rsidRPr="002F531A">
              <w:rPr>
                <w:rFonts w:ascii="Arial" w:hAnsi="Arial" w:cs="Arial"/>
                <w:i/>
                <w:sz w:val="16"/>
                <w:szCs w:val="16"/>
              </w:rPr>
              <w:t>Contact no 2</w:t>
            </w:r>
          </w:p>
        </w:tc>
        <w:tc>
          <w:tcPr>
            <w:tcW w:w="720" w:type="dxa"/>
            <w:shd w:val="clear" w:color="auto" w:fill="auto"/>
            <w:vAlign w:val="center"/>
          </w:tcPr>
          <w:p w14:paraId="7828C1A8" w14:textId="77777777" w:rsidR="00E740A1" w:rsidRPr="002F531A" w:rsidRDefault="00E740A1" w:rsidP="00CB2A56">
            <w:pPr>
              <w:pStyle w:val="Tabletext0"/>
              <w:spacing w:before="120" w:after="120" w:line="240" w:lineRule="auto"/>
              <w:jc w:val="left"/>
              <w:rPr>
                <w:rFonts w:ascii="Arial" w:hAnsi="Arial" w:cs="Arial"/>
                <w:i/>
                <w:sz w:val="16"/>
                <w:szCs w:val="16"/>
              </w:rPr>
            </w:pPr>
            <w:r w:rsidRPr="002F531A">
              <w:rPr>
                <w:rFonts w:ascii="Arial" w:hAnsi="Arial" w:cs="Arial"/>
                <w:i/>
                <w:sz w:val="16"/>
                <w:szCs w:val="16"/>
              </w:rPr>
              <w:t>Number</w:t>
            </w:r>
          </w:p>
        </w:tc>
        <w:tc>
          <w:tcPr>
            <w:tcW w:w="540" w:type="dxa"/>
            <w:shd w:val="clear" w:color="auto" w:fill="auto"/>
            <w:vAlign w:val="center"/>
          </w:tcPr>
          <w:p w14:paraId="4E9A3C39" w14:textId="77777777" w:rsidR="00E740A1" w:rsidRPr="002F531A" w:rsidRDefault="00E740A1" w:rsidP="00CB2A56">
            <w:pPr>
              <w:pStyle w:val="Tabletext0"/>
              <w:spacing w:before="120" w:after="120" w:line="240" w:lineRule="auto"/>
              <w:jc w:val="left"/>
              <w:rPr>
                <w:rFonts w:ascii="Arial" w:hAnsi="Arial" w:cs="Arial"/>
                <w:i/>
                <w:sz w:val="16"/>
                <w:szCs w:val="16"/>
              </w:rPr>
            </w:pPr>
            <w:r w:rsidRPr="002F531A">
              <w:rPr>
                <w:rFonts w:ascii="Arial" w:hAnsi="Arial" w:cs="Arial"/>
                <w:i/>
                <w:sz w:val="16"/>
                <w:szCs w:val="16"/>
              </w:rPr>
              <w:t>N</w:t>
            </w:r>
          </w:p>
        </w:tc>
        <w:tc>
          <w:tcPr>
            <w:tcW w:w="540" w:type="dxa"/>
            <w:shd w:val="clear" w:color="auto" w:fill="auto"/>
            <w:vAlign w:val="center"/>
          </w:tcPr>
          <w:p w14:paraId="0E0529A8" w14:textId="77777777" w:rsidR="00E740A1" w:rsidRPr="002F531A" w:rsidRDefault="00E740A1" w:rsidP="00CB2A56">
            <w:pPr>
              <w:pStyle w:val="Tabletext0"/>
              <w:spacing w:before="120" w:after="120" w:line="240" w:lineRule="auto"/>
              <w:jc w:val="left"/>
              <w:rPr>
                <w:rFonts w:ascii="Arial" w:hAnsi="Arial" w:cs="Arial"/>
                <w:i/>
                <w:sz w:val="16"/>
                <w:szCs w:val="16"/>
              </w:rPr>
            </w:pPr>
            <w:r w:rsidRPr="002F531A">
              <w:rPr>
                <w:rFonts w:ascii="Arial" w:hAnsi="Arial" w:cs="Arial"/>
                <w:i/>
                <w:sz w:val="16"/>
                <w:szCs w:val="16"/>
              </w:rPr>
              <w:t>D</w:t>
            </w:r>
          </w:p>
        </w:tc>
        <w:tc>
          <w:tcPr>
            <w:tcW w:w="450" w:type="dxa"/>
            <w:shd w:val="clear" w:color="auto" w:fill="auto"/>
            <w:vAlign w:val="center"/>
          </w:tcPr>
          <w:p w14:paraId="771BC86D" w14:textId="77777777" w:rsidR="00E740A1" w:rsidRPr="002F531A" w:rsidRDefault="00E740A1" w:rsidP="00CB2A56">
            <w:pPr>
              <w:spacing w:before="120" w:after="120" w:line="240" w:lineRule="auto"/>
              <w:jc w:val="left"/>
              <w:rPr>
                <w:rFonts w:cs="Arial"/>
                <w:i/>
                <w:sz w:val="16"/>
                <w:szCs w:val="16"/>
              </w:rPr>
            </w:pPr>
            <w:r w:rsidRPr="002F531A">
              <w:rPr>
                <w:rFonts w:cs="Arial"/>
                <w:i/>
                <w:sz w:val="16"/>
                <w:szCs w:val="16"/>
              </w:rPr>
              <w:t>N</w:t>
            </w:r>
          </w:p>
        </w:tc>
        <w:tc>
          <w:tcPr>
            <w:tcW w:w="1170" w:type="dxa"/>
            <w:shd w:val="clear" w:color="auto" w:fill="auto"/>
            <w:vAlign w:val="center"/>
          </w:tcPr>
          <w:p w14:paraId="7FE4F8DA" w14:textId="77777777" w:rsidR="00E740A1" w:rsidRPr="002F531A" w:rsidRDefault="00E740A1" w:rsidP="00CB2A56">
            <w:pPr>
              <w:spacing w:before="120" w:after="120" w:line="240" w:lineRule="auto"/>
              <w:jc w:val="left"/>
              <w:rPr>
                <w:rFonts w:cs="Arial"/>
                <w:sz w:val="16"/>
                <w:szCs w:val="16"/>
              </w:rPr>
            </w:pPr>
          </w:p>
        </w:tc>
        <w:tc>
          <w:tcPr>
            <w:tcW w:w="1710" w:type="dxa"/>
            <w:shd w:val="clear" w:color="auto" w:fill="auto"/>
            <w:vAlign w:val="center"/>
          </w:tcPr>
          <w:p w14:paraId="0E2BBBC2" w14:textId="77777777" w:rsidR="00E740A1" w:rsidRPr="002F531A" w:rsidRDefault="00E740A1" w:rsidP="006E1633">
            <w:pPr>
              <w:spacing w:before="120" w:after="120" w:line="240" w:lineRule="auto"/>
              <w:jc w:val="left"/>
              <w:rPr>
                <w:rFonts w:cs="Arial"/>
                <w:sz w:val="16"/>
                <w:szCs w:val="16"/>
              </w:rPr>
            </w:pPr>
          </w:p>
        </w:tc>
        <w:tc>
          <w:tcPr>
            <w:tcW w:w="900" w:type="dxa"/>
            <w:shd w:val="clear" w:color="auto" w:fill="auto"/>
            <w:vAlign w:val="center"/>
          </w:tcPr>
          <w:p w14:paraId="3ECEBEFE" w14:textId="77777777" w:rsidR="00E740A1" w:rsidRPr="002F531A" w:rsidRDefault="00E740A1" w:rsidP="006E1633">
            <w:pPr>
              <w:spacing w:before="120" w:after="120" w:line="240" w:lineRule="auto"/>
              <w:jc w:val="left"/>
              <w:rPr>
                <w:rFonts w:cs="Arial"/>
                <w:sz w:val="16"/>
                <w:szCs w:val="16"/>
              </w:rPr>
            </w:pPr>
          </w:p>
        </w:tc>
        <w:tc>
          <w:tcPr>
            <w:tcW w:w="1530" w:type="dxa"/>
            <w:shd w:val="clear" w:color="auto" w:fill="auto"/>
            <w:vAlign w:val="center"/>
          </w:tcPr>
          <w:p w14:paraId="1C81F4FC" w14:textId="77777777" w:rsidR="00E740A1" w:rsidRPr="002F531A" w:rsidRDefault="00E740A1" w:rsidP="006E1633">
            <w:pPr>
              <w:spacing w:before="120" w:after="120" w:line="240" w:lineRule="auto"/>
              <w:jc w:val="left"/>
              <w:rPr>
                <w:rFonts w:cs="Arial"/>
                <w:sz w:val="16"/>
                <w:szCs w:val="16"/>
              </w:rPr>
            </w:pPr>
          </w:p>
        </w:tc>
      </w:tr>
      <w:tr w:rsidR="00E740A1" w:rsidRPr="002F531A" w14:paraId="461ACD16" w14:textId="77777777" w:rsidTr="006E1633">
        <w:trPr>
          <w:cantSplit/>
        </w:trPr>
        <w:tc>
          <w:tcPr>
            <w:tcW w:w="1364" w:type="dxa"/>
            <w:shd w:val="clear" w:color="auto" w:fill="auto"/>
            <w:vAlign w:val="center"/>
          </w:tcPr>
          <w:p w14:paraId="5CA35F89" w14:textId="77777777" w:rsidR="00E740A1" w:rsidRPr="002F531A" w:rsidRDefault="00E740A1" w:rsidP="006E1633">
            <w:pPr>
              <w:pStyle w:val="Subtitle"/>
              <w:spacing w:after="120" w:line="240" w:lineRule="auto"/>
              <w:jc w:val="left"/>
              <w:rPr>
                <w:rFonts w:ascii="Arial" w:hAnsi="Arial" w:cs="Arial"/>
                <w:b w:val="0"/>
                <w:i/>
                <w:sz w:val="16"/>
                <w:szCs w:val="16"/>
              </w:rPr>
            </w:pPr>
            <w:r w:rsidRPr="002F531A">
              <w:rPr>
                <w:rFonts w:ascii="Arial" w:hAnsi="Arial" w:cs="Arial"/>
                <w:b w:val="0"/>
                <w:i/>
                <w:sz w:val="16"/>
                <w:szCs w:val="16"/>
              </w:rPr>
              <w:t>Email ID</w:t>
            </w:r>
          </w:p>
        </w:tc>
        <w:tc>
          <w:tcPr>
            <w:tcW w:w="1814" w:type="dxa"/>
            <w:shd w:val="clear" w:color="auto" w:fill="auto"/>
            <w:vAlign w:val="center"/>
          </w:tcPr>
          <w:p w14:paraId="0294F15A" w14:textId="77777777" w:rsidR="00E740A1" w:rsidRPr="002F531A" w:rsidRDefault="00E740A1" w:rsidP="006E1633">
            <w:pPr>
              <w:pStyle w:val="Tabletext0"/>
              <w:spacing w:before="120" w:after="120" w:line="240" w:lineRule="auto"/>
              <w:jc w:val="left"/>
              <w:rPr>
                <w:rFonts w:ascii="Arial" w:hAnsi="Arial" w:cs="Arial"/>
                <w:i/>
                <w:sz w:val="16"/>
                <w:szCs w:val="16"/>
              </w:rPr>
            </w:pPr>
            <w:r w:rsidRPr="002F531A">
              <w:rPr>
                <w:rFonts w:ascii="Arial" w:hAnsi="Arial" w:cs="Arial"/>
                <w:i/>
                <w:sz w:val="16"/>
                <w:szCs w:val="16"/>
              </w:rPr>
              <w:t>Store Email ID</w:t>
            </w:r>
          </w:p>
        </w:tc>
        <w:tc>
          <w:tcPr>
            <w:tcW w:w="720" w:type="dxa"/>
            <w:shd w:val="clear" w:color="auto" w:fill="auto"/>
            <w:vAlign w:val="center"/>
          </w:tcPr>
          <w:p w14:paraId="26FBB05C" w14:textId="77777777" w:rsidR="00E740A1" w:rsidRPr="002F531A" w:rsidRDefault="00E740A1" w:rsidP="00261A72">
            <w:pPr>
              <w:pStyle w:val="Tabletext0"/>
              <w:spacing w:before="120" w:after="120" w:line="240" w:lineRule="auto"/>
              <w:jc w:val="left"/>
              <w:rPr>
                <w:rFonts w:ascii="Arial" w:hAnsi="Arial" w:cs="Arial"/>
                <w:i/>
                <w:sz w:val="16"/>
                <w:szCs w:val="16"/>
              </w:rPr>
            </w:pPr>
            <w:r w:rsidRPr="002F531A">
              <w:rPr>
                <w:rFonts w:ascii="Arial" w:hAnsi="Arial" w:cs="Arial"/>
                <w:i/>
                <w:sz w:val="16"/>
                <w:szCs w:val="16"/>
              </w:rPr>
              <w:t>Text</w:t>
            </w:r>
          </w:p>
        </w:tc>
        <w:tc>
          <w:tcPr>
            <w:tcW w:w="540" w:type="dxa"/>
            <w:shd w:val="clear" w:color="auto" w:fill="auto"/>
            <w:vAlign w:val="center"/>
          </w:tcPr>
          <w:p w14:paraId="20A988C7" w14:textId="77777777" w:rsidR="00E740A1" w:rsidRPr="002F531A" w:rsidRDefault="00E740A1" w:rsidP="00261A72">
            <w:pPr>
              <w:pStyle w:val="Tabletext0"/>
              <w:spacing w:before="120" w:after="120" w:line="240" w:lineRule="auto"/>
              <w:jc w:val="left"/>
              <w:rPr>
                <w:rFonts w:ascii="Arial" w:hAnsi="Arial" w:cs="Arial"/>
                <w:i/>
                <w:sz w:val="16"/>
                <w:szCs w:val="16"/>
              </w:rPr>
            </w:pPr>
            <w:r w:rsidRPr="002F531A">
              <w:rPr>
                <w:rFonts w:ascii="Arial" w:hAnsi="Arial" w:cs="Arial"/>
                <w:i/>
                <w:sz w:val="16"/>
                <w:szCs w:val="16"/>
              </w:rPr>
              <w:t>N</w:t>
            </w:r>
          </w:p>
        </w:tc>
        <w:tc>
          <w:tcPr>
            <w:tcW w:w="540" w:type="dxa"/>
            <w:shd w:val="clear" w:color="auto" w:fill="auto"/>
            <w:vAlign w:val="center"/>
          </w:tcPr>
          <w:p w14:paraId="22F0EC1F" w14:textId="77777777" w:rsidR="00E740A1" w:rsidRPr="002F531A" w:rsidRDefault="00E740A1" w:rsidP="00261A72">
            <w:pPr>
              <w:pStyle w:val="Tabletext0"/>
              <w:spacing w:before="120" w:after="120" w:line="240" w:lineRule="auto"/>
              <w:jc w:val="left"/>
              <w:rPr>
                <w:rFonts w:ascii="Arial" w:hAnsi="Arial" w:cs="Arial"/>
                <w:i/>
                <w:sz w:val="16"/>
                <w:szCs w:val="16"/>
              </w:rPr>
            </w:pPr>
            <w:r w:rsidRPr="002F531A">
              <w:rPr>
                <w:rFonts w:ascii="Arial" w:hAnsi="Arial" w:cs="Arial"/>
                <w:i/>
                <w:sz w:val="16"/>
                <w:szCs w:val="16"/>
              </w:rPr>
              <w:t>D</w:t>
            </w:r>
          </w:p>
        </w:tc>
        <w:tc>
          <w:tcPr>
            <w:tcW w:w="450" w:type="dxa"/>
            <w:shd w:val="clear" w:color="auto" w:fill="auto"/>
            <w:vAlign w:val="center"/>
          </w:tcPr>
          <w:p w14:paraId="0F9F3316" w14:textId="77777777" w:rsidR="00E740A1" w:rsidRPr="002F531A" w:rsidRDefault="00E740A1" w:rsidP="00261A72">
            <w:pPr>
              <w:spacing w:before="120" w:after="120" w:line="240" w:lineRule="auto"/>
              <w:jc w:val="left"/>
              <w:rPr>
                <w:rFonts w:cs="Arial"/>
                <w:i/>
                <w:sz w:val="16"/>
                <w:szCs w:val="16"/>
              </w:rPr>
            </w:pPr>
            <w:r w:rsidRPr="002F531A">
              <w:rPr>
                <w:rFonts w:cs="Arial"/>
                <w:i/>
                <w:sz w:val="16"/>
                <w:szCs w:val="16"/>
              </w:rPr>
              <w:t>N</w:t>
            </w:r>
          </w:p>
        </w:tc>
        <w:tc>
          <w:tcPr>
            <w:tcW w:w="1170" w:type="dxa"/>
            <w:shd w:val="clear" w:color="auto" w:fill="auto"/>
            <w:vAlign w:val="center"/>
          </w:tcPr>
          <w:p w14:paraId="697793F4" w14:textId="77777777" w:rsidR="00E740A1" w:rsidRPr="002F531A" w:rsidRDefault="00E740A1" w:rsidP="006E1633">
            <w:pPr>
              <w:spacing w:before="120" w:after="120" w:line="240" w:lineRule="auto"/>
              <w:jc w:val="left"/>
              <w:rPr>
                <w:rFonts w:cs="Arial"/>
                <w:sz w:val="16"/>
                <w:szCs w:val="16"/>
              </w:rPr>
            </w:pPr>
          </w:p>
        </w:tc>
        <w:tc>
          <w:tcPr>
            <w:tcW w:w="1710" w:type="dxa"/>
            <w:shd w:val="clear" w:color="auto" w:fill="auto"/>
            <w:vAlign w:val="center"/>
          </w:tcPr>
          <w:p w14:paraId="2B73E3FD" w14:textId="77777777" w:rsidR="00E740A1" w:rsidRPr="002F531A" w:rsidRDefault="00E740A1" w:rsidP="006E1633">
            <w:pPr>
              <w:spacing w:before="120" w:after="120" w:line="240" w:lineRule="auto"/>
              <w:jc w:val="left"/>
              <w:rPr>
                <w:rFonts w:cs="Arial"/>
                <w:sz w:val="16"/>
                <w:szCs w:val="16"/>
              </w:rPr>
            </w:pPr>
          </w:p>
        </w:tc>
        <w:tc>
          <w:tcPr>
            <w:tcW w:w="900" w:type="dxa"/>
            <w:shd w:val="clear" w:color="auto" w:fill="auto"/>
            <w:vAlign w:val="center"/>
          </w:tcPr>
          <w:p w14:paraId="17FE2D6A" w14:textId="77777777" w:rsidR="00E740A1" w:rsidRPr="002F531A" w:rsidRDefault="00E740A1" w:rsidP="006E1633">
            <w:pPr>
              <w:spacing w:before="120" w:after="120" w:line="240" w:lineRule="auto"/>
              <w:jc w:val="left"/>
              <w:rPr>
                <w:rFonts w:cs="Arial"/>
                <w:sz w:val="16"/>
                <w:szCs w:val="16"/>
              </w:rPr>
            </w:pPr>
          </w:p>
        </w:tc>
        <w:tc>
          <w:tcPr>
            <w:tcW w:w="1530" w:type="dxa"/>
            <w:shd w:val="clear" w:color="auto" w:fill="auto"/>
            <w:vAlign w:val="center"/>
          </w:tcPr>
          <w:p w14:paraId="0D210072" w14:textId="77777777" w:rsidR="00E740A1" w:rsidRPr="002F531A" w:rsidRDefault="00E740A1" w:rsidP="006E1633">
            <w:pPr>
              <w:spacing w:before="120" w:after="120" w:line="240" w:lineRule="auto"/>
              <w:jc w:val="left"/>
              <w:rPr>
                <w:rFonts w:cs="Arial"/>
                <w:sz w:val="16"/>
                <w:szCs w:val="16"/>
              </w:rPr>
            </w:pPr>
          </w:p>
        </w:tc>
      </w:tr>
      <w:tr w:rsidR="00E740A1" w:rsidRPr="002F531A" w14:paraId="48B45212" w14:textId="77777777" w:rsidTr="006E1633">
        <w:trPr>
          <w:cantSplit/>
        </w:trPr>
        <w:tc>
          <w:tcPr>
            <w:tcW w:w="1364" w:type="dxa"/>
            <w:shd w:val="clear" w:color="auto" w:fill="auto"/>
            <w:vAlign w:val="center"/>
          </w:tcPr>
          <w:p w14:paraId="0D3A9D43" w14:textId="77777777" w:rsidR="00E740A1" w:rsidRPr="002F531A" w:rsidRDefault="00E740A1" w:rsidP="00CB2A56">
            <w:pPr>
              <w:pStyle w:val="Subtitle"/>
              <w:spacing w:after="120" w:line="240" w:lineRule="auto"/>
              <w:jc w:val="left"/>
              <w:rPr>
                <w:rFonts w:ascii="Arial" w:hAnsi="Arial" w:cs="Arial"/>
                <w:b w:val="0"/>
                <w:i/>
                <w:sz w:val="16"/>
                <w:szCs w:val="16"/>
              </w:rPr>
            </w:pPr>
            <w:r w:rsidRPr="002F531A">
              <w:rPr>
                <w:rFonts w:ascii="Arial" w:hAnsi="Arial" w:cs="Arial"/>
                <w:b w:val="0"/>
                <w:i/>
                <w:sz w:val="16"/>
                <w:szCs w:val="16"/>
              </w:rPr>
              <w:t>Alternate Email ID</w:t>
            </w:r>
          </w:p>
        </w:tc>
        <w:tc>
          <w:tcPr>
            <w:tcW w:w="1814" w:type="dxa"/>
            <w:shd w:val="clear" w:color="auto" w:fill="auto"/>
            <w:vAlign w:val="center"/>
          </w:tcPr>
          <w:p w14:paraId="1CAFC5C5" w14:textId="77777777" w:rsidR="00E740A1" w:rsidRPr="002F531A" w:rsidRDefault="00E740A1" w:rsidP="00CB2A56">
            <w:pPr>
              <w:pStyle w:val="Tabletext0"/>
              <w:spacing w:before="120" w:after="120" w:line="240" w:lineRule="auto"/>
              <w:jc w:val="left"/>
              <w:rPr>
                <w:rFonts w:ascii="Arial" w:hAnsi="Arial" w:cs="Arial"/>
                <w:i/>
                <w:sz w:val="16"/>
                <w:szCs w:val="16"/>
              </w:rPr>
            </w:pPr>
            <w:r w:rsidRPr="002F531A">
              <w:rPr>
                <w:rFonts w:ascii="Arial" w:hAnsi="Arial" w:cs="Arial"/>
                <w:i/>
                <w:sz w:val="16"/>
                <w:szCs w:val="16"/>
              </w:rPr>
              <w:t>Store alternate Email ID</w:t>
            </w:r>
          </w:p>
        </w:tc>
        <w:tc>
          <w:tcPr>
            <w:tcW w:w="720" w:type="dxa"/>
            <w:shd w:val="clear" w:color="auto" w:fill="auto"/>
            <w:vAlign w:val="center"/>
          </w:tcPr>
          <w:p w14:paraId="1E42D369" w14:textId="77777777" w:rsidR="00E740A1" w:rsidRPr="002F531A" w:rsidRDefault="00E740A1" w:rsidP="00CB2A56">
            <w:pPr>
              <w:pStyle w:val="Tabletext0"/>
              <w:spacing w:before="120" w:after="120" w:line="240" w:lineRule="auto"/>
              <w:jc w:val="left"/>
              <w:rPr>
                <w:rFonts w:ascii="Arial" w:hAnsi="Arial" w:cs="Arial"/>
                <w:i/>
                <w:sz w:val="16"/>
                <w:szCs w:val="16"/>
              </w:rPr>
            </w:pPr>
            <w:r w:rsidRPr="002F531A">
              <w:rPr>
                <w:rFonts w:ascii="Arial" w:hAnsi="Arial" w:cs="Arial"/>
                <w:i/>
                <w:sz w:val="16"/>
                <w:szCs w:val="16"/>
              </w:rPr>
              <w:t>Text</w:t>
            </w:r>
          </w:p>
        </w:tc>
        <w:tc>
          <w:tcPr>
            <w:tcW w:w="540" w:type="dxa"/>
            <w:shd w:val="clear" w:color="auto" w:fill="auto"/>
            <w:vAlign w:val="center"/>
          </w:tcPr>
          <w:p w14:paraId="04B52982" w14:textId="77777777" w:rsidR="00E740A1" w:rsidRPr="002F531A" w:rsidRDefault="00E740A1" w:rsidP="00CB2A56">
            <w:pPr>
              <w:pStyle w:val="Tabletext0"/>
              <w:spacing w:before="120" w:after="120" w:line="240" w:lineRule="auto"/>
              <w:jc w:val="left"/>
              <w:rPr>
                <w:rFonts w:ascii="Arial" w:hAnsi="Arial" w:cs="Arial"/>
                <w:i/>
                <w:sz w:val="16"/>
                <w:szCs w:val="16"/>
              </w:rPr>
            </w:pPr>
            <w:r w:rsidRPr="002F531A">
              <w:rPr>
                <w:rFonts w:ascii="Arial" w:hAnsi="Arial" w:cs="Arial"/>
                <w:i/>
                <w:sz w:val="16"/>
                <w:szCs w:val="16"/>
              </w:rPr>
              <w:t>N</w:t>
            </w:r>
          </w:p>
        </w:tc>
        <w:tc>
          <w:tcPr>
            <w:tcW w:w="540" w:type="dxa"/>
            <w:shd w:val="clear" w:color="auto" w:fill="auto"/>
            <w:vAlign w:val="center"/>
          </w:tcPr>
          <w:p w14:paraId="350602D8" w14:textId="77777777" w:rsidR="00E740A1" w:rsidRPr="002F531A" w:rsidRDefault="00E740A1" w:rsidP="00CB2A56">
            <w:pPr>
              <w:pStyle w:val="Tabletext0"/>
              <w:spacing w:before="120" w:after="120" w:line="240" w:lineRule="auto"/>
              <w:jc w:val="left"/>
              <w:rPr>
                <w:rFonts w:ascii="Arial" w:hAnsi="Arial" w:cs="Arial"/>
                <w:i/>
                <w:sz w:val="16"/>
                <w:szCs w:val="16"/>
              </w:rPr>
            </w:pPr>
            <w:r w:rsidRPr="002F531A">
              <w:rPr>
                <w:rFonts w:ascii="Arial" w:hAnsi="Arial" w:cs="Arial"/>
                <w:i/>
                <w:sz w:val="16"/>
                <w:szCs w:val="16"/>
              </w:rPr>
              <w:t>D</w:t>
            </w:r>
          </w:p>
        </w:tc>
        <w:tc>
          <w:tcPr>
            <w:tcW w:w="450" w:type="dxa"/>
            <w:shd w:val="clear" w:color="auto" w:fill="auto"/>
            <w:vAlign w:val="center"/>
          </w:tcPr>
          <w:p w14:paraId="42A7EF29" w14:textId="77777777" w:rsidR="00E740A1" w:rsidRPr="002F531A" w:rsidRDefault="00E740A1" w:rsidP="00CB2A56">
            <w:pPr>
              <w:spacing w:before="120" w:after="120" w:line="240" w:lineRule="auto"/>
              <w:jc w:val="left"/>
              <w:rPr>
                <w:rFonts w:cs="Arial"/>
                <w:i/>
                <w:sz w:val="16"/>
                <w:szCs w:val="16"/>
              </w:rPr>
            </w:pPr>
            <w:r w:rsidRPr="002F531A">
              <w:rPr>
                <w:rFonts w:cs="Arial"/>
                <w:i/>
                <w:sz w:val="16"/>
                <w:szCs w:val="16"/>
              </w:rPr>
              <w:t>N</w:t>
            </w:r>
          </w:p>
        </w:tc>
        <w:tc>
          <w:tcPr>
            <w:tcW w:w="1170" w:type="dxa"/>
            <w:shd w:val="clear" w:color="auto" w:fill="auto"/>
            <w:vAlign w:val="center"/>
          </w:tcPr>
          <w:p w14:paraId="3F8ED7CE" w14:textId="77777777" w:rsidR="00E740A1" w:rsidRPr="002F531A" w:rsidRDefault="00E740A1" w:rsidP="006E1633">
            <w:pPr>
              <w:spacing w:before="120" w:after="120" w:line="240" w:lineRule="auto"/>
              <w:jc w:val="left"/>
              <w:rPr>
                <w:rFonts w:cs="Arial"/>
                <w:sz w:val="16"/>
                <w:szCs w:val="16"/>
              </w:rPr>
            </w:pPr>
          </w:p>
        </w:tc>
        <w:tc>
          <w:tcPr>
            <w:tcW w:w="1710" w:type="dxa"/>
            <w:shd w:val="clear" w:color="auto" w:fill="auto"/>
            <w:vAlign w:val="center"/>
          </w:tcPr>
          <w:p w14:paraId="65F9C07E" w14:textId="77777777" w:rsidR="00E740A1" w:rsidRPr="002F531A" w:rsidRDefault="00E740A1" w:rsidP="006E1633">
            <w:pPr>
              <w:spacing w:before="120" w:after="120" w:line="240" w:lineRule="auto"/>
              <w:jc w:val="left"/>
              <w:rPr>
                <w:rFonts w:cs="Arial"/>
                <w:sz w:val="16"/>
                <w:szCs w:val="16"/>
              </w:rPr>
            </w:pPr>
          </w:p>
        </w:tc>
        <w:tc>
          <w:tcPr>
            <w:tcW w:w="900" w:type="dxa"/>
            <w:shd w:val="clear" w:color="auto" w:fill="auto"/>
            <w:vAlign w:val="center"/>
          </w:tcPr>
          <w:p w14:paraId="395A86A1" w14:textId="77777777" w:rsidR="00E740A1" w:rsidRPr="002F531A" w:rsidRDefault="00E740A1" w:rsidP="006E1633">
            <w:pPr>
              <w:spacing w:before="120" w:after="120" w:line="240" w:lineRule="auto"/>
              <w:jc w:val="left"/>
              <w:rPr>
                <w:rFonts w:cs="Arial"/>
                <w:sz w:val="16"/>
                <w:szCs w:val="16"/>
              </w:rPr>
            </w:pPr>
          </w:p>
        </w:tc>
        <w:tc>
          <w:tcPr>
            <w:tcW w:w="1530" w:type="dxa"/>
            <w:shd w:val="clear" w:color="auto" w:fill="auto"/>
            <w:vAlign w:val="center"/>
          </w:tcPr>
          <w:p w14:paraId="60EB94B2" w14:textId="77777777" w:rsidR="00E740A1" w:rsidRPr="002F531A" w:rsidRDefault="00E740A1" w:rsidP="006E1633">
            <w:pPr>
              <w:spacing w:before="120" w:after="120" w:line="240" w:lineRule="auto"/>
              <w:jc w:val="left"/>
              <w:rPr>
                <w:rFonts w:cs="Arial"/>
                <w:sz w:val="16"/>
                <w:szCs w:val="16"/>
              </w:rPr>
            </w:pPr>
          </w:p>
        </w:tc>
      </w:tr>
      <w:tr w:rsidR="00E740A1" w:rsidRPr="002F531A" w14:paraId="75857009" w14:textId="77777777" w:rsidTr="006E1633">
        <w:trPr>
          <w:cantSplit/>
        </w:trPr>
        <w:tc>
          <w:tcPr>
            <w:tcW w:w="1364" w:type="dxa"/>
            <w:shd w:val="clear" w:color="auto" w:fill="auto"/>
            <w:vAlign w:val="center"/>
          </w:tcPr>
          <w:p w14:paraId="48BD5B79" w14:textId="77777777" w:rsidR="00E740A1" w:rsidRPr="002F531A" w:rsidRDefault="00E740A1"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Contact Name</w:t>
            </w:r>
          </w:p>
        </w:tc>
        <w:tc>
          <w:tcPr>
            <w:tcW w:w="1814" w:type="dxa"/>
            <w:shd w:val="clear" w:color="auto" w:fill="auto"/>
            <w:vAlign w:val="center"/>
          </w:tcPr>
          <w:p w14:paraId="236B101E" w14:textId="77777777" w:rsidR="00E740A1" w:rsidRPr="002F531A" w:rsidRDefault="00E740A1" w:rsidP="003D32F1">
            <w:pPr>
              <w:pStyle w:val="Tabletext0"/>
              <w:spacing w:before="120" w:after="120" w:line="240" w:lineRule="auto"/>
              <w:jc w:val="left"/>
              <w:rPr>
                <w:rFonts w:ascii="Arial" w:hAnsi="Arial" w:cs="Arial"/>
                <w:sz w:val="16"/>
                <w:szCs w:val="16"/>
              </w:rPr>
            </w:pPr>
            <w:r w:rsidRPr="002F531A">
              <w:rPr>
                <w:rFonts w:ascii="Arial" w:hAnsi="Arial" w:cs="Arial"/>
                <w:sz w:val="16"/>
                <w:szCs w:val="16"/>
              </w:rPr>
              <w:t>Name of store manager</w:t>
            </w:r>
          </w:p>
        </w:tc>
        <w:tc>
          <w:tcPr>
            <w:tcW w:w="720" w:type="dxa"/>
            <w:shd w:val="clear" w:color="auto" w:fill="auto"/>
            <w:vAlign w:val="center"/>
          </w:tcPr>
          <w:p w14:paraId="5D561C99" w14:textId="77777777" w:rsidR="00E740A1" w:rsidRPr="002F531A" w:rsidRDefault="00E740A1"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4B940148" w14:textId="77777777" w:rsidR="00E740A1" w:rsidRPr="002F531A" w:rsidRDefault="00E740A1"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540" w:type="dxa"/>
            <w:shd w:val="clear" w:color="auto" w:fill="auto"/>
            <w:vAlign w:val="center"/>
          </w:tcPr>
          <w:p w14:paraId="08020FFC" w14:textId="77777777" w:rsidR="00E740A1" w:rsidRPr="002F531A" w:rsidRDefault="00E740A1"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522BEE71" w14:textId="77777777" w:rsidR="00E740A1" w:rsidRPr="002F531A" w:rsidRDefault="00E740A1" w:rsidP="006E1633">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7A675238" w14:textId="77777777" w:rsidR="00E740A1" w:rsidRPr="002F531A" w:rsidRDefault="00E740A1" w:rsidP="006E1633">
            <w:pPr>
              <w:spacing w:before="120" w:after="120" w:line="240" w:lineRule="auto"/>
              <w:jc w:val="left"/>
              <w:rPr>
                <w:rFonts w:cs="Arial"/>
                <w:sz w:val="16"/>
                <w:szCs w:val="16"/>
              </w:rPr>
            </w:pPr>
          </w:p>
        </w:tc>
        <w:tc>
          <w:tcPr>
            <w:tcW w:w="1710" w:type="dxa"/>
            <w:shd w:val="clear" w:color="auto" w:fill="auto"/>
            <w:vAlign w:val="center"/>
          </w:tcPr>
          <w:p w14:paraId="68CA2122" w14:textId="77777777" w:rsidR="00E740A1" w:rsidRPr="002F531A" w:rsidRDefault="00E740A1" w:rsidP="006E1633">
            <w:pPr>
              <w:spacing w:before="120" w:after="120" w:line="240" w:lineRule="auto"/>
              <w:jc w:val="left"/>
              <w:rPr>
                <w:rFonts w:cs="Arial"/>
                <w:sz w:val="16"/>
                <w:szCs w:val="16"/>
              </w:rPr>
            </w:pPr>
          </w:p>
        </w:tc>
        <w:tc>
          <w:tcPr>
            <w:tcW w:w="900" w:type="dxa"/>
            <w:shd w:val="clear" w:color="auto" w:fill="auto"/>
            <w:vAlign w:val="center"/>
          </w:tcPr>
          <w:p w14:paraId="2D65F9AF" w14:textId="77777777" w:rsidR="00E740A1" w:rsidRPr="002F531A" w:rsidRDefault="00E740A1" w:rsidP="006E1633">
            <w:pPr>
              <w:spacing w:before="120" w:after="120" w:line="240" w:lineRule="auto"/>
              <w:jc w:val="left"/>
              <w:rPr>
                <w:rFonts w:cs="Arial"/>
                <w:sz w:val="16"/>
                <w:szCs w:val="16"/>
              </w:rPr>
            </w:pPr>
          </w:p>
        </w:tc>
        <w:tc>
          <w:tcPr>
            <w:tcW w:w="1530" w:type="dxa"/>
            <w:shd w:val="clear" w:color="auto" w:fill="auto"/>
            <w:vAlign w:val="center"/>
          </w:tcPr>
          <w:p w14:paraId="3C286A5E" w14:textId="77777777" w:rsidR="00E740A1" w:rsidRPr="002F531A" w:rsidRDefault="00E740A1" w:rsidP="006E1633">
            <w:pPr>
              <w:spacing w:before="120" w:after="120" w:line="240" w:lineRule="auto"/>
              <w:jc w:val="left"/>
              <w:rPr>
                <w:rFonts w:cs="Arial"/>
                <w:sz w:val="16"/>
                <w:szCs w:val="16"/>
              </w:rPr>
            </w:pPr>
          </w:p>
        </w:tc>
      </w:tr>
      <w:tr w:rsidR="00E740A1" w:rsidRPr="002F531A" w14:paraId="2D8381AB" w14:textId="77777777" w:rsidTr="006E1633">
        <w:trPr>
          <w:cantSplit/>
        </w:trPr>
        <w:tc>
          <w:tcPr>
            <w:tcW w:w="1364" w:type="dxa"/>
            <w:shd w:val="clear" w:color="auto" w:fill="auto"/>
            <w:vAlign w:val="center"/>
          </w:tcPr>
          <w:p w14:paraId="1B280BF2" w14:textId="77777777" w:rsidR="00E740A1" w:rsidRPr="002F531A" w:rsidRDefault="00E740A1" w:rsidP="003D32F1">
            <w:pPr>
              <w:pStyle w:val="Subtitle"/>
              <w:spacing w:after="120" w:line="240" w:lineRule="auto"/>
              <w:jc w:val="left"/>
              <w:rPr>
                <w:rFonts w:ascii="Arial" w:hAnsi="Arial" w:cs="Arial"/>
                <w:b w:val="0"/>
                <w:sz w:val="16"/>
                <w:szCs w:val="16"/>
              </w:rPr>
            </w:pPr>
            <w:r w:rsidRPr="002F531A">
              <w:rPr>
                <w:rFonts w:ascii="Arial" w:hAnsi="Arial" w:cs="Arial"/>
                <w:b w:val="0"/>
                <w:sz w:val="16"/>
                <w:szCs w:val="16"/>
              </w:rPr>
              <w:t xml:space="preserve">Personal Contact number </w:t>
            </w:r>
          </w:p>
        </w:tc>
        <w:tc>
          <w:tcPr>
            <w:tcW w:w="1814" w:type="dxa"/>
            <w:shd w:val="clear" w:color="auto" w:fill="auto"/>
            <w:vAlign w:val="center"/>
          </w:tcPr>
          <w:p w14:paraId="6A5F145C" w14:textId="77777777" w:rsidR="00E740A1" w:rsidRPr="002F531A" w:rsidRDefault="00E740A1" w:rsidP="003D32F1">
            <w:pPr>
              <w:pStyle w:val="Tabletext0"/>
              <w:spacing w:before="120" w:after="120" w:line="240" w:lineRule="auto"/>
              <w:jc w:val="left"/>
              <w:rPr>
                <w:rFonts w:ascii="Arial" w:hAnsi="Arial" w:cs="Arial"/>
                <w:sz w:val="16"/>
                <w:szCs w:val="16"/>
              </w:rPr>
            </w:pPr>
            <w:r w:rsidRPr="002F531A">
              <w:rPr>
                <w:rFonts w:ascii="Arial" w:hAnsi="Arial" w:cs="Arial"/>
                <w:sz w:val="16"/>
                <w:szCs w:val="16"/>
              </w:rPr>
              <w:t>Contact no of person</w:t>
            </w:r>
          </w:p>
        </w:tc>
        <w:tc>
          <w:tcPr>
            <w:tcW w:w="720" w:type="dxa"/>
            <w:shd w:val="clear" w:color="auto" w:fill="auto"/>
            <w:vAlign w:val="center"/>
          </w:tcPr>
          <w:p w14:paraId="5C9CF845" w14:textId="77777777" w:rsidR="00E740A1" w:rsidRPr="002F531A" w:rsidRDefault="00E740A1"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Number</w:t>
            </w:r>
          </w:p>
        </w:tc>
        <w:tc>
          <w:tcPr>
            <w:tcW w:w="540" w:type="dxa"/>
            <w:shd w:val="clear" w:color="auto" w:fill="auto"/>
            <w:vAlign w:val="center"/>
          </w:tcPr>
          <w:p w14:paraId="0CED49A8" w14:textId="77777777" w:rsidR="00E740A1" w:rsidRPr="002F531A" w:rsidRDefault="00E740A1"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540" w:type="dxa"/>
            <w:shd w:val="clear" w:color="auto" w:fill="auto"/>
            <w:vAlign w:val="center"/>
          </w:tcPr>
          <w:p w14:paraId="062F7CAA" w14:textId="77777777" w:rsidR="00E740A1" w:rsidRPr="002F531A" w:rsidRDefault="00E740A1"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66CE35EF" w14:textId="77777777" w:rsidR="00E740A1" w:rsidRPr="002F531A" w:rsidRDefault="00E740A1" w:rsidP="006E1633">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0FF80A2A" w14:textId="77777777" w:rsidR="00E740A1" w:rsidRPr="002F531A" w:rsidRDefault="00E740A1" w:rsidP="006E1633">
            <w:pPr>
              <w:spacing w:before="120" w:after="120" w:line="240" w:lineRule="auto"/>
              <w:jc w:val="left"/>
              <w:rPr>
                <w:rFonts w:cs="Arial"/>
                <w:sz w:val="16"/>
                <w:szCs w:val="16"/>
              </w:rPr>
            </w:pPr>
          </w:p>
        </w:tc>
        <w:tc>
          <w:tcPr>
            <w:tcW w:w="1710" w:type="dxa"/>
            <w:shd w:val="clear" w:color="auto" w:fill="auto"/>
            <w:vAlign w:val="center"/>
          </w:tcPr>
          <w:p w14:paraId="39AA95CB" w14:textId="77777777" w:rsidR="00E740A1" w:rsidRPr="002F531A" w:rsidRDefault="00E740A1" w:rsidP="006E1633">
            <w:pPr>
              <w:spacing w:before="120" w:after="120" w:line="240" w:lineRule="auto"/>
              <w:jc w:val="left"/>
              <w:rPr>
                <w:rFonts w:cs="Arial"/>
                <w:sz w:val="16"/>
                <w:szCs w:val="16"/>
              </w:rPr>
            </w:pPr>
          </w:p>
        </w:tc>
        <w:tc>
          <w:tcPr>
            <w:tcW w:w="900" w:type="dxa"/>
            <w:shd w:val="clear" w:color="auto" w:fill="auto"/>
            <w:vAlign w:val="center"/>
          </w:tcPr>
          <w:p w14:paraId="604170D9" w14:textId="77777777" w:rsidR="00E740A1" w:rsidRPr="002F531A" w:rsidRDefault="00E740A1" w:rsidP="006E1633">
            <w:pPr>
              <w:spacing w:before="120" w:after="120" w:line="240" w:lineRule="auto"/>
              <w:jc w:val="left"/>
              <w:rPr>
                <w:rFonts w:cs="Arial"/>
                <w:sz w:val="16"/>
                <w:szCs w:val="16"/>
              </w:rPr>
            </w:pPr>
          </w:p>
        </w:tc>
        <w:tc>
          <w:tcPr>
            <w:tcW w:w="1530" w:type="dxa"/>
            <w:shd w:val="clear" w:color="auto" w:fill="auto"/>
            <w:vAlign w:val="center"/>
          </w:tcPr>
          <w:p w14:paraId="49932872" w14:textId="77777777" w:rsidR="00E740A1" w:rsidRPr="002F531A" w:rsidRDefault="00E740A1" w:rsidP="006E1633">
            <w:pPr>
              <w:spacing w:before="120" w:after="120" w:line="240" w:lineRule="auto"/>
              <w:jc w:val="left"/>
              <w:rPr>
                <w:rFonts w:cs="Arial"/>
                <w:sz w:val="16"/>
                <w:szCs w:val="16"/>
              </w:rPr>
            </w:pPr>
          </w:p>
        </w:tc>
      </w:tr>
      <w:tr w:rsidR="00E740A1" w:rsidRPr="002F531A" w14:paraId="37ED8DC7" w14:textId="77777777" w:rsidTr="006E1633">
        <w:trPr>
          <w:cantSplit/>
        </w:trPr>
        <w:tc>
          <w:tcPr>
            <w:tcW w:w="1364" w:type="dxa"/>
            <w:shd w:val="clear" w:color="auto" w:fill="auto"/>
            <w:vAlign w:val="center"/>
          </w:tcPr>
          <w:p w14:paraId="29125850" w14:textId="77777777" w:rsidR="00E740A1" w:rsidRPr="002F531A" w:rsidRDefault="00E740A1"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Email UH</w:t>
            </w:r>
          </w:p>
        </w:tc>
        <w:tc>
          <w:tcPr>
            <w:tcW w:w="1814" w:type="dxa"/>
            <w:shd w:val="clear" w:color="auto" w:fill="auto"/>
            <w:vAlign w:val="center"/>
          </w:tcPr>
          <w:p w14:paraId="3FD2AAB6" w14:textId="77777777" w:rsidR="00E740A1" w:rsidRPr="002F531A" w:rsidRDefault="00E740A1"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Email id of unit head</w:t>
            </w:r>
          </w:p>
        </w:tc>
        <w:tc>
          <w:tcPr>
            <w:tcW w:w="720" w:type="dxa"/>
            <w:shd w:val="clear" w:color="auto" w:fill="auto"/>
            <w:vAlign w:val="center"/>
          </w:tcPr>
          <w:p w14:paraId="0FEBE40F" w14:textId="77777777" w:rsidR="00E740A1" w:rsidRPr="002F531A" w:rsidRDefault="00E740A1"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6798C20D" w14:textId="77777777" w:rsidR="00E740A1" w:rsidRPr="002F531A" w:rsidRDefault="00E740A1"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540" w:type="dxa"/>
            <w:shd w:val="clear" w:color="auto" w:fill="auto"/>
            <w:vAlign w:val="center"/>
          </w:tcPr>
          <w:p w14:paraId="6A596C2C" w14:textId="77777777" w:rsidR="00E740A1" w:rsidRPr="002F531A" w:rsidRDefault="00E740A1"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0397D311" w14:textId="77777777" w:rsidR="00E740A1" w:rsidRPr="002F531A" w:rsidRDefault="00E740A1" w:rsidP="006E1633">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7288E90C" w14:textId="77777777" w:rsidR="00E740A1" w:rsidRPr="002F531A" w:rsidRDefault="00E740A1" w:rsidP="006E1633">
            <w:pPr>
              <w:spacing w:before="120" w:after="120" w:line="240" w:lineRule="auto"/>
              <w:jc w:val="left"/>
              <w:rPr>
                <w:rFonts w:cs="Arial"/>
                <w:sz w:val="16"/>
                <w:szCs w:val="16"/>
              </w:rPr>
            </w:pPr>
          </w:p>
        </w:tc>
        <w:tc>
          <w:tcPr>
            <w:tcW w:w="1710" w:type="dxa"/>
            <w:shd w:val="clear" w:color="auto" w:fill="auto"/>
            <w:vAlign w:val="center"/>
          </w:tcPr>
          <w:p w14:paraId="09616234" w14:textId="77777777" w:rsidR="00E740A1" w:rsidRPr="002F531A" w:rsidRDefault="00E740A1" w:rsidP="006E1633">
            <w:pPr>
              <w:spacing w:before="120" w:after="120" w:line="240" w:lineRule="auto"/>
              <w:jc w:val="left"/>
              <w:rPr>
                <w:rFonts w:cs="Arial"/>
                <w:sz w:val="16"/>
                <w:szCs w:val="16"/>
              </w:rPr>
            </w:pPr>
          </w:p>
        </w:tc>
        <w:tc>
          <w:tcPr>
            <w:tcW w:w="900" w:type="dxa"/>
            <w:shd w:val="clear" w:color="auto" w:fill="auto"/>
            <w:vAlign w:val="center"/>
          </w:tcPr>
          <w:p w14:paraId="78012DA5" w14:textId="77777777" w:rsidR="00E740A1" w:rsidRPr="002F531A" w:rsidRDefault="00E740A1" w:rsidP="006E1633">
            <w:pPr>
              <w:spacing w:before="120" w:after="120" w:line="240" w:lineRule="auto"/>
              <w:jc w:val="left"/>
              <w:rPr>
                <w:rFonts w:cs="Arial"/>
                <w:sz w:val="16"/>
                <w:szCs w:val="16"/>
              </w:rPr>
            </w:pPr>
          </w:p>
        </w:tc>
        <w:tc>
          <w:tcPr>
            <w:tcW w:w="1530" w:type="dxa"/>
            <w:shd w:val="clear" w:color="auto" w:fill="auto"/>
            <w:vAlign w:val="center"/>
          </w:tcPr>
          <w:p w14:paraId="6040FB17" w14:textId="77777777" w:rsidR="00E740A1" w:rsidRPr="002F531A" w:rsidRDefault="00E740A1" w:rsidP="006E1633">
            <w:pPr>
              <w:spacing w:before="120" w:after="120" w:line="240" w:lineRule="auto"/>
              <w:jc w:val="left"/>
              <w:rPr>
                <w:rFonts w:cs="Arial"/>
                <w:sz w:val="16"/>
                <w:szCs w:val="16"/>
              </w:rPr>
            </w:pPr>
          </w:p>
        </w:tc>
      </w:tr>
      <w:tr w:rsidR="00E740A1" w:rsidRPr="002F531A" w14:paraId="79748412" w14:textId="77777777" w:rsidTr="006E1633">
        <w:trPr>
          <w:cantSplit/>
        </w:trPr>
        <w:tc>
          <w:tcPr>
            <w:tcW w:w="1364" w:type="dxa"/>
            <w:shd w:val="clear" w:color="auto" w:fill="auto"/>
            <w:vAlign w:val="center"/>
          </w:tcPr>
          <w:p w14:paraId="2F64DEC4" w14:textId="77777777" w:rsidR="00E740A1" w:rsidRPr="002F531A" w:rsidRDefault="00E740A1"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Person Email</w:t>
            </w:r>
          </w:p>
        </w:tc>
        <w:tc>
          <w:tcPr>
            <w:tcW w:w="1814" w:type="dxa"/>
            <w:shd w:val="clear" w:color="auto" w:fill="auto"/>
            <w:vAlign w:val="center"/>
          </w:tcPr>
          <w:p w14:paraId="4BC2C604" w14:textId="77777777" w:rsidR="00E740A1" w:rsidRPr="002F531A" w:rsidRDefault="00E740A1"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Email Id of person</w:t>
            </w:r>
          </w:p>
        </w:tc>
        <w:tc>
          <w:tcPr>
            <w:tcW w:w="720" w:type="dxa"/>
            <w:shd w:val="clear" w:color="auto" w:fill="auto"/>
            <w:vAlign w:val="center"/>
          </w:tcPr>
          <w:p w14:paraId="0A3365DE" w14:textId="77777777" w:rsidR="00E740A1" w:rsidRPr="002F531A" w:rsidRDefault="00E740A1"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70D7A407" w14:textId="77777777" w:rsidR="00E740A1" w:rsidRPr="002F531A" w:rsidRDefault="00E740A1"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540" w:type="dxa"/>
            <w:shd w:val="clear" w:color="auto" w:fill="auto"/>
            <w:vAlign w:val="center"/>
          </w:tcPr>
          <w:p w14:paraId="1BBC8B18" w14:textId="77777777" w:rsidR="00E740A1" w:rsidRPr="002F531A" w:rsidRDefault="00E740A1"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2B30D696" w14:textId="77777777" w:rsidR="00E740A1" w:rsidRPr="002F531A" w:rsidRDefault="00E740A1" w:rsidP="006E1633">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0BA4FB2F" w14:textId="77777777" w:rsidR="00E740A1" w:rsidRPr="002F531A" w:rsidRDefault="00E740A1" w:rsidP="006E1633">
            <w:pPr>
              <w:spacing w:before="120" w:after="120" w:line="240" w:lineRule="auto"/>
              <w:jc w:val="left"/>
              <w:rPr>
                <w:rFonts w:cs="Arial"/>
                <w:sz w:val="16"/>
                <w:szCs w:val="16"/>
              </w:rPr>
            </w:pPr>
          </w:p>
        </w:tc>
        <w:tc>
          <w:tcPr>
            <w:tcW w:w="1710" w:type="dxa"/>
            <w:shd w:val="clear" w:color="auto" w:fill="auto"/>
            <w:vAlign w:val="center"/>
          </w:tcPr>
          <w:p w14:paraId="5344E083" w14:textId="77777777" w:rsidR="00E740A1" w:rsidRPr="002F531A" w:rsidRDefault="00E740A1" w:rsidP="006E1633">
            <w:pPr>
              <w:spacing w:before="120" w:after="120" w:line="240" w:lineRule="auto"/>
              <w:jc w:val="left"/>
              <w:rPr>
                <w:rFonts w:cs="Arial"/>
                <w:sz w:val="16"/>
                <w:szCs w:val="16"/>
              </w:rPr>
            </w:pPr>
          </w:p>
        </w:tc>
        <w:tc>
          <w:tcPr>
            <w:tcW w:w="900" w:type="dxa"/>
            <w:shd w:val="clear" w:color="auto" w:fill="auto"/>
            <w:vAlign w:val="center"/>
          </w:tcPr>
          <w:p w14:paraId="1465E266" w14:textId="77777777" w:rsidR="00E740A1" w:rsidRPr="002F531A" w:rsidRDefault="00E740A1" w:rsidP="006E1633">
            <w:pPr>
              <w:spacing w:before="120" w:after="120" w:line="240" w:lineRule="auto"/>
              <w:jc w:val="left"/>
              <w:rPr>
                <w:rFonts w:cs="Arial"/>
                <w:sz w:val="16"/>
                <w:szCs w:val="16"/>
              </w:rPr>
            </w:pPr>
          </w:p>
        </w:tc>
        <w:tc>
          <w:tcPr>
            <w:tcW w:w="1530" w:type="dxa"/>
            <w:shd w:val="clear" w:color="auto" w:fill="auto"/>
            <w:vAlign w:val="center"/>
          </w:tcPr>
          <w:p w14:paraId="23AB309C" w14:textId="77777777" w:rsidR="00E740A1" w:rsidRPr="002F531A" w:rsidRDefault="00E740A1" w:rsidP="006E1633">
            <w:pPr>
              <w:spacing w:before="120" w:after="120" w:line="240" w:lineRule="auto"/>
              <w:jc w:val="left"/>
              <w:rPr>
                <w:rFonts w:cs="Arial"/>
                <w:sz w:val="16"/>
                <w:szCs w:val="16"/>
              </w:rPr>
            </w:pPr>
          </w:p>
        </w:tc>
      </w:tr>
    </w:tbl>
    <w:p w14:paraId="05FB979C" w14:textId="77777777" w:rsidR="00F23B86" w:rsidRPr="002F531A" w:rsidRDefault="00F23B86" w:rsidP="00F23B86">
      <w:pPr>
        <w:pStyle w:val="Heading3"/>
        <w:numPr>
          <w:ilvl w:val="0"/>
          <w:numId w:val="0"/>
        </w:numPr>
        <w:ind w:left="1350"/>
      </w:pPr>
      <w:bookmarkStart w:id="98" w:name="_Demographics_master"/>
      <w:bookmarkEnd w:id="98"/>
    </w:p>
    <w:p w14:paraId="1FF3F2E5" w14:textId="77777777" w:rsidR="00AB0933" w:rsidRPr="002F531A" w:rsidRDefault="000069EE" w:rsidP="0050580A">
      <w:pPr>
        <w:pStyle w:val="Heading3"/>
        <w:numPr>
          <w:ilvl w:val="2"/>
          <w:numId w:val="6"/>
        </w:numPr>
      </w:pPr>
      <w:bookmarkStart w:id="99" w:name="_Demographics_master_1"/>
      <w:bookmarkStart w:id="100" w:name="_Toc414543401"/>
      <w:bookmarkEnd w:id="99"/>
      <w:r w:rsidRPr="002F531A">
        <w:t>Demographics</w:t>
      </w:r>
      <w:r w:rsidR="006B614F" w:rsidRPr="002F531A">
        <w:t xml:space="preserve"> </w:t>
      </w:r>
      <w:r w:rsidR="00B46491" w:rsidRPr="002F531A">
        <w:t>and</w:t>
      </w:r>
      <w:r w:rsidR="006B614F" w:rsidRPr="002F531A">
        <w:t xml:space="preserve"> Behavioural</w:t>
      </w:r>
      <w:r w:rsidRPr="002F531A">
        <w:t xml:space="preserve"> master</w:t>
      </w:r>
      <w:bookmarkEnd w:id="100"/>
    </w:p>
    <w:p w14:paraId="6CBA1002" w14:textId="77777777" w:rsidR="00F23B86" w:rsidRPr="002F531A" w:rsidRDefault="00F23B86" w:rsidP="00F23B86">
      <w:pPr>
        <w:rPr>
          <w:rFonts w:cs="Arial"/>
        </w:rPr>
      </w:pPr>
    </w:p>
    <w:p w14:paraId="39050E3E" w14:textId="77777777" w:rsidR="00A420F1" w:rsidRPr="002F531A" w:rsidRDefault="00A420F1" w:rsidP="00A420F1">
      <w:pPr>
        <w:pStyle w:val="ListParagraph"/>
        <w:ind w:left="375"/>
        <w:rPr>
          <w:rFonts w:cs="Arial"/>
          <w:sz w:val="16"/>
          <w:szCs w:val="16"/>
          <w:lang w:val="en-GB" w:eastAsia="en-US"/>
        </w:rPr>
      </w:pPr>
      <w:r w:rsidRPr="002F531A">
        <w:rPr>
          <w:rFonts w:cs="Arial"/>
          <w:sz w:val="16"/>
          <w:szCs w:val="16"/>
          <w:lang w:val="en-GB" w:eastAsia="en-US"/>
        </w:rPr>
        <w:t>Demographic</w:t>
      </w:r>
      <w:r w:rsidR="00B46491" w:rsidRPr="002F531A">
        <w:rPr>
          <w:rFonts w:cs="Arial"/>
          <w:sz w:val="16"/>
          <w:szCs w:val="16"/>
          <w:lang w:val="en-GB" w:eastAsia="en-US"/>
        </w:rPr>
        <w:t xml:space="preserve"> and Behavioural</w:t>
      </w:r>
      <w:r w:rsidRPr="002F531A">
        <w:rPr>
          <w:rFonts w:cs="Arial"/>
          <w:sz w:val="16"/>
          <w:szCs w:val="16"/>
          <w:lang w:val="en-GB" w:eastAsia="en-US"/>
        </w:rPr>
        <w:t xml:space="preserve"> master will be used for managing different demographics like Age group, Gender, occupation, No of tickets.. etc</w:t>
      </w:r>
    </w:p>
    <w:p w14:paraId="1200418F" w14:textId="77777777" w:rsidR="00211768" w:rsidRPr="002F531A" w:rsidRDefault="00211768" w:rsidP="0050580A">
      <w:pPr>
        <w:pStyle w:val="Default"/>
        <w:numPr>
          <w:ilvl w:val="0"/>
          <w:numId w:val="9"/>
        </w:numPr>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Form Name</w:t>
      </w:r>
      <w:r w:rsidRPr="002F531A">
        <w:rPr>
          <w:rFonts w:ascii="Arial" w:eastAsia="Times New Roman" w:hAnsi="Arial" w:cs="Arial"/>
          <w:color w:val="auto"/>
          <w:sz w:val="18"/>
          <w:szCs w:val="18"/>
          <w:lang w:val="en-AU"/>
        </w:rPr>
        <w:tab/>
        <w:t xml:space="preserve">: </w:t>
      </w:r>
      <w:r w:rsidR="00B46491" w:rsidRPr="002F531A">
        <w:rPr>
          <w:rFonts w:ascii="Arial" w:eastAsia="Times New Roman" w:hAnsi="Arial" w:cs="Arial"/>
          <w:color w:val="auto"/>
          <w:sz w:val="18"/>
          <w:szCs w:val="18"/>
          <w:lang w:val="en-AU"/>
        </w:rPr>
        <w:t>Demographic and Behavioural master</w:t>
      </w:r>
      <w:r w:rsidR="00B46491" w:rsidRPr="002F531A">
        <w:rPr>
          <w:rFonts w:ascii="Arial" w:hAnsi="Arial" w:cs="Arial"/>
          <w:sz w:val="16"/>
          <w:szCs w:val="16"/>
          <w:lang w:val="en-GB"/>
        </w:rPr>
        <w:t xml:space="preserve">  </w:t>
      </w:r>
    </w:p>
    <w:p w14:paraId="2EDFC70B" w14:textId="77777777" w:rsidR="00211768" w:rsidRPr="002F531A" w:rsidRDefault="00211768" w:rsidP="00211768">
      <w:pPr>
        <w:pStyle w:val="Default"/>
        <w:ind w:left="1440"/>
        <w:rPr>
          <w:rFonts w:ascii="Arial" w:eastAsia="Times New Roman" w:hAnsi="Arial" w:cs="Arial"/>
          <w:color w:val="auto"/>
          <w:sz w:val="18"/>
          <w:szCs w:val="18"/>
          <w:lang w:val="en-AU"/>
        </w:rPr>
      </w:pPr>
    </w:p>
    <w:p w14:paraId="59E3BE65" w14:textId="77777777" w:rsidR="00455602" w:rsidRPr="002F531A" w:rsidRDefault="00211768" w:rsidP="0050580A">
      <w:pPr>
        <w:pStyle w:val="Default"/>
        <w:numPr>
          <w:ilvl w:val="0"/>
          <w:numId w:val="9"/>
        </w:numPr>
        <w:rPr>
          <w:rFonts w:ascii="Arial" w:eastAsia="Times New Roman" w:hAnsi="Arial" w:cs="Arial"/>
          <w:color w:val="auto"/>
          <w:sz w:val="18"/>
          <w:szCs w:val="18"/>
          <w:lang w:val="en-AU" w:eastAsia="en-AU"/>
        </w:rPr>
      </w:pPr>
      <w:r w:rsidRPr="002F531A">
        <w:rPr>
          <w:rFonts w:ascii="Arial" w:eastAsia="Times New Roman" w:hAnsi="Arial" w:cs="Arial"/>
          <w:b/>
          <w:color w:val="auto"/>
          <w:sz w:val="18"/>
          <w:szCs w:val="18"/>
          <w:lang w:val="en-AU"/>
        </w:rPr>
        <w:t>Inputs</w:t>
      </w:r>
      <w:r w:rsidRPr="002F531A">
        <w:rPr>
          <w:rFonts w:ascii="Arial" w:eastAsia="Times New Roman" w:hAnsi="Arial" w:cs="Arial"/>
          <w:color w:val="auto"/>
          <w:sz w:val="18"/>
          <w:szCs w:val="18"/>
          <w:lang w:val="en-AU"/>
        </w:rPr>
        <w:tab/>
      </w:r>
      <w:r w:rsidRPr="002F531A">
        <w:rPr>
          <w:rFonts w:ascii="Arial" w:eastAsia="Times New Roman" w:hAnsi="Arial" w:cs="Arial"/>
          <w:color w:val="auto"/>
          <w:sz w:val="18"/>
          <w:szCs w:val="18"/>
          <w:lang w:val="en-AU"/>
        </w:rPr>
        <w:tab/>
        <w:t>:  Name of the demographics</w:t>
      </w:r>
      <w:r w:rsidR="00F23B86" w:rsidRPr="002F531A">
        <w:rPr>
          <w:rFonts w:ascii="Arial" w:eastAsia="Times New Roman" w:hAnsi="Arial" w:cs="Arial"/>
          <w:color w:val="auto"/>
          <w:sz w:val="18"/>
          <w:szCs w:val="18"/>
          <w:lang w:val="en-AU"/>
        </w:rPr>
        <w:t xml:space="preserve">: </w:t>
      </w:r>
      <w:r w:rsidR="00C90726" w:rsidRPr="002F531A">
        <w:rPr>
          <w:rFonts w:ascii="Arial" w:eastAsia="Times New Roman" w:hAnsi="Arial" w:cs="Arial"/>
          <w:color w:val="FF0000"/>
          <w:sz w:val="18"/>
          <w:szCs w:val="18"/>
          <w:lang w:val="en-AU"/>
        </w:rPr>
        <w:t>*</w:t>
      </w:r>
    </w:p>
    <w:p w14:paraId="110C1AE3" w14:textId="77777777" w:rsidR="00455602" w:rsidRPr="002F531A" w:rsidRDefault="00455602" w:rsidP="00455602">
      <w:pPr>
        <w:pStyle w:val="ListParagraph"/>
        <w:spacing w:line="240" w:lineRule="auto"/>
        <w:rPr>
          <w:rFonts w:cs="Arial"/>
          <w:sz w:val="18"/>
          <w:szCs w:val="18"/>
        </w:rPr>
      </w:pPr>
    </w:p>
    <w:p w14:paraId="1870230D" w14:textId="77777777" w:rsidR="00455602" w:rsidRPr="002F531A" w:rsidRDefault="00455602" w:rsidP="00455602">
      <w:pPr>
        <w:pStyle w:val="Default"/>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rPr>
        <w:t xml:space="preserve">   Demographic Type</w:t>
      </w:r>
      <w:r w:rsidR="00F23B86" w:rsidRPr="002F531A">
        <w:rPr>
          <w:rFonts w:ascii="Arial" w:eastAsia="Times New Roman" w:hAnsi="Arial" w:cs="Arial"/>
          <w:color w:val="auto"/>
          <w:sz w:val="18"/>
          <w:szCs w:val="18"/>
          <w:lang w:val="en-AU"/>
        </w:rPr>
        <w:t xml:space="preserve">: </w:t>
      </w:r>
      <w:r w:rsidR="00C90726" w:rsidRPr="002F531A">
        <w:rPr>
          <w:rFonts w:ascii="Arial" w:eastAsia="Times New Roman" w:hAnsi="Arial" w:cs="Arial"/>
          <w:color w:val="FF0000"/>
          <w:sz w:val="18"/>
          <w:szCs w:val="18"/>
          <w:lang w:val="en-AU"/>
        </w:rPr>
        <w:t>*</w:t>
      </w:r>
      <w:r w:rsidR="00F23B86" w:rsidRPr="002F531A">
        <w:rPr>
          <w:rFonts w:ascii="Arial" w:eastAsia="Times New Roman" w:hAnsi="Arial" w:cs="Arial"/>
          <w:color w:val="auto"/>
          <w:sz w:val="18"/>
          <w:szCs w:val="18"/>
          <w:lang w:val="en-AU"/>
        </w:rPr>
        <w:t>, values will be</w:t>
      </w:r>
      <w:r w:rsidR="00B46491" w:rsidRPr="002F531A">
        <w:rPr>
          <w:rFonts w:ascii="Arial" w:eastAsia="Times New Roman" w:hAnsi="Arial" w:cs="Arial"/>
          <w:color w:val="auto"/>
          <w:sz w:val="18"/>
          <w:szCs w:val="18"/>
          <w:lang w:val="en-AU"/>
        </w:rPr>
        <w:t xml:space="preserve"> Demographics or</w:t>
      </w:r>
      <w:r w:rsidR="00F23B86" w:rsidRPr="002F531A">
        <w:rPr>
          <w:rFonts w:ascii="Arial" w:eastAsia="Times New Roman" w:hAnsi="Arial" w:cs="Arial"/>
          <w:color w:val="auto"/>
          <w:sz w:val="18"/>
          <w:szCs w:val="18"/>
          <w:lang w:val="en-AU"/>
        </w:rPr>
        <w:t xml:space="preserve"> Behavioural</w:t>
      </w:r>
      <w:r w:rsidRPr="002F531A">
        <w:rPr>
          <w:rFonts w:ascii="Arial" w:hAnsi="Arial" w:cs="Arial"/>
          <w:sz w:val="16"/>
          <w:szCs w:val="16"/>
        </w:rPr>
        <w:t xml:space="preserve">, </w:t>
      </w:r>
      <w:r w:rsidRPr="002F531A">
        <w:rPr>
          <w:rFonts w:ascii="Arial" w:eastAsia="Times New Roman" w:hAnsi="Arial" w:cs="Arial"/>
          <w:color w:val="auto"/>
          <w:sz w:val="18"/>
          <w:szCs w:val="18"/>
          <w:lang w:val="en-AU"/>
        </w:rPr>
        <w:t xml:space="preserve"> </w:t>
      </w:r>
    </w:p>
    <w:p w14:paraId="20FD601F" w14:textId="77777777" w:rsidR="00455602" w:rsidRPr="002F531A" w:rsidRDefault="00455602" w:rsidP="00455602">
      <w:pPr>
        <w:pStyle w:val="ListParagraph"/>
        <w:spacing w:line="240" w:lineRule="auto"/>
        <w:rPr>
          <w:rFonts w:cs="Arial"/>
          <w:sz w:val="18"/>
          <w:szCs w:val="18"/>
        </w:rPr>
      </w:pPr>
    </w:p>
    <w:p w14:paraId="335D5A28" w14:textId="77777777" w:rsidR="007161E7" w:rsidRPr="002F531A" w:rsidRDefault="0010319A" w:rsidP="00455602">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List</w:t>
      </w:r>
      <w:r w:rsidR="007161E7" w:rsidRPr="002F531A">
        <w:rPr>
          <w:rFonts w:ascii="Arial" w:eastAsia="Times New Roman" w:hAnsi="Arial" w:cs="Arial"/>
          <w:color w:val="auto"/>
          <w:sz w:val="18"/>
          <w:szCs w:val="18"/>
          <w:lang w:val="en-AU" w:eastAsia="en-AU"/>
        </w:rPr>
        <w:t xml:space="preserve"> Value / Value in Range: It will define value will be </w:t>
      </w:r>
      <w:r w:rsidRPr="002F531A">
        <w:rPr>
          <w:rFonts w:ascii="Arial" w:eastAsia="Times New Roman" w:hAnsi="Arial" w:cs="Arial"/>
          <w:color w:val="auto"/>
          <w:sz w:val="18"/>
          <w:szCs w:val="18"/>
          <w:lang w:val="en-AU" w:eastAsia="en-AU"/>
        </w:rPr>
        <w:t>List</w:t>
      </w:r>
      <w:r w:rsidR="007161E7" w:rsidRPr="002F531A">
        <w:rPr>
          <w:rFonts w:ascii="Arial" w:eastAsia="Times New Roman" w:hAnsi="Arial" w:cs="Arial"/>
          <w:color w:val="auto"/>
          <w:sz w:val="18"/>
          <w:szCs w:val="18"/>
          <w:lang w:val="en-AU" w:eastAsia="en-AU"/>
        </w:rPr>
        <w:t xml:space="preserve"> i.e. defined in list of value</w:t>
      </w:r>
      <w:r w:rsidRPr="002F531A">
        <w:rPr>
          <w:rFonts w:ascii="Arial" w:eastAsia="Times New Roman" w:hAnsi="Arial" w:cs="Arial"/>
          <w:color w:val="auto"/>
          <w:sz w:val="18"/>
          <w:szCs w:val="18"/>
          <w:lang w:val="en-AU" w:eastAsia="en-AU"/>
        </w:rPr>
        <w:t xml:space="preserve"> (with text value like Male, Female …)</w:t>
      </w:r>
      <w:r w:rsidR="007161E7" w:rsidRPr="002F531A">
        <w:rPr>
          <w:rFonts w:ascii="Arial" w:eastAsia="Times New Roman" w:hAnsi="Arial" w:cs="Arial"/>
          <w:color w:val="auto"/>
          <w:sz w:val="18"/>
          <w:szCs w:val="18"/>
          <w:lang w:val="en-AU" w:eastAsia="en-AU"/>
        </w:rPr>
        <w:t xml:space="preserve"> or in range .i.e. 10-25, 25-40 etc. If someone selected it as Range then further depending on condition there will be two input box to enter min and max Value, i.e. for 10-25, in min value 10 and max value will be 25.</w:t>
      </w:r>
    </w:p>
    <w:p w14:paraId="1F5882A8" w14:textId="77777777" w:rsidR="00B45CCC" w:rsidRPr="002F531A" w:rsidRDefault="00B45CCC" w:rsidP="00455602">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 xml:space="preserve">Value Type in Range:  Type of value if any </w:t>
      </w:r>
      <w:r w:rsidR="0091287F" w:rsidRPr="002F531A">
        <w:rPr>
          <w:rFonts w:ascii="Arial" w:eastAsia="Times New Roman" w:hAnsi="Arial" w:cs="Arial"/>
          <w:color w:val="auto"/>
          <w:sz w:val="18"/>
          <w:szCs w:val="18"/>
          <w:lang w:val="en-AU" w:eastAsia="en-AU"/>
        </w:rPr>
        <w:t>like INR, m</w:t>
      </w:r>
      <w:r w:rsidRPr="002F531A">
        <w:rPr>
          <w:rFonts w:ascii="Arial" w:eastAsia="Times New Roman" w:hAnsi="Arial" w:cs="Arial"/>
          <w:color w:val="auto"/>
          <w:sz w:val="18"/>
          <w:szCs w:val="18"/>
          <w:lang w:val="en-AU" w:eastAsia="en-AU"/>
        </w:rPr>
        <w:t>in</w:t>
      </w:r>
      <w:r w:rsidR="0091287F" w:rsidRPr="002F531A">
        <w:rPr>
          <w:rFonts w:ascii="Arial" w:eastAsia="Times New Roman" w:hAnsi="Arial" w:cs="Arial"/>
          <w:color w:val="auto"/>
          <w:sz w:val="18"/>
          <w:szCs w:val="18"/>
          <w:lang w:val="en-AU" w:eastAsia="en-AU"/>
        </w:rPr>
        <w:t>utes, otherwise</w:t>
      </w:r>
      <w:r w:rsidRPr="002F531A">
        <w:rPr>
          <w:rFonts w:ascii="Arial" w:eastAsia="Times New Roman" w:hAnsi="Arial" w:cs="Arial"/>
          <w:color w:val="auto"/>
          <w:sz w:val="18"/>
          <w:szCs w:val="18"/>
          <w:lang w:val="en-AU" w:eastAsia="en-AU"/>
        </w:rPr>
        <w:t xml:space="preserve"> value will be blank.</w:t>
      </w:r>
    </w:p>
    <w:p w14:paraId="21991D82" w14:textId="77777777" w:rsidR="00B92980" w:rsidRPr="002F531A" w:rsidRDefault="00B92980" w:rsidP="00455602">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 xml:space="preserve">Category Id: </w:t>
      </w:r>
      <w:r w:rsidR="00575D5F" w:rsidRPr="002F531A">
        <w:rPr>
          <w:rFonts w:ascii="Arial" w:eastAsia="Times New Roman" w:hAnsi="Arial" w:cs="Arial"/>
          <w:color w:val="auto"/>
          <w:sz w:val="18"/>
          <w:szCs w:val="18"/>
          <w:lang w:val="en-AU" w:eastAsia="en-AU"/>
        </w:rPr>
        <w:t xml:space="preserve">List of all </w:t>
      </w:r>
      <w:r w:rsidR="00523E14" w:rsidRPr="002F531A">
        <w:rPr>
          <w:rFonts w:ascii="Arial" w:eastAsia="Times New Roman" w:hAnsi="Arial" w:cs="Arial"/>
          <w:color w:val="auto"/>
          <w:sz w:val="18"/>
          <w:szCs w:val="18"/>
          <w:lang w:val="en-AU" w:eastAsia="en-AU"/>
        </w:rPr>
        <w:t>categories</w:t>
      </w:r>
      <w:r w:rsidR="00575D5F" w:rsidRPr="002F531A">
        <w:rPr>
          <w:rFonts w:ascii="Arial" w:eastAsia="Times New Roman" w:hAnsi="Arial" w:cs="Arial"/>
          <w:color w:val="auto"/>
          <w:sz w:val="18"/>
          <w:szCs w:val="18"/>
          <w:lang w:val="en-AU" w:eastAsia="en-AU"/>
        </w:rPr>
        <w:t xml:space="preserve"> with check box in front of category name. One demographics</w:t>
      </w:r>
      <w:r w:rsidR="004E50C7" w:rsidRPr="002F531A">
        <w:rPr>
          <w:rFonts w:ascii="Arial" w:eastAsia="Times New Roman" w:hAnsi="Arial" w:cs="Arial"/>
          <w:color w:val="auto"/>
          <w:sz w:val="18"/>
          <w:szCs w:val="18"/>
          <w:lang w:val="en-AU" w:eastAsia="en-AU"/>
        </w:rPr>
        <w:t>/</w:t>
      </w:r>
      <w:r w:rsidR="00A81C09" w:rsidRPr="002F531A">
        <w:rPr>
          <w:rFonts w:ascii="Arial" w:eastAsia="Times New Roman" w:hAnsi="Arial" w:cs="Arial"/>
          <w:color w:val="auto"/>
          <w:sz w:val="18"/>
          <w:szCs w:val="18"/>
          <w:lang w:val="en-AU" w:eastAsia="en-AU"/>
        </w:rPr>
        <w:t>behavioural can</w:t>
      </w:r>
      <w:r w:rsidR="00575D5F" w:rsidRPr="002F531A">
        <w:rPr>
          <w:rFonts w:ascii="Arial" w:eastAsia="Times New Roman" w:hAnsi="Arial" w:cs="Arial"/>
          <w:color w:val="auto"/>
          <w:sz w:val="18"/>
          <w:szCs w:val="18"/>
          <w:lang w:val="en-AU" w:eastAsia="en-AU"/>
        </w:rPr>
        <w:t xml:space="preserve"> be mapped with multiple </w:t>
      </w:r>
      <w:r w:rsidR="00523E14" w:rsidRPr="002F531A">
        <w:rPr>
          <w:rFonts w:ascii="Arial" w:eastAsia="Times New Roman" w:hAnsi="Arial" w:cs="Arial"/>
          <w:color w:val="auto"/>
          <w:sz w:val="18"/>
          <w:szCs w:val="18"/>
          <w:lang w:val="en-AU" w:eastAsia="en-AU"/>
        </w:rPr>
        <w:t>categories</w:t>
      </w:r>
      <w:r w:rsidR="00575D5F" w:rsidRPr="002F531A">
        <w:rPr>
          <w:rFonts w:ascii="Arial" w:eastAsia="Times New Roman" w:hAnsi="Arial" w:cs="Arial"/>
          <w:color w:val="auto"/>
          <w:sz w:val="18"/>
          <w:szCs w:val="18"/>
          <w:lang w:val="en-AU" w:eastAsia="en-AU"/>
        </w:rPr>
        <w:t xml:space="preserve">. </w:t>
      </w:r>
    </w:p>
    <w:p w14:paraId="0A0DB9BB" w14:textId="77777777" w:rsidR="0010319A" w:rsidRPr="002F531A" w:rsidRDefault="0010319A" w:rsidP="00455602">
      <w:pPr>
        <w:pStyle w:val="Default"/>
        <w:spacing w:line="360" w:lineRule="auto"/>
        <w:ind w:left="2880"/>
        <w:rPr>
          <w:rFonts w:ascii="Arial" w:eastAsia="Times New Roman" w:hAnsi="Arial" w:cs="Arial"/>
          <w:i/>
          <w:color w:val="auto"/>
          <w:sz w:val="18"/>
          <w:szCs w:val="18"/>
          <w:lang w:val="en-AU" w:eastAsia="en-AU"/>
        </w:rPr>
      </w:pPr>
      <w:r w:rsidRPr="002F531A">
        <w:rPr>
          <w:rFonts w:ascii="Arial" w:eastAsia="Times New Roman" w:hAnsi="Arial" w:cs="Arial"/>
          <w:i/>
          <w:color w:val="auto"/>
          <w:sz w:val="18"/>
          <w:szCs w:val="18"/>
          <w:lang w:val="en-AU" w:eastAsia="en-AU"/>
        </w:rPr>
        <w:t xml:space="preserve">There will be a </w:t>
      </w:r>
      <w:r w:rsidR="006B3747" w:rsidRPr="002F531A">
        <w:rPr>
          <w:rFonts w:ascii="Arial" w:eastAsia="Times New Roman" w:hAnsi="Arial" w:cs="Arial"/>
          <w:i/>
          <w:color w:val="auto"/>
          <w:sz w:val="18"/>
          <w:szCs w:val="18"/>
          <w:lang w:val="en-AU" w:eastAsia="en-AU"/>
        </w:rPr>
        <w:t xml:space="preserve">button to add </w:t>
      </w:r>
      <w:r w:rsidR="00EA6BC4" w:rsidRPr="002F531A">
        <w:rPr>
          <w:rFonts w:ascii="Arial" w:eastAsia="Times New Roman" w:hAnsi="Arial" w:cs="Arial"/>
          <w:i/>
          <w:color w:val="auto"/>
          <w:sz w:val="18"/>
          <w:szCs w:val="18"/>
          <w:lang w:val="en-AU" w:eastAsia="en-AU"/>
        </w:rPr>
        <w:t xml:space="preserve">master </w:t>
      </w:r>
      <w:r w:rsidR="006B3747" w:rsidRPr="002F531A">
        <w:rPr>
          <w:rFonts w:ascii="Arial" w:eastAsia="Times New Roman" w:hAnsi="Arial" w:cs="Arial"/>
          <w:i/>
          <w:color w:val="auto"/>
          <w:sz w:val="18"/>
          <w:szCs w:val="18"/>
          <w:lang w:val="en-AU" w:eastAsia="en-AU"/>
        </w:rPr>
        <w:t>value</w:t>
      </w:r>
      <w:r w:rsidR="00EA6BC4" w:rsidRPr="002F531A">
        <w:rPr>
          <w:rFonts w:ascii="Arial" w:eastAsia="Times New Roman" w:hAnsi="Arial" w:cs="Arial"/>
          <w:i/>
          <w:color w:val="auto"/>
          <w:sz w:val="18"/>
          <w:szCs w:val="18"/>
          <w:lang w:val="en-AU" w:eastAsia="en-AU"/>
        </w:rPr>
        <w:t xml:space="preserve"> list</w:t>
      </w:r>
      <w:r w:rsidR="006B3747" w:rsidRPr="002F531A">
        <w:rPr>
          <w:rFonts w:ascii="Arial" w:eastAsia="Times New Roman" w:hAnsi="Arial" w:cs="Arial"/>
          <w:i/>
          <w:color w:val="auto"/>
          <w:sz w:val="18"/>
          <w:szCs w:val="18"/>
          <w:lang w:val="en-AU" w:eastAsia="en-AU"/>
        </w:rPr>
        <w:t xml:space="preserve"> against</w:t>
      </w:r>
      <w:r w:rsidR="00AA1BC2" w:rsidRPr="002F531A">
        <w:rPr>
          <w:rFonts w:ascii="Arial" w:eastAsia="Times New Roman" w:hAnsi="Arial" w:cs="Arial"/>
          <w:i/>
          <w:color w:val="auto"/>
          <w:sz w:val="18"/>
          <w:szCs w:val="18"/>
          <w:lang w:val="en-AU" w:eastAsia="en-AU"/>
        </w:rPr>
        <w:t xml:space="preserve"> each</w:t>
      </w:r>
      <w:r w:rsidR="00EA6BC4" w:rsidRPr="002F531A">
        <w:rPr>
          <w:rFonts w:ascii="Arial" w:eastAsia="Times New Roman" w:hAnsi="Arial" w:cs="Arial"/>
          <w:i/>
          <w:color w:val="auto"/>
          <w:sz w:val="18"/>
          <w:szCs w:val="18"/>
          <w:lang w:val="en-AU" w:eastAsia="en-AU"/>
        </w:rPr>
        <w:t xml:space="preserve"> demographics master. This will appear as an option while creating Question master.</w:t>
      </w:r>
      <w:r w:rsidR="00AA1BC2" w:rsidRPr="002F531A">
        <w:rPr>
          <w:rFonts w:ascii="Arial" w:eastAsia="Times New Roman" w:hAnsi="Arial" w:cs="Arial"/>
          <w:i/>
          <w:color w:val="auto"/>
          <w:sz w:val="18"/>
          <w:szCs w:val="18"/>
          <w:lang w:val="en-AU" w:eastAsia="en-AU"/>
        </w:rPr>
        <w:t xml:space="preserve"> </w:t>
      </w:r>
    </w:p>
    <w:p w14:paraId="4B9AE292" w14:textId="77777777" w:rsidR="00EF0D19" w:rsidRPr="002F531A" w:rsidRDefault="00EF0D19" w:rsidP="00455602">
      <w:pPr>
        <w:pStyle w:val="Default"/>
        <w:spacing w:line="360" w:lineRule="auto"/>
        <w:ind w:left="2880"/>
        <w:rPr>
          <w:rFonts w:ascii="Arial" w:eastAsia="Times New Roman" w:hAnsi="Arial" w:cs="Arial"/>
          <w:i/>
          <w:color w:val="auto"/>
          <w:sz w:val="18"/>
          <w:szCs w:val="18"/>
          <w:lang w:val="en-AU" w:eastAsia="en-AU"/>
        </w:rPr>
      </w:pPr>
      <w:r w:rsidRPr="002F531A">
        <w:rPr>
          <w:rFonts w:ascii="Arial" w:eastAsia="Times New Roman" w:hAnsi="Arial" w:cs="Arial"/>
          <w:i/>
          <w:color w:val="auto"/>
          <w:sz w:val="18"/>
          <w:szCs w:val="18"/>
          <w:lang w:val="en-AU" w:eastAsia="en-AU"/>
        </w:rPr>
        <w:t xml:space="preserve">A pop up form will be </w:t>
      </w:r>
      <w:r w:rsidR="00BD4266" w:rsidRPr="002F531A">
        <w:rPr>
          <w:rFonts w:ascii="Arial" w:eastAsia="Times New Roman" w:hAnsi="Arial" w:cs="Arial"/>
          <w:i/>
          <w:color w:val="auto"/>
          <w:sz w:val="18"/>
          <w:szCs w:val="18"/>
          <w:lang w:val="en-AU" w:eastAsia="en-AU"/>
        </w:rPr>
        <w:t>show</w:t>
      </w:r>
      <w:r w:rsidRPr="002F531A">
        <w:rPr>
          <w:rFonts w:ascii="Arial" w:eastAsia="Times New Roman" w:hAnsi="Arial" w:cs="Arial"/>
          <w:i/>
          <w:color w:val="auto"/>
          <w:sz w:val="18"/>
          <w:szCs w:val="18"/>
          <w:lang w:val="en-AU" w:eastAsia="en-AU"/>
        </w:rPr>
        <w:t xml:space="preserve"> for entering master value for demographics.</w:t>
      </w:r>
    </w:p>
    <w:p w14:paraId="0FF2D841" w14:textId="77777777" w:rsidR="005B1AD7" w:rsidRPr="002F531A" w:rsidRDefault="00BD4266" w:rsidP="005B1AD7">
      <w:pPr>
        <w:pStyle w:val="Default"/>
        <w:spacing w:line="360" w:lineRule="auto"/>
        <w:ind w:left="2880"/>
        <w:rPr>
          <w:rFonts w:ascii="Arial" w:eastAsia="Times New Roman" w:hAnsi="Arial" w:cs="Arial"/>
          <w:i/>
          <w:color w:val="auto"/>
          <w:sz w:val="18"/>
          <w:szCs w:val="18"/>
          <w:lang w:val="en-AU" w:eastAsia="en-AU"/>
        </w:rPr>
      </w:pPr>
      <w:r w:rsidRPr="002F531A">
        <w:rPr>
          <w:rFonts w:ascii="Arial" w:eastAsia="Times New Roman" w:hAnsi="Arial" w:cs="Arial"/>
          <w:i/>
          <w:color w:val="auto"/>
          <w:sz w:val="18"/>
          <w:szCs w:val="18"/>
          <w:lang w:val="en-AU" w:eastAsia="en-AU"/>
        </w:rPr>
        <w:t xml:space="preserve">Depending on value Type (List Value / Value in Range) </w:t>
      </w:r>
      <w:r w:rsidR="009D19E6" w:rsidRPr="002F531A">
        <w:rPr>
          <w:rFonts w:ascii="Arial" w:eastAsia="Times New Roman" w:hAnsi="Arial" w:cs="Arial"/>
          <w:i/>
          <w:color w:val="auto"/>
          <w:sz w:val="18"/>
          <w:szCs w:val="18"/>
          <w:lang w:val="en-AU" w:eastAsia="en-AU"/>
        </w:rPr>
        <w:t>three set</w:t>
      </w:r>
      <w:r w:rsidRPr="002F531A">
        <w:rPr>
          <w:rFonts w:ascii="Arial" w:eastAsia="Times New Roman" w:hAnsi="Arial" w:cs="Arial"/>
          <w:i/>
          <w:color w:val="auto"/>
          <w:sz w:val="18"/>
          <w:szCs w:val="18"/>
          <w:lang w:val="en-AU" w:eastAsia="en-AU"/>
        </w:rPr>
        <w:t xml:space="preserve"> of input box will appear to add master value. </w:t>
      </w:r>
    </w:p>
    <w:p w14:paraId="725EE796" w14:textId="77777777" w:rsidR="005B1AD7" w:rsidRPr="002F531A" w:rsidRDefault="005B1AD7" w:rsidP="005B1AD7">
      <w:pPr>
        <w:pStyle w:val="Default"/>
        <w:spacing w:line="360" w:lineRule="auto"/>
        <w:ind w:left="2880"/>
        <w:rPr>
          <w:rFonts w:ascii="Arial" w:eastAsia="Times New Roman" w:hAnsi="Arial" w:cs="Arial"/>
          <w:i/>
          <w:color w:val="auto"/>
          <w:sz w:val="18"/>
          <w:szCs w:val="18"/>
          <w:lang w:val="en-AU" w:eastAsia="en-AU"/>
        </w:rPr>
      </w:pPr>
      <w:r w:rsidRPr="002F531A">
        <w:rPr>
          <w:rFonts w:ascii="Arial" w:eastAsia="Times New Roman" w:hAnsi="Arial" w:cs="Arial"/>
          <w:i/>
          <w:color w:val="auto"/>
          <w:sz w:val="18"/>
          <w:szCs w:val="18"/>
          <w:lang w:val="en-AU" w:eastAsia="en-AU"/>
        </w:rPr>
        <w:t xml:space="preserve">Example: List Value, 3 set </w:t>
      </w:r>
      <w:r w:rsidR="002077D9" w:rsidRPr="002F531A">
        <w:rPr>
          <w:rFonts w:ascii="Arial" w:eastAsia="Times New Roman" w:hAnsi="Arial" w:cs="Arial"/>
          <w:i/>
          <w:color w:val="auto"/>
          <w:sz w:val="18"/>
          <w:szCs w:val="18"/>
          <w:lang w:val="en-AU" w:eastAsia="en-AU"/>
        </w:rPr>
        <w:t>of input</w:t>
      </w:r>
      <w:r w:rsidRPr="002F531A">
        <w:rPr>
          <w:rFonts w:ascii="Arial" w:eastAsia="Times New Roman" w:hAnsi="Arial" w:cs="Arial"/>
          <w:i/>
          <w:color w:val="auto"/>
          <w:sz w:val="18"/>
          <w:szCs w:val="18"/>
          <w:lang w:val="en-AU" w:eastAsia="en-AU"/>
        </w:rPr>
        <w:t xml:space="preserve"> box to enter value with add more master value feature, value example Male, </w:t>
      </w:r>
      <w:r w:rsidR="002077D9" w:rsidRPr="002F531A">
        <w:rPr>
          <w:rFonts w:ascii="Arial" w:eastAsia="Times New Roman" w:hAnsi="Arial" w:cs="Arial"/>
          <w:i/>
          <w:color w:val="auto"/>
          <w:sz w:val="18"/>
          <w:szCs w:val="18"/>
          <w:lang w:val="en-AU" w:eastAsia="en-AU"/>
        </w:rPr>
        <w:t xml:space="preserve">Female... </w:t>
      </w:r>
    </w:p>
    <w:p w14:paraId="3DE76B9D" w14:textId="77777777" w:rsidR="005B1AD7" w:rsidRPr="002F531A" w:rsidRDefault="005B1AD7" w:rsidP="005B1AD7">
      <w:pPr>
        <w:pStyle w:val="Default"/>
        <w:spacing w:line="360" w:lineRule="auto"/>
        <w:ind w:left="2880"/>
        <w:rPr>
          <w:rFonts w:ascii="Arial" w:eastAsia="Times New Roman" w:hAnsi="Arial" w:cs="Arial"/>
          <w:i/>
          <w:color w:val="auto"/>
          <w:sz w:val="18"/>
          <w:szCs w:val="18"/>
          <w:lang w:val="en-AU" w:eastAsia="en-AU"/>
        </w:rPr>
      </w:pPr>
      <w:r w:rsidRPr="002F531A">
        <w:rPr>
          <w:rFonts w:ascii="Arial" w:eastAsia="Times New Roman" w:hAnsi="Arial" w:cs="Arial"/>
          <w:i/>
          <w:color w:val="auto"/>
          <w:sz w:val="18"/>
          <w:szCs w:val="18"/>
          <w:lang w:val="en-AU" w:eastAsia="en-AU"/>
        </w:rPr>
        <w:t>Value in range: Like for Age –Group one can defines 16 in min value range and in max value range 20 ( in it will display as 16-20 in option list)</w:t>
      </w:r>
    </w:p>
    <w:p w14:paraId="72184544" w14:textId="77777777" w:rsidR="00E55021" w:rsidRPr="002F531A" w:rsidRDefault="00E55021" w:rsidP="005B1AD7">
      <w:pPr>
        <w:pStyle w:val="Default"/>
        <w:spacing w:line="360" w:lineRule="auto"/>
        <w:ind w:left="2880"/>
        <w:rPr>
          <w:rFonts w:ascii="Arial" w:eastAsia="Times New Roman" w:hAnsi="Arial" w:cs="Arial"/>
          <w:i/>
          <w:color w:val="auto"/>
          <w:sz w:val="18"/>
          <w:szCs w:val="18"/>
          <w:lang w:val="en-AU" w:eastAsia="en-AU"/>
        </w:rPr>
      </w:pPr>
      <w:r w:rsidRPr="002F531A">
        <w:rPr>
          <w:rFonts w:ascii="Arial" w:eastAsia="Times New Roman" w:hAnsi="Arial" w:cs="Arial"/>
          <w:i/>
          <w:color w:val="auto"/>
          <w:sz w:val="18"/>
          <w:szCs w:val="18"/>
          <w:lang w:val="en-AU" w:eastAsia="en-AU"/>
        </w:rPr>
        <w:t>Percentage Value:</w:t>
      </w:r>
      <w:r w:rsidR="00322785" w:rsidRPr="002F531A">
        <w:rPr>
          <w:rFonts w:ascii="Arial" w:eastAsia="Times New Roman" w:hAnsi="Arial" w:cs="Arial"/>
          <w:i/>
          <w:color w:val="auto"/>
          <w:sz w:val="18"/>
          <w:szCs w:val="18"/>
          <w:lang w:val="en-AU" w:eastAsia="en-AU"/>
        </w:rPr>
        <w:t xml:space="preserve"> percentage value will be used to define percentage of people / data in that range.</w:t>
      </w:r>
    </w:p>
    <w:p w14:paraId="28263CBD" w14:textId="77777777" w:rsidR="00BD4266" w:rsidRPr="002F531A" w:rsidRDefault="005B1AD7" w:rsidP="00455602">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i/>
          <w:color w:val="auto"/>
          <w:sz w:val="18"/>
          <w:szCs w:val="18"/>
          <w:lang w:val="en-AU" w:eastAsia="en-AU"/>
        </w:rPr>
        <w:t xml:space="preserve"> </w:t>
      </w:r>
      <w:r w:rsidR="00BD4266" w:rsidRPr="002F531A">
        <w:rPr>
          <w:rFonts w:ascii="Arial" w:eastAsia="Times New Roman" w:hAnsi="Arial" w:cs="Arial"/>
          <w:i/>
          <w:color w:val="auto"/>
          <w:sz w:val="18"/>
          <w:szCs w:val="18"/>
          <w:lang w:val="en-AU" w:eastAsia="en-AU"/>
        </w:rPr>
        <w:t>There will be a Add more feature to add further master value.</w:t>
      </w:r>
      <w:r w:rsidRPr="002F531A">
        <w:rPr>
          <w:rFonts w:ascii="Arial" w:eastAsia="Times New Roman" w:hAnsi="Arial" w:cs="Arial"/>
          <w:color w:val="auto"/>
          <w:sz w:val="18"/>
          <w:szCs w:val="18"/>
          <w:lang w:val="en-AU" w:eastAsia="en-AU"/>
        </w:rPr>
        <w:t xml:space="preserve"> </w:t>
      </w:r>
    </w:p>
    <w:p w14:paraId="5DF4DC06" w14:textId="77777777" w:rsidR="00211768" w:rsidRPr="002F531A" w:rsidRDefault="00211768" w:rsidP="00455602">
      <w:pPr>
        <w:pStyle w:val="Default"/>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rPr>
        <w:t xml:space="preserve">                                                            </w:t>
      </w:r>
    </w:p>
    <w:p w14:paraId="15A9C952" w14:textId="77777777" w:rsidR="00211768" w:rsidRPr="002F531A" w:rsidRDefault="00211768" w:rsidP="00211768">
      <w:pPr>
        <w:pStyle w:val="Default"/>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 xml:space="preserve">                       </w:t>
      </w:r>
    </w:p>
    <w:p w14:paraId="2D9CFAEC" w14:textId="77777777" w:rsidR="00F23B86" w:rsidRPr="002F531A" w:rsidRDefault="00211768" w:rsidP="0050580A">
      <w:pPr>
        <w:pStyle w:val="Default"/>
        <w:numPr>
          <w:ilvl w:val="0"/>
          <w:numId w:val="10"/>
        </w:numPr>
        <w:ind w:left="1440"/>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Action</w:t>
      </w:r>
      <w:r w:rsidRPr="002F531A">
        <w:rPr>
          <w:rFonts w:ascii="Arial" w:eastAsia="Times New Roman" w:hAnsi="Arial" w:cs="Arial"/>
          <w:b/>
          <w:color w:val="auto"/>
          <w:sz w:val="18"/>
          <w:szCs w:val="18"/>
          <w:lang w:val="en-AU"/>
        </w:rPr>
        <w:tab/>
      </w:r>
      <w:r w:rsidRPr="002F531A">
        <w:rPr>
          <w:rFonts w:ascii="Arial" w:eastAsia="Times New Roman" w:hAnsi="Arial" w:cs="Arial"/>
          <w:b/>
          <w:color w:val="auto"/>
          <w:sz w:val="18"/>
          <w:szCs w:val="18"/>
          <w:lang w:val="en-AU"/>
        </w:rPr>
        <w:tab/>
      </w:r>
      <w:r w:rsidRPr="002F531A">
        <w:rPr>
          <w:rFonts w:ascii="Arial" w:eastAsia="Times New Roman" w:hAnsi="Arial" w:cs="Arial"/>
          <w:color w:val="auto"/>
          <w:sz w:val="18"/>
          <w:szCs w:val="18"/>
          <w:lang w:val="en-AU"/>
        </w:rPr>
        <w:t xml:space="preserve">:  User should be able to Add, Edit, Delete and View operations </w:t>
      </w:r>
      <w:r w:rsidR="00F23B86" w:rsidRPr="002F531A">
        <w:rPr>
          <w:rFonts w:ascii="Arial" w:eastAsia="Times New Roman" w:hAnsi="Arial" w:cs="Arial"/>
          <w:color w:val="auto"/>
          <w:sz w:val="18"/>
          <w:szCs w:val="18"/>
          <w:lang w:val="en-AU"/>
        </w:rPr>
        <w:t>as his Rights</w:t>
      </w:r>
      <w:r w:rsidRPr="002F531A">
        <w:rPr>
          <w:rFonts w:ascii="Arial" w:eastAsia="Times New Roman" w:hAnsi="Arial" w:cs="Arial"/>
          <w:b/>
          <w:color w:val="auto"/>
          <w:sz w:val="18"/>
          <w:szCs w:val="18"/>
          <w:lang w:val="en-AU"/>
        </w:rPr>
        <w:t xml:space="preserve">                          </w:t>
      </w:r>
      <w:r w:rsidR="00F23B86" w:rsidRPr="002F531A">
        <w:rPr>
          <w:rFonts w:ascii="Arial" w:eastAsia="Times New Roman" w:hAnsi="Arial" w:cs="Arial"/>
          <w:b/>
          <w:color w:val="auto"/>
          <w:sz w:val="18"/>
          <w:szCs w:val="18"/>
          <w:lang w:val="en-AU"/>
        </w:rPr>
        <w:t xml:space="preserve"> </w:t>
      </w:r>
      <w:r w:rsidR="00F23B86" w:rsidRPr="002F531A">
        <w:rPr>
          <w:rFonts w:ascii="Arial" w:eastAsia="Times New Roman" w:hAnsi="Arial" w:cs="Arial"/>
          <w:color w:val="auto"/>
          <w:sz w:val="18"/>
          <w:szCs w:val="18"/>
          <w:lang w:val="en-AU"/>
        </w:rPr>
        <w:t>Assigned</w:t>
      </w:r>
      <w:r w:rsidRPr="002F531A">
        <w:rPr>
          <w:rFonts w:ascii="Arial" w:eastAsia="Times New Roman" w:hAnsi="Arial" w:cs="Arial"/>
          <w:color w:val="auto"/>
          <w:sz w:val="18"/>
          <w:szCs w:val="18"/>
          <w:lang w:val="en-AU"/>
        </w:rPr>
        <w:t xml:space="preserve"> </w:t>
      </w:r>
      <w:r w:rsidR="00F23B86" w:rsidRPr="002F531A">
        <w:rPr>
          <w:rFonts w:ascii="Arial" w:eastAsia="Times New Roman" w:hAnsi="Arial" w:cs="Arial"/>
          <w:color w:val="auto"/>
          <w:sz w:val="18"/>
          <w:szCs w:val="18"/>
          <w:lang w:val="en-AU"/>
        </w:rPr>
        <w:t>in user role mapping section.</w:t>
      </w:r>
    </w:p>
    <w:p w14:paraId="7A53090C" w14:textId="77777777" w:rsidR="00B17545" w:rsidRPr="002F531A" w:rsidRDefault="00B17545" w:rsidP="00B17545">
      <w:pPr>
        <w:pStyle w:val="Default"/>
        <w:ind w:left="1440"/>
        <w:rPr>
          <w:rFonts w:ascii="Arial" w:eastAsia="Times New Roman" w:hAnsi="Arial" w:cs="Arial"/>
          <w:color w:val="auto"/>
          <w:sz w:val="18"/>
          <w:szCs w:val="18"/>
          <w:lang w:val="en-AU"/>
        </w:rPr>
      </w:pPr>
    </w:p>
    <w:p w14:paraId="5E8EFEFA" w14:textId="77777777" w:rsidR="00076F19" w:rsidRPr="002F531A" w:rsidRDefault="00B17545" w:rsidP="003A2C09">
      <w:pPr>
        <w:pStyle w:val="Default"/>
        <w:spacing w:line="360" w:lineRule="auto"/>
        <w:ind w:left="144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 xml:space="preserve">After clicking on menu navigation &gt; Demographics master, a page will be displayed with all data stored in database in a tabular format. In last column </w:t>
      </w:r>
      <w:r w:rsidR="00F6543B" w:rsidRPr="002F531A">
        <w:rPr>
          <w:rFonts w:ascii="Arial" w:eastAsia="Times New Roman" w:hAnsi="Arial" w:cs="Arial"/>
          <w:color w:val="auto"/>
          <w:sz w:val="18"/>
          <w:szCs w:val="18"/>
          <w:lang w:val="en-AU"/>
        </w:rPr>
        <w:t xml:space="preserve">there will be option to update / Delete the record. After clicking on update, a message will be appear for confirmation “Are You sure to want the delete the record” With Yes and </w:t>
      </w:r>
      <w:r w:rsidR="003A2C09" w:rsidRPr="002F531A">
        <w:rPr>
          <w:rFonts w:ascii="Arial" w:eastAsia="Times New Roman" w:hAnsi="Arial" w:cs="Arial"/>
          <w:color w:val="auto"/>
          <w:sz w:val="18"/>
          <w:szCs w:val="18"/>
          <w:lang w:val="en-AU"/>
        </w:rPr>
        <w:t>N</w:t>
      </w:r>
      <w:r w:rsidR="00F6543B" w:rsidRPr="002F531A">
        <w:rPr>
          <w:rFonts w:ascii="Arial" w:eastAsia="Times New Roman" w:hAnsi="Arial" w:cs="Arial"/>
          <w:color w:val="auto"/>
          <w:sz w:val="18"/>
          <w:szCs w:val="18"/>
          <w:lang w:val="en-AU"/>
        </w:rPr>
        <w:t>o option. If user will click on Yes, Record will be delete</w:t>
      </w:r>
      <w:r w:rsidR="008C2E9C" w:rsidRPr="002F531A">
        <w:rPr>
          <w:rFonts w:ascii="Arial" w:eastAsia="Times New Roman" w:hAnsi="Arial" w:cs="Arial"/>
          <w:color w:val="auto"/>
          <w:sz w:val="18"/>
          <w:szCs w:val="18"/>
          <w:lang w:val="en-AU"/>
        </w:rPr>
        <w:t>d</w:t>
      </w:r>
      <w:r w:rsidR="00F6543B" w:rsidRPr="002F531A">
        <w:rPr>
          <w:rFonts w:ascii="Arial" w:eastAsia="Times New Roman" w:hAnsi="Arial" w:cs="Arial"/>
          <w:color w:val="auto"/>
          <w:sz w:val="18"/>
          <w:szCs w:val="18"/>
          <w:lang w:val="en-AU"/>
        </w:rPr>
        <w:t xml:space="preserve"> and data in tabular format will be rebind and deleted record will be not displayed.</w:t>
      </w:r>
      <w:r w:rsidR="003A2C09" w:rsidRPr="002F531A">
        <w:rPr>
          <w:rFonts w:ascii="Arial" w:eastAsia="Times New Roman" w:hAnsi="Arial" w:cs="Arial"/>
          <w:color w:val="auto"/>
          <w:sz w:val="18"/>
          <w:szCs w:val="18"/>
          <w:lang w:val="en-AU"/>
        </w:rPr>
        <w:t xml:space="preserve"> After clicking on No option</w:t>
      </w:r>
      <w:r w:rsidR="008C2E9C" w:rsidRPr="002F531A">
        <w:rPr>
          <w:rFonts w:ascii="Arial" w:eastAsia="Times New Roman" w:hAnsi="Arial" w:cs="Arial"/>
          <w:color w:val="auto"/>
          <w:sz w:val="18"/>
          <w:szCs w:val="18"/>
          <w:lang w:val="en-AU"/>
        </w:rPr>
        <w:t>,</w:t>
      </w:r>
      <w:r w:rsidR="003A2C09" w:rsidRPr="002F531A">
        <w:rPr>
          <w:rFonts w:ascii="Arial" w:eastAsia="Times New Roman" w:hAnsi="Arial" w:cs="Arial"/>
          <w:color w:val="auto"/>
          <w:sz w:val="18"/>
          <w:szCs w:val="18"/>
          <w:lang w:val="en-AU"/>
        </w:rPr>
        <w:t xml:space="preserve"> no action will be fired. </w:t>
      </w:r>
    </w:p>
    <w:p w14:paraId="2ED8B322" w14:textId="77777777" w:rsidR="005163BC" w:rsidRPr="002F531A" w:rsidRDefault="00076F19" w:rsidP="003A2C09">
      <w:pPr>
        <w:pStyle w:val="Default"/>
        <w:spacing w:line="360" w:lineRule="auto"/>
        <w:ind w:left="144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rPr>
        <w:t xml:space="preserve">There will be an option to add new record above the tabular list. </w:t>
      </w:r>
      <w:r w:rsidR="00211768" w:rsidRPr="002F531A">
        <w:rPr>
          <w:rFonts w:ascii="Arial" w:eastAsia="Times New Roman" w:hAnsi="Arial" w:cs="Arial"/>
          <w:color w:val="auto"/>
          <w:sz w:val="18"/>
          <w:szCs w:val="18"/>
          <w:lang w:val="en-AU"/>
        </w:rPr>
        <w:t xml:space="preserve"> </w:t>
      </w:r>
      <w:r w:rsidR="00A04F8F" w:rsidRPr="002F531A">
        <w:rPr>
          <w:rFonts w:ascii="Arial" w:eastAsia="Times New Roman" w:hAnsi="Arial" w:cs="Arial"/>
          <w:color w:val="auto"/>
          <w:sz w:val="18"/>
          <w:szCs w:val="18"/>
          <w:lang w:val="en-AU"/>
        </w:rPr>
        <w:t xml:space="preserve">After clicking on “Add New Record” a form will appear with different input boxes as mentioned in </w:t>
      </w:r>
      <w:r w:rsidR="008C2E9C" w:rsidRPr="002F531A">
        <w:rPr>
          <w:rFonts w:ascii="Arial" w:eastAsia="Times New Roman" w:hAnsi="Arial" w:cs="Arial"/>
          <w:color w:val="auto"/>
          <w:sz w:val="18"/>
          <w:szCs w:val="18"/>
          <w:lang w:val="en-AU"/>
        </w:rPr>
        <w:t>Inputs</w:t>
      </w:r>
      <w:r w:rsidR="00A04F8F" w:rsidRPr="002F531A">
        <w:rPr>
          <w:rFonts w:ascii="Arial" w:eastAsia="Times New Roman" w:hAnsi="Arial" w:cs="Arial"/>
          <w:color w:val="auto"/>
          <w:sz w:val="18"/>
          <w:szCs w:val="18"/>
          <w:lang w:val="en-AU"/>
        </w:rPr>
        <w:t xml:space="preserve"> section</w:t>
      </w:r>
      <w:r w:rsidR="008C2E9C" w:rsidRPr="002F531A">
        <w:rPr>
          <w:rFonts w:ascii="Arial" w:eastAsia="Times New Roman" w:hAnsi="Arial" w:cs="Arial"/>
          <w:color w:val="auto"/>
          <w:sz w:val="18"/>
          <w:szCs w:val="18"/>
          <w:lang w:val="en-AU"/>
        </w:rPr>
        <w:t xml:space="preserve">. After filling necessary </w:t>
      </w:r>
      <w:r w:rsidR="00F47D7E" w:rsidRPr="002F531A">
        <w:rPr>
          <w:rFonts w:ascii="Arial" w:eastAsia="Times New Roman" w:hAnsi="Arial" w:cs="Arial"/>
          <w:color w:val="auto"/>
          <w:sz w:val="18"/>
          <w:szCs w:val="18"/>
          <w:lang w:val="en-AU"/>
        </w:rPr>
        <w:t>data user can save data by clicking on submit button. Mandatory field will be checked if blank then a proper message will appeared like “Please fill demographic name”, after all validation data will be saved in database.</w:t>
      </w:r>
      <w:r w:rsidR="00211768" w:rsidRPr="002F531A">
        <w:rPr>
          <w:rFonts w:ascii="Arial" w:eastAsia="Times New Roman" w:hAnsi="Arial" w:cs="Arial"/>
          <w:color w:val="auto"/>
          <w:sz w:val="18"/>
          <w:szCs w:val="18"/>
          <w:lang w:val="en-AU" w:eastAsia="en-AU"/>
        </w:rPr>
        <w:t xml:space="preserve">        </w:t>
      </w:r>
    </w:p>
    <w:p w14:paraId="4A5CF1EC" w14:textId="77777777" w:rsidR="005163BC" w:rsidRPr="002F531A" w:rsidRDefault="005163BC" w:rsidP="003A2C09">
      <w:pPr>
        <w:pStyle w:val="Default"/>
        <w:spacing w:line="360" w:lineRule="auto"/>
        <w:ind w:left="1440"/>
        <w:rPr>
          <w:rFonts w:ascii="Arial" w:eastAsia="Times New Roman" w:hAnsi="Arial" w:cs="Arial"/>
          <w:color w:val="auto"/>
          <w:sz w:val="18"/>
          <w:szCs w:val="18"/>
          <w:lang w:val="en-AU" w:eastAsia="en-AU"/>
        </w:rPr>
      </w:pPr>
    </w:p>
    <w:p w14:paraId="6AB9CB04" w14:textId="77777777" w:rsidR="005163BC" w:rsidRPr="002F531A" w:rsidRDefault="005163BC" w:rsidP="003A2C09">
      <w:pPr>
        <w:pStyle w:val="Default"/>
        <w:spacing w:line="360" w:lineRule="auto"/>
        <w:ind w:left="1440"/>
        <w:rPr>
          <w:rFonts w:ascii="Arial" w:eastAsia="Times New Roman" w:hAnsi="Arial" w:cs="Arial"/>
          <w:color w:val="auto"/>
          <w:sz w:val="18"/>
          <w:szCs w:val="18"/>
          <w:lang w:val="en-AU" w:eastAsia="en-AU"/>
        </w:rPr>
      </w:pPr>
    </w:p>
    <w:p w14:paraId="74AE41F3" w14:textId="77777777" w:rsidR="005163BC" w:rsidRPr="002F531A" w:rsidRDefault="005163BC" w:rsidP="003A2C09">
      <w:pPr>
        <w:pStyle w:val="Default"/>
        <w:spacing w:line="360" w:lineRule="auto"/>
        <w:ind w:left="1440"/>
        <w:rPr>
          <w:rFonts w:ascii="Arial" w:eastAsia="Times New Roman" w:hAnsi="Arial" w:cs="Arial"/>
          <w:color w:val="auto"/>
          <w:sz w:val="18"/>
          <w:szCs w:val="18"/>
          <w:lang w:val="en-AU" w:eastAsia="en-AU"/>
        </w:rPr>
      </w:pPr>
    </w:p>
    <w:p w14:paraId="5C24FDE3" w14:textId="77777777" w:rsidR="00211768" w:rsidRPr="002F531A" w:rsidRDefault="00211768" w:rsidP="003A2C09">
      <w:pPr>
        <w:pStyle w:val="Default"/>
        <w:spacing w:line="360" w:lineRule="auto"/>
        <w:ind w:left="144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eastAsia="en-AU"/>
        </w:rPr>
        <w:lastRenderedPageBreak/>
        <w:t xml:space="preserve">                          </w:t>
      </w:r>
    </w:p>
    <w:p w14:paraId="122CDBFD" w14:textId="77777777" w:rsidR="009030A0" w:rsidRPr="002F531A" w:rsidRDefault="009030A0" w:rsidP="00A420F1">
      <w:pPr>
        <w:pStyle w:val="ListParagraph"/>
        <w:ind w:left="375"/>
        <w:rPr>
          <w:rFonts w:cs="Arial"/>
          <w:sz w:val="16"/>
          <w:szCs w:val="16"/>
          <w:lang w:val="en-GB" w:eastAsia="en-US"/>
        </w:rPr>
      </w:pPr>
    </w:p>
    <w:p w14:paraId="5E002950" w14:textId="77777777" w:rsidR="00A420F1" w:rsidRPr="002F531A" w:rsidRDefault="001E7731" w:rsidP="00A420F1">
      <w:pPr>
        <w:rPr>
          <w:rFonts w:cs="Arial"/>
        </w:rPr>
      </w:pPr>
      <w:r w:rsidRPr="002F531A">
        <w:rPr>
          <w:rFonts w:cs="Arial"/>
        </w:rPr>
        <w:t>Structure of Demographics master</w:t>
      </w:r>
    </w:p>
    <w:tbl>
      <w:tblPr>
        <w:tblW w:w="10738" w:type="dxa"/>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4"/>
        <w:gridCol w:w="1814"/>
        <w:gridCol w:w="720"/>
        <w:gridCol w:w="540"/>
        <w:gridCol w:w="540"/>
        <w:gridCol w:w="450"/>
        <w:gridCol w:w="1170"/>
        <w:gridCol w:w="1710"/>
        <w:gridCol w:w="900"/>
        <w:gridCol w:w="1530"/>
      </w:tblGrid>
      <w:tr w:rsidR="000069EE" w:rsidRPr="002F531A" w14:paraId="28528817" w14:textId="77777777" w:rsidTr="006E1633">
        <w:trPr>
          <w:gridAfter w:val="9"/>
          <w:wAfter w:w="9374" w:type="dxa"/>
          <w:tblHeader/>
        </w:trPr>
        <w:tc>
          <w:tcPr>
            <w:tcW w:w="1364" w:type="dxa"/>
            <w:shd w:val="clear" w:color="auto" w:fill="E0E0E0"/>
            <w:vAlign w:val="center"/>
          </w:tcPr>
          <w:p w14:paraId="473DC8F0" w14:textId="77777777" w:rsidR="000069EE" w:rsidRPr="002F531A" w:rsidRDefault="000069EE" w:rsidP="006E1633">
            <w:pPr>
              <w:spacing w:before="120" w:after="120" w:line="240" w:lineRule="auto"/>
              <w:rPr>
                <w:rFonts w:cs="Arial"/>
                <w:b/>
                <w:sz w:val="16"/>
                <w:szCs w:val="16"/>
              </w:rPr>
            </w:pPr>
          </w:p>
        </w:tc>
      </w:tr>
      <w:tr w:rsidR="000069EE" w:rsidRPr="002F531A" w14:paraId="0204D85F" w14:textId="77777777" w:rsidTr="006E1633">
        <w:trPr>
          <w:trHeight w:val="1632"/>
          <w:tblHeader/>
        </w:trPr>
        <w:tc>
          <w:tcPr>
            <w:tcW w:w="1364" w:type="dxa"/>
            <w:shd w:val="clear" w:color="auto" w:fill="E0E0E0"/>
            <w:textDirection w:val="btLr"/>
            <w:vAlign w:val="center"/>
          </w:tcPr>
          <w:p w14:paraId="013B9939" w14:textId="77777777" w:rsidR="000069EE" w:rsidRPr="002F531A" w:rsidRDefault="000069EE" w:rsidP="006E1633">
            <w:pPr>
              <w:spacing w:before="120" w:after="120" w:line="240" w:lineRule="auto"/>
              <w:ind w:left="113" w:right="113"/>
              <w:rPr>
                <w:rFonts w:cs="Arial"/>
                <w:b/>
                <w:sz w:val="16"/>
                <w:szCs w:val="16"/>
              </w:rPr>
            </w:pPr>
            <w:r w:rsidRPr="002F531A">
              <w:rPr>
                <w:rFonts w:cs="Arial"/>
                <w:b/>
                <w:sz w:val="16"/>
                <w:szCs w:val="16"/>
              </w:rPr>
              <w:t>Field Name</w:t>
            </w:r>
          </w:p>
        </w:tc>
        <w:tc>
          <w:tcPr>
            <w:tcW w:w="1814" w:type="dxa"/>
            <w:shd w:val="clear" w:color="auto" w:fill="E0E0E0"/>
            <w:textDirection w:val="btLr"/>
            <w:vAlign w:val="center"/>
          </w:tcPr>
          <w:p w14:paraId="6671E264" w14:textId="77777777" w:rsidR="000069EE" w:rsidRPr="002F531A" w:rsidRDefault="000069EE" w:rsidP="006E1633">
            <w:pPr>
              <w:spacing w:before="120" w:after="120" w:line="240" w:lineRule="auto"/>
              <w:ind w:left="113" w:right="113"/>
              <w:rPr>
                <w:rFonts w:cs="Arial"/>
                <w:b/>
                <w:sz w:val="16"/>
                <w:szCs w:val="16"/>
              </w:rPr>
            </w:pPr>
            <w:r w:rsidRPr="002F531A">
              <w:rPr>
                <w:rFonts w:cs="Arial"/>
                <w:b/>
                <w:sz w:val="16"/>
                <w:szCs w:val="16"/>
              </w:rPr>
              <w:t>Description</w:t>
            </w:r>
          </w:p>
        </w:tc>
        <w:tc>
          <w:tcPr>
            <w:tcW w:w="720" w:type="dxa"/>
            <w:shd w:val="clear" w:color="auto" w:fill="E0E0E0"/>
            <w:textDirection w:val="btLr"/>
            <w:vAlign w:val="center"/>
          </w:tcPr>
          <w:p w14:paraId="3A07097F" w14:textId="77777777" w:rsidR="000069EE" w:rsidRPr="002F531A" w:rsidRDefault="000069EE" w:rsidP="006E1633">
            <w:pPr>
              <w:spacing w:before="120" w:after="120" w:line="240" w:lineRule="auto"/>
              <w:ind w:left="113" w:right="113"/>
              <w:rPr>
                <w:rFonts w:cs="Arial"/>
                <w:b/>
                <w:sz w:val="16"/>
                <w:szCs w:val="16"/>
              </w:rPr>
            </w:pPr>
            <w:r w:rsidRPr="002F531A">
              <w:rPr>
                <w:rFonts w:cs="Arial"/>
                <w:b/>
                <w:sz w:val="16"/>
                <w:szCs w:val="16"/>
              </w:rPr>
              <w:t>Type</w:t>
            </w:r>
          </w:p>
        </w:tc>
        <w:tc>
          <w:tcPr>
            <w:tcW w:w="540" w:type="dxa"/>
            <w:shd w:val="clear" w:color="auto" w:fill="E0E0E0"/>
            <w:textDirection w:val="btLr"/>
            <w:vAlign w:val="center"/>
          </w:tcPr>
          <w:p w14:paraId="3B04130C" w14:textId="77777777" w:rsidR="000069EE" w:rsidRPr="002F531A" w:rsidRDefault="000069EE" w:rsidP="006E1633">
            <w:pPr>
              <w:spacing w:before="120" w:after="120" w:line="240" w:lineRule="auto"/>
              <w:ind w:left="113" w:right="113"/>
              <w:rPr>
                <w:rFonts w:cs="Arial"/>
                <w:b/>
                <w:sz w:val="16"/>
                <w:szCs w:val="16"/>
              </w:rPr>
            </w:pPr>
            <w:r w:rsidRPr="002F531A">
              <w:rPr>
                <w:rFonts w:cs="Arial"/>
                <w:b/>
                <w:sz w:val="16"/>
                <w:szCs w:val="16"/>
              </w:rPr>
              <w:t>Mandatory (Y/N)</w:t>
            </w:r>
          </w:p>
        </w:tc>
        <w:tc>
          <w:tcPr>
            <w:tcW w:w="540" w:type="dxa"/>
            <w:shd w:val="clear" w:color="auto" w:fill="E0E0E0"/>
            <w:textDirection w:val="btLr"/>
            <w:vAlign w:val="center"/>
          </w:tcPr>
          <w:p w14:paraId="265B78E5" w14:textId="77777777" w:rsidR="000069EE" w:rsidRPr="002F531A" w:rsidRDefault="000069EE" w:rsidP="006E1633">
            <w:pPr>
              <w:spacing w:before="120" w:after="120" w:line="240" w:lineRule="auto"/>
              <w:ind w:left="113" w:right="113"/>
              <w:rPr>
                <w:rFonts w:cs="Arial"/>
                <w:b/>
                <w:sz w:val="16"/>
                <w:szCs w:val="16"/>
              </w:rPr>
            </w:pPr>
            <w:r w:rsidRPr="002F531A">
              <w:rPr>
                <w:rFonts w:cs="Arial"/>
                <w:b/>
                <w:sz w:val="16"/>
                <w:szCs w:val="16"/>
              </w:rPr>
              <w:t>Displayed/ Hidden (D/H)</w:t>
            </w:r>
          </w:p>
        </w:tc>
        <w:tc>
          <w:tcPr>
            <w:tcW w:w="450" w:type="dxa"/>
            <w:shd w:val="clear" w:color="auto" w:fill="E0E0E0"/>
            <w:textDirection w:val="btLr"/>
            <w:vAlign w:val="center"/>
          </w:tcPr>
          <w:p w14:paraId="1E39B240" w14:textId="77777777" w:rsidR="000069EE" w:rsidRPr="002F531A" w:rsidRDefault="000069EE" w:rsidP="006E1633">
            <w:pPr>
              <w:spacing w:before="120" w:after="120" w:line="240" w:lineRule="auto"/>
              <w:ind w:left="113" w:right="113"/>
              <w:rPr>
                <w:rFonts w:cs="Arial"/>
                <w:b/>
                <w:sz w:val="16"/>
                <w:szCs w:val="16"/>
              </w:rPr>
            </w:pPr>
            <w:r w:rsidRPr="002F531A">
              <w:rPr>
                <w:rFonts w:cs="Arial"/>
                <w:b/>
                <w:sz w:val="16"/>
                <w:szCs w:val="16"/>
              </w:rPr>
              <w:t>Read Only (Y/N)</w:t>
            </w:r>
          </w:p>
        </w:tc>
        <w:tc>
          <w:tcPr>
            <w:tcW w:w="1170" w:type="dxa"/>
            <w:shd w:val="clear" w:color="auto" w:fill="E0E0E0"/>
            <w:textDirection w:val="btLr"/>
            <w:vAlign w:val="center"/>
          </w:tcPr>
          <w:p w14:paraId="2677F88D" w14:textId="77777777" w:rsidR="000069EE" w:rsidRPr="002F531A" w:rsidRDefault="000069EE" w:rsidP="006E1633">
            <w:pPr>
              <w:spacing w:before="120" w:after="120" w:line="240" w:lineRule="auto"/>
              <w:ind w:left="113" w:right="113"/>
              <w:rPr>
                <w:rFonts w:cs="Arial"/>
                <w:b/>
                <w:sz w:val="16"/>
                <w:szCs w:val="16"/>
              </w:rPr>
            </w:pPr>
            <w:r w:rsidRPr="002F531A">
              <w:rPr>
                <w:rFonts w:cs="Arial"/>
                <w:b/>
                <w:sz w:val="16"/>
                <w:szCs w:val="16"/>
              </w:rPr>
              <w:t>Default Value</w:t>
            </w:r>
          </w:p>
        </w:tc>
        <w:tc>
          <w:tcPr>
            <w:tcW w:w="1710" w:type="dxa"/>
            <w:shd w:val="clear" w:color="auto" w:fill="E0E0E0"/>
            <w:textDirection w:val="btLr"/>
            <w:vAlign w:val="center"/>
          </w:tcPr>
          <w:p w14:paraId="6386EEA5" w14:textId="77777777" w:rsidR="000069EE" w:rsidRPr="002F531A" w:rsidRDefault="000069EE" w:rsidP="006E1633">
            <w:pPr>
              <w:spacing w:before="120" w:after="120" w:line="240" w:lineRule="auto"/>
              <w:ind w:left="113" w:right="113"/>
              <w:rPr>
                <w:rFonts w:cs="Arial"/>
                <w:b/>
                <w:sz w:val="16"/>
                <w:szCs w:val="16"/>
              </w:rPr>
            </w:pPr>
            <w:r w:rsidRPr="002F531A">
              <w:rPr>
                <w:rFonts w:cs="Arial"/>
                <w:b/>
                <w:sz w:val="16"/>
                <w:szCs w:val="16"/>
              </w:rPr>
              <w:t>Calculation/ Validation</w:t>
            </w:r>
          </w:p>
        </w:tc>
        <w:tc>
          <w:tcPr>
            <w:tcW w:w="900" w:type="dxa"/>
            <w:shd w:val="clear" w:color="auto" w:fill="E0E0E0"/>
            <w:textDirection w:val="btLr"/>
            <w:vAlign w:val="center"/>
          </w:tcPr>
          <w:p w14:paraId="4A7E1D56" w14:textId="77777777" w:rsidR="000069EE" w:rsidRPr="002F531A" w:rsidRDefault="000069EE" w:rsidP="006E1633">
            <w:pPr>
              <w:spacing w:before="120" w:after="120" w:line="240" w:lineRule="auto"/>
              <w:ind w:left="113" w:right="113"/>
              <w:rPr>
                <w:rFonts w:cs="Arial"/>
                <w:b/>
                <w:sz w:val="16"/>
                <w:szCs w:val="16"/>
              </w:rPr>
            </w:pPr>
            <w:r w:rsidRPr="002F531A">
              <w:rPr>
                <w:rFonts w:cs="Arial"/>
                <w:b/>
                <w:sz w:val="16"/>
                <w:szCs w:val="16"/>
              </w:rPr>
              <w:t>List o Values</w:t>
            </w:r>
          </w:p>
        </w:tc>
        <w:tc>
          <w:tcPr>
            <w:tcW w:w="1530" w:type="dxa"/>
            <w:shd w:val="clear" w:color="auto" w:fill="E0E0E0"/>
            <w:textDirection w:val="btLr"/>
            <w:vAlign w:val="center"/>
          </w:tcPr>
          <w:p w14:paraId="63384D92" w14:textId="77777777" w:rsidR="000069EE" w:rsidRPr="002F531A" w:rsidRDefault="000069EE" w:rsidP="006E1633">
            <w:pPr>
              <w:spacing w:before="120" w:after="120" w:line="240" w:lineRule="auto"/>
              <w:ind w:left="113" w:right="113"/>
              <w:rPr>
                <w:rFonts w:cs="Arial"/>
                <w:b/>
                <w:sz w:val="16"/>
                <w:szCs w:val="16"/>
              </w:rPr>
            </w:pPr>
            <w:r w:rsidRPr="002F531A">
              <w:rPr>
                <w:rFonts w:cs="Arial"/>
                <w:b/>
                <w:sz w:val="16"/>
                <w:szCs w:val="16"/>
              </w:rPr>
              <w:t>Example</w:t>
            </w:r>
          </w:p>
        </w:tc>
      </w:tr>
      <w:tr w:rsidR="000069EE" w:rsidRPr="002F531A" w14:paraId="719D7B50" w14:textId="77777777" w:rsidTr="006E1633">
        <w:trPr>
          <w:cantSplit/>
        </w:trPr>
        <w:tc>
          <w:tcPr>
            <w:tcW w:w="1364" w:type="dxa"/>
            <w:shd w:val="clear" w:color="auto" w:fill="auto"/>
            <w:vAlign w:val="center"/>
          </w:tcPr>
          <w:p w14:paraId="0EED716F" w14:textId="77777777" w:rsidR="000069EE" w:rsidRPr="002F531A" w:rsidRDefault="000069EE"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Demographics Master ID</w:t>
            </w:r>
          </w:p>
        </w:tc>
        <w:tc>
          <w:tcPr>
            <w:tcW w:w="1814" w:type="dxa"/>
            <w:shd w:val="clear" w:color="auto" w:fill="auto"/>
            <w:vAlign w:val="center"/>
          </w:tcPr>
          <w:p w14:paraId="4625564A" w14:textId="77777777" w:rsidR="000069EE" w:rsidRPr="002F531A" w:rsidRDefault="00A81C09"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lang w:val="en-AU" w:eastAsia="zh-CN"/>
              </w:rPr>
              <w:t>Auto_increment</w:t>
            </w:r>
            <w:r w:rsidR="000069EE" w:rsidRPr="002F531A">
              <w:rPr>
                <w:rFonts w:ascii="Arial" w:hAnsi="Arial" w:cs="Arial"/>
                <w:b w:val="0"/>
                <w:sz w:val="16"/>
                <w:szCs w:val="16"/>
                <w:lang w:val="en-AU" w:eastAsia="zh-CN"/>
              </w:rPr>
              <w:t xml:space="preserve"> Primary key</w:t>
            </w:r>
          </w:p>
        </w:tc>
        <w:tc>
          <w:tcPr>
            <w:tcW w:w="720" w:type="dxa"/>
            <w:shd w:val="clear" w:color="auto" w:fill="auto"/>
            <w:vAlign w:val="center"/>
          </w:tcPr>
          <w:p w14:paraId="216C30BF" w14:textId="77777777" w:rsidR="000069EE" w:rsidRPr="002F531A" w:rsidRDefault="0094389D"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I</w:t>
            </w:r>
            <w:r w:rsidR="000069EE" w:rsidRPr="002F531A">
              <w:rPr>
                <w:rFonts w:ascii="Arial" w:hAnsi="Arial" w:cs="Arial"/>
                <w:b w:val="0"/>
                <w:sz w:val="16"/>
                <w:szCs w:val="16"/>
              </w:rPr>
              <w:t>nt</w:t>
            </w:r>
          </w:p>
        </w:tc>
        <w:tc>
          <w:tcPr>
            <w:tcW w:w="540" w:type="dxa"/>
            <w:shd w:val="clear" w:color="auto" w:fill="auto"/>
            <w:vAlign w:val="center"/>
          </w:tcPr>
          <w:p w14:paraId="4E96DD63" w14:textId="77777777" w:rsidR="000069EE" w:rsidRPr="002F531A" w:rsidRDefault="000069EE"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0CB7FC2E" w14:textId="77777777" w:rsidR="000069EE" w:rsidRPr="002F531A" w:rsidRDefault="000069EE"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095222B1" w14:textId="77777777" w:rsidR="000069EE" w:rsidRPr="002F531A" w:rsidRDefault="000069EE" w:rsidP="006E1633">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2F0999B2" w14:textId="77777777" w:rsidR="000069EE" w:rsidRPr="002F531A" w:rsidRDefault="000069EE" w:rsidP="006E1633">
            <w:pPr>
              <w:spacing w:before="120" w:after="120" w:line="240" w:lineRule="auto"/>
              <w:jc w:val="left"/>
              <w:rPr>
                <w:rFonts w:cs="Arial"/>
                <w:sz w:val="16"/>
                <w:szCs w:val="16"/>
              </w:rPr>
            </w:pPr>
          </w:p>
        </w:tc>
        <w:tc>
          <w:tcPr>
            <w:tcW w:w="1710" w:type="dxa"/>
            <w:shd w:val="clear" w:color="auto" w:fill="auto"/>
            <w:vAlign w:val="center"/>
          </w:tcPr>
          <w:p w14:paraId="1E5A20C0" w14:textId="77777777" w:rsidR="000069EE" w:rsidRPr="002F531A" w:rsidRDefault="000069EE" w:rsidP="006E1633">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02A72C7D" w14:textId="77777777" w:rsidR="000069EE" w:rsidRPr="002F531A" w:rsidRDefault="000069EE"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62625681" w14:textId="77777777" w:rsidR="000069EE" w:rsidRPr="002F531A" w:rsidRDefault="000069EE" w:rsidP="006E1633">
            <w:pPr>
              <w:pStyle w:val="Tabletext0"/>
              <w:spacing w:before="120" w:after="120" w:line="240" w:lineRule="auto"/>
              <w:jc w:val="left"/>
              <w:rPr>
                <w:rFonts w:ascii="Arial" w:hAnsi="Arial" w:cs="Arial"/>
                <w:sz w:val="16"/>
                <w:szCs w:val="16"/>
              </w:rPr>
            </w:pPr>
          </w:p>
        </w:tc>
      </w:tr>
      <w:tr w:rsidR="00575D5F" w:rsidRPr="002F531A" w14:paraId="50031332" w14:textId="77777777" w:rsidTr="006E1633">
        <w:trPr>
          <w:cantSplit/>
        </w:trPr>
        <w:tc>
          <w:tcPr>
            <w:tcW w:w="1364" w:type="dxa"/>
            <w:shd w:val="clear" w:color="auto" w:fill="auto"/>
            <w:vAlign w:val="center"/>
          </w:tcPr>
          <w:p w14:paraId="4190A4D9" w14:textId="77777777" w:rsidR="00575D5F" w:rsidRPr="002F531A" w:rsidRDefault="00575D5F"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Category ID</w:t>
            </w:r>
          </w:p>
        </w:tc>
        <w:tc>
          <w:tcPr>
            <w:tcW w:w="1814" w:type="dxa"/>
            <w:shd w:val="clear" w:color="auto" w:fill="auto"/>
            <w:vAlign w:val="center"/>
          </w:tcPr>
          <w:p w14:paraId="6510EB2D" w14:textId="77777777" w:rsidR="00575D5F" w:rsidRPr="002F531A" w:rsidRDefault="00575D5F" w:rsidP="006E1633">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 xml:space="preserve">List of category id with comma separated </w:t>
            </w:r>
          </w:p>
        </w:tc>
        <w:tc>
          <w:tcPr>
            <w:tcW w:w="720" w:type="dxa"/>
            <w:shd w:val="clear" w:color="auto" w:fill="auto"/>
            <w:vAlign w:val="center"/>
          </w:tcPr>
          <w:p w14:paraId="551B0F16" w14:textId="77777777" w:rsidR="00575D5F" w:rsidRPr="002F531A" w:rsidRDefault="00575D5F"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Text</w:t>
            </w:r>
          </w:p>
        </w:tc>
        <w:tc>
          <w:tcPr>
            <w:tcW w:w="540" w:type="dxa"/>
            <w:shd w:val="clear" w:color="auto" w:fill="auto"/>
            <w:vAlign w:val="center"/>
          </w:tcPr>
          <w:p w14:paraId="0A1EB4DC" w14:textId="77777777" w:rsidR="00575D5F" w:rsidRPr="002F531A" w:rsidRDefault="00575D5F"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570D04AF" w14:textId="77777777" w:rsidR="00575D5F" w:rsidRPr="002F531A" w:rsidRDefault="00575D5F"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D</w:t>
            </w:r>
          </w:p>
        </w:tc>
        <w:tc>
          <w:tcPr>
            <w:tcW w:w="450" w:type="dxa"/>
            <w:shd w:val="clear" w:color="auto" w:fill="auto"/>
            <w:vAlign w:val="center"/>
          </w:tcPr>
          <w:p w14:paraId="29798039" w14:textId="77777777" w:rsidR="00575D5F" w:rsidRPr="002F531A" w:rsidRDefault="00575D5F" w:rsidP="006E1633">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3538CB99" w14:textId="77777777" w:rsidR="00575D5F" w:rsidRPr="002F531A" w:rsidRDefault="00575D5F" w:rsidP="006E1633">
            <w:pPr>
              <w:spacing w:before="120" w:after="120" w:line="240" w:lineRule="auto"/>
              <w:jc w:val="left"/>
              <w:rPr>
                <w:rFonts w:cs="Arial"/>
                <w:sz w:val="16"/>
                <w:szCs w:val="16"/>
              </w:rPr>
            </w:pPr>
          </w:p>
        </w:tc>
        <w:tc>
          <w:tcPr>
            <w:tcW w:w="1710" w:type="dxa"/>
            <w:shd w:val="clear" w:color="auto" w:fill="auto"/>
            <w:vAlign w:val="center"/>
          </w:tcPr>
          <w:p w14:paraId="5EE76B98" w14:textId="77777777" w:rsidR="00575D5F" w:rsidRPr="002F531A" w:rsidRDefault="00575D5F" w:rsidP="006E1633">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6F179D34" w14:textId="77777777" w:rsidR="00575D5F" w:rsidRPr="002F531A" w:rsidRDefault="00575D5F"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77F6BECF" w14:textId="77777777" w:rsidR="00575D5F" w:rsidRPr="002F531A" w:rsidRDefault="00575D5F" w:rsidP="006E1633">
            <w:pPr>
              <w:pStyle w:val="Tabletext0"/>
              <w:spacing w:before="120" w:after="120" w:line="240" w:lineRule="auto"/>
              <w:jc w:val="left"/>
              <w:rPr>
                <w:rFonts w:ascii="Arial" w:hAnsi="Arial" w:cs="Arial"/>
                <w:sz w:val="16"/>
                <w:szCs w:val="16"/>
              </w:rPr>
            </w:pPr>
          </w:p>
        </w:tc>
      </w:tr>
      <w:tr w:rsidR="007F6B59" w:rsidRPr="002F531A" w14:paraId="71E4F01B" w14:textId="77777777" w:rsidTr="006E1633">
        <w:trPr>
          <w:cantSplit/>
        </w:trPr>
        <w:tc>
          <w:tcPr>
            <w:tcW w:w="1364" w:type="dxa"/>
            <w:shd w:val="clear" w:color="auto" w:fill="auto"/>
            <w:vAlign w:val="center"/>
          </w:tcPr>
          <w:p w14:paraId="210432B8" w14:textId="77777777" w:rsidR="007F6B59" w:rsidRPr="002F531A" w:rsidRDefault="007F6B59" w:rsidP="00710CDD">
            <w:pPr>
              <w:pStyle w:val="Subtitle"/>
              <w:spacing w:after="120" w:line="240" w:lineRule="auto"/>
              <w:jc w:val="left"/>
              <w:rPr>
                <w:rFonts w:ascii="Arial" w:hAnsi="Arial" w:cs="Arial"/>
                <w:b w:val="0"/>
                <w:sz w:val="16"/>
                <w:szCs w:val="16"/>
              </w:rPr>
            </w:pPr>
            <w:r w:rsidRPr="002F531A">
              <w:rPr>
                <w:rFonts w:ascii="Arial" w:hAnsi="Arial" w:cs="Arial"/>
                <w:b w:val="0"/>
                <w:sz w:val="16"/>
                <w:szCs w:val="16"/>
              </w:rPr>
              <w:t>Sub Category ID</w:t>
            </w:r>
          </w:p>
        </w:tc>
        <w:tc>
          <w:tcPr>
            <w:tcW w:w="1814" w:type="dxa"/>
            <w:shd w:val="clear" w:color="auto" w:fill="auto"/>
            <w:vAlign w:val="center"/>
          </w:tcPr>
          <w:p w14:paraId="391A703F" w14:textId="77777777" w:rsidR="007F6B59" w:rsidRPr="002F531A" w:rsidRDefault="007F6B59" w:rsidP="00710CDD">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 xml:space="preserve">List of sub category id with comma separated </w:t>
            </w:r>
          </w:p>
        </w:tc>
        <w:tc>
          <w:tcPr>
            <w:tcW w:w="720" w:type="dxa"/>
            <w:shd w:val="clear" w:color="auto" w:fill="auto"/>
            <w:vAlign w:val="center"/>
          </w:tcPr>
          <w:p w14:paraId="4650EB97" w14:textId="77777777" w:rsidR="007F6B59" w:rsidRPr="002F531A" w:rsidRDefault="007F6B59" w:rsidP="00710CDD">
            <w:pPr>
              <w:pStyle w:val="Subtitle"/>
              <w:spacing w:after="120" w:line="240" w:lineRule="auto"/>
              <w:jc w:val="left"/>
              <w:rPr>
                <w:rFonts w:ascii="Arial" w:hAnsi="Arial" w:cs="Arial"/>
                <w:b w:val="0"/>
                <w:sz w:val="16"/>
                <w:szCs w:val="16"/>
              </w:rPr>
            </w:pPr>
            <w:r w:rsidRPr="002F531A">
              <w:rPr>
                <w:rFonts w:ascii="Arial" w:hAnsi="Arial" w:cs="Arial"/>
                <w:b w:val="0"/>
                <w:sz w:val="16"/>
                <w:szCs w:val="16"/>
              </w:rPr>
              <w:t>Text</w:t>
            </w:r>
          </w:p>
        </w:tc>
        <w:tc>
          <w:tcPr>
            <w:tcW w:w="540" w:type="dxa"/>
            <w:shd w:val="clear" w:color="auto" w:fill="auto"/>
            <w:vAlign w:val="center"/>
          </w:tcPr>
          <w:p w14:paraId="296ADD5E" w14:textId="77777777" w:rsidR="007F6B59" w:rsidRPr="002F531A" w:rsidRDefault="007F6B59" w:rsidP="00710CDD">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03BB2D01" w14:textId="77777777" w:rsidR="007F6B59" w:rsidRPr="002F531A" w:rsidRDefault="007F6B59" w:rsidP="00710CDD">
            <w:pPr>
              <w:pStyle w:val="Subtitle"/>
              <w:spacing w:after="120" w:line="240" w:lineRule="auto"/>
              <w:jc w:val="left"/>
              <w:rPr>
                <w:rFonts w:ascii="Arial" w:hAnsi="Arial" w:cs="Arial"/>
                <w:b w:val="0"/>
                <w:sz w:val="16"/>
                <w:szCs w:val="16"/>
              </w:rPr>
            </w:pPr>
            <w:r w:rsidRPr="002F531A">
              <w:rPr>
                <w:rFonts w:ascii="Arial" w:hAnsi="Arial" w:cs="Arial"/>
                <w:b w:val="0"/>
                <w:sz w:val="16"/>
                <w:szCs w:val="16"/>
              </w:rPr>
              <w:t>D</w:t>
            </w:r>
          </w:p>
        </w:tc>
        <w:tc>
          <w:tcPr>
            <w:tcW w:w="450" w:type="dxa"/>
            <w:shd w:val="clear" w:color="auto" w:fill="auto"/>
            <w:vAlign w:val="center"/>
          </w:tcPr>
          <w:p w14:paraId="3EBA2846" w14:textId="77777777" w:rsidR="007F6B59" w:rsidRPr="002F531A" w:rsidRDefault="007F6B59" w:rsidP="00710CDD">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06A7E604" w14:textId="77777777" w:rsidR="007F6B59" w:rsidRPr="002F531A" w:rsidRDefault="007F6B59" w:rsidP="00710CDD">
            <w:pPr>
              <w:spacing w:before="120" w:after="120" w:line="240" w:lineRule="auto"/>
              <w:jc w:val="left"/>
              <w:rPr>
                <w:rFonts w:cs="Arial"/>
                <w:sz w:val="16"/>
                <w:szCs w:val="16"/>
              </w:rPr>
            </w:pPr>
          </w:p>
        </w:tc>
        <w:tc>
          <w:tcPr>
            <w:tcW w:w="1710" w:type="dxa"/>
            <w:shd w:val="clear" w:color="auto" w:fill="auto"/>
            <w:vAlign w:val="center"/>
          </w:tcPr>
          <w:p w14:paraId="722FE019" w14:textId="77777777" w:rsidR="007F6B59" w:rsidRPr="002F531A" w:rsidRDefault="007F6B59" w:rsidP="00710CDD">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31B50536" w14:textId="77777777" w:rsidR="007F6B59" w:rsidRPr="002F531A" w:rsidRDefault="007F6B59" w:rsidP="00710CDD">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0895B247" w14:textId="77777777" w:rsidR="007F6B59" w:rsidRPr="002F531A" w:rsidRDefault="007F6B59" w:rsidP="00710CDD">
            <w:pPr>
              <w:pStyle w:val="Tabletext0"/>
              <w:spacing w:before="120" w:after="120" w:line="240" w:lineRule="auto"/>
              <w:jc w:val="left"/>
              <w:rPr>
                <w:rFonts w:ascii="Arial" w:hAnsi="Arial" w:cs="Arial"/>
                <w:sz w:val="16"/>
                <w:szCs w:val="16"/>
              </w:rPr>
            </w:pPr>
          </w:p>
        </w:tc>
      </w:tr>
      <w:tr w:rsidR="007F6B59" w:rsidRPr="002F531A" w14:paraId="79A732DD" w14:textId="77777777" w:rsidTr="006E1633">
        <w:trPr>
          <w:cantSplit/>
        </w:trPr>
        <w:tc>
          <w:tcPr>
            <w:tcW w:w="1364" w:type="dxa"/>
            <w:shd w:val="clear" w:color="auto" w:fill="auto"/>
            <w:vAlign w:val="center"/>
          </w:tcPr>
          <w:p w14:paraId="76DC435A" w14:textId="77777777" w:rsidR="007F6B59" w:rsidRPr="002F531A" w:rsidRDefault="007F6B59"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Demographics Name</w:t>
            </w:r>
          </w:p>
        </w:tc>
        <w:tc>
          <w:tcPr>
            <w:tcW w:w="1814" w:type="dxa"/>
            <w:shd w:val="clear" w:color="auto" w:fill="auto"/>
            <w:vAlign w:val="center"/>
          </w:tcPr>
          <w:p w14:paraId="7B10C429" w14:textId="77777777" w:rsidR="007F6B59" w:rsidRPr="002F531A" w:rsidRDefault="007F6B59"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Name of the demographics</w:t>
            </w:r>
          </w:p>
        </w:tc>
        <w:tc>
          <w:tcPr>
            <w:tcW w:w="720" w:type="dxa"/>
            <w:shd w:val="clear" w:color="auto" w:fill="auto"/>
            <w:vAlign w:val="center"/>
          </w:tcPr>
          <w:p w14:paraId="4D424B76" w14:textId="77777777" w:rsidR="007F6B59" w:rsidRPr="002F531A" w:rsidRDefault="007F6B59"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Text</w:t>
            </w:r>
          </w:p>
        </w:tc>
        <w:tc>
          <w:tcPr>
            <w:tcW w:w="540" w:type="dxa"/>
            <w:shd w:val="clear" w:color="auto" w:fill="auto"/>
            <w:vAlign w:val="center"/>
          </w:tcPr>
          <w:p w14:paraId="0355BD5F" w14:textId="77777777" w:rsidR="007F6B59" w:rsidRPr="002F531A" w:rsidRDefault="007F6B59"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0B4E8E47" w14:textId="77777777" w:rsidR="007F6B59" w:rsidRPr="002F531A" w:rsidRDefault="007F6B59"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D</w:t>
            </w:r>
          </w:p>
        </w:tc>
        <w:tc>
          <w:tcPr>
            <w:tcW w:w="450" w:type="dxa"/>
            <w:shd w:val="clear" w:color="auto" w:fill="auto"/>
            <w:vAlign w:val="center"/>
          </w:tcPr>
          <w:p w14:paraId="5FB4E613" w14:textId="77777777" w:rsidR="007F6B59" w:rsidRPr="002F531A" w:rsidRDefault="007F6B59" w:rsidP="006E1633">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39EB4E27" w14:textId="77777777" w:rsidR="007F6B59" w:rsidRPr="002F531A" w:rsidRDefault="007F6B59" w:rsidP="006E1633">
            <w:pPr>
              <w:spacing w:before="120" w:after="120" w:line="240" w:lineRule="auto"/>
              <w:jc w:val="left"/>
              <w:rPr>
                <w:rFonts w:cs="Arial"/>
                <w:sz w:val="16"/>
                <w:szCs w:val="16"/>
              </w:rPr>
            </w:pPr>
          </w:p>
        </w:tc>
        <w:tc>
          <w:tcPr>
            <w:tcW w:w="1710" w:type="dxa"/>
            <w:shd w:val="clear" w:color="auto" w:fill="auto"/>
            <w:vAlign w:val="center"/>
          </w:tcPr>
          <w:p w14:paraId="1322138D" w14:textId="77777777" w:rsidR="007F6B59" w:rsidRPr="002F531A" w:rsidRDefault="007F6B59"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 xml:space="preserve"> </w:t>
            </w:r>
          </w:p>
        </w:tc>
        <w:tc>
          <w:tcPr>
            <w:tcW w:w="900" w:type="dxa"/>
            <w:shd w:val="clear" w:color="auto" w:fill="auto"/>
            <w:vAlign w:val="center"/>
          </w:tcPr>
          <w:p w14:paraId="1D54B27C" w14:textId="77777777" w:rsidR="007F6B59" w:rsidRPr="002F531A" w:rsidRDefault="007F6B59"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5550039B" w14:textId="77777777" w:rsidR="007F6B59" w:rsidRPr="002F531A" w:rsidRDefault="007F6B59" w:rsidP="001E7731">
            <w:pPr>
              <w:pStyle w:val="Tabletext0"/>
              <w:spacing w:before="120" w:after="120" w:line="240" w:lineRule="auto"/>
              <w:jc w:val="left"/>
              <w:rPr>
                <w:rFonts w:ascii="Arial" w:hAnsi="Arial" w:cs="Arial"/>
                <w:sz w:val="16"/>
                <w:szCs w:val="16"/>
              </w:rPr>
            </w:pPr>
            <w:r w:rsidRPr="002F531A">
              <w:rPr>
                <w:rFonts w:ascii="Arial" w:hAnsi="Arial" w:cs="Arial"/>
                <w:sz w:val="16"/>
                <w:szCs w:val="16"/>
              </w:rPr>
              <w:t>Age group, Gender Ratio, SEC type, Occupation, Avg invoice weekday...</w:t>
            </w:r>
          </w:p>
        </w:tc>
      </w:tr>
      <w:tr w:rsidR="007F6B59" w:rsidRPr="002F531A" w14:paraId="2AA78627" w14:textId="77777777" w:rsidTr="006E1633">
        <w:trPr>
          <w:cantSplit/>
        </w:trPr>
        <w:tc>
          <w:tcPr>
            <w:tcW w:w="1364" w:type="dxa"/>
            <w:shd w:val="clear" w:color="auto" w:fill="auto"/>
            <w:vAlign w:val="center"/>
          </w:tcPr>
          <w:p w14:paraId="1E573529" w14:textId="77777777" w:rsidR="007F6B59" w:rsidRPr="002F531A" w:rsidRDefault="007F6B59"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Demographics Type</w:t>
            </w:r>
          </w:p>
        </w:tc>
        <w:tc>
          <w:tcPr>
            <w:tcW w:w="1814" w:type="dxa"/>
            <w:shd w:val="clear" w:color="auto" w:fill="auto"/>
            <w:vAlign w:val="center"/>
          </w:tcPr>
          <w:p w14:paraId="129F1687" w14:textId="77777777" w:rsidR="007F6B59" w:rsidRPr="002F531A" w:rsidRDefault="007F6B59" w:rsidP="00536EDE">
            <w:pPr>
              <w:pStyle w:val="Tabletext0"/>
              <w:spacing w:before="120" w:after="120" w:line="240" w:lineRule="auto"/>
              <w:jc w:val="left"/>
              <w:rPr>
                <w:rFonts w:ascii="Arial" w:hAnsi="Arial" w:cs="Arial"/>
                <w:sz w:val="16"/>
                <w:szCs w:val="16"/>
              </w:rPr>
            </w:pPr>
            <w:r w:rsidRPr="002F531A">
              <w:rPr>
                <w:rFonts w:ascii="Arial" w:hAnsi="Arial" w:cs="Arial"/>
                <w:sz w:val="16"/>
                <w:szCs w:val="16"/>
              </w:rPr>
              <w:t>Type : Customer demographics/  Customer Behavioural</w:t>
            </w:r>
          </w:p>
        </w:tc>
        <w:tc>
          <w:tcPr>
            <w:tcW w:w="720" w:type="dxa"/>
            <w:shd w:val="clear" w:color="auto" w:fill="auto"/>
            <w:vAlign w:val="center"/>
          </w:tcPr>
          <w:p w14:paraId="7C2FE818" w14:textId="77777777" w:rsidR="007F6B59" w:rsidRPr="002F531A" w:rsidRDefault="007F6B59"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54E7E39E" w14:textId="77777777" w:rsidR="007F6B59" w:rsidRPr="002F531A" w:rsidRDefault="007F6B59"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Y</w:t>
            </w:r>
          </w:p>
        </w:tc>
        <w:tc>
          <w:tcPr>
            <w:tcW w:w="540" w:type="dxa"/>
            <w:shd w:val="clear" w:color="auto" w:fill="auto"/>
            <w:vAlign w:val="center"/>
          </w:tcPr>
          <w:p w14:paraId="5F140AD3" w14:textId="77777777" w:rsidR="007F6B59" w:rsidRPr="002F531A" w:rsidRDefault="007F6B59"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1EF0261C" w14:textId="77777777" w:rsidR="007F6B59" w:rsidRPr="002F531A" w:rsidRDefault="007F6B59"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1170" w:type="dxa"/>
            <w:shd w:val="clear" w:color="auto" w:fill="auto"/>
            <w:vAlign w:val="center"/>
          </w:tcPr>
          <w:p w14:paraId="7DF2B165" w14:textId="77777777" w:rsidR="007F6B59" w:rsidRPr="002F531A" w:rsidRDefault="007F6B59" w:rsidP="006E1633">
            <w:pPr>
              <w:pStyle w:val="Tabletext0"/>
              <w:spacing w:before="120" w:after="120" w:line="240" w:lineRule="auto"/>
              <w:jc w:val="left"/>
              <w:rPr>
                <w:rFonts w:ascii="Arial" w:hAnsi="Arial" w:cs="Arial"/>
                <w:sz w:val="16"/>
                <w:szCs w:val="16"/>
              </w:rPr>
            </w:pPr>
          </w:p>
        </w:tc>
        <w:tc>
          <w:tcPr>
            <w:tcW w:w="1710" w:type="dxa"/>
            <w:shd w:val="clear" w:color="auto" w:fill="auto"/>
            <w:vAlign w:val="center"/>
          </w:tcPr>
          <w:p w14:paraId="628C7CDB" w14:textId="77777777" w:rsidR="007F6B59" w:rsidRPr="002F531A" w:rsidRDefault="007F6B59" w:rsidP="006E1633">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429EBF7D" w14:textId="77777777" w:rsidR="007F6B59" w:rsidRPr="002F531A" w:rsidRDefault="007F6B59"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5F2507C2" w14:textId="77777777" w:rsidR="007F6B59" w:rsidRPr="002F531A" w:rsidRDefault="00257012" w:rsidP="00257012">
            <w:pPr>
              <w:pStyle w:val="Tabletext0"/>
              <w:spacing w:before="120" w:after="120" w:line="240" w:lineRule="auto"/>
              <w:jc w:val="left"/>
              <w:rPr>
                <w:rFonts w:ascii="Arial" w:hAnsi="Arial" w:cs="Arial"/>
                <w:sz w:val="16"/>
                <w:szCs w:val="16"/>
              </w:rPr>
            </w:pPr>
            <w:r w:rsidRPr="002F531A">
              <w:rPr>
                <w:rFonts w:ascii="Arial" w:hAnsi="Arial" w:cs="Arial"/>
                <w:sz w:val="16"/>
                <w:szCs w:val="16"/>
              </w:rPr>
              <w:t xml:space="preserve">Demographics, </w:t>
            </w:r>
            <w:r w:rsidR="007F6B59" w:rsidRPr="002F531A">
              <w:rPr>
                <w:rFonts w:ascii="Arial" w:hAnsi="Arial" w:cs="Arial"/>
                <w:sz w:val="16"/>
                <w:szCs w:val="16"/>
              </w:rPr>
              <w:t xml:space="preserve">Behavioural, </w:t>
            </w:r>
          </w:p>
        </w:tc>
      </w:tr>
      <w:tr w:rsidR="007F6B59" w:rsidRPr="002F531A" w14:paraId="48252F8C" w14:textId="77777777" w:rsidTr="006E1633">
        <w:trPr>
          <w:cantSplit/>
        </w:trPr>
        <w:tc>
          <w:tcPr>
            <w:tcW w:w="1364" w:type="dxa"/>
            <w:shd w:val="clear" w:color="auto" w:fill="auto"/>
            <w:vAlign w:val="center"/>
          </w:tcPr>
          <w:p w14:paraId="77D2567D" w14:textId="77777777" w:rsidR="007F6B59" w:rsidRPr="002F531A" w:rsidRDefault="007F6B59"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List Value/ Value in range/Value in Ratio</w:t>
            </w:r>
          </w:p>
        </w:tc>
        <w:tc>
          <w:tcPr>
            <w:tcW w:w="1814" w:type="dxa"/>
            <w:shd w:val="clear" w:color="auto" w:fill="auto"/>
            <w:vAlign w:val="center"/>
          </w:tcPr>
          <w:p w14:paraId="5B4CEED2" w14:textId="77777777" w:rsidR="007F6B59" w:rsidRPr="002F531A" w:rsidRDefault="007F6B59" w:rsidP="005066D1">
            <w:pPr>
              <w:pStyle w:val="Tabletext0"/>
              <w:spacing w:before="120" w:after="120" w:line="240" w:lineRule="auto"/>
              <w:jc w:val="left"/>
              <w:rPr>
                <w:rFonts w:ascii="Arial" w:hAnsi="Arial" w:cs="Arial"/>
                <w:sz w:val="16"/>
                <w:szCs w:val="16"/>
              </w:rPr>
            </w:pPr>
            <w:r w:rsidRPr="002F531A">
              <w:rPr>
                <w:rFonts w:ascii="Arial" w:hAnsi="Arial" w:cs="Arial"/>
                <w:sz w:val="16"/>
                <w:szCs w:val="16"/>
              </w:rPr>
              <w:t>It will define value will be List (like Male, Female) or in range (10-25, 25-30 …)</w:t>
            </w:r>
          </w:p>
        </w:tc>
        <w:tc>
          <w:tcPr>
            <w:tcW w:w="720" w:type="dxa"/>
            <w:shd w:val="clear" w:color="auto" w:fill="auto"/>
            <w:vAlign w:val="center"/>
          </w:tcPr>
          <w:p w14:paraId="3172E068" w14:textId="77777777" w:rsidR="007F6B59" w:rsidRPr="002F531A" w:rsidRDefault="0094389D"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I</w:t>
            </w:r>
            <w:r w:rsidR="007F6B59" w:rsidRPr="002F531A">
              <w:rPr>
                <w:rFonts w:ascii="Arial" w:hAnsi="Arial" w:cs="Arial"/>
                <w:sz w:val="16"/>
                <w:szCs w:val="16"/>
              </w:rPr>
              <w:t>nt</w:t>
            </w:r>
          </w:p>
        </w:tc>
        <w:tc>
          <w:tcPr>
            <w:tcW w:w="540" w:type="dxa"/>
            <w:shd w:val="clear" w:color="auto" w:fill="auto"/>
            <w:vAlign w:val="center"/>
          </w:tcPr>
          <w:p w14:paraId="1F17C1C3" w14:textId="77777777" w:rsidR="007F6B59" w:rsidRPr="002F531A" w:rsidRDefault="007F6B59" w:rsidP="006E1633">
            <w:pPr>
              <w:pStyle w:val="Tabletext0"/>
              <w:spacing w:before="120" w:after="120" w:line="240" w:lineRule="auto"/>
              <w:jc w:val="left"/>
              <w:rPr>
                <w:rFonts w:ascii="Arial" w:hAnsi="Arial" w:cs="Arial"/>
                <w:sz w:val="16"/>
                <w:szCs w:val="16"/>
              </w:rPr>
            </w:pPr>
          </w:p>
        </w:tc>
        <w:tc>
          <w:tcPr>
            <w:tcW w:w="540" w:type="dxa"/>
            <w:shd w:val="clear" w:color="auto" w:fill="auto"/>
            <w:vAlign w:val="center"/>
          </w:tcPr>
          <w:p w14:paraId="6D71105B" w14:textId="77777777" w:rsidR="007F6B59" w:rsidRPr="002F531A" w:rsidRDefault="007F6B59" w:rsidP="006E1633">
            <w:pPr>
              <w:pStyle w:val="Tabletext0"/>
              <w:spacing w:before="120" w:after="120" w:line="240" w:lineRule="auto"/>
              <w:jc w:val="left"/>
              <w:rPr>
                <w:rFonts w:ascii="Arial" w:hAnsi="Arial" w:cs="Arial"/>
                <w:sz w:val="16"/>
                <w:szCs w:val="16"/>
              </w:rPr>
            </w:pPr>
          </w:p>
        </w:tc>
        <w:tc>
          <w:tcPr>
            <w:tcW w:w="450" w:type="dxa"/>
            <w:shd w:val="clear" w:color="auto" w:fill="auto"/>
            <w:vAlign w:val="center"/>
          </w:tcPr>
          <w:p w14:paraId="258D6DF1" w14:textId="77777777" w:rsidR="007F6B59" w:rsidRPr="002F531A" w:rsidRDefault="007F6B59" w:rsidP="006E1633">
            <w:pPr>
              <w:pStyle w:val="Tabletext0"/>
              <w:spacing w:before="120" w:after="120" w:line="240" w:lineRule="auto"/>
              <w:jc w:val="left"/>
              <w:rPr>
                <w:rFonts w:ascii="Arial" w:hAnsi="Arial" w:cs="Arial"/>
                <w:sz w:val="16"/>
                <w:szCs w:val="16"/>
              </w:rPr>
            </w:pPr>
          </w:p>
        </w:tc>
        <w:tc>
          <w:tcPr>
            <w:tcW w:w="1170" w:type="dxa"/>
            <w:shd w:val="clear" w:color="auto" w:fill="auto"/>
            <w:vAlign w:val="center"/>
          </w:tcPr>
          <w:p w14:paraId="3DBF8C32" w14:textId="77777777" w:rsidR="007F6B59" w:rsidRPr="002F531A" w:rsidRDefault="007F6B59" w:rsidP="006E1633">
            <w:pPr>
              <w:pStyle w:val="Tabletext0"/>
              <w:spacing w:before="120" w:after="120" w:line="240" w:lineRule="auto"/>
              <w:jc w:val="left"/>
              <w:rPr>
                <w:rFonts w:ascii="Arial" w:hAnsi="Arial" w:cs="Arial"/>
                <w:sz w:val="16"/>
                <w:szCs w:val="16"/>
              </w:rPr>
            </w:pPr>
          </w:p>
        </w:tc>
        <w:tc>
          <w:tcPr>
            <w:tcW w:w="1710" w:type="dxa"/>
            <w:shd w:val="clear" w:color="auto" w:fill="auto"/>
            <w:vAlign w:val="center"/>
          </w:tcPr>
          <w:p w14:paraId="7872253D" w14:textId="77777777" w:rsidR="007F6B59" w:rsidRPr="002F531A" w:rsidRDefault="007F6B59" w:rsidP="006E1633">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4E0B9583" w14:textId="77777777" w:rsidR="007F6B59" w:rsidRPr="002F531A" w:rsidRDefault="007F6B59"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1, 2</w:t>
            </w:r>
          </w:p>
        </w:tc>
        <w:tc>
          <w:tcPr>
            <w:tcW w:w="1530" w:type="dxa"/>
            <w:shd w:val="clear" w:color="auto" w:fill="auto"/>
            <w:vAlign w:val="center"/>
          </w:tcPr>
          <w:p w14:paraId="2D73A246" w14:textId="77777777" w:rsidR="007F6B59" w:rsidRPr="002F531A" w:rsidRDefault="007F6B59"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1 for single value and 2 for value in range, 3 for value in ratio</w:t>
            </w:r>
          </w:p>
        </w:tc>
      </w:tr>
      <w:tr w:rsidR="007F6B59" w:rsidRPr="002F531A" w14:paraId="551471B5" w14:textId="77777777" w:rsidTr="006E1633">
        <w:trPr>
          <w:cantSplit/>
        </w:trPr>
        <w:tc>
          <w:tcPr>
            <w:tcW w:w="1364" w:type="dxa"/>
            <w:shd w:val="clear" w:color="auto" w:fill="auto"/>
            <w:vAlign w:val="center"/>
          </w:tcPr>
          <w:p w14:paraId="559DD8B6" w14:textId="77777777" w:rsidR="007F6B59" w:rsidRPr="002F531A" w:rsidRDefault="007F6B59"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Value Range Type</w:t>
            </w:r>
          </w:p>
        </w:tc>
        <w:tc>
          <w:tcPr>
            <w:tcW w:w="1814" w:type="dxa"/>
            <w:shd w:val="clear" w:color="auto" w:fill="auto"/>
            <w:vAlign w:val="center"/>
          </w:tcPr>
          <w:p w14:paraId="238FA991" w14:textId="77777777" w:rsidR="007F6B59" w:rsidRPr="002F531A" w:rsidRDefault="007F6B59" w:rsidP="005066D1">
            <w:pPr>
              <w:pStyle w:val="Tabletext0"/>
              <w:spacing w:before="120" w:after="120" w:line="240" w:lineRule="auto"/>
              <w:jc w:val="left"/>
              <w:rPr>
                <w:rFonts w:ascii="Arial" w:hAnsi="Arial" w:cs="Arial"/>
                <w:sz w:val="16"/>
                <w:szCs w:val="16"/>
              </w:rPr>
            </w:pPr>
            <w:r w:rsidRPr="002F531A">
              <w:rPr>
                <w:rFonts w:ascii="Arial" w:hAnsi="Arial" w:cs="Arial"/>
                <w:sz w:val="16"/>
                <w:szCs w:val="16"/>
              </w:rPr>
              <w:t>Value type like in INR,.. otherwise blank</w:t>
            </w:r>
          </w:p>
        </w:tc>
        <w:tc>
          <w:tcPr>
            <w:tcW w:w="720" w:type="dxa"/>
            <w:shd w:val="clear" w:color="auto" w:fill="auto"/>
            <w:vAlign w:val="center"/>
          </w:tcPr>
          <w:p w14:paraId="5968E548" w14:textId="77777777" w:rsidR="007F6B59" w:rsidRPr="002F531A" w:rsidRDefault="007F6B59"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2830F18B" w14:textId="77777777" w:rsidR="007F6B59" w:rsidRPr="002F531A" w:rsidRDefault="007F6B59" w:rsidP="006E1633">
            <w:pPr>
              <w:pStyle w:val="Tabletext0"/>
              <w:spacing w:before="120" w:after="120" w:line="240" w:lineRule="auto"/>
              <w:jc w:val="left"/>
              <w:rPr>
                <w:rFonts w:ascii="Arial" w:hAnsi="Arial" w:cs="Arial"/>
                <w:sz w:val="16"/>
                <w:szCs w:val="16"/>
              </w:rPr>
            </w:pPr>
          </w:p>
        </w:tc>
        <w:tc>
          <w:tcPr>
            <w:tcW w:w="540" w:type="dxa"/>
            <w:shd w:val="clear" w:color="auto" w:fill="auto"/>
            <w:vAlign w:val="center"/>
          </w:tcPr>
          <w:p w14:paraId="78AF3B08" w14:textId="77777777" w:rsidR="007F6B59" w:rsidRPr="002F531A" w:rsidRDefault="007F6B59" w:rsidP="006E1633">
            <w:pPr>
              <w:pStyle w:val="Tabletext0"/>
              <w:spacing w:before="120" w:after="120" w:line="240" w:lineRule="auto"/>
              <w:jc w:val="left"/>
              <w:rPr>
                <w:rFonts w:ascii="Arial" w:hAnsi="Arial" w:cs="Arial"/>
                <w:sz w:val="16"/>
                <w:szCs w:val="16"/>
              </w:rPr>
            </w:pPr>
          </w:p>
        </w:tc>
        <w:tc>
          <w:tcPr>
            <w:tcW w:w="450" w:type="dxa"/>
            <w:shd w:val="clear" w:color="auto" w:fill="auto"/>
            <w:vAlign w:val="center"/>
          </w:tcPr>
          <w:p w14:paraId="7578A46E" w14:textId="77777777" w:rsidR="007F6B59" w:rsidRPr="002F531A" w:rsidRDefault="007F6B59" w:rsidP="006E1633">
            <w:pPr>
              <w:pStyle w:val="Tabletext0"/>
              <w:spacing w:before="120" w:after="120" w:line="240" w:lineRule="auto"/>
              <w:jc w:val="left"/>
              <w:rPr>
                <w:rFonts w:ascii="Arial" w:hAnsi="Arial" w:cs="Arial"/>
                <w:sz w:val="16"/>
                <w:szCs w:val="16"/>
              </w:rPr>
            </w:pPr>
          </w:p>
        </w:tc>
        <w:tc>
          <w:tcPr>
            <w:tcW w:w="1170" w:type="dxa"/>
            <w:shd w:val="clear" w:color="auto" w:fill="auto"/>
            <w:vAlign w:val="center"/>
          </w:tcPr>
          <w:p w14:paraId="3048F9FC" w14:textId="77777777" w:rsidR="007F6B59" w:rsidRPr="002F531A" w:rsidRDefault="007F6B59" w:rsidP="006E1633">
            <w:pPr>
              <w:pStyle w:val="Tabletext0"/>
              <w:spacing w:before="120" w:after="120" w:line="240" w:lineRule="auto"/>
              <w:jc w:val="left"/>
              <w:rPr>
                <w:rFonts w:ascii="Arial" w:hAnsi="Arial" w:cs="Arial"/>
                <w:sz w:val="16"/>
                <w:szCs w:val="16"/>
              </w:rPr>
            </w:pPr>
          </w:p>
        </w:tc>
        <w:tc>
          <w:tcPr>
            <w:tcW w:w="1710" w:type="dxa"/>
            <w:shd w:val="clear" w:color="auto" w:fill="auto"/>
            <w:vAlign w:val="center"/>
          </w:tcPr>
          <w:p w14:paraId="7AAB1348" w14:textId="77777777" w:rsidR="007F6B59" w:rsidRPr="002F531A" w:rsidRDefault="007F6B59" w:rsidP="006E1633">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100FB017" w14:textId="77777777" w:rsidR="007F6B59" w:rsidRPr="002F531A" w:rsidRDefault="007F6B59"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44E30A71" w14:textId="77777777" w:rsidR="007F6B59" w:rsidRPr="002F531A" w:rsidRDefault="007F6B59"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INR</w:t>
            </w:r>
          </w:p>
        </w:tc>
      </w:tr>
    </w:tbl>
    <w:p w14:paraId="0C5B12BC" w14:textId="77777777" w:rsidR="000069EE" w:rsidRPr="002F531A" w:rsidRDefault="000069EE" w:rsidP="00AB0933">
      <w:pPr>
        <w:pStyle w:val="ListParagraph"/>
        <w:rPr>
          <w:rFonts w:cs="Arial"/>
        </w:rPr>
      </w:pPr>
    </w:p>
    <w:p w14:paraId="1CEA71F1" w14:textId="77777777" w:rsidR="00696B62" w:rsidRPr="002F531A" w:rsidRDefault="001E7731" w:rsidP="00AB0933">
      <w:pPr>
        <w:pStyle w:val="ListParagraph"/>
        <w:rPr>
          <w:rFonts w:cs="Arial"/>
        </w:rPr>
      </w:pPr>
      <w:r w:rsidRPr="002F531A">
        <w:rPr>
          <w:rFonts w:cs="Arial"/>
        </w:rPr>
        <w:t xml:space="preserve">Structure of </w:t>
      </w:r>
      <w:r w:rsidR="00696B62" w:rsidRPr="002F531A">
        <w:rPr>
          <w:rFonts w:cs="Arial"/>
        </w:rPr>
        <w:t>Demographics Master Value</w:t>
      </w:r>
    </w:p>
    <w:tbl>
      <w:tblPr>
        <w:tblW w:w="10738" w:type="dxa"/>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4"/>
        <w:gridCol w:w="1814"/>
        <w:gridCol w:w="720"/>
        <w:gridCol w:w="540"/>
        <w:gridCol w:w="540"/>
        <w:gridCol w:w="450"/>
        <w:gridCol w:w="1170"/>
        <w:gridCol w:w="1710"/>
        <w:gridCol w:w="900"/>
        <w:gridCol w:w="1530"/>
      </w:tblGrid>
      <w:tr w:rsidR="00696B62" w:rsidRPr="002F531A" w14:paraId="56ADDD6A" w14:textId="77777777" w:rsidTr="00A05300">
        <w:trPr>
          <w:gridAfter w:val="9"/>
          <w:wAfter w:w="9374" w:type="dxa"/>
          <w:tblHeader/>
        </w:trPr>
        <w:tc>
          <w:tcPr>
            <w:tcW w:w="1364" w:type="dxa"/>
            <w:shd w:val="clear" w:color="auto" w:fill="E0E0E0"/>
            <w:vAlign w:val="center"/>
          </w:tcPr>
          <w:p w14:paraId="6921F481" w14:textId="77777777" w:rsidR="00696B62" w:rsidRPr="002F531A" w:rsidRDefault="00696B62" w:rsidP="00A05300">
            <w:pPr>
              <w:spacing w:before="120" w:after="120" w:line="240" w:lineRule="auto"/>
              <w:rPr>
                <w:rFonts w:cs="Arial"/>
                <w:b/>
                <w:sz w:val="16"/>
                <w:szCs w:val="16"/>
              </w:rPr>
            </w:pPr>
          </w:p>
        </w:tc>
      </w:tr>
      <w:tr w:rsidR="00696B62" w:rsidRPr="002F531A" w14:paraId="28FE8FBD" w14:textId="77777777" w:rsidTr="00A05300">
        <w:trPr>
          <w:trHeight w:val="1632"/>
          <w:tblHeader/>
        </w:trPr>
        <w:tc>
          <w:tcPr>
            <w:tcW w:w="1364" w:type="dxa"/>
            <w:shd w:val="clear" w:color="auto" w:fill="E0E0E0"/>
            <w:textDirection w:val="btLr"/>
            <w:vAlign w:val="center"/>
          </w:tcPr>
          <w:p w14:paraId="67142291" w14:textId="77777777" w:rsidR="00696B62" w:rsidRPr="002F531A" w:rsidRDefault="00696B62" w:rsidP="00A05300">
            <w:pPr>
              <w:spacing w:before="120" w:after="120" w:line="240" w:lineRule="auto"/>
              <w:ind w:left="113" w:right="113"/>
              <w:rPr>
                <w:rFonts w:cs="Arial"/>
                <w:b/>
                <w:sz w:val="16"/>
                <w:szCs w:val="16"/>
              </w:rPr>
            </w:pPr>
            <w:r w:rsidRPr="002F531A">
              <w:rPr>
                <w:rFonts w:cs="Arial"/>
                <w:b/>
                <w:sz w:val="16"/>
                <w:szCs w:val="16"/>
              </w:rPr>
              <w:t>Field Name</w:t>
            </w:r>
          </w:p>
        </w:tc>
        <w:tc>
          <w:tcPr>
            <w:tcW w:w="1814" w:type="dxa"/>
            <w:shd w:val="clear" w:color="auto" w:fill="E0E0E0"/>
            <w:textDirection w:val="btLr"/>
            <w:vAlign w:val="center"/>
          </w:tcPr>
          <w:p w14:paraId="0A7F0692" w14:textId="77777777" w:rsidR="00696B62" w:rsidRPr="002F531A" w:rsidRDefault="00696B62" w:rsidP="00A05300">
            <w:pPr>
              <w:spacing w:before="120" w:after="120" w:line="240" w:lineRule="auto"/>
              <w:ind w:left="113" w:right="113"/>
              <w:rPr>
                <w:rFonts w:cs="Arial"/>
                <w:b/>
                <w:sz w:val="16"/>
                <w:szCs w:val="16"/>
              </w:rPr>
            </w:pPr>
            <w:r w:rsidRPr="002F531A">
              <w:rPr>
                <w:rFonts w:cs="Arial"/>
                <w:b/>
                <w:sz w:val="16"/>
                <w:szCs w:val="16"/>
              </w:rPr>
              <w:t>Description</w:t>
            </w:r>
          </w:p>
        </w:tc>
        <w:tc>
          <w:tcPr>
            <w:tcW w:w="720" w:type="dxa"/>
            <w:shd w:val="clear" w:color="auto" w:fill="E0E0E0"/>
            <w:textDirection w:val="btLr"/>
            <w:vAlign w:val="center"/>
          </w:tcPr>
          <w:p w14:paraId="462BC61C" w14:textId="77777777" w:rsidR="00696B62" w:rsidRPr="002F531A" w:rsidRDefault="00696B62" w:rsidP="00A05300">
            <w:pPr>
              <w:spacing w:before="120" w:after="120" w:line="240" w:lineRule="auto"/>
              <w:ind w:left="113" w:right="113"/>
              <w:rPr>
                <w:rFonts w:cs="Arial"/>
                <w:b/>
                <w:sz w:val="16"/>
                <w:szCs w:val="16"/>
              </w:rPr>
            </w:pPr>
            <w:r w:rsidRPr="002F531A">
              <w:rPr>
                <w:rFonts w:cs="Arial"/>
                <w:b/>
                <w:sz w:val="16"/>
                <w:szCs w:val="16"/>
              </w:rPr>
              <w:t>Type</w:t>
            </w:r>
          </w:p>
        </w:tc>
        <w:tc>
          <w:tcPr>
            <w:tcW w:w="540" w:type="dxa"/>
            <w:shd w:val="clear" w:color="auto" w:fill="E0E0E0"/>
            <w:textDirection w:val="btLr"/>
            <w:vAlign w:val="center"/>
          </w:tcPr>
          <w:p w14:paraId="185C0D6C" w14:textId="77777777" w:rsidR="00696B62" w:rsidRPr="002F531A" w:rsidRDefault="00696B62" w:rsidP="00A05300">
            <w:pPr>
              <w:spacing w:before="120" w:after="120" w:line="240" w:lineRule="auto"/>
              <w:ind w:left="113" w:right="113"/>
              <w:rPr>
                <w:rFonts w:cs="Arial"/>
                <w:b/>
                <w:sz w:val="16"/>
                <w:szCs w:val="16"/>
              </w:rPr>
            </w:pPr>
            <w:r w:rsidRPr="002F531A">
              <w:rPr>
                <w:rFonts w:cs="Arial"/>
                <w:b/>
                <w:sz w:val="16"/>
                <w:szCs w:val="16"/>
              </w:rPr>
              <w:t>Mandatory (Y/N)</w:t>
            </w:r>
          </w:p>
        </w:tc>
        <w:tc>
          <w:tcPr>
            <w:tcW w:w="540" w:type="dxa"/>
            <w:shd w:val="clear" w:color="auto" w:fill="E0E0E0"/>
            <w:textDirection w:val="btLr"/>
            <w:vAlign w:val="center"/>
          </w:tcPr>
          <w:p w14:paraId="1E7B9545" w14:textId="77777777" w:rsidR="00696B62" w:rsidRPr="002F531A" w:rsidRDefault="00696B62" w:rsidP="00A05300">
            <w:pPr>
              <w:spacing w:before="120" w:after="120" w:line="240" w:lineRule="auto"/>
              <w:ind w:left="113" w:right="113"/>
              <w:rPr>
                <w:rFonts w:cs="Arial"/>
                <w:b/>
                <w:sz w:val="16"/>
                <w:szCs w:val="16"/>
              </w:rPr>
            </w:pPr>
            <w:r w:rsidRPr="002F531A">
              <w:rPr>
                <w:rFonts w:cs="Arial"/>
                <w:b/>
                <w:sz w:val="16"/>
                <w:szCs w:val="16"/>
              </w:rPr>
              <w:t>Displayed/ Hidden (D/H)</w:t>
            </w:r>
          </w:p>
        </w:tc>
        <w:tc>
          <w:tcPr>
            <w:tcW w:w="450" w:type="dxa"/>
            <w:shd w:val="clear" w:color="auto" w:fill="E0E0E0"/>
            <w:textDirection w:val="btLr"/>
            <w:vAlign w:val="center"/>
          </w:tcPr>
          <w:p w14:paraId="061A31EA" w14:textId="77777777" w:rsidR="00696B62" w:rsidRPr="002F531A" w:rsidRDefault="00696B62" w:rsidP="00A05300">
            <w:pPr>
              <w:spacing w:before="120" w:after="120" w:line="240" w:lineRule="auto"/>
              <w:ind w:left="113" w:right="113"/>
              <w:rPr>
                <w:rFonts w:cs="Arial"/>
                <w:b/>
                <w:sz w:val="16"/>
                <w:szCs w:val="16"/>
              </w:rPr>
            </w:pPr>
            <w:r w:rsidRPr="002F531A">
              <w:rPr>
                <w:rFonts w:cs="Arial"/>
                <w:b/>
                <w:sz w:val="16"/>
                <w:szCs w:val="16"/>
              </w:rPr>
              <w:t>Read Only (Y/N)</w:t>
            </w:r>
          </w:p>
        </w:tc>
        <w:tc>
          <w:tcPr>
            <w:tcW w:w="1170" w:type="dxa"/>
            <w:shd w:val="clear" w:color="auto" w:fill="E0E0E0"/>
            <w:textDirection w:val="btLr"/>
            <w:vAlign w:val="center"/>
          </w:tcPr>
          <w:p w14:paraId="35F99A2D" w14:textId="77777777" w:rsidR="00696B62" w:rsidRPr="002F531A" w:rsidRDefault="00696B62" w:rsidP="00A05300">
            <w:pPr>
              <w:spacing w:before="120" w:after="120" w:line="240" w:lineRule="auto"/>
              <w:ind w:left="113" w:right="113"/>
              <w:rPr>
                <w:rFonts w:cs="Arial"/>
                <w:b/>
                <w:sz w:val="16"/>
                <w:szCs w:val="16"/>
              </w:rPr>
            </w:pPr>
            <w:r w:rsidRPr="002F531A">
              <w:rPr>
                <w:rFonts w:cs="Arial"/>
                <w:b/>
                <w:sz w:val="16"/>
                <w:szCs w:val="16"/>
              </w:rPr>
              <w:t>Default Value</w:t>
            </w:r>
          </w:p>
        </w:tc>
        <w:tc>
          <w:tcPr>
            <w:tcW w:w="1710" w:type="dxa"/>
            <w:shd w:val="clear" w:color="auto" w:fill="E0E0E0"/>
            <w:textDirection w:val="btLr"/>
            <w:vAlign w:val="center"/>
          </w:tcPr>
          <w:p w14:paraId="439C84B8" w14:textId="77777777" w:rsidR="00696B62" w:rsidRPr="002F531A" w:rsidRDefault="00696B62" w:rsidP="00A05300">
            <w:pPr>
              <w:spacing w:before="120" w:after="120" w:line="240" w:lineRule="auto"/>
              <w:ind w:left="113" w:right="113"/>
              <w:rPr>
                <w:rFonts w:cs="Arial"/>
                <w:b/>
                <w:sz w:val="16"/>
                <w:szCs w:val="16"/>
              </w:rPr>
            </w:pPr>
            <w:r w:rsidRPr="002F531A">
              <w:rPr>
                <w:rFonts w:cs="Arial"/>
                <w:b/>
                <w:sz w:val="16"/>
                <w:szCs w:val="16"/>
              </w:rPr>
              <w:t>Calculation/ Validation</w:t>
            </w:r>
          </w:p>
        </w:tc>
        <w:tc>
          <w:tcPr>
            <w:tcW w:w="900" w:type="dxa"/>
            <w:shd w:val="clear" w:color="auto" w:fill="E0E0E0"/>
            <w:textDirection w:val="btLr"/>
            <w:vAlign w:val="center"/>
          </w:tcPr>
          <w:p w14:paraId="669C4E8C" w14:textId="77777777" w:rsidR="00696B62" w:rsidRPr="002F531A" w:rsidRDefault="00696B62" w:rsidP="00A05300">
            <w:pPr>
              <w:spacing w:before="120" w:after="120" w:line="240" w:lineRule="auto"/>
              <w:ind w:left="113" w:right="113"/>
              <w:rPr>
                <w:rFonts w:cs="Arial"/>
                <w:b/>
                <w:sz w:val="16"/>
                <w:szCs w:val="16"/>
              </w:rPr>
            </w:pPr>
            <w:r w:rsidRPr="002F531A">
              <w:rPr>
                <w:rFonts w:cs="Arial"/>
                <w:b/>
                <w:sz w:val="16"/>
                <w:szCs w:val="16"/>
              </w:rPr>
              <w:t>List o Values</w:t>
            </w:r>
          </w:p>
        </w:tc>
        <w:tc>
          <w:tcPr>
            <w:tcW w:w="1530" w:type="dxa"/>
            <w:shd w:val="clear" w:color="auto" w:fill="E0E0E0"/>
            <w:textDirection w:val="btLr"/>
            <w:vAlign w:val="center"/>
          </w:tcPr>
          <w:p w14:paraId="157E4A8C" w14:textId="77777777" w:rsidR="00696B62" w:rsidRPr="002F531A" w:rsidRDefault="00696B62" w:rsidP="00A05300">
            <w:pPr>
              <w:spacing w:before="120" w:after="120" w:line="240" w:lineRule="auto"/>
              <w:ind w:left="113" w:right="113"/>
              <w:rPr>
                <w:rFonts w:cs="Arial"/>
                <w:b/>
                <w:sz w:val="16"/>
                <w:szCs w:val="16"/>
              </w:rPr>
            </w:pPr>
            <w:r w:rsidRPr="002F531A">
              <w:rPr>
                <w:rFonts w:cs="Arial"/>
                <w:b/>
                <w:sz w:val="16"/>
                <w:szCs w:val="16"/>
              </w:rPr>
              <w:t>Example</w:t>
            </w:r>
          </w:p>
        </w:tc>
      </w:tr>
      <w:tr w:rsidR="00696B62" w:rsidRPr="002F531A" w14:paraId="2776FE9D" w14:textId="77777777" w:rsidTr="00A05300">
        <w:trPr>
          <w:cantSplit/>
        </w:trPr>
        <w:tc>
          <w:tcPr>
            <w:tcW w:w="1364" w:type="dxa"/>
            <w:shd w:val="clear" w:color="auto" w:fill="auto"/>
            <w:vAlign w:val="center"/>
          </w:tcPr>
          <w:p w14:paraId="48DD05F3" w14:textId="77777777" w:rsidR="00696B62" w:rsidRPr="002F531A" w:rsidRDefault="00696B62" w:rsidP="00A05300">
            <w:pPr>
              <w:pStyle w:val="Subtitle"/>
              <w:spacing w:after="120" w:line="240" w:lineRule="auto"/>
              <w:jc w:val="left"/>
              <w:rPr>
                <w:rFonts w:ascii="Arial" w:hAnsi="Arial" w:cs="Arial"/>
                <w:b w:val="0"/>
                <w:sz w:val="16"/>
                <w:szCs w:val="16"/>
              </w:rPr>
            </w:pPr>
            <w:r w:rsidRPr="002F531A">
              <w:rPr>
                <w:rFonts w:ascii="Arial" w:hAnsi="Arial" w:cs="Arial"/>
                <w:b w:val="0"/>
                <w:sz w:val="16"/>
                <w:szCs w:val="16"/>
              </w:rPr>
              <w:t>Demographics Master value ID</w:t>
            </w:r>
          </w:p>
        </w:tc>
        <w:tc>
          <w:tcPr>
            <w:tcW w:w="1814" w:type="dxa"/>
            <w:shd w:val="clear" w:color="auto" w:fill="auto"/>
            <w:vAlign w:val="center"/>
          </w:tcPr>
          <w:p w14:paraId="623A0F45" w14:textId="77777777" w:rsidR="00696B62" w:rsidRPr="002F531A" w:rsidRDefault="00975D69" w:rsidP="00A05300">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Auto_increment</w:t>
            </w:r>
            <w:r w:rsidR="00696B62" w:rsidRPr="002F531A">
              <w:rPr>
                <w:rFonts w:ascii="Arial" w:hAnsi="Arial" w:cs="Arial"/>
                <w:b w:val="0"/>
                <w:sz w:val="16"/>
                <w:szCs w:val="16"/>
                <w:lang w:val="en-AU" w:eastAsia="zh-CN"/>
              </w:rPr>
              <w:t xml:space="preserve"> Primary key</w:t>
            </w:r>
          </w:p>
        </w:tc>
        <w:tc>
          <w:tcPr>
            <w:tcW w:w="720" w:type="dxa"/>
            <w:shd w:val="clear" w:color="auto" w:fill="auto"/>
            <w:vAlign w:val="center"/>
          </w:tcPr>
          <w:p w14:paraId="6868BBA8" w14:textId="77777777" w:rsidR="00696B62" w:rsidRPr="002F531A" w:rsidRDefault="00696B62" w:rsidP="00A05300">
            <w:pPr>
              <w:pStyle w:val="Subtitle"/>
              <w:spacing w:after="120" w:line="240" w:lineRule="auto"/>
              <w:jc w:val="left"/>
              <w:rPr>
                <w:rFonts w:ascii="Arial" w:hAnsi="Arial" w:cs="Arial"/>
                <w:b w:val="0"/>
                <w:sz w:val="16"/>
                <w:szCs w:val="16"/>
              </w:rPr>
            </w:pPr>
            <w:r w:rsidRPr="002F531A">
              <w:rPr>
                <w:rFonts w:ascii="Arial" w:hAnsi="Arial" w:cs="Arial"/>
                <w:b w:val="0"/>
                <w:sz w:val="16"/>
                <w:szCs w:val="16"/>
              </w:rPr>
              <w:t>int</w:t>
            </w:r>
          </w:p>
        </w:tc>
        <w:tc>
          <w:tcPr>
            <w:tcW w:w="540" w:type="dxa"/>
            <w:shd w:val="clear" w:color="auto" w:fill="auto"/>
            <w:vAlign w:val="center"/>
          </w:tcPr>
          <w:p w14:paraId="14F403F6" w14:textId="77777777" w:rsidR="00696B62" w:rsidRPr="002F531A" w:rsidRDefault="00696B62" w:rsidP="00A05300">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7048A55E" w14:textId="77777777" w:rsidR="00696B62" w:rsidRPr="002F531A" w:rsidRDefault="00696B62" w:rsidP="00A05300">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2DFCFF69" w14:textId="77777777" w:rsidR="00696B62" w:rsidRPr="002F531A" w:rsidRDefault="00696B62" w:rsidP="00A05300">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5DDF2726" w14:textId="77777777" w:rsidR="00696B62" w:rsidRPr="002F531A" w:rsidRDefault="00696B62" w:rsidP="00A05300">
            <w:pPr>
              <w:spacing w:before="120" w:after="120" w:line="240" w:lineRule="auto"/>
              <w:jc w:val="left"/>
              <w:rPr>
                <w:rFonts w:cs="Arial"/>
                <w:sz w:val="16"/>
                <w:szCs w:val="16"/>
              </w:rPr>
            </w:pPr>
          </w:p>
        </w:tc>
        <w:tc>
          <w:tcPr>
            <w:tcW w:w="1710" w:type="dxa"/>
            <w:shd w:val="clear" w:color="auto" w:fill="auto"/>
            <w:vAlign w:val="center"/>
          </w:tcPr>
          <w:p w14:paraId="54EDCBFF" w14:textId="77777777" w:rsidR="00696B62" w:rsidRPr="002F531A" w:rsidRDefault="00696B62" w:rsidP="00A05300">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41B7E4C1" w14:textId="77777777" w:rsidR="00696B62" w:rsidRPr="002F531A" w:rsidRDefault="00696B62" w:rsidP="00A05300">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46CFA843" w14:textId="77777777" w:rsidR="00696B62" w:rsidRPr="002F531A" w:rsidRDefault="00696B62" w:rsidP="00A05300">
            <w:pPr>
              <w:pStyle w:val="Tabletext0"/>
              <w:spacing w:before="120" w:after="120" w:line="240" w:lineRule="auto"/>
              <w:jc w:val="left"/>
              <w:rPr>
                <w:rFonts w:ascii="Arial" w:hAnsi="Arial" w:cs="Arial"/>
                <w:sz w:val="16"/>
                <w:szCs w:val="16"/>
              </w:rPr>
            </w:pPr>
          </w:p>
        </w:tc>
      </w:tr>
      <w:tr w:rsidR="00696B62" w:rsidRPr="002F531A" w14:paraId="6ED963A3" w14:textId="77777777" w:rsidTr="00A05300">
        <w:trPr>
          <w:cantSplit/>
        </w:trPr>
        <w:tc>
          <w:tcPr>
            <w:tcW w:w="1364" w:type="dxa"/>
            <w:shd w:val="clear" w:color="auto" w:fill="auto"/>
            <w:vAlign w:val="center"/>
          </w:tcPr>
          <w:p w14:paraId="1B129292" w14:textId="77777777" w:rsidR="00696B62" w:rsidRPr="002F531A" w:rsidRDefault="00696B62" w:rsidP="00A05300">
            <w:pPr>
              <w:pStyle w:val="Subtitle"/>
              <w:spacing w:after="120" w:line="240" w:lineRule="auto"/>
              <w:jc w:val="left"/>
              <w:rPr>
                <w:rFonts w:ascii="Arial" w:hAnsi="Arial" w:cs="Arial"/>
                <w:b w:val="0"/>
                <w:sz w:val="16"/>
                <w:szCs w:val="16"/>
              </w:rPr>
            </w:pPr>
            <w:r w:rsidRPr="002F531A">
              <w:rPr>
                <w:rFonts w:ascii="Arial" w:hAnsi="Arial" w:cs="Arial"/>
                <w:b w:val="0"/>
                <w:sz w:val="16"/>
                <w:szCs w:val="16"/>
              </w:rPr>
              <w:t>Demographics Master ID</w:t>
            </w:r>
          </w:p>
        </w:tc>
        <w:tc>
          <w:tcPr>
            <w:tcW w:w="1814" w:type="dxa"/>
            <w:shd w:val="clear" w:color="auto" w:fill="auto"/>
            <w:vAlign w:val="center"/>
          </w:tcPr>
          <w:p w14:paraId="328DB418" w14:textId="77777777" w:rsidR="00696B62" w:rsidRPr="002F531A" w:rsidRDefault="00696B62" w:rsidP="00A05300">
            <w:pPr>
              <w:pStyle w:val="Subtitle"/>
              <w:spacing w:after="120" w:line="240" w:lineRule="auto"/>
              <w:jc w:val="left"/>
              <w:rPr>
                <w:rFonts w:ascii="Arial" w:hAnsi="Arial" w:cs="Arial"/>
                <w:b w:val="0"/>
                <w:sz w:val="16"/>
                <w:szCs w:val="16"/>
              </w:rPr>
            </w:pPr>
            <w:r w:rsidRPr="002F531A">
              <w:rPr>
                <w:rFonts w:ascii="Arial" w:hAnsi="Arial" w:cs="Arial"/>
                <w:b w:val="0"/>
                <w:sz w:val="16"/>
                <w:szCs w:val="16"/>
                <w:lang w:val="en-AU" w:eastAsia="zh-CN"/>
              </w:rPr>
              <w:t>Foreign key</w:t>
            </w:r>
          </w:p>
        </w:tc>
        <w:tc>
          <w:tcPr>
            <w:tcW w:w="720" w:type="dxa"/>
            <w:shd w:val="clear" w:color="auto" w:fill="auto"/>
            <w:vAlign w:val="center"/>
          </w:tcPr>
          <w:p w14:paraId="0142DA62" w14:textId="77777777" w:rsidR="00696B62" w:rsidRPr="002F531A" w:rsidRDefault="00696B62" w:rsidP="00A05300">
            <w:pPr>
              <w:pStyle w:val="Subtitle"/>
              <w:spacing w:after="120" w:line="240" w:lineRule="auto"/>
              <w:jc w:val="left"/>
              <w:rPr>
                <w:rFonts w:ascii="Arial" w:hAnsi="Arial" w:cs="Arial"/>
                <w:b w:val="0"/>
                <w:sz w:val="16"/>
                <w:szCs w:val="16"/>
              </w:rPr>
            </w:pPr>
            <w:r w:rsidRPr="002F531A">
              <w:rPr>
                <w:rFonts w:ascii="Arial" w:hAnsi="Arial" w:cs="Arial"/>
                <w:b w:val="0"/>
                <w:sz w:val="16"/>
                <w:szCs w:val="16"/>
              </w:rPr>
              <w:t>int</w:t>
            </w:r>
          </w:p>
        </w:tc>
        <w:tc>
          <w:tcPr>
            <w:tcW w:w="540" w:type="dxa"/>
            <w:shd w:val="clear" w:color="auto" w:fill="auto"/>
            <w:vAlign w:val="center"/>
          </w:tcPr>
          <w:p w14:paraId="7CC09706" w14:textId="77777777" w:rsidR="00696B62" w:rsidRPr="002F531A" w:rsidRDefault="00696B62" w:rsidP="00A05300">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036EAE95" w14:textId="77777777" w:rsidR="00696B62" w:rsidRPr="002F531A" w:rsidRDefault="00696B62" w:rsidP="00A05300">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482C2A46" w14:textId="77777777" w:rsidR="00696B62" w:rsidRPr="002F531A" w:rsidRDefault="00696B62" w:rsidP="00A05300">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615E9658" w14:textId="77777777" w:rsidR="00696B62" w:rsidRPr="002F531A" w:rsidRDefault="00696B62" w:rsidP="00A05300">
            <w:pPr>
              <w:spacing w:before="120" w:after="120" w:line="240" w:lineRule="auto"/>
              <w:jc w:val="left"/>
              <w:rPr>
                <w:rFonts w:cs="Arial"/>
                <w:sz w:val="16"/>
                <w:szCs w:val="16"/>
              </w:rPr>
            </w:pPr>
          </w:p>
        </w:tc>
        <w:tc>
          <w:tcPr>
            <w:tcW w:w="1710" w:type="dxa"/>
            <w:shd w:val="clear" w:color="auto" w:fill="auto"/>
            <w:vAlign w:val="center"/>
          </w:tcPr>
          <w:p w14:paraId="04BAA2C9" w14:textId="77777777" w:rsidR="00696B62" w:rsidRPr="002F531A" w:rsidRDefault="00696B62" w:rsidP="00A05300">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0703B351" w14:textId="77777777" w:rsidR="00696B62" w:rsidRPr="002F531A" w:rsidRDefault="00696B62" w:rsidP="00A05300">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3402EA0A" w14:textId="77777777" w:rsidR="00696B62" w:rsidRPr="002F531A" w:rsidRDefault="00696B62" w:rsidP="00A05300">
            <w:pPr>
              <w:pStyle w:val="Tabletext0"/>
              <w:spacing w:before="120" w:after="120" w:line="240" w:lineRule="auto"/>
              <w:jc w:val="left"/>
              <w:rPr>
                <w:rFonts w:ascii="Arial" w:hAnsi="Arial" w:cs="Arial"/>
                <w:sz w:val="16"/>
                <w:szCs w:val="16"/>
              </w:rPr>
            </w:pPr>
          </w:p>
        </w:tc>
      </w:tr>
      <w:tr w:rsidR="00696B62" w:rsidRPr="002F531A" w14:paraId="15E4C34E" w14:textId="77777777" w:rsidTr="00A05300">
        <w:trPr>
          <w:cantSplit/>
        </w:trPr>
        <w:tc>
          <w:tcPr>
            <w:tcW w:w="1364" w:type="dxa"/>
            <w:shd w:val="clear" w:color="auto" w:fill="auto"/>
            <w:vAlign w:val="center"/>
          </w:tcPr>
          <w:p w14:paraId="24D05489" w14:textId="77777777" w:rsidR="00696B62" w:rsidRPr="002F531A" w:rsidRDefault="00C84747" w:rsidP="00A05300">
            <w:pPr>
              <w:pStyle w:val="Subtitle"/>
              <w:spacing w:after="120" w:line="240" w:lineRule="auto"/>
              <w:jc w:val="left"/>
              <w:rPr>
                <w:rFonts w:ascii="Arial" w:hAnsi="Arial" w:cs="Arial"/>
                <w:b w:val="0"/>
                <w:sz w:val="16"/>
                <w:szCs w:val="16"/>
              </w:rPr>
            </w:pPr>
            <w:r w:rsidRPr="002F531A">
              <w:rPr>
                <w:rFonts w:ascii="Arial" w:hAnsi="Arial" w:cs="Arial"/>
                <w:b w:val="0"/>
                <w:sz w:val="16"/>
                <w:szCs w:val="16"/>
              </w:rPr>
              <w:lastRenderedPageBreak/>
              <w:t>Demographics</w:t>
            </w:r>
            <w:r w:rsidR="00696B62" w:rsidRPr="002F531A">
              <w:rPr>
                <w:rFonts w:ascii="Arial" w:hAnsi="Arial" w:cs="Arial"/>
                <w:b w:val="0"/>
                <w:sz w:val="16"/>
                <w:szCs w:val="16"/>
              </w:rPr>
              <w:t xml:space="preserve"> Value</w:t>
            </w:r>
          </w:p>
        </w:tc>
        <w:tc>
          <w:tcPr>
            <w:tcW w:w="1814" w:type="dxa"/>
            <w:shd w:val="clear" w:color="auto" w:fill="auto"/>
            <w:vAlign w:val="center"/>
          </w:tcPr>
          <w:p w14:paraId="6747CA08" w14:textId="77777777" w:rsidR="00696B62" w:rsidRPr="002F531A" w:rsidRDefault="00696B62" w:rsidP="00A05300">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 xml:space="preserve">Value which will appear as option </w:t>
            </w:r>
          </w:p>
        </w:tc>
        <w:tc>
          <w:tcPr>
            <w:tcW w:w="720" w:type="dxa"/>
            <w:shd w:val="clear" w:color="auto" w:fill="auto"/>
            <w:vAlign w:val="center"/>
          </w:tcPr>
          <w:p w14:paraId="481E92EF" w14:textId="77777777" w:rsidR="00696B62" w:rsidRPr="002F531A" w:rsidRDefault="00696B62" w:rsidP="00A05300">
            <w:pPr>
              <w:pStyle w:val="Subtitle"/>
              <w:spacing w:after="120" w:line="240" w:lineRule="auto"/>
              <w:jc w:val="left"/>
              <w:rPr>
                <w:rFonts w:ascii="Arial" w:hAnsi="Arial" w:cs="Arial"/>
                <w:b w:val="0"/>
                <w:sz w:val="16"/>
                <w:szCs w:val="16"/>
              </w:rPr>
            </w:pPr>
            <w:r w:rsidRPr="002F531A">
              <w:rPr>
                <w:rFonts w:ascii="Arial" w:hAnsi="Arial" w:cs="Arial"/>
                <w:b w:val="0"/>
                <w:sz w:val="16"/>
                <w:szCs w:val="16"/>
              </w:rPr>
              <w:t>Text</w:t>
            </w:r>
          </w:p>
        </w:tc>
        <w:tc>
          <w:tcPr>
            <w:tcW w:w="540" w:type="dxa"/>
            <w:shd w:val="clear" w:color="auto" w:fill="auto"/>
            <w:vAlign w:val="center"/>
          </w:tcPr>
          <w:p w14:paraId="57F7C898" w14:textId="77777777" w:rsidR="00696B62" w:rsidRPr="002F531A" w:rsidRDefault="00696B62" w:rsidP="00A05300">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57D74D07" w14:textId="77777777" w:rsidR="00696B62" w:rsidRPr="002F531A" w:rsidRDefault="00696B62" w:rsidP="00A05300">
            <w:pPr>
              <w:pStyle w:val="Subtitle"/>
              <w:spacing w:after="120" w:line="240" w:lineRule="auto"/>
              <w:jc w:val="left"/>
              <w:rPr>
                <w:rFonts w:ascii="Arial" w:hAnsi="Arial" w:cs="Arial"/>
                <w:b w:val="0"/>
                <w:sz w:val="16"/>
                <w:szCs w:val="16"/>
              </w:rPr>
            </w:pPr>
            <w:r w:rsidRPr="002F531A">
              <w:rPr>
                <w:rFonts w:ascii="Arial" w:hAnsi="Arial" w:cs="Arial"/>
                <w:b w:val="0"/>
                <w:sz w:val="16"/>
                <w:szCs w:val="16"/>
              </w:rPr>
              <w:t>D</w:t>
            </w:r>
          </w:p>
        </w:tc>
        <w:tc>
          <w:tcPr>
            <w:tcW w:w="450" w:type="dxa"/>
            <w:shd w:val="clear" w:color="auto" w:fill="auto"/>
            <w:vAlign w:val="center"/>
          </w:tcPr>
          <w:p w14:paraId="79B2EF43" w14:textId="77777777" w:rsidR="00696B62" w:rsidRPr="002F531A" w:rsidRDefault="00696B62" w:rsidP="00A05300">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6091E8DB" w14:textId="77777777" w:rsidR="00696B62" w:rsidRPr="002F531A" w:rsidRDefault="00696B62" w:rsidP="00A05300">
            <w:pPr>
              <w:spacing w:before="120" w:after="120" w:line="240" w:lineRule="auto"/>
              <w:jc w:val="left"/>
              <w:rPr>
                <w:rFonts w:cs="Arial"/>
                <w:sz w:val="16"/>
                <w:szCs w:val="16"/>
              </w:rPr>
            </w:pPr>
          </w:p>
        </w:tc>
        <w:tc>
          <w:tcPr>
            <w:tcW w:w="1710" w:type="dxa"/>
            <w:shd w:val="clear" w:color="auto" w:fill="auto"/>
            <w:vAlign w:val="center"/>
          </w:tcPr>
          <w:p w14:paraId="589EFBCA" w14:textId="77777777" w:rsidR="00696B62" w:rsidRPr="002F531A" w:rsidRDefault="00696B62" w:rsidP="00A05300">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662E533D" w14:textId="77777777" w:rsidR="00696B62" w:rsidRPr="002F531A" w:rsidRDefault="00696B62" w:rsidP="00A05300">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1A3C49B7" w14:textId="77777777" w:rsidR="00696B62" w:rsidRPr="002F531A" w:rsidRDefault="00696B62" w:rsidP="00A05300">
            <w:pPr>
              <w:pStyle w:val="Tabletext0"/>
              <w:spacing w:before="120" w:after="120" w:line="240" w:lineRule="auto"/>
              <w:jc w:val="left"/>
              <w:rPr>
                <w:rFonts w:ascii="Arial" w:hAnsi="Arial" w:cs="Arial"/>
                <w:sz w:val="16"/>
                <w:szCs w:val="16"/>
              </w:rPr>
            </w:pPr>
          </w:p>
        </w:tc>
      </w:tr>
      <w:tr w:rsidR="00696B62" w:rsidRPr="002F531A" w14:paraId="12566F42" w14:textId="77777777" w:rsidTr="00A05300">
        <w:trPr>
          <w:cantSplit/>
        </w:trPr>
        <w:tc>
          <w:tcPr>
            <w:tcW w:w="1364" w:type="dxa"/>
            <w:shd w:val="clear" w:color="auto" w:fill="auto"/>
            <w:vAlign w:val="center"/>
          </w:tcPr>
          <w:p w14:paraId="0425484E" w14:textId="77777777" w:rsidR="00696B62" w:rsidRPr="002F531A" w:rsidRDefault="00696B62" w:rsidP="00A05300">
            <w:pPr>
              <w:pStyle w:val="Subtitle"/>
              <w:spacing w:after="120" w:line="240" w:lineRule="auto"/>
              <w:jc w:val="left"/>
              <w:rPr>
                <w:rFonts w:ascii="Arial" w:hAnsi="Arial" w:cs="Arial"/>
                <w:b w:val="0"/>
                <w:sz w:val="16"/>
                <w:szCs w:val="16"/>
              </w:rPr>
            </w:pPr>
            <w:r w:rsidRPr="002F531A">
              <w:rPr>
                <w:rFonts w:ascii="Arial" w:hAnsi="Arial" w:cs="Arial"/>
                <w:b w:val="0"/>
                <w:sz w:val="16"/>
                <w:szCs w:val="16"/>
              </w:rPr>
              <w:t>Min Value</w:t>
            </w:r>
          </w:p>
        </w:tc>
        <w:tc>
          <w:tcPr>
            <w:tcW w:w="1814" w:type="dxa"/>
            <w:shd w:val="clear" w:color="auto" w:fill="auto"/>
            <w:vAlign w:val="center"/>
          </w:tcPr>
          <w:p w14:paraId="255377F5" w14:textId="77777777" w:rsidR="00696B62" w:rsidRPr="002F531A" w:rsidRDefault="00696B62" w:rsidP="00A05300">
            <w:pPr>
              <w:pStyle w:val="Tabletext0"/>
              <w:spacing w:before="120" w:after="120" w:line="240" w:lineRule="auto"/>
              <w:jc w:val="left"/>
              <w:rPr>
                <w:rFonts w:ascii="Arial" w:hAnsi="Arial" w:cs="Arial"/>
                <w:sz w:val="16"/>
                <w:szCs w:val="16"/>
              </w:rPr>
            </w:pPr>
            <w:r w:rsidRPr="002F531A">
              <w:rPr>
                <w:rFonts w:ascii="Arial" w:hAnsi="Arial" w:cs="Arial"/>
                <w:sz w:val="16"/>
                <w:szCs w:val="16"/>
              </w:rPr>
              <w:t>Min Value of particular demographics in case of Value in Range</w:t>
            </w:r>
            <w:r w:rsidR="009610E6" w:rsidRPr="002F531A">
              <w:rPr>
                <w:rFonts w:ascii="Arial" w:hAnsi="Arial" w:cs="Arial"/>
                <w:sz w:val="16"/>
                <w:szCs w:val="16"/>
              </w:rPr>
              <w:t xml:space="preserve"> or 1</w:t>
            </w:r>
            <w:r w:rsidR="009610E6" w:rsidRPr="002F531A">
              <w:rPr>
                <w:rFonts w:ascii="Arial" w:hAnsi="Arial" w:cs="Arial"/>
                <w:sz w:val="16"/>
                <w:szCs w:val="16"/>
                <w:vertAlign w:val="superscript"/>
              </w:rPr>
              <w:t>st</w:t>
            </w:r>
            <w:r w:rsidR="009610E6" w:rsidRPr="002F531A">
              <w:rPr>
                <w:rFonts w:ascii="Arial" w:hAnsi="Arial" w:cs="Arial"/>
                <w:sz w:val="16"/>
                <w:szCs w:val="16"/>
              </w:rPr>
              <w:t xml:space="preserve"> value in case of ratio</w:t>
            </w:r>
            <w:r w:rsidRPr="002F531A">
              <w:rPr>
                <w:rFonts w:ascii="Arial" w:hAnsi="Arial" w:cs="Arial"/>
                <w:sz w:val="16"/>
                <w:szCs w:val="16"/>
              </w:rPr>
              <w:t xml:space="preserve"> </w:t>
            </w:r>
          </w:p>
        </w:tc>
        <w:tc>
          <w:tcPr>
            <w:tcW w:w="720" w:type="dxa"/>
            <w:shd w:val="clear" w:color="auto" w:fill="auto"/>
            <w:vAlign w:val="center"/>
          </w:tcPr>
          <w:p w14:paraId="0E2DBE82" w14:textId="77777777" w:rsidR="00696B62" w:rsidRPr="002F531A" w:rsidRDefault="00696B62" w:rsidP="00A05300">
            <w:pPr>
              <w:pStyle w:val="Subtitle"/>
              <w:spacing w:after="120" w:line="240" w:lineRule="auto"/>
              <w:jc w:val="left"/>
              <w:rPr>
                <w:rFonts w:ascii="Arial" w:hAnsi="Arial" w:cs="Arial"/>
                <w:b w:val="0"/>
                <w:sz w:val="16"/>
                <w:szCs w:val="16"/>
              </w:rPr>
            </w:pPr>
            <w:r w:rsidRPr="002F531A">
              <w:rPr>
                <w:rFonts w:ascii="Arial" w:hAnsi="Arial" w:cs="Arial"/>
                <w:b w:val="0"/>
                <w:sz w:val="16"/>
                <w:szCs w:val="16"/>
              </w:rPr>
              <w:t>int</w:t>
            </w:r>
          </w:p>
        </w:tc>
        <w:tc>
          <w:tcPr>
            <w:tcW w:w="540" w:type="dxa"/>
            <w:shd w:val="clear" w:color="auto" w:fill="auto"/>
            <w:vAlign w:val="center"/>
          </w:tcPr>
          <w:p w14:paraId="0BF2462A" w14:textId="77777777" w:rsidR="00696B62" w:rsidRPr="002F531A" w:rsidRDefault="00696B62" w:rsidP="00A05300">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687A70ED" w14:textId="77777777" w:rsidR="00696B62" w:rsidRPr="002F531A" w:rsidRDefault="00696B62" w:rsidP="00A05300">
            <w:pPr>
              <w:pStyle w:val="Subtitle"/>
              <w:spacing w:after="120" w:line="240" w:lineRule="auto"/>
              <w:jc w:val="left"/>
              <w:rPr>
                <w:rFonts w:ascii="Arial" w:hAnsi="Arial" w:cs="Arial"/>
                <w:b w:val="0"/>
                <w:sz w:val="16"/>
                <w:szCs w:val="16"/>
              </w:rPr>
            </w:pPr>
            <w:r w:rsidRPr="002F531A">
              <w:rPr>
                <w:rFonts w:ascii="Arial" w:hAnsi="Arial" w:cs="Arial"/>
                <w:b w:val="0"/>
                <w:sz w:val="16"/>
                <w:szCs w:val="16"/>
              </w:rPr>
              <w:t>D</w:t>
            </w:r>
          </w:p>
        </w:tc>
        <w:tc>
          <w:tcPr>
            <w:tcW w:w="450" w:type="dxa"/>
            <w:shd w:val="clear" w:color="auto" w:fill="auto"/>
            <w:vAlign w:val="center"/>
          </w:tcPr>
          <w:p w14:paraId="3C4B32BA" w14:textId="77777777" w:rsidR="00696B62" w:rsidRPr="002F531A" w:rsidRDefault="00696B62" w:rsidP="00A05300">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2BE5E25D" w14:textId="77777777" w:rsidR="00696B62" w:rsidRPr="002F531A" w:rsidRDefault="00696B62" w:rsidP="00A05300">
            <w:pPr>
              <w:spacing w:before="120" w:after="120" w:line="240" w:lineRule="auto"/>
              <w:jc w:val="left"/>
              <w:rPr>
                <w:rFonts w:cs="Arial"/>
                <w:sz w:val="16"/>
                <w:szCs w:val="16"/>
              </w:rPr>
            </w:pPr>
          </w:p>
        </w:tc>
        <w:tc>
          <w:tcPr>
            <w:tcW w:w="1710" w:type="dxa"/>
            <w:shd w:val="clear" w:color="auto" w:fill="auto"/>
            <w:vAlign w:val="center"/>
          </w:tcPr>
          <w:p w14:paraId="2D29C6A1" w14:textId="77777777" w:rsidR="00696B62" w:rsidRPr="002F531A" w:rsidRDefault="00696B62" w:rsidP="00A05300">
            <w:pPr>
              <w:pStyle w:val="Tabletext0"/>
              <w:spacing w:before="120" w:after="120" w:line="240" w:lineRule="auto"/>
              <w:jc w:val="left"/>
              <w:rPr>
                <w:rFonts w:ascii="Arial" w:hAnsi="Arial" w:cs="Arial"/>
                <w:sz w:val="16"/>
                <w:szCs w:val="16"/>
              </w:rPr>
            </w:pPr>
            <w:r w:rsidRPr="002F531A">
              <w:rPr>
                <w:rFonts w:ascii="Arial" w:hAnsi="Arial" w:cs="Arial"/>
                <w:sz w:val="16"/>
                <w:szCs w:val="16"/>
              </w:rPr>
              <w:t xml:space="preserve"> </w:t>
            </w:r>
          </w:p>
        </w:tc>
        <w:tc>
          <w:tcPr>
            <w:tcW w:w="900" w:type="dxa"/>
            <w:shd w:val="clear" w:color="auto" w:fill="auto"/>
            <w:vAlign w:val="center"/>
          </w:tcPr>
          <w:p w14:paraId="36B5D4D9" w14:textId="77777777" w:rsidR="00696B62" w:rsidRPr="002F531A" w:rsidRDefault="00696B62" w:rsidP="00A05300">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78B351CF" w14:textId="77777777" w:rsidR="00696B62" w:rsidRPr="002F531A" w:rsidRDefault="00696B62" w:rsidP="00A05300">
            <w:pPr>
              <w:pStyle w:val="Tabletext0"/>
              <w:spacing w:before="120" w:after="120" w:line="240" w:lineRule="auto"/>
              <w:jc w:val="left"/>
              <w:rPr>
                <w:rFonts w:ascii="Arial" w:hAnsi="Arial" w:cs="Arial"/>
                <w:sz w:val="16"/>
                <w:szCs w:val="16"/>
              </w:rPr>
            </w:pPr>
            <w:r w:rsidRPr="002F531A">
              <w:rPr>
                <w:rFonts w:ascii="Arial" w:hAnsi="Arial" w:cs="Arial"/>
                <w:sz w:val="16"/>
                <w:szCs w:val="16"/>
              </w:rPr>
              <w:t>25</w:t>
            </w:r>
          </w:p>
        </w:tc>
      </w:tr>
      <w:tr w:rsidR="00696B62" w:rsidRPr="002F531A" w14:paraId="722E55D2" w14:textId="77777777" w:rsidTr="00A05300">
        <w:trPr>
          <w:cantSplit/>
        </w:trPr>
        <w:tc>
          <w:tcPr>
            <w:tcW w:w="1364" w:type="dxa"/>
            <w:shd w:val="clear" w:color="auto" w:fill="auto"/>
            <w:vAlign w:val="center"/>
          </w:tcPr>
          <w:p w14:paraId="18F6F099" w14:textId="77777777" w:rsidR="00696B62" w:rsidRPr="002F531A" w:rsidRDefault="00696B62" w:rsidP="00A05300">
            <w:pPr>
              <w:pStyle w:val="Tabletext0"/>
              <w:spacing w:before="120" w:after="120" w:line="240" w:lineRule="auto"/>
              <w:jc w:val="left"/>
              <w:rPr>
                <w:rFonts w:ascii="Arial" w:hAnsi="Arial" w:cs="Arial"/>
                <w:sz w:val="16"/>
                <w:szCs w:val="16"/>
              </w:rPr>
            </w:pPr>
            <w:r w:rsidRPr="002F531A">
              <w:rPr>
                <w:rFonts w:ascii="Arial" w:hAnsi="Arial" w:cs="Arial"/>
                <w:sz w:val="16"/>
                <w:szCs w:val="16"/>
              </w:rPr>
              <w:t>Max Value</w:t>
            </w:r>
          </w:p>
        </w:tc>
        <w:tc>
          <w:tcPr>
            <w:tcW w:w="1814" w:type="dxa"/>
            <w:shd w:val="clear" w:color="auto" w:fill="auto"/>
            <w:vAlign w:val="center"/>
          </w:tcPr>
          <w:p w14:paraId="5478EB35" w14:textId="77777777" w:rsidR="00696B62" w:rsidRPr="002F531A" w:rsidRDefault="00696B62" w:rsidP="00A05300">
            <w:pPr>
              <w:pStyle w:val="Tabletext0"/>
              <w:spacing w:before="120" w:after="120" w:line="240" w:lineRule="auto"/>
              <w:jc w:val="left"/>
              <w:rPr>
                <w:rFonts w:ascii="Arial" w:hAnsi="Arial" w:cs="Arial"/>
                <w:sz w:val="16"/>
                <w:szCs w:val="16"/>
              </w:rPr>
            </w:pPr>
            <w:r w:rsidRPr="002F531A">
              <w:rPr>
                <w:rFonts w:ascii="Arial" w:hAnsi="Arial" w:cs="Arial"/>
                <w:sz w:val="16"/>
                <w:szCs w:val="16"/>
              </w:rPr>
              <w:t>Max Value of particular demographics in case of Value in Range</w:t>
            </w:r>
            <w:r w:rsidR="009610E6" w:rsidRPr="002F531A">
              <w:rPr>
                <w:rFonts w:ascii="Arial" w:hAnsi="Arial" w:cs="Arial"/>
                <w:sz w:val="16"/>
                <w:szCs w:val="16"/>
              </w:rPr>
              <w:t xml:space="preserve"> or 2</w:t>
            </w:r>
            <w:r w:rsidR="009610E6" w:rsidRPr="002F531A">
              <w:rPr>
                <w:rFonts w:ascii="Arial" w:hAnsi="Arial" w:cs="Arial"/>
                <w:sz w:val="16"/>
                <w:szCs w:val="16"/>
                <w:vertAlign w:val="superscript"/>
              </w:rPr>
              <w:t>nd</w:t>
            </w:r>
            <w:r w:rsidR="009610E6" w:rsidRPr="002F531A">
              <w:rPr>
                <w:rFonts w:ascii="Arial" w:hAnsi="Arial" w:cs="Arial"/>
                <w:sz w:val="16"/>
                <w:szCs w:val="16"/>
              </w:rPr>
              <w:t xml:space="preserve"> value in case of ratio</w:t>
            </w:r>
          </w:p>
        </w:tc>
        <w:tc>
          <w:tcPr>
            <w:tcW w:w="720" w:type="dxa"/>
            <w:shd w:val="clear" w:color="auto" w:fill="auto"/>
            <w:vAlign w:val="center"/>
          </w:tcPr>
          <w:p w14:paraId="3DE430FD" w14:textId="77777777" w:rsidR="00696B62" w:rsidRPr="002F531A" w:rsidRDefault="00696B62" w:rsidP="00A05300">
            <w:pPr>
              <w:pStyle w:val="Tabletext0"/>
              <w:spacing w:before="120" w:after="120" w:line="240" w:lineRule="auto"/>
              <w:jc w:val="left"/>
              <w:rPr>
                <w:rFonts w:ascii="Arial" w:hAnsi="Arial" w:cs="Arial"/>
                <w:sz w:val="16"/>
                <w:szCs w:val="16"/>
              </w:rPr>
            </w:pPr>
            <w:r w:rsidRPr="002F531A">
              <w:rPr>
                <w:rFonts w:ascii="Arial" w:hAnsi="Arial" w:cs="Arial"/>
                <w:sz w:val="16"/>
                <w:szCs w:val="16"/>
              </w:rPr>
              <w:t>int</w:t>
            </w:r>
          </w:p>
        </w:tc>
        <w:tc>
          <w:tcPr>
            <w:tcW w:w="540" w:type="dxa"/>
            <w:shd w:val="clear" w:color="auto" w:fill="auto"/>
            <w:vAlign w:val="center"/>
          </w:tcPr>
          <w:p w14:paraId="7638207D" w14:textId="77777777" w:rsidR="00696B62" w:rsidRPr="002F531A" w:rsidRDefault="00696B62" w:rsidP="00A05300">
            <w:pPr>
              <w:pStyle w:val="Tabletext0"/>
              <w:spacing w:before="120" w:after="120" w:line="240" w:lineRule="auto"/>
              <w:jc w:val="left"/>
              <w:rPr>
                <w:rFonts w:ascii="Arial" w:hAnsi="Arial" w:cs="Arial"/>
                <w:sz w:val="16"/>
                <w:szCs w:val="16"/>
              </w:rPr>
            </w:pPr>
            <w:r w:rsidRPr="002F531A">
              <w:rPr>
                <w:rFonts w:ascii="Arial" w:hAnsi="Arial" w:cs="Arial"/>
                <w:sz w:val="16"/>
                <w:szCs w:val="16"/>
              </w:rPr>
              <w:t>Y</w:t>
            </w:r>
          </w:p>
        </w:tc>
        <w:tc>
          <w:tcPr>
            <w:tcW w:w="540" w:type="dxa"/>
            <w:shd w:val="clear" w:color="auto" w:fill="auto"/>
            <w:vAlign w:val="center"/>
          </w:tcPr>
          <w:p w14:paraId="62435FA8" w14:textId="77777777" w:rsidR="00696B62" w:rsidRPr="002F531A" w:rsidRDefault="00696B62" w:rsidP="00A05300">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4DB9A0CC" w14:textId="77777777" w:rsidR="00696B62" w:rsidRPr="002F531A" w:rsidRDefault="00696B62" w:rsidP="00A05300">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1170" w:type="dxa"/>
            <w:shd w:val="clear" w:color="auto" w:fill="auto"/>
            <w:vAlign w:val="center"/>
          </w:tcPr>
          <w:p w14:paraId="655A9A1C" w14:textId="77777777" w:rsidR="00696B62" w:rsidRPr="002F531A" w:rsidRDefault="00696B62" w:rsidP="00A05300">
            <w:pPr>
              <w:pStyle w:val="Tabletext0"/>
              <w:spacing w:before="120" w:after="120" w:line="240" w:lineRule="auto"/>
              <w:jc w:val="left"/>
              <w:rPr>
                <w:rFonts w:ascii="Arial" w:hAnsi="Arial" w:cs="Arial"/>
                <w:sz w:val="16"/>
                <w:szCs w:val="16"/>
              </w:rPr>
            </w:pPr>
          </w:p>
        </w:tc>
        <w:tc>
          <w:tcPr>
            <w:tcW w:w="1710" w:type="dxa"/>
            <w:shd w:val="clear" w:color="auto" w:fill="auto"/>
            <w:vAlign w:val="center"/>
          </w:tcPr>
          <w:p w14:paraId="5FD70281" w14:textId="77777777" w:rsidR="00696B62" w:rsidRPr="002F531A" w:rsidRDefault="00696B62" w:rsidP="00A05300">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56880300" w14:textId="77777777" w:rsidR="00696B62" w:rsidRPr="002F531A" w:rsidRDefault="00696B62" w:rsidP="00A05300">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3AE805AB" w14:textId="77777777" w:rsidR="00696B62" w:rsidRPr="002F531A" w:rsidRDefault="00696B62" w:rsidP="00A05300">
            <w:pPr>
              <w:pStyle w:val="Tabletext0"/>
              <w:spacing w:before="120" w:after="120" w:line="240" w:lineRule="auto"/>
              <w:jc w:val="left"/>
              <w:rPr>
                <w:rFonts w:ascii="Arial" w:hAnsi="Arial" w:cs="Arial"/>
                <w:sz w:val="16"/>
                <w:szCs w:val="16"/>
              </w:rPr>
            </w:pPr>
            <w:r w:rsidRPr="002F531A">
              <w:rPr>
                <w:rFonts w:ascii="Arial" w:hAnsi="Arial" w:cs="Arial"/>
                <w:sz w:val="16"/>
                <w:szCs w:val="16"/>
              </w:rPr>
              <w:t>50</w:t>
            </w:r>
          </w:p>
        </w:tc>
      </w:tr>
    </w:tbl>
    <w:p w14:paraId="769F5E49" w14:textId="77777777" w:rsidR="00AB0933" w:rsidRPr="002F531A" w:rsidRDefault="00AB0933" w:rsidP="00AB0933">
      <w:pPr>
        <w:rPr>
          <w:rFonts w:cs="Arial"/>
        </w:rPr>
      </w:pPr>
    </w:p>
    <w:p w14:paraId="5AF1003E" w14:textId="77777777" w:rsidR="00AB0933" w:rsidRPr="002F531A" w:rsidRDefault="00AB0933" w:rsidP="0050580A">
      <w:pPr>
        <w:pStyle w:val="Heading3"/>
        <w:numPr>
          <w:ilvl w:val="2"/>
          <w:numId w:val="6"/>
        </w:numPr>
      </w:pPr>
      <w:bookmarkStart w:id="101" w:name="_Customer_Demographics"/>
      <w:bookmarkStart w:id="102" w:name="_Toc414543402"/>
      <w:bookmarkEnd w:id="101"/>
      <w:r w:rsidRPr="002F531A">
        <w:t>Customer Demographics</w:t>
      </w:r>
      <w:bookmarkEnd w:id="102"/>
    </w:p>
    <w:p w14:paraId="6AA32FC0" w14:textId="77777777" w:rsidR="00B37879" w:rsidRPr="002F531A" w:rsidRDefault="00B37879" w:rsidP="0050580A">
      <w:pPr>
        <w:pStyle w:val="Default"/>
        <w:numPr>
          <w:ilvl w:val="0"/>
          <w:numId w:val="9"/>
        </w:numPr>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Form Name</w:t>
      </w:r>
      <w:r w:rsidRPr="002F531A">
        <w:rPr>
          <w:rFonts w:ascii="Arial" w:eastAsia="Times New Roman" w:hAnsi="Arial" w:cs="Arial"/>
          <w:color w:val="auto"/>
          <w:sz w:val="18"/>
          <w:szCs w:val="18"/>
          <w:lang w:val="en-AU"/>
        </w:rPr>
        <w:tab/>
        <w:t xml:space="preserve">: </w:t>
      </w:r>
      <w:r w:rsidR="00B92980" w:rsidRPr="002F531A">
        <w:rPr>
          <w:rFonts w:ascii="Arial" w:eastAsia="Times New Roman" w:hAnsi="Arial" w:cs="Arial"/>
          <w:color w:val="auto"/>
          <w:sz w:val="18"/>
          <w:szCs w:val="18"/>
          <w:lang w:val="en-AU"/>
        </w:rPr>
        <w:t>Customer Demographic</w:t>
      </w:r>
    </w:p>
    <w:p w14:paraId="116BC1CD" w14:textId="77777777" w:rsidR="00B92980" w:rsidRPr="002F531A" w:rsidRDefault="00B92980" w:rsidP="00B92980">
      <w:pPr>
        <w:pStyle w:val="Default"/>
        <w:ind w:left="1440"/>
        <w:rPr>
          <w:rFonts w:ascii="Arial" w:eastAsia="Times New Roman" w:hAnsi="Arial" w:cs="Arial"/>
          <w:color w:val="auto"/>
          <w:sz w:val="18"/>
          <w:szCs w:val="18"/>
          <w:lang w:val="en-AU"/>
        </w:rPr>
      </w:pPr>
    </w:p>
    <w:p w14:paraId="6DF6A246" w14:textId="77777777" w:rsidR="00E06B67" w:rsidRPr="002F531A" w:rsidRDefault="00B37879" w:rsidP="0050580A">
      <w:pPr>
        <w:pStyle w:val="Default"/>
        <w:numPr>
          <w:ilvl w:val="0"/>
          <w:numId w:val="9"/>
        </w:numPr>
        <w:rPr>
          <w:rFonts w:ascii="Arial" w:eastAsia="Times New Roman" w:hAnsi="Arial" w:cs="Arial"/>
          <w:color w:val="auto"/>
          <w:sz w:val="18"/>
          <w:szCs w:val="18"/>
          <w:lang w:val="en-AU" w:eastAsia="en-AU"/>
        </w:rPr>
      </w:pPr>
      <w:r w:rsidRPr="002F531A">
        <w:rPr>
          <w:rFonts w:ascii="Arial" w:eastAsia="Times New Roman" w:hAnsi="Arial" w:cs="Arial"/>
          <w:b/>
          <w:color w:val="auto"/>
          <w:sz w:val="18"/>
          <w:szCs w:val="18"/>
          <w:lang w:val="en-AU"/>
        </w:rPr>
        <w:t>Inputs</w:t>
      </w:r>
      <w:r w:rsidRPr="002F531A">
        <w:rPr>
          <w:rFonts w:ascii="Arial" w:eastAsia="Times New Roman" w:hAnsi="Arial" w:cs="Arial"/>
          <w:color w:val="auto"/>
          <w:sz w:val="18"/>
          <w:szCs w:val="18"/>
          <w:lang w:val="en-AU"/>
        </w:rPr>
        <w:tab/>
      </w:r>
      <w:r w:rsidRPr="002F531A">
        <w:rPr>
          <w:rFonts w:ascii="Arial" w:eastAsia="Times New Roman" w:hAnsi="Arial" w:cs="Arial"/>
          <w:color w:val="auto"/>
          <w:sz w:val="18"/>
          <w:szCs w:val="18"/>
          <w:lang w:val="en-AU"/>
        </w:rPr>
        <w:tab/>
        <w:t xml:space="preserve">:  </w:t>
      </w:r>
      <w:r w:rsidR="00E06B67" w:rsidRPr="002F531A">
        <w:rPr>
          <w:rFonts w:ascii="Arial" w:eastAsia="Times New Roman" w:hAnsi="Arial" w:cs="Arial"/>
          <w:color w:val="auto"/>
          <w:sz w:val="18"/>
          <w:szCs w:val="18"/>
          <w:lang w:val="en-AU"/>
        </w:rPr>
        <w:t>Platform</w:t>
      </w:r>
      <w:r w:rsidR="00970333" w:rsidRPr="002F531A">
        <w:rPr>
          <w:rFonts w:ascii="Arial" w:eastAsia="Times New Roman" w:hAnsi="Arial" w:cs="Arial"/>
          <w:color w:val="auto"/>
          <w:sz w:val="18"/>
          <w:szCs w:val="18"/>
          <w:lang w:val="en-AU"/>
        </w:rPr>
        <w:t>:</w:t>
      </w:r>
      <w:r w:rsidR="00C90726" w:rsidRPr="002F531A">
        <w:rPr>
          <w:rFonts w:ascii="Arial" w:eastAsia="Times New Roman" w:hAnsi="Arial" w:cs="Arial"/>
          <w:color w:val="FF0000"/>
          <w:sz w:val="18"/>
          <w:szCs w:val="18"/>
          <w:lang w:val="en-AU"/>
        </w:rPr>
        <w:t>*</w:t>
      </w:r>
      <w:r w:rsidR="00970333" w:rsidRPr="002F531A">
        <w:rPr>
          <w:rFonts w:ascii="Arial" w:eastAsia="Times New Roman" w:hAnsi="Arial" w:cs="Arial"/>
          <w:color w:val="auto"/>
          <w:sz w:val="18"/>
          <w:szCs w:val="18"/>
          <w:lang w:val="en-AU"/>
        </w:rPr>
        <w:t xml:space="preserve"> drop down</w:t>
      </w:r>
      <w:r w:rsidR="00E579DC" w:rsidRPr="002F531A">
        <w:rPr>
          <w:rFonts w:ascii="Arial" w:eastAsia="Times New Roman" w:hAnsi="Arial" w:cs="Arial"/>
          <w:color w:val="auto"/>
          <w:sz w:val="18"/>
          <w:szCs w:val="18"/>
          <w:lang w:val="en-AU"/>
        </w:rPr>
        <w:t xml:space="preserve"> List</w:t>
      </w:r>
      <w:r w:rsidR="00E06B67" w:rsidRPr="002F531A">
        <w:rPr>
          <w:rFonts w:ascii="Arial" w:eastAsia="Times New Roman" w:hAnsi="Arial" w:cs="Arial"/>
          <w:color w:val="auto"/>
          <w:sz w:val="18"/>
          <w:szCs w:val="18"/>
          <w:lang w:val="en-AU"/>
        </w:rPr>
        <w:t xml:space="preserve"> of all </w:t>
      </w:r>
      <w:r w:rsidR="00E579DC" w:rsidRPr="002F531A">
        <w:rPr>
          <w:rFonts w:ascii="Arial" w:eastAsia="Times New Roman" w:hAnsi="Arial" w:cs="Arial"/>
          <w:color w:val="auto"/>
          <w:sz w:val="18"/>
          <w:szCs w:val="18"/>
          <w:lang w:val="en-AU"/>
        </w:rPr>
        <w:t>platforms</w:t>
      </w:r>
      <w:r w:rsidR="00E06B67" w:rsidRPr="002F531A">
        <w:rPr>
          <w:rFonts w:ascii="Arial" w:eastAsia="Times New Roman" w:hAnsi="Arial" w:cs="Arial"/>
          <w:color w:val="auto"/>
          <w:sz w:val="18"/>
          <w:szCs w:val="18"/>
          <w:lang w:val="en-AU" w:eastAsia="en-AU"/>
        </w:rPr>
        <w:t>.</w:t>
      </w:r>
    </w:p>
    <w:p w14:paraId="29BC383D" w14:textId="77777777" w:rsidR="00E06B67" w:rsidRPr="002F531A" w:rsidRDefault="00E06B67" w:rsidP="00E06B67">
      <w:pPr>
        <w:pStyle w:val="ListParagraph"/>
        <w:spacing w:line="240" w:lineRule="auto"/>
        <w:rPr>
          <w:rFonts w:cs="Arial"/>
          <w:sz w:val="18"/>
          <w:szCs w:val="18"/>
        </w:rPr>
      </w:pPr>
    </w:p>
    <w:p w14:paraId="34C649B6" w14:textId="77777777" w:rsidR="00B37879" w:rsidRPr="002F531A" w:rsidRDefault="00E06B67" w:rsidP="00E06B67">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rPr>
        <w:t>After selecting platform all demographics mapped with platform category will appeared.</w:t>
      </w:r>
    </w:p>
    <w:p w14:paraId="3606A4E2" w14:textId="77777777" w:rsidR="00B37879" w:rsidRPr="002F531A" w:rsidRDefault="00E06B67" w:rsidP="00AA1C21">
      <w:pPr>
        <w:pStyle w:val="ListParagraph"/>
        <w:tabs>
          <w:tab w:val="left" w:pos="2880"/>
        </w:tabs>
        <w:ind w:left="2880"/>
        <w:rPr>
          <w:rFonts w:cs="Arial"/>
          <w:sz w:val="18"/>
          <w:szCs w:val="18"/>
        </w:rPr>
      </w:pPr>
      <w:r w:rsidRPr="002F531A">
        <w:rPr>
          <w:rFonts w:cs="Arial"/>
          <w:sz w:val="18"/>
          <w:szCs w:val="18"/>
        </w:rPr>
        <w:t>Demographics Name: Label</w:t>
      </w:r>
      <w:r w:rsidR="006712D4" w:rsidRPr="002F531A">
        <w:rPr>
          <w:rFonts w:cs="Arial"/>
          <w:sz w:val="18"/>
          <w:szCs w:val="18"/>
        </w:rPr>
        <w:t>, name of demographics (not editable)</w:t>
      </w:r>
    </w:p>
    <w:p w14:paraId="37F03CCE" w14:textId="77777777" w:rsidR="009C4A22" w:rsidRPr="002F531A" w:rsidRDefault="00BD4266" w:rsidP="00AA1C21">
      <w:pPr>
        <w:pStyle w:val="ListParagraph"/>
        <w:tabs>
          <w:tab w:val="left" w:pos="2880"/>
        </w:tabs>
        <w:ind w:left="2880"/>
        <w:rPr>
          <w:rFonts w:cs="Arial"/>
          <w:sz w:val="18"/>
          <w:szCs w:val="18"/>
        </w:rPr>
      </w:pPr>
      <w:r w:rsidRPr="002F531A">
        <w:rPr>
          <w:rFonts w:cs="Arial"/>
          <w:sz w:val="18"/>
          <w:szCs w:val="18"/>
        </w:rPr>
        <w:t xml:space="preserve">Demographics Master Value: Drop down list, a </w:t>
      </w:r>
      <w:r w:rsidR="009C4A22" w:rsidRPr="002F531A">
        <w:rPr>
          <w:rFonts w:cs="Arial"/>
          <w:sz w:val="18"/>
          <w:szCs w:val="18"/>
        </w:rPr>
        <w:t>checkbox</w:t>
      </w:r>
      <w:r w:rsidRPr="002F531A">
        <w:rPr>
          <w:rFonts w:cs="Arial"/>
          <w:sz w:val="18"/>
          <w:szCs w:val="18"/>
        </w:rPr>
        <w:t xml:space="preserve"> list will be show</w:t>
      </w:r>
      <w:r w:rsidR="009C4A22" w:rsidRPr="002F531A">
        <w:rPr>
          <w:rFonts w:cs="Arial"/>
          <w:sz w:val="18"/>
          <w:szCs w:val="18"/>
        </w:rPr>
        <w:t xml:space="preserve"> (defined at creating demographics master)</w:t>
      </w:r>
      <w:r w:rsidRPr="002F531A">
        <w:rPr>
          <w:rFonts w:cs="Arial"/>
          <w:sz w:val="18"/>
          <w:szCs w:val="18"/>
        </w:rPr>
        <w:t xml:space="preserve"> to</w:t>
      </w:r>
      <w:r w:rsidR="009C4A22" w:rsidRPr="002F531A">
        <w:rPr>
          <w:rFonts w:cs="Arial"/>
          <w:sz w:val="18"/>
          <w:szCs w:val="18"/>
        </w:rPr>
        <w:t xml:space="preserve"> select demographics value.</w:t>
      </w:r>
      <w:r w:rsidRPr="002F531A">
        <w:rPr>
          <w:rFonts w:cs="Arial"/>
          <w:sz w:val="18"/>
          <w:szCs w:val="18"/>
        </w:rPr>
        <w:t xml:space="preserve">  </w:t>
      </w:r>
    </w:p>
    <w:p w14:paraId="16598859" w14:textId="77777777" w:rsidR="00586E05" w:rsidRPr="002F531A" w:rsidRDefault="00586E05" w:rsidP="00AA1C21">
      <w:pPr>
        <w:pStyle w:val="ListParagraph"/>
        <w:tabs>
          <w:tab w:val="left" w:pos="2880"/>
        </w:tabs>
        <w:ind w:left="2880"/>
        <w:rPr>
          <w:rFonts w:cs="Arial"/>
          <w:sz w:val="18"/>
          <w:szCs w:val="18"/>
        </w:rPr>
      </w:pPr>
      <w:r w:rsidRPr="002F531A">
        <w:rPr>
          <w:rFonts w:cs="Arial"/>
          <w:sz w:val="18"/>
          <w:szCs w:val="18"/>
        </w:rPr>
        <w:t xml:space="preserve">    </w:t>
      </w:r>
    </w:p>
    <w:p w14:paraId="03D08C30" w14:textId="77777777" w:rsidR="00B37879" w:rsidRPr="002F531A" w:rsidRDefault="00B37879" w:rsidP="00B37879">
      <w:pPr>
        <w:pStyle w:val="Default"/>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 xml:space="preserve">                       </w:t>
      </w:r>
    </w:p>
    <w:p w14:paraId="729EB658" w14:textId="77777777" w:rsidR="00B37879" w:rsidRPr="002F531A" w:rsidRDefault="00B37879" w:rsidP="0050580A">
      <w:pPr>
        <w:pStyle w:val="Default"/>
        <w:numPr>
          <w:ilvl w:val="0"/>
          <w:numId w:val="10"/>
        </w:numPr>
        <w:ind w:left="1440"/>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Action</w:t>
      </w:r>
      <w:r w:rsidRPr="002F531A">
        <w:rPr>
          <w:rFonts w:ascii="Arial" w:eastAsia="Times New Roman" w:hAnsi="Arial" w:cs="Arial"/>
          <w:b/>
          <w:color w:val="auto"/>
          <w:sz w:val="18"/>
          <w:szCs w:val="18"/>
          <w:lang w:val="en-AU"/>
        </w:rPr>
        <w:tab/>
      </w:r>
      <w:r w:rsidRPr="002F531A">
        <w:rPr>
          <w:rFonts w:ascii="Arial" w:eastAsia="Times New Roman" w:hAnsi="Arial" w:cs="Arial"/>
          <w:b/>
          <w:color w:val="auto"/>
          <w:sz w:val="18"/>
          <w:szCs w:val="18"/>
          <w:lang w:val="en-AU"/>
        </w:rPr>
        <w:tab/>
      </w:r>
      <w:r w:rsidRPr="002F531A">
        <w:rPr>
          <w:rFonts w:ascii="Arial" w:eastAsia="Times New Roman" w:hAnsi="Arial" w:cs="Arial"/>
          <w:color w:val="auto"/>
          <w:sz w:val="18"/>
          <w:szCs w:val="18"/>
          <w:lang w:val="en-AU"/>
        </w:rPr>
        <w:t>:  User should be able to Add, Edit, Delete and View operations as his Rights</w:t>
      </w:r>
      <w:r w:rsidRPr="002F531A">
        <w:rPr>
          <w:rFonts w:ascii="Arial" w:eastAsia="Times New Roman" w:hAnsi="Arial" w:cs="Arial"/>
          <w:b/>
          <w:color w:val="auto"/>
          <w:sz w:val="18"/>
          <w:szCs w:val="18"/>
          <w:lang w:val="en-AU"/>
        </w:rPr>
        <w:t xml:space="preserve">                           </w:t>
      </w:r>
      <w:r w:rsidRPr="002F531A">
        <w:rPr>
          <w:rFonts w:ascii="Arial" w:eastAsia="Times New Roman" w:hAnsi="Arial" w:cs="Arial"/>
          <w:color w:val="auto"/>
          <w:sz w:val="18"/>
          <w:szCs w:val="18"/>
          <w:lang w:val="en-AU"/>
        </w:rPr>
        <w:t>Assigned in user role mapping section.</w:t>
      </w:r>
    </w:p>
    <w:p w14:paraId="4DC654EA" w14:textId="77777777" w:rsidR="00B37879" w:rsidRPr="002F531A" w:rsidRDefault="00B37879" w:rsidP="00B37879">
      <w:pPr>
        <w:pStyle w:val="Default"/>
        <w:ind w:left="1440"/>
        <w:rPr>
          <w:rFonts w:ascii="Arial" w:eastAsia="Times New Roman" w:hAnsi="Arial" w:cs="Arial"/>
          <w:color w:val="auto"/>
          <w:sz w:val="18"/>
          <w:szCs w:val="18"/>
          <w:lang w:val="en-AU"/>
        </w:rPr>
      </w:pPr>
    </w:p>
    <w:p w14:paraId="4CB47417" w14:textId="77777777" w:rsidR="00B37879" w:rsidRPr="002F531A" w:rsidRDefault="00B37879" w:rsidP="00B37879">
      <w:pPr>
        <w:pStyle w:val="Default"/>
        <w:spacing w:line="360" w:lineRule="auto"/>
        <w:ind w:left="144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After clicking on menu navigation &gt;</w:t>
      </w:r>
      <w:r w:rsidR="00586E05" w:rsidRPr="002F531A">
        <w:rPr>
          <w:rFonts w:ascii="Arial" w:eastAsia="Times New Roman" w:hAnsi="Arial" w:cs="Arial"/>
          <w:color w:val="auto"/>
          <w:sz w:val="18"/>
          <w:szCs w:val="18"/>
          <w:lang w:val="en-AU"/>
        </w:rPr>
        <w:t xml:space="preserve"> Customer</w:t>
      </w:r>
      <w:r w:rsidRPr="002F531A">
        <w:rPr>
          <w:rFonts w:ascii="Arial" w:eastAsia="Times New Roman" w:hAnsi="Arial" w:cs="Arial"/>
          <w:color w:val="auto"/>
          <w:sz w:val="18"/>
          <w:szCs w:val="18"/>
          <w:lang w:val="en-AU"/>
        </w:rPr>
        <w:t xml:space="preserve"> Demographics, a page will be displayed with all data stored in database in a tabular format. In last column there will be option to update / Delete the record. After clicking on update, a message will be appear for confirmation “Are You sure to want the delete the record” With Yes and No option. If user will click on Yes, Record will be deleted and data in tabular format will be rebind and deleted record will be not displayed. After clicking on No option, no action will be fired. </w:t>
      </w:r>
    </w:p>
    <w:p w14:paraId="41D68374" w14:textId="77777777" w:rsidR="00B37879" w:rsidRPr="002F531A" w:rsidRDefault="00B37879" w:rsidP="00B37879">
      <w:pPr>
        <w:pStyle w:val="Default"/>
        <w:spacing w:line="360" w:lineRule="auto"/>
        <w:ind w:left="144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rPr>
        <w:t xml:space="preserve">There will be an option to add new record above the tabular list.  After clicking on “Add New Record” a form will appear with different input boxes as mentioned in Inputs section. After filling necessary data user can save data by clicking on submit button. Mandatory field will be checked if </w:t>
      </w:r>
      <w:r w:rsidRPr="002F531A">
        <w:rPr>
          <w:rFonts w:ascii="Arial" w:eastAsia="Times New Roman" w:hAnsi="Arial" w:cs="Arial"/>
          <w:color w:val="auto"/>
          <w:sz w:val="18"/>
          <w:szCs w:val="18"/>
          <w:lang w:val="en-AU"/>
        </w:rPr>
        <w:lastRenderedPageBreak/>
        <w:t>blank then a proper message will appeared like “Please fill demographic name”, after all validation data will be saved in database.</w:t>
      </w:r>
      <w:r w:rsidRPr="002F531A">
        <w:rPr>
          <w:rFonts w:ascii="Arial" w:eastAsia="Times New Roman" w:hAnsi="Arial" w:cs="Arial"/>
          <w:color w:val="auto"/>
          <w:sz w:val="18"/>
          <w:szCs w:val="18"/>
          <w:lang w:val="en-AU" w:eastAsia="en-AU"/>
        </w:rPr>
        <w:t xml:space="preserve">        </w:t>
      </w:r>
    </w:p>
    <w:p w14:paraId="5D7DBE99" w14:textId="77777777" w:rsidR="005163BC" w:rsidRPr="002F531A" w:rsidRDefault="005163BC" w:rsidP="005163BC">
      <w:pPr>
        <w:rPr>
          <w:rFonts w:cs="Arial"/>
        </w:rPr>
      </w:pPr>
    </w:p>
    <w:tbl>
      <w:tblPr>
        <w:tblW w:w="10738" w:type="dxa"/>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4"/>
        <w:gridCol w:w="1814"/>
        <w:gridCol w:w="720"/>
        <w:gridCol w:w="540"/>
        <w:gridCol w:w="540"/>
        <w:gridCol w:w="450"/>
        <w:gridCol w:w="1170"/>
        <w:gridCol w:w="1710"/>
        <w:gridCol w:w="900"/>
        <w:gridCol w:w="1530"/>
      </w:tblGrid>
      <w:tr w:rsidR="007D7A04" w:rsidRPr="002F531A" w14:paraId="47D700B0" w14:textId="77777777" w:rsidTr="006E1633">
        <w:trPr>
          <w:gridAfter w:val="9"/>
          <w:wAfter w:w="9374" w:type="dxa"/>
          <w:tblHeader/>
        </w:trPr>
        <w:tc>
          <w:tcPr>
            <w:tcW w:w="1364" w:type="dxa"/>
            <w:shd w:val="clear" w:color="auto" w:fill="E0E0E0"/>
            <w:vAlign w:val="center"/>
          </w:tcPr>
          <w:p w14:paraId="3C05DC08" w14:textId="77777777" w:rsidR="007D7A04" w:rsidRPr="002F531A" w:rsidRDefault="007D7A04" w:rsidP="006E1633">
            <w:pPr>
              <w:spacing w:before="120" w:after="120" w:line="240" w:lineRule="auto"/>
              <w:rPr>
                <w:rFonts w:cs="Arial"/>
                <w:b/>
                <w:sz w:val="16"/>
                <w:szCs w:val="16"/>
              </w:rPr>
            </w:pPr>
          </w:p>
        </w:tc>
      </w:tr>
      <w:tr w:rsidR="007D7A04" w:rsidRPr="002F531A" w14:paraId="7F22896E" w14:textId="77777777" w:rsidTr="006E1633">
        <w:trPr>
          <w:trHeight w:val="1632"/>
          <w:tblHeader/>
        </w:trPr>
        <w:tc>
          <w:tcPr>
            <w:tcW w:w="1364" w:type="dxa"/>
            <w:shd w:val="clear" w:color="auto" w:fill="E0E0E0"/>
            <w:textDirection w:val="btLr"/>
            <w:vAlign w:val="center"/>
          </w:tcPr>
          <w:p w14:paraId="1E423B5A" w14:textId="77777777" w:rsidR="007D7A04" w:rsidRPr="002F531A" w:rsidRDefault="007D7A04" w:rsidP="006E1633">
            <w:pPr>
              <w:spacing w:before="120" w:after="120" w:line="240" w:lineRule="auto"/>
              <w:ind w:left="113" w:right="113"/>
              <w:rPr>
                <w:rFonts w:cs="Arial"/>
                <w:b/>
                <w:sz w:val="16"/>
                <w:szCs w:val="16"/>
              </w:rPr>
            </w:pPr>
            <w:r w:rsidRPr="002F531A">
              <w:rPr>
                <w:rFonts w:cs="Arial"/>
                <w:b/>
                <w:sz w:val="16"/>
                <w:szCs w:val="16"/>
              </w:rPr>
              <w:t>Field Name</w:t>
            </w:r>
          </w:p>
        </w:tc>
        <w:tc>
          <w:tcPr>
            <w:tcW w:w="1814" w:type="dxa"/>
            <w:shd w:val="clear" w:color="auto" w:fill="E0E0E0"/>
            <w:textDirection w:val="btLr"/>
            <w:vAlign w:val="center"/>
          </w:tcPr>
          <w:p w14:paraId="6DEBB63F" w14:textId="77777777" w:rsidR="007D7A04" w:rsidRPr="002F531A" w:rsidRDefault="007D7A04" w:rsidP="006E1633">
            <w:pPr>
              <w:spacing w:before="120" w:after="120" w:line="240" w:lineRule="auto"/>
              <w:ind w:left="113" w:right="113"/>
              <w:rPr>
                <w:rFonts w:cs="Arial"/>
                <w:b/>
                <w:sz w:val="16"/>
                <w:szCs w:val="16"/>
              </w:rPr>
            </w:pPr>
            <w:r w:rsidRPr="002F531A">
              <w:rPr>
                <w:rFonts w:cs="Arial"/>
                <w:b/>
                <w:sz w:val="16"/>
                <w:szCs w:val="16"/>
              </w:rPr>
              <w:t>Description</w:t>
            </w:r>
          </w:p>
        </w:tc>
        <w:tc>
          <w:tcPr>
            <w:tcW w:w="720" w:type="dxa"/>
            <w:shd w:val="clear" w:color="auto" w:fill="E0E0E0"/>
            <w:textDirection w:val="btLr"/>
            <w:vAlign w:val="center"/>
          </w:tcPr>
          <w:p w14:paraId="06BB84D4" w14:textId="77777777" w:rsidR="007D7A04" w:rsidRPr="002F531A" w:rsidRDefault="007D7A04" w:rsidP="006E1633">
            <w:pPr>
              <w:spacing w:before="120" w:after="120" w:line="240" w:lineRule="auto"/>
              <w:ind w:left="113" w:right="113"/>
              <w:rPr>
                <w:rFonts w:cs="Arial"/>
                <w:b/>
                <w:sz w:val="16"/>
                <w:szCs w:val="16"/>
              </w:rPr>
            </w:pPr>
            <w:r w:rsidRPr="002F531A">
              <w:rPr>
                <w:rFonts w:cs="Arial"/>
                <w:b/>
                <w:sz w:val="16"/>
                <w:szCs w:val="16"/>
              </w:rPr>
              <w:t>Type</w:t>
            </w:r>
          </w:p>
        </w:tc>
        <w:tc>
          <w:tcPr>
            <w:tcW w:w="540" w:type="dxa"/>
            <w:shd w:val="clear" w:color="auto" w:fill="E0E0E0"/>
            <w:textDirection w:val="btLr"/>
            <w:vAlign w:val="center"/>
          </w:tcPr>
          <w:p w14:paraId="62E368E5" w14:textId="77777777" w:rsidR="007D7A04" w:rsidRPr="002F531A" w:rsidRDefault="007D7A04" w:rsidP="006E1633">
            <w:pPr>
              <w:spacing w:before="120" w:after="120" w:line="240" w:lineRule="auto"/>
              <w:ind w:left="113" w:right="113"/>
              <w:rPr>
                <w:rFonts w:cs="Arial"/>
                <w:b/>
                <w:sz w:val="16"/>
                <w:szCs w:val="16"/>
              </w:rPr>
            </w:pPr>
            <w:r w:rsidRPr="002F531A">
              <w:rPr>
                <w:rFonts w:cs="Arial"/>
                <w:b/>
                <w:sz w:val="16"/>
                <w:szCs w:val="16"/>
              </w:rPr>
              <w:t>Mandatory (Y/N)</w:t>
            </w:r>
          </w:p>
        </w:tc>
        <w:tc>
          <w:tcPr>
            <w:tcW w:w="540" w:type="dxa"/>
            <w:shd w:val="clear" w:color="auto" w:fill="E0E0E0"/>
            <w:textDirection w:val="btLr"/>
            <w:vAlign w:val="center"/>
          </w:tcPr>
          <w:p w14:paraId="493BF5A7" w14:textId="77777777" w:rsidR="007D7A04" w:rsidRPr="002F531A" w:rsidRDefault="007D7A04" w:rsidP="006E1633">
            <w:pPr>
              <w:spacing w:before="120" w:after="120" w:line="240" w:lineRule="auto"/>
              <w:ind w:left="113" w:right="113"/>
              <w:rPr>
                <w:rFonts w:cs="Arial"/>
                <w:b/>
                <w:sz w:val="16"/>
                <w:szCs w:val="16"/>
              </w:rPr>
            </w:pPr>
            <w:r w:rsidRPr="002F531A">
              <w:rPr>
                <w:rFonts w:cs="Arial"/>
                <w:b/>
                <w:sz w:val="16"/>
                <w:szCs w:val="16"/>
              </w:rPr>
              <w:t>Displayed/ Hidden (D/H)</w:t>
            </w:r>
          </w:p>
        </w:tc>
        <w:tc>
          <w:tcPr>
            <w:tcW w:w="450" w:type="dxa"/>
            <w:shd w:val="clear" w:color="auto" w:fill="E0E0E0"/>
            <w:textDirection w:val="btLr"/>
            <w:vAlign w:val="center"/>
          </w:tcPr>
          <w:p w14:paraId="1C4BE70E" w14:textId="77777777" w:rsidR="007D7A04" w:rsidRPr="002F531A" w:rsidRDefault="007D7A04" w:rsidP="006E1633">
            <w:pPr>
              <w:spacing w:before="120" w:after="120" w:line="240" w:lineRule="auto"/>
              <w:ind w:left="113" w:right="113"/>
              <w:rPr>
                <w:rFonts w:cs="Arial"/>
                <w:b/>
                <w:sz w:val="16"/>
                <w:szCs w:val="16"/>
              </w:rPr>
            </w:pPr>
            <w:r w:rsidRPr="002F531A">
              <w:rPr>
                <w:rFonts w:cs="Arial"/>
                <w:b/>
                <w:sz w:val="16"/>
                <w:szCs w:val="16"/>
              </w:rPr>
              <w:t>Read Only (Y/N)</w:t>
            </w:r>
          </w:p>
        </w:tc>
        <w:tc>
          <w:tcPr>
            <w:tcW w:w="1170" w:type="dxa"/>
            <w:shd w:val="clear" w:color="auto" w:fill="E0E0E0"/>
            <w:textDirection w:val="btLr"/>
            <w:vAlign w:val="center"/>
          </w:tcPr>
          <w:p w14:paraId="26EBC055" w14:textId="77777777" w:rsidR="007D7A04" w:rsidRPr="002F531A" w:rsidRDefault="007D7A04" w:rsidP="006E1633">
            <w:pPr>
              <w:spacing w:before="120" w:after="120" w:line="240" w:lineRule="auto"/>
              <w:ind w:left="113" w:right="113"/>
              <w:rPr>
                <w:rFonts w:cs="Arial"/>
                <w:b/>
                <w:sz w:val="16"/>
                <w:szCs w:val="16"/>
              </w:rPr>
            </w:pPr>
            <w:r w:rsidRPr="002F531A">
              <w:rPr>
                <w:rFonts w:cs="Arial"/>
                <w:b/>
                <w:sz w:val="16"/>
                <w:szCs w:val="16"/>
              </w:rPr>
              <w:t>Default Value</w:t>
            </w:r>
          </w:p>
        </w:tc>
        <w:tc>
          <w:tcPr>
            <w:tcW w:w="1710" w:type="dxa"/>
            <w:shd w:val="clear" w:color="auto" w:fill="E0E0E0"/>
            <w:textDirection w:val="btLr"/>
            <w:vAlign w:val="center"/>
          </w:tcPr>
          <w:p w14:paraId="3D3E31DB" w14:textId="77777777" w:rsidR="007D7A04" w:rsidRPr="002F531A" w:rsidRDefault="007D7A04" w:rsidP="006E1633">
            <w:pPr>
              <w:spacing w:before="120" w:after="120" w:line="240" w:lineRule="auto"/>
              <w:ind w:left="113" w:right="113"/>
              <w:rPr>
                <w:rFonts w:cs="Arial"/>
                <w:b/>
                <w:sz w:val="16"/>
                <w:szCs w:val="16"/>
              </w:rPr>
            </w:pPr>
            <w:r w:rsidRPr="002F531A">
              <w:rPr>
                <w:rFonts w:cs="Arial"/>
                <w:b/>
                <w:sz w:val="16"/>
                <w:szCs w:val="16"/>
              </w:rPr>
              <w:t>Calculation/ Validation</w:t>
            </w:r>
          </w:p>
        </w:tc>
        <w:tc>
          <w:tcPr>
            <w:tcW w:w="900" w:type="dxa"/>
            <w:shd w:val="clear" w:color="auto" w:fill="E0E0E0"/>
            <w:textDirection w:val="btLr"/>
            <w:vAlign w:val="center"/>
          </w:tcPr>
          <w:p w14:paraId="160B6226" w14:textId="77777777" w:rsidR="007D7A04" w:rsidRPr="002F531A" w:rsidRDefault="007D7A04" w:rsidP="006E1633">
            <w:pPr>
              <w:spacing w:before="120" w:after="120" w:line="240" w:lineRule="auto"/>
              <w:ind w:left="113" w:right="113"/>
              <w:rPr>
                <w:rFonts w:cs="Arial"/>
                <w:b/>
                <w:sz w:val="16"/>
                <w:szCs w:val="16"/>
              </w:rPr>
            </w:pPr>
            <w:r w:rsidRPr="002F531A">
              <w:rPr>
                <w:rFonts w:cs="Arial"/>
                <w:b/>
                <w:sz w:val="16"/>
                <w:szCs w:val="16"/>
              </w:rPr>
              <w:t>List o Values</w:t>
            </w:r>
          </w:p>
        </w:tc>
        <w:tc>
          <w:tcPr>
            <w:tcW w:w="1530" w:type="dxa"/>
            <w:shd w:val="clear" w:color="auto" w:fill="E0E0E0"/>
            <w:textDirection w:val="btLr"/>
            <w:vAlign w:val="center"/>
          </w:tcPr>
          <w:p w14:paraId="4DC0F923" w14:textId="77777777" w:rsidR="007D7A04" w:rsidRPr="002F531A" w:rsidRDefault="007D7A04" w:rsidP="006E1633">
            <w:pPr>
              <w:spacing w:before="120" w:after="120" w:line="240" w:lineRule="auto"/>
              <w:ind w:left="113" w:right="113"/>
              <w:rPr>
                <w:rFonts w:cs="Arial"/>
                <w:b/>
                <w:sz w:val="16"/>
                <w:szCs w:val="16"/>
              </w:rPr>
            </w:pPr>
            <w:r w:rsidRPr="002F531A">
              <w:rPr>
                <w:rFonts w:cs="Arial"/>
                <w:b/>
                <w:sz w:val="16"/>
                <w:szCs w:val="16"/>
              </w:rPr>
              <w:t>Example</w:t>
            </w:r>
          </w:p>
        </w:tc>
      </w:tr>
      <w:tr w:rsidR="007D7A04" w:rsidRPr="002F531A" w14:paraId="0D647C0A" w14:textId="77777777" w:rsidTr="006E1633">
        <w:trPr>
          <w:cantSplit/>
        </w:trPr>
        <w:tc>
          <w:tcPr>
            <w:tcW w:w="1364" w:type="dxa"/>
            <w:shd w:val="clear" w:color="auto" w:fill="auto"/>
            <w:vAlign w:val="center"/>
          </w:tcPr>
          <w:p w14:paraId="6AFF395E" w14:textId="77777777" w:rsidR="007D7A04" w:rsidRPr="002F531A" w:rsidRDefault="005B687E"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Demographics</w:t>
            </w:r>
            <w:r w:rsidR="007D7A04" w:rsidRPr="002F531A">
              <w:rPr>
                <w:rFonts w:ascii="Arial" w:hAnsi="Arial" w:cs="Arial"/>
                <w:b w:val="0"/>
                <w:sz w:val="16"/>
                <w:szCs w:val="16"/>
              </w:rPr>
              <w:t xml:space="preserve"> ID</w:t>
            </w:r>
          </w:p>
        </w:tc>
        <w:tc>
          <w:tcPr>
            <w:tcW w:w="1814" w:type="dxa"/>
            <w:shd w:val="clear" w:color="auto" w:fill="auto"/>
            <w:vAlign w:val="center"/>
          </w:tcPr>
          <w:p w14:paraId="5C48C774" w14:textId="77777777" w:rsidR="007D7A04" w:rsidRPr="002F531A" w:rsidRDefault="007D7A04"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lang w:val="en-AU" w:eastAsia="zh-CN"/>
              </w:rPr>
              <w:t>auto_increment Primary key</w:t>
            </w:r>
          </w:p>
        </w:tc>
        <w:tc>
          <w:tcPr>
            <w:tcW w:w="720" w:type="dxa"/>
            <w:shd w:val="clear" w:color="auto" w:fill="auto"/>
            <w:vAlign w:val="center"/>
          </w:tcPr>
          <w:p w14:paraId="6F18942A" w14:textId="77777777" w:rsidR="007D7A04" w:rsidRPr="002F531A" w:rsidRDefault="007D7A04"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int</w:t>
            </w:r>
          </w:p>
        </w:tc>
        <w:tc>
          <w:tcPr>
            <w:tcW w:w="540" w:type="dxa"/>
            <w:shd w:val="clear" w:color="auto" w:fill="auto"/>
            <w:vAlign w:val="center"/>
          </w:tcPr>
          <w:p w14:paraId="1CF90619" w14:textId="77777777" w:rsidR="007D7A04" w:rsidRPr="002F531A" w:rsidRDefault="007D7A04"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186BA3DB" w14:textId="77777777" w:rsidR="007D7A04" w:rsidRPr="002F531A" w:rsidRDefault="007D7A04"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7479D9EE" w14:textId="77777777" w:rsidR="007D7A04" w:rsidRPr="002F531A" w:rsidRDefault="007D7A04" w:rsidP="006E1633">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01AA6358" w14:textId="77777777" w:rsidR="007D7A04" w:rsidRPr="002F531A" w:rsidRDefault="007D7A04" w:rsidP="006E1633">
            <w:pPr>
              <w:spacing w:before="120" w:after="120" w:line="240" w:lineRule="auto"/>
              <w:jc w:val="left"/>
              <w:rPr>
                <w:rFonts w:cs="Arial"/>
                <w:sz w:val="16"/>
                <w:szCs w:val="16"/>
              </w:rPr>
            </w:pPr>
          </w:p>
        </w:tc>
        <w:tc>
          <w:tcPr>
            <w:tcW w:w="1710" w:type="dxa"/>
            <w:shd w:val="clear" w:color="auto" w:fill="auto"/>
            <w:vAlign w:val="center"/>
          </w:tcPr>
          <w:p w14:paraId="00B1DF65" w14:textId="77777777" w:rsidR="007D7A04" w:rsidRPr="002F531A" w:rsidRDefault="007D7A04" w:rsidP="006E1633">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42D3D08E" w14:textId="77777777" w:rsidR="007D7A04" w:rsidRPr="002F531A" w:rsidRDefault="007D7A04"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52F49E29" w14:textId="77777777" w:rsidR="007D7A04" w:rsidRPr="002F531A" w:rsidRDefault="007D7A04" w:rsidP="006E1633">
            <w:pPr>
              <w:pStyle w:val="Tabletext0"/>
              <w:spacing w:before="120" w:after="120" w:line="240" w:lineRule="auto"/>
              <w:jc w:val="left"/>
              <w:rPr>
                <w:rFonts w:ascii="Arial" w:hAnsi="Arial" w:cs="Arial"/>
                <w:sz w:val="16"/>
                <w:szCs w:val="16"/>
              </w:rPr>
            </w:pPr>
          </w:p>
        </w:tc>
      </w:tr>
      <w:tr w:rsidR="007D7A04" w:rsidRPr="002F531A" w14:paraId="60120010" w14:textId="77777777" w:rsidTr="006E1633">
        <w:trPr>
          <w:cantSplit/>
        </w:trPr>
        <w:tc>
          <w:tcPr>
            <w:tcW w:w="1364" w:type="dxa"/>
            <w:shd w:val="clear" w:color="auto" w:fill="auto"/>
            <w:vAlign w:val="center"/>
          </w:tcPr>
          <w:p w14:paraId="62F749BF" w14:textId="77777777" w:rsidR="007D7A04" w:rsidRPr="002F531A" w:rsidRDefault="007D7A04"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PlatformID</w:t>
            </w:r>
          </w:p>
        </w:tc>
        <w:tc>
          <w:tcPr>
            <w:tcW w:w="1814" w:type="dxa"/>
            <w:shd w:val="clear" w:color="auto" w:fill="auto"/>
            <w:vAlign w:val="center"/>
          </w:tcPr>
          <w:p w14:paraId="43D5147B" w14:textId="77777777" w:rsidR="007D7A04" w:rsidRPr="002F531A" w:rsidRDefault="007D7A04" w:rsidP="006E1633">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Foreign key</w:t>
            </w:r>
          </w:p>
        </w:tc>
        <w:tc>
          <w:tcPr>
            <w:tcW w:w="720" w:type="dxa"/>
            <w:shd w:val="clear" w:color="auto" w:fill="auto"/>
            <w:vAlign w:val="center"/>
          </w:tcPr>
          <w:p w14:paraId="607F8255" w14:textId="77777777" w:rsidR="007D7A04" w:rsidRPr="002F531A" w:rsidRDefault="007D7A04"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int</w:t>
            </w:r>
          </w:p>
        </w:tc>
        <w:tc>
          <w:tcPr>
            <w:tcW w:w="540" w:type="dxa"/>
            <w:shd w:val="clear" w:color="auto" w:fill="auto"/>
            <w:vAlign w:val="center"/>
          </w:tcPr>
          <w:p w14:paraId="16B7D3F1" w14:textId="77777777" w:rsidR="007D7A04" w:rsidRPr="002F531A" w:rsidRDefault="007D7A04"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254A8EF5" w14:textId="77777777" w:rsidR="007D7A04" w:rsidRPr="002F531A" w:rsidRDefault="007D7A04"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385B0EA4" w14:textId="77777777" w:rsidR="007D7A04" w:rsidRPr="002F531A" w:rsidRDefault="007D7A04" w:rsidP="006E1633">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184D87EA" w14:textId="77777777" w:rsidR="007D7A04" w:rsidRPr="002F531A" w:rsidRDefault="007D7A04" w:rsidP="006E1633">
            <w:pPr>
              <w:spacing w:before="120" w:after="120" w:line="240" w:lineRule="auto"/>
              <w:jc w:val="left"/>
              <w:rPr>
                <w:rFonts w:cs="Arial"/>
                <w:sz w:val="16"/>
                <w:szCs w:val="16"/>
              </w:rPr>
            </w:pPr>
          </w:p>
        </w:tc>
        <w:tc>
          <w:tcPr>
            <w:tcW w:w="1710" w:type="dxa"/>
            <w:shd w:val="clear" w:color="auto" w:fill="auto"/>
            <w:vAlign w:val="center"/>
          </w:tcPr>
          <w:p w14:paraId="7163E9C8" w14:textId="77777777" w:rsidR="007D7A04" w:rsidRPr="002F531A" w:rsidRDefault="007D7A04" w:rsidP="006E1633">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210C8C54" w14:textId="77777777" w:rsidR="007D7A04" w:rsidRPr="002F531A" w:rsidRDefault="007D7A04"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797030ED" w14:textId="77777777" w:rsidR="007D7A04" w:rsidRPr="002F531A" w:rsidRDefault="007D7A04" w:rsidP="006E1633">
            <w:pPr>
              <w:pStyle w:val="Tabletext0"/>
              <w:spacing w:before="120" w:after="120" w:line="240" w:lineRule="auto"/>
              <w:jc w:val="left"/>
              <w:rPr>
                <w:rFonts w:ascii="Arial" w:hAnsi="Arial" w:cs="Arial"/>
                <w:sz w:val="16"/>
                <w:szCs w:val="16"/>
              </w:rPr>
            </w:pPr>
          </w:p>
        </w:tc>
      </w:tr>
      <w:tr w:rsidR="007D7A04" w:rsidRPr="002F531A" w14:paraId="690CAC95" w14:textId="77777777" w:rsidTr="006E1633">
        <w:trPr>
          <w:cantSplit/>
        </w:trPr>
        <w:tc>
          <w:tcPr>
            <w:tcW w:w="1364" w:type="dxa"/>
            <w:shd w:val="clear" w:color="auto" w:fill="auto"/>
            <w:vAlign w:val="center"/>
          </w:tcPr>
          <w:p w14:paraId="2D994B57" w14:textId="77777777" w:rsidR="007D7A04" w:rsidRPr="002F531A" w:rsidRDefault="00F850CC"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Demographics Master ID</w:t>
            </w:r>
          </w:p>
        </w:tc>
        <w:tc>
          <w:tcPr>
            <w:tcW w:w="1814" w:type="dxa"/>
            <w:shd w:val="clear" w:color="auto" w:fill="auto"/>
            <w:vAlign w:val="center"/>
          </w:tcPr>
          <w:p w14:paraId="6CEC272A" w14:textId="77777777" w:rsidR="007D7A04" w:rsidRPr="002F531A" w:rsidRDefault="00F850CC"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Foreign Key</w:t>
            </w:r>
          </w:p>
        </w:tc>
        <w:tc>
          <w:tcPr>
            <w:tcW w:w="720" w:type="dxa"/>
            <w:shd w:val="clear" w:color="auto" w:fill="auto"/>
            <w:vAlign w:val="center"/>
          </w:tcPr>
          <w:p w14:paraId="3AA758F0" w14:textId="77777777" w:rsidR="007D7A04" w:rsidRPr="002F531A" w:rsidRDefault="007D7A04"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Text</w:t>
            </w:r>
          </w:p>
        </w:tc>
        <w:tc>
          <w:tcPr>
            <w:tcW w:w="540" w:type="dxa"/>
            <w:shd w:val="clear" w:color="auto" w:fill="auto"/>
            <w:vAlign w:val="center"/>
          </w:tcPr>
          <w:p w14:paraId="410BD192" w14:textId="77777777" w:rsidR="007D7A04" w:rsidRPr="002F531A" w:rsidRDefault="007D7A04"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7D739478" w14:textId="77777777" w:rsidR="007D7A04" w:rsidRPr="002F531A" w:rsidRDefault="007D7A04"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D</w:t>
            </w:r>
          </w:p>
        </w:tc>
        <w:tc>
          <w:tcPr>
            <w:tcW w:w="450" w:type="dxa"/>
            <w:shd w:val="clear" w:color="auto" w:fill="auto"/>
            <w:vAlign w:val="center"/>
          </w:tcPr>
          <w:p w14:paraId="5613B5E8" w14:textId="77777777" w:rsidR="007D7A04" w:rsidRPr="002F531A" w:rsidRDefault="007D7A04" w:rsidP="006E1633">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4D3657ED" w14:textId="77777777" w:rsidR="007D7A04" w:rsidRPr="002F531A" w:rsidRDefault="007D7A04" w:rsidP="006E1633">
            <w:pPr>
              <w:spacing w:before="120" w:after="120" w:line="240" w:lineRule="auto"/>
              <w:jc w:val="left"/>
              <w:rPr>
                <w:rFonts w:cs="Arial"/>
                <w:sz w:val="16"/>
                <w:szCs w:val="16"/>
              </w:rPr>
            </w:pPr>
          </w:p>
        </w:tc>
        <w:tc>
          <w:tcPr>
            <w:tcW w:w="1710" w:type="dxa"/>
            <w:shd w:val="clear" w:color="auto" w:fill="auto"/>
            <w:vAlign w:val="center"/>
          </w:tcPr>
          <w:p w14:paraId="38D80659" w14:textId="77777777" w:rsidR="007D7A04" w:rsidRPr="002F531A" w:rsidRDefault="007D7A04"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 xml:space="preserve"> </w:t>
            </w:r>
          </w:p>
        </w:tc>
        <w:tc>
          <w:tcPr>
            <w:tcW w:w="900" w:type="dxa"/>
            <w:shd w:val="clear" w:color="auto" w:fill="auto"/>
            <w:vAlign w:val="center"/>
          </w:tcPr>
          <w:p w14:paraId="527869B6" w14:textId="77777777" w:rsidR="007D7A04" w:rsidRPr="002F531A" w:rsidRDefault="007D7A04"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707C3BBD" w14:textId="77777777" w:rsidR="007D7A04" w:rsidRPr="002F531A" w:rsidRDefault="007D7A04" w:rsidP="006E1633">
            <w:pPr>
              <w:pStyle w:val="Tabletext0"/>
              <w:spacing w:before="120" w:after="120" w:line="240" w:lineRule="auto"/>
              <w:jc w:val="left"/>
              <w:rPr>
                <w:rFonts w:ascii="Arial" w:hAnsi="Arial" w:cs="Arial"/>
                <w:sz w:val="16"/>
                <w:szCs w:val="16"/>
              </w:rPr>
            </w:pPr>
          </w:p>
        </w:tc>
      </w:tr>
      <w:tr w:rsidR="008246CC" w:rsidRPr="002F531A" w14:paraId="4FA89232" w14:textId="77777777" w:rsidTr="006E1633">
        <w:trPr>
          <w:cantSplit/>
        </w:trPr>
        <w:tc>
          <w:tcPr>
            <w:tcW w:w="1364" w:type="dxa"/>
            <w:shd w:val="clear" w:color="auto" w:fill="auto"/>
            <w:vAlign w:val="center"/>
          </w:tcPr>
          <w:p w14:paraId="2645B1C3" w14:textId="77777777" w:rsidR="008246CC" w:rsidRPr="002F531A" w:rsidRDefault="008246CC" w:rsidP="008246CC">
            <w:pPr>
              <w:pStyle w:val="Subtitle"/>
              <w:spacing w:after="120" w:line="240" w:lineRule="auto"/>
              <w:jc w:val="left"/>
              <w:rPr>
                <w:rFonts w:ascii="Arial" w:hAnsi="Arial" w:cs="Arial"/>
                <w:sz w:val="16"/>
                <w:szCs w:val="16"/>
              </w:rPr>
            </w:pPr>
            <w:r w:rsidRPr="002F531A">
              <w:rPr>
                <w:rFonts w:ascii="Arial" w:hAnsi="Arial" w:cs="Arial"/>
                <w:b w:val="0"/>
                <w:sz w:val="16"/>
                <w:szCs w:val="16"/>
              </w:rPr>
              <w:t>Demographics Master value ID</w:t>
            </w:r>
          </w:p>
        </w:tc>
        <w:tc>
          <w:tcPr>
            <w:tcW w:w="1814" w:type="dxa"/>
            <w:shd w:val="clear" w:color="auto" w:fill="auto"/>
            <w:vAlign w:val="center"/>
          </w:tcPr>
          <w:p w14:paraId="5AC15350" w14:textId="77777777" w:rsidR="008246CC" w:rsidRPr="002F531A" w:rsidRDefault="008246CC" w:rsidP="008246CC">
            <w:pPr>
              <w:pStyle w:val="Subtitle"/>
              <w:spacing w:after="120" w:line="240" w:lineRule="auto"/>
              <w:jc w:val="left"/>
              <w:rPr>
                <w:rFonts w:ascii="Arial" w:hAnsi="Arial" w:cs="Arial"/>
                <w:sz w:val="16"/>
                <w:szCs w:val="16"/>
              </w:rPr>
            </w:pPr>
            <w:r w:rsidRPr="002F531A">
              <w:rPr>
                <w:rFonts w:ascii="Arial" w:hAnsi="Arial" w:cs="Arial"/>
                <w:b w:val="0"/>
                <w:sz w:val="16"/>
                <w:szCs w:val="16"/>
              </w:rPr>
              <w:t>Foreign Key, id of demographics master value</w:t>
            </w:r>
          </w:p>
        </w:tc>
        <w:tc>
          <w:tcPr>
            <w:tcW w:w="720" w:type="dxa"/>
            <w:shd w:val="clear" w:color="auto" w:fill="auto"/>
            <w:vAlign w:val="center"/>
          </w:tcPr>
          <w:p w14:paraId="45A61D39" w14:textId="77777777" w:rsidR="008246CC" w:rsidRPr="002F531A" w:rsidRDefault="008246CC" w:rsidP="00A05300">
            <w:pPr>
              <w:pStyle w:val="Subtitle"/>
              <w:spacing w:after="120" w:line="240" w:lineRule="auto"/>
              <w:jc w:val="left"/>
              <w:rPr>
                <w:rFonts w:ascii="Arial" w:hAnsi="Arial" w:cs="Arial"/>
                <w:b w:val="0"/>
                <w:sz w:val="16"/>
                <w:szCs w:val="16"/>
              </w:rPr>
            </w:pPr>
            <w:r w:rsidRPr="002F531A">
              <w:rPr>
                <w:rFonts w:ascii="Arial" w:hAnsi="Arial" w:cs="Arial"/>
                <w:b w:val="0"/>
                <w:sz w:val="16"/>
                <w:szCs w:val="16"/>
              </w:rPr>
              <w:t>int</w:t>
            </w:r>
          </w:p>
        </w:tc>
        <w:tc>
          <w:tcPr>
            <w:tcW w:w="540" w:type="dxa"/>
            <w:shd w:val="clear" w:color="auto" w:fill="auto"/>
            <w:vAlign w:val="center"/>
          </w:tcPr>
          <w:p w14:paraId="10BBE289" w14:textId="77777777" w:rsidR="008246CC" w:rsidRPr="002F531A" w:rsidRDefault="008246CC" w:rsidP="00A05300">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12EE588C" w14:textId="77777777" w:rsidR="008246CC" w:rsidRPr="002F531A" w:rsidRDefault="008246CC" w:rsidP="00A05300">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5CC79DDE" w14:textId="77777777" w:rsidR="008246CC" w:rsidRPr="002F531A" w:rsidRDefault="008246CC" w:rsidP="00A05300">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71003186" w14:textId="77777777" w:rsidR="008246CC" w:rsidRPr="002F531A" w:rsidRDefault="008246CC" w:rsidP="006E1633">
            <w:pPr>
              <w:pStyle w:val="Tabletext0"/>
              <w:spacing w:before="120" w:after="120" w:line="240" w:lineRule="auto"/>
              <w:jc w:val="left"/>
              <w:rPr>
                <w:rFonts w:ascii="Arial" w:hAnsi="Arial" w:cs="Arial"/>
                <w:sz w:val="16"/>
                <w:szCs w:val="16"/>
              </w:rPr>
            </w:pPr>
          </w:p>
        </w:tc>
        <w:tc>
          <w:tcPr>
            <w:tcW w:w="1710" w:type="dxa"/>
            <w:shd w:val="clear" w:color="auto" w:fill="auto"/>
            <w:vAlign w:val="center"/>
          </w:tcPr>
          <w:p w14:paraId="2F78E6C1" w14:textId="77777777" w:rsidR="008246CC" w:rsidRPr="002F531A" w:rsidRDefault="008246CC" w:rsidP="006E1633">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4C39445E" w14:textId="77777777" w:rsidR="008246CC" w:rsidRPr="002F531A" w:rsidRDefault="008246CC"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4C00A436" w14:textId="77777777" w:rsidR="008246CC" w:rsidRPr="002F531A" w:rsidRDefault="008246CC" w:rsidP="005B687E">
            <w:pPr>
              <w:pStyle w:val="Tabletext0"/>
              <w:spacing w:before="120" w:after="120" w:line="240" w:lineRule="auto"/>
              <w:jc w:val="left"/>
              <w:rPr>
                <w:rFonts w:ascii="Arial" w:hAnsi="Arial" w:cs="Arial"/>
                <w:sz w:val="16"/>
                <w:szCs w:val="16"/>
              </w:rPr>
            </w:pPr>
          </w:p>
        </w:tc>
      </w:tr>
    </w:tbl>
    <w:p w14:paraId="10FD5532" w14:textId="77777777" w:rsidR="00AB0933" w:rsidRPr="002F531A" w:rsidRDefault="00AB0933" w:rsidP="00AB0933">
      <w:pPr>
        <w:rPr>
          <w:rFonts w:cs="Arial"/>
        </w:rPr>
      </w:pPr>
    </w:p>
    <w:p w14:paraId="61BA0826" w14:textId="77777777" w:rsidR="00AB0933" w:rsidRPr="002F531A" w:rsidRDefault="00AB0933" w:rsidP="00AB0933">
      <w:pPr>
        <w:rPr>
          <w:rFonts w:cs="Arial"/>
        </w:rPr>
      </w:pPr>
    </w:p>
    <w:p w14:paraId="38D7815B" w14:textId="77777777" w:rsidR="00AB0933" w:rsidRPr="002F531A" w:rsidRDefault="00AB0933" w:rsidP="0050580A">
      <w:pPr>
        <w:pStyle w:val="Heading3"/>
        <w:numPr>
          <w:ilvl w:val="2"/>
          <w:numId w:val="6"/>
        </w:numPr>
      </w:pPr>
      <w:bookmarkStart w:id="103" w:name="_Media_Inventory_Master"/>
      <w:bookmarkStart w:id="104" w:name="_Toc414543403"/>
      <w:bookmarkEnd w:id="103"/>
      <w:r w:rsidRPr="002F531A">
        <w:t>Media Inventory</w:t>
      </w:r>
      <w:r w:rsidR="00A761F3" w:rsidRPr="002F531A">
        <w:t xml:space="preserve"> Master</w:t>
      </w:r>
      <w:bookmarkEnd w:id="104"/>
    </w:p>
    <w:p w14:paraId="3E8A5AF2" w14:textId="77777777" w:rsidR="0085791E" w:rsidRPr="002F531A" w:rsidRDefault="0085791E" w:rsidP="0050580A">
      <w:pPr>
        <w:pStyle w:val="Default"/>
        <w:numPr>
          <w:ilvl w:val="0"/>
          <w:numId w:val="9"/>
        </w:numPr>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Form Name</w:t>
      </w:r>
      <w:r w:rsidRPr="002F531A">
        <w:rPr>
          <w:rFonts w:ascii="Arial" w:eastAsia="Times New Roman" w:hAnsi="Arial" w:cs="Arial"/>
          <w:color w:val="auto"/>
          <w:sz w:val="18"/>
          <w:szCs w:val="18"/>
          <w:lang w:val="en-AU"/>
        </w:rPr>
        <w:tab/>
        <w:t>: Media Inventory master</w:t>
      </w:r>
    </w:p>
    <w:p w14:paraId="5CCFDC6A" w14:textId="77777777" w:rsidR="0085791E" w:rsidRPr="002F531A" w:rsidRDefault="0085791E" w:rsidP="0085791E">
      <w:pPr>
        <w:pStyle w:val="Default"/>
        <w:ind w:left="1440"/>
        <w:rPr>
          <w:rFonts w:ascii="Arial" w:eastAsia="Times New Roman" w:hAnsi="Arial" w:cs="Arial"/>
          <w:color w:val="auto"/>
          <w:sz w:val="18"/>
          <w:szCs w:val="18"/>
          <w:lang w:val="en-AU"/>
        </w:rPr>
      </w:pPr>
    </w:p>
    <w:p w14:paraId="2D47BAEE" w14:textId="77777777" w:rsidR="0085791E" w:rsidRPr="002F531A" w:rsidRDefault="0085791E" w:rsidP="0050580A">
      <w:pPr>
        <w:pStyle w:val="Default"/>
        <w:numPr>
          <w:ilvl w:val="0"/>
          <w:numId w:val="9"/>
        </w:numPr>
        <w:rPr>
          <w:rFonts w:ascii="Arial" w:eastAsia="Times New Roman" w:hAnsi="Arial" w:cs="Arial"/>
          <w:color w:val="auto"/>
          <w:sz w:val="18"/>
          <w:szCs w:val="18"/>
          <w:lang w:val="en-AU" w:eastAsia="en-AU"/>
        </w:rPr>
      </w:pPr>
      <w:r w:rsidRPr="002F531A">
        <w:rPr>
          <w:rFonts w:ascii="Arial" w:eastAsia="Times New Roman" w:hAnsi="Arial" w:cs="Arial"/>
          <w:b/>
          <w:color w:val="auto"/>
          <w:sz w:val="18"/>
          <w:szCs w:val="18"/>
          <w:lang w:val="en-AU"/>
        </w:rPr>
        <w:t>Inputs</w:t>
      </w:r>
      <w:r w:rsidRPr="002F531A">
        <w:rPr>
          <w:rFonts w:ascii="Arial" w:eastAsia="Times New Roman" w:hAnsi="Arial" w:cs="Arial"/>
          <w:color w:val="auto"/>
          <w:sz w:val="18"/>
          <w:szCs w:val="18"/>
          <w:lang w:val="en-AU"/>
        </w:rPr>
        <w:tab/>
      </w:r>
      <w:r w:rsidRPr="002F531A">
        <w:rPr>
          <w:rFonts w:ascii="Arial" w:eastAsia="Times New Roman" w:hAnsi="Arial" w:cs="Arial"/>
          <w:color w:val="auto"/>
          <w:sz w:val="18"/>
          <w:szCs w:val="18"/>
          <w:lang w:val="en-AU"/>
        </w:rPr>
        <w:tab/>
        <w:t xml:space="preserve">:  </w:t>
      </w:r>
      <w:r w:rsidR="00C976D3" w:rsidRPr="002F531A">
        <w:rPr>
          <w:rFonts w:ascii="Arial" w:eastAsia="Times New Roman" w:hAnsi="Arial" w:cs="Arial"/>
          <w:color w:val="auto"/>
          <w:sz w:val="18"/>
          <w:szCs w:val="18"/>
          <w:lang w:val="en-AU"/>
        </w:rPr>
        <w:t xml:space="preserve">Enter </w:t>
      </w:r>
      <w:r w:rsidR="003054F5" w:rsidRPr="002F531A">
        <w:rPr>
          <w:rFonts w:ascii="Arial" w:eastAsia="Times New Roman" w:hAnsi="Arial" w:cs="Arial"/>
          <w:color w:val="auto"/>
          <w:sz w:val="18"/>
          <w:szCs w:val="18"/>
          <w:lang w:val="en-AU"/>
        </w:rPr>
        <w:t>Inventory Name</w:t>
      </w:r>
      <w:r w:rsidRPr="002F531A">
        <w:rPr>
          <w:rFonts w:ascii="Arial" w:eastAsia="Times New Roman" w:hAnsi="Arial" w:cs="Arial"/>
          <w:color w:val="auto"/>
          <w:sz w:val="18"/>
          <w:szCs w:val="18"/>
          <w:lang w:val="en-AU"/>
        </w:rPr>
        <w:t xml:space="preserve">: </w:t>
      </w:r>
      <w:r w:rsidR="00C90726" w:rsidRPr="002F531A">
        <w:rPr>
          <w:rFonts w:ascii="Arial" w:eastAsia="Times New Roman" w:hAnsi="Arial" w:cs="Arial"/>
          <w:color w:val="FF0000"/>
          <w:sz w:val="18"/>
          <w:szCs w:val="18"/>
          <w:lang w:val="en-AU"/>
        </w:rPr>
        <w:t>*</w:t>
      </w:r>
      <w:r w:rsidR="00C976D3" w:rsidRPr="002F531A">
        <w:rPr>
          <w:rFonts w:ascii="Arial" w:eastAsia="Times New Roman" w:hAnsi="Arial" w:cs="Arial"/>
          <w:color w:val="auto"/>
          <w:sz w:val="18"/>
          <w:szCs w:val="18"/>
          <w:lang w:val="en-AU"/>
        </w:rPr>
        <w:t xml:space="preserve"> (as t</w:t>
      </w:r>
      <w:r w:rsidR="003054F5" w:rsidRPr="002F531A">
        <w:rPr>
          <w:rFonts w:ascii="Arial" w:eastAsia="Times New Roman" w:hAnsi="Arial" w:cs="Arial"/>
          <w:color w:val="auto"/>
          <w:sz w:val="18"/>
          <w:szCs w:val="18"/>
          <w:lang w:val="en-AU"/>
        </w:rPr>
        <w:t>ext box</w:t>
      </w:r>
      <w:r w:rsidR="00C976D3" w:rsidRPr="002F531A">
        <w:rPr>
          <w:rFonts w:ascii="Arial" w:eastAsia="Times New Roman" w:hAnsi="Arial" w:cs="Arial"/>
          <w:color w:val="auto"/>
          <w:sz w:val="18"/>
          <w:szCs w:val="18"/>
          <w:lang w:val="en-AU" w:eastAsia="en-AU"/>
        </w:rPr>
        <w:t>)</w:t>
      </w:r>
    </w:p>
    <w:p w14:paraId="33DB0FEF" w14:textId="77777777" w:rsidR="0085791E" w:rsidRPr="002F531A" w:rsidRDefault="0085791E" w:rsidP="0085791E">
      <w:pPr>
        <w:pStyle w:val="ListParagraph"/>
        <w:spacing w:line="240" w:lineRule="auto"/>
        <w:rPr>
          <w:rFonts w:cs="Arial"/>
          <w:sz w:val="18"/>
          <w:szCs w:val="18"/>
        </w:rPr>
      </w:pPr>
    </w:p>
    <w:p w14:paraId="75FF04A2" w14:textId="77777777" w:rsidR="00C976D3" w:rsidRPr="002F531A" w:rsidRDefault="00C976D3" w:rsidP="003054F5">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 xml:space="preserve">Select </w:t>
      </w:r>
      <w:r w:rsidR="002C3317" w:rsidRPr="002F531A">
        <w:rPr>
          <w:rFonts w:ascii="Arial" w:eastAsia="Times New Roman" w:hAnsi="Arial" w:cs="Arial"/>
          <w:color w:val="auto"/>
          <w:sz w:val="18"/>
          <w:szCs w:val="18"/>
          <w:lang w:val="en-AU" w:eastAsia="en-AU"/>
        </w:rPr>
        <w:t>Category:</w:t>
      </w:r>
      <w:r w:rsidR="003054F5" w:rsidRPr="002F531A">
        <w:rPr>
          <w:rFonts w:ascii="Arial" w:eastAsia="Times New Roman" w:hAnsi="Arial" w:cs="Arial"/>
          <w:color w:val="auto"/>
          <w:sz w:val="18"/>
          <w:szCs w:val="18"/>
          <w:lang w:val="en-AU" w:eastAsia="en-AU"/>
        </w:rPr>
        <w:t xml:space="preserve"> </w:t>
      </w:r>
      <w:r w:rsidRPr="002F531A">
        <w:rPr>
          <w:rFonts w:ascii="Arial" w:eastAsia="Times New Roman" w:hAnsi="Arial" w:cs="Arial"/>
          <w:color w:val="auto"/>
          <w:sz w:val="18"/>
          <w:szCs w:val="18"/>
          <w:lang w:val="en-AU" w:eastAsia="en-AU"/>
        </w:rPr>
        <w:t>*</w:t>
      </w:r>
    </w:p>
    <w:p w14:paraId="5361BFA0" w14:textId="77777777" w:rsidR="00C976D3" w:rsidRPr="002F531A" w:rsidRDefault="00C976D3" w:rsidP="003054F5">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 xml:space="preserve">Select </w:t>
      </w:r>
      <w:r w:rsidR="00E9524F" w:rsidRPr="002F531A">
        <w:rPr>
          <w:rFonts w:ascii="Arial" w:eastAsia="Times New Roman" w:hAnsi="Arial" w:cs="Arial"/>
          <w:color w:val="auto"/>
          <w:sz w:val="18"/>
          <w:szCs w:val="18"/>
          <w:lang w:val="en-AU" w:eastAsia="en-AU"/>
        </w:rPr>
        <w:t xml:space="preserve">Sub Category: </w:t>
      </w:r>
      <w:r w:rsidRPr="002F531A">
        <w:rPr>
          <w:rFonts w:ascii="Arial" w:eastAsia="Times New Roman" w:hAnsi="Arial" w:cs="Arial"/>
          <w:color w:val="auto"/>
          <w:sz w:val="18"/>
          <w:szCs w:val="18"/>
          <w:lang w:val="en-AU" w:eastAsia="en-AU"/>
        </w:rPr>
        <w:t>*</w:t>
      </w:r>
    </w:p>
    <w:p w14:paraId="680131DE" w14:textId="77777777" w:rsidR="00C976D3" w:rsidRPr="002F531A" w:rsidRDefault="00C976D3" w:rsidP="003054F5">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Select Platform: *</w:t>
      </w:r>
    </w:p>
    <w:p w14:paraId="10E2FC33" w14:textId="77777777" w:rsidR="0085791E" w:rsidRPr="002F531A" w:rsidRDefault="00D07318" w:rsidP="0085791E">
      <w:pPr>
        <w:pStyle w:val="ListParagraph"/>
        <w:tabs>
          <w:tab w:val="left" w:pos="2880"/>
        </w:tabs>
        <w:ind w:left="2880"/>
        <w:rPr>
          <w:rFonts w:cs="Arial"/>
          <w:sz w:val="18"/>
          <w:szCs w:val="18"/>
        </w:rPr>
      </w:pPr>
      <w:r w:rsidRPr="002F531A">
        <w:rPr>
          <w:rFonts w:cs="Arial"/>
          <w:sz w:val="18"/>
          <w:szCs w:val="18"/>
        </w:rPr>
        <w:t>View Button</w:t>
      </w:r>
      <w:r w:rsidR="0085791E" w:rsidRPr="002F531A">
        <w:rPr>
          <w:rFonts w:cs="Arial"/>
          <w:sz w:val="18"/>
          <w:szCs w:val="18"/>
        </w:rPr>
        <w:t xml:space="preserve">.    </w:t>
      </w:r>
    </w:p>
    <w:p w14:paraId="6EF1EF3D" w14:textId="77777777" w:rsidR="0085791E" w:rsidRPr="002F531A" w:rsidRDefault="0085791E" w:rsidP="0085791E">
      <w:pPr>
        <w:pStyle w:val="Default"/>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 xml:space="preserve">                       </w:t>
      </w:r>
    </w:p>
    <w:p w14:paraId="5273F8A3" w14:textId="77777777" w:rsidR="0085791E" w:rsidRPr="002F531A" w:rsidRDefault="0085791E" w:rsidP="0050580A">
      <w:pPr>
        <w:pStyle w:val="Default"/>
        <w:numPr>
          <w:ilvl w:val="0"/>
          <w:numId w:val="10"/>
        </w:numPr>
        <w:ind w:left="1440"/>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Action</w:t>
      </w:r>
      <w:r w:rsidRPr="002F531A">
        <w:rPr>
          <w:rFonts w:ascii="Arial" w:eastAsia="Times New Roman" w:hAnsi="Arial" w:cs="Arial"/>
          <w:b/>
          <w:color w:val="auto"/>
          <w:sz w:val="18"/>
          <w:szCs w:val="18"/>
          <w:lang w:val="en-AU"/>
        </w:rPr>
        <w:tab/>
      </w:r>
      <w:r w:rsidRPr="002F531A">
        <w:rPr>
          <w:rFonts w:ascii="Arial" w:eastAsia="Times New Roman" w:hAnsi="Arial" w:cs="Arial"/>
          <w:b/>
          <w:color w:val="auto"/>
          <w:sz w:val="18"/>
          <w:szCs w:val="18"/>
          <w:lang w:val="en-AU"/>
        </w:rPr>
        <w:tab/>
      </w:r>
      <w:r w:rsidRPr="002F531A">
        <w:rPr>
          <w:rFonts w:ascii="Arial" w:eastAsia="Times New Roman" w:hAnsi="Arial" w:cs="Arial"/>
          <w:color w:val="auto"/>
          <w:sz w:val="18"/>
          <w:szCs w:val="18"/>
          <w:lang w:val="en-AU"/>
        </w:rPr>
        <w:t>:  User should be able to Add, Edit, Delete and View operations as his Rights</w:t>
      </w:r>
      <w:r w:rsidRPr="002F531A">
        <w:rPr>
          <w:rFonts w:ascii="Arial" w:eastAsia="Times New Roman" w:hAnsi="Arial" w:cs="Arial"/>
          <w:b/>
          <w:color w:val="auto"/>
          <w:sz w:val="18"/>
          <w:szCs w:val="18"/>
          <w:lang w:val="en-AU"/>
        </w:rPr>
        <w:t xml:space="preserve">                           </w:t>
      </w:r>
      <w:r w:rsidRPr="002F531A">
        <w:rPr>
          <w:rFonts w:ascii="Arial" w:eastAsia="Times New Roman" w:hAnsi="Arial" w:cs="Arial"/>
          <w:color w:val="auto"/>
          <w:sz w:val="18"/>
          <w:szCs w:val="18"/>
          <w:lang w:val="en-AU"/>
        </w:rPr>
        <w:t>Assigned in user role mapping section.</w:t>
      </w:r>
    </w:p>
    <w:p w14:paraId="46165A42" w14:textId="77777777" w:rsidR="0085791E" w:rsidRPr="002F531A" w:rsidRDefault="0085791E" w:rsidP="0085791E">
      <w:pPr>
        <w:pStyle w:val="Default"/>
        <w:ind w:left="1440"/>
        <w:rPr>
          <w:rFonts w:ascii="Arial" w:eastAsia="Times New Roman" w:hAnsi="Arial" w:cs="Arial"/>
          <w:color w:val="auto"/>
          <w:sz w:val="18"/>
          <w:szCs w:val="18"/>
          <w:lang w:val="en-AU"/>
        </w:rPr>
      </w:pPr>
    </w:p>
    <w:p w14:paraId="62917608" w14:textId="77777777" w:rsidR="00C976D3" w:rsidRPr="002F531A" w:rsidRDefault="0085791E" w:rsidP="0085791E">
      <w:pPr>
        <w:pStyle w:val="Default"/>
        <w:spacing w:line="360" w:lineRule="auto"/>
        <w:ind w:left="144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 xml:space="preserve">After clicking on menu navigation &gt; </w:t>
      </w:r>
      <w:r w:rsidR="003054F5" w:rsidRPr="002F531A">
        <w:rPr>
          <w:rFonts w:ascii="Arial" w:eastAsia="Times New Roman" w:hAnsi="Arial" w:cs="Arial"/>
          <w:color w:val="auto"/>
          <w:sz w:val="18"/>
          <w:szCs w:val="18"/>
          <w:lang w:val="en-AU"/>
        </w:rPr>
        <w:t>Media Inventory master</w:t>
      </w:r>
      <w:r w:rsidRPr="002F531A">
        <w:rPr>
          <w:rFonts w:ascii="Arial" w:eastAsia="Times New Roman" w:hAnsi="Arial" w:cs="Arial"/>
          <w:color w:val="auto"/>
          <w:sz w:val="18"/>
          <w:szCs w:val="18"/>
          <w:lang w:val="en-AU"/>
        </w:rPr>
        <w:t xml:space="preserve">, a page will be displayed with all </w:t>
      </w:r>
      <w:r w:rsidR="00C976D3" w:rsidRPr="002F531A">
        <w:rPr>
          <w:rFonts w:ascii="Arial" w:eastAsia="Times New Roman" w:hAnsi="Arial" w:cs="Arial"/>
          <w:color w:val="auto"/>
          <w:sz w:val="18"/>
          <w:szCs w:val="18"/>
          <w:lang w:val="en-AU"/>
        </w:rPr>
        <w:t xml:space="preserve">the filters as mentioned above and basis that </w:t>
      </w:r>
      <w:r w:rsidRPr="002F531A">
        <w:rPr>
          <w:rFonts w:ascii="Arial" w:eastAsia="Times New Roman" w:hAnsi="Arial" w:cs="Arial"/>
          <w:color w:val="auto"/>
          <w:sz w:val="18"/>
          <w:szCs w:val="18"/>
          <w:lang w:val="en-AU"/>
        </w:rPr>
        <w:t xml:space="preserve">data </w:t>
      </w:r>
      <w:r w:rsidR="00C976D3" w:rsidRPr="002F531A">
        <w:rPr>
          <w:rFonts w:ascii="Arial" w:eastAsia="Times New Roman" w:hAnsi="Arial" w:cs="Arial"/>
          <w:color w:val="auto"/>
          <w:sz w:val="18"/>
          <w:szCs w:val="18"/>
          <w:lang w:val="en-AU"/>
        </w:rPr>
        <w:t xml:space="preserve">to appear in a </w:t>
      </w:r>
      <w:r w:rsidRPr="002F531A">
        <w:rPr>
          <w:rFonts w:ascii="Arial" w:eastAsia="Times New Roman" w:hAnsi="Arial" w:cs="Arial"/>
          <w:color w:val="auto"/>
          <w:sz w:val="18"/>
          <w:szCs w:val="18"/>
          <w:lang w:val="en-AU"/>
        </w:rPr>
        <w:t xml:space="preserve">tabular format. </w:t>
      </w:r>
    </w:p>
    <w:p w14:paraId="016A0BDE" w14:textId="77777777" w:rsidR="0085791E" w:rsidRPr="002F531A" w:rsidRDefault="0085791E" w:rsidP="0085791E">
      <w:pPr>
        <w:pStyle w:val="Default"/>
        <w:spacing w:line="360" w:lineRule="auto"/>
        <w:ind w:left="144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 xml:space="preserve">In last column there will be option to update / Delete the record. After clicking on update, a message will be appear for confirmation “Are You sure to want the delete the record” With Yes and No option. If user will click on Yes, Record will be deleted and data in tabular format will be rebind and deleted record will be not displayed. After clicking on No option, no action will be fired. </w:t>
      </w:r>
    </w:p>
    <w:p w14:paraId="5C55F9E5" w14:textId="77777777" w:rsidR="00C976D3" w:rsidRPr="002F531A" w:rsidRDefault="00C976D3" w:rsidP="0085791E">
      <w:pPr>
        <w:pStyle w:val="Default"/>
        <w:spacing w:line="360" w:lineRule="auto"/>
        <w:ind w:left="1440"/>
        <w:rPr>
          <w:rFonts w:ascii="Arial" w:eastAsia="Times New Roman" w:hAnsi="Arial" w:cs="Arial"/>
          <w:color w:val="auto"/>
          <w:sz w:val="18"/>
          <w:szCs w:val="18"/>
          <w:lang w:val="en-AU"/>
        </w:rPr>
      </w:pPr>
    </w:p>
    <w:p w14:paraId="6960B383" w14:textId="77777777" w:rsidR="00C976D3" w:rsidRPr="002F531A" w:rsidRDefault="00C976D3" w:rsidP="0085791E">
      <w:pPr>
        <w:pStyle w:val="Default"/>
        <w:spacing w:line="360" w:lineRule="auto"/>
        <w:ind w:left="1440"/>
        <w:rPr>
          <w:rFonts w:ascii="Arial" w:eastAsia="Times New Roman" w:hAnsi="Arial" w:cs="Arial"/>
          <w:b/>
          <w:color w:val="9F2936" w:themeColor="accent2"/>
          <w:sz w:val="18"/>
          <w:szCs w:val="18"/>
          <w:lang w:val="en-AU"/>
        </w:rPr>
      </w:pPr>
      <w:r w:rsidRPr="002F531A">
        <w:rPr>
          <w:rFonts w:ascii="Arial" w:eastAsia="Times New Roman" w:hAnsi="Arial" w:cs="Arial"/>
          <w:b/>
          <w:color w:val="9F2936" w:themeColor="accent2"/>
          <w:sz w:val="18"/>
          <w:szCs w:val="18"/>
          <w:lang w:val="en-AU"/>
        </w:rPr>
        <w:t>Add</w:t>
      </w:r>
      <w:r w:rsidR="005E36E4" w:rsidRPr="002F531A">
        <w:rPr>
          <w:rFonts w:ascii="Arial" w:eastAsia="Times New Roman" w:hAnsi="Arial" w:cs="Arial"/>
          <w:b/>
          <w:color w:val="9F2936" w:themeColor="accent2"/>
          <w:sz w:val="18"/>
          <w:szCs w:val="18"/>
          <w:lang w:val="en-AU"/>
        </w:rPr>
        <w:t>ing</w:t>
      </w:r>
      <w:r w:rsidRPr="002F531A">
        <w:rPr>
          <w:rFonts w:ascii="Arial" w:eastAsia="Times New Roman" w:hAnsi="Arial" w:cs="Arial"/>
          <w:b/>
          <w:color w:val="9F2936" w:themeColor="accent2"/>
          <w:sz w:val="18"/>
          <w:szCs w:val="18"/>
          <w:lang w:val="en-AU"/>
        </w:rPr>
        <w:t xml:space="preserve"> New Inventory: </w:t>
      </w:r>
    </w:p>
    <w:p w14:paraId="3DD38E6B" w14:textId="77777777" w:rsidR="0085791E" w:rsidRPr="002F531A" w:rsidRDefault="0085791E" w:rsidP="0085791E">
      <w:pPr>
        <w:pStyle w:val="Default"/>
        <w:spacing w:line="360" w:lineRule="auto"/>
        <w:ind w:left="1440"/>
        <w:rPr>
          <w:rFonts w:ascii="Arial" w:eastAsia="Times New Roman" w:hAnsi="Arial" w:cs="Arial"/>
          <w:color w:val="9F2936" w:themeColor="accent2"/>
          <w:sz w:val="18"/>
          <w:szCs w:val="18"/>
          <w:lang w:val="en-AU" w:eastAsia="en-AU"/>
        </w:rPr>
      </w:pPr>
      <w:r w:rsidRPr="002F531A">
        <w:rPr>
          <w:rFonts w:ascii="Arial" w:eastAsia="Times New Roman" w:hAnsi="Arial" w:cs="Arial"/>
          <w:color w:val="9F2936" w:themeColor="accent2"/>
          <w:sz w:val="18"/>
          <w:szCs w:val="18"/>
          <w:lang w:val="en-AU"/>
        </w:rPr>
        <w:t xml:space="preserve">There will be an option to add new </w:t>
      </w:r>
      <w:r w:rsidR="002E34A8" w:rsidRPr="002F531A">
        <w:rPr>
          <w:rFonts w:ascii="Arial" w:eastAsia="Times New Roman" w:hAnsi="Arial" w:cs="Arial"/>
          <w:color w:val="9F2936" w:themeColor="accent2"/>
          <w:sz w:val="18"/>
          <w:szCs w:val="18"/>
          <w:lang w:val="en-AU"/>
        </w:rPr>
        <w:t>inventory</w:t>
      </w:r>
      <w:r w:rsidR="00D07318" w:rsidRPr="002F531A">
        <w:rPr>
          <w:rFonts w:ascii="Arial" w:eastAsia="Times New Roman" w:hAnsi="Arial" w:cs="Arial"/>
          <w:color w:val="9F2936" w:themeColor="accent2"/>
          <w:sz w:val="18"/>
          <w:szCs w:val="18"/>
          <w:lang w:val="en-AU"/>
        </w:rPr>
        <w:t>.</w:t>
      </w:r>
      <w:r w:rsidRPr="002F531A">
        <w:rPr>
          <w:rFonts w:ascii="Arial" w:eastAsia="Times New Roman" w:hAnsi="Arial" w:cs="Arial"/>
          <w:color w:val="9F2936" w:themeColor="accent2"/>
          <w:sz w:val="18"/>
          <w:szCs w:val="18"/>
          <w:lang w:val="en-AU"/>
        </w:rPr>
        <w:t xml:space="preserve"> </w:t>
      </w:r>
      <w:r w:rsidR="00D07318" w:rsidRPr="002F531A">
        <w:rPr>
          <w:rFonts w:ascii="Arial" w:eastAsia="Times New Roman" w:hAnsi="Arial" w:cs="Arial"/>
          <w:color w:val="9F2936" w:themeColor="accent2"/>
          <w:sz w:val="18"/>
          <w:szCs w:val="18"/>
          <w:lang w:val="en-AU"/>
        </w:rPr>
        <w:t>After</w:t>
      </w:r>
      <w:r w:rsidRPr="002F531A">
        <w:rPr>
          <w:rFonts w:ascii="Arial" w:eastAsia="Times New Roman" w:hAnsi="Arial" w:cs="Arial"/>
          <w:color w:val="9F2936" w:themeColor="accent2"/>
          <w:sz w:val="18"/>
          <w:szCs w:val="18"/>
          <w:lang w:val="en-AU"/>
        </w:rPr>
        <w:t xml:space="preserve"> clicking on “Add New Record”</w:t>
      </w:r>
      <w:r w:rsidR="00D07318" w:rsidRPr="002F531A">
        <w:rPr>
          <w:rFonts w:ascii="Arial" w:eastAsia="Times New Roman" w:hAnsi="Arial" w:cs="Arial"/>
          <w:color w:val="9F2936" w:themeColor="accent2"/>
          <w:sz w:val="18"/>
          <w:szCs w:val="18"/>
          <w:lang w:val="en-AU"/>
        </w:rPr>
        <w:t>,</w:t>
      </w:r>
      <w:r w:rsidRPr="002F531A">
        <w:rPr>
          <w:rFonts w:ascii="Arial" w:eastAsia="Times New Roman" w:hAnsi="Arial" w:cs="Arial"/>
          <w:color w:val="9F2936" w:themeColor="accent2"/>
          <w:sz w:val="18"/>
          <w:szCs w:val="18"/>
          <w:lang w:val="en-AU"/>
        </w:rPr>
        <w:t xml:space="preserve"> </w:t>
      </w:r>
      <w:r w:rsidR="005E36E4" w:rsidRPr="002F531A">
        <w:rPr>
          <w:rFonts w:ascii="Arial" w:eastAsia="Times New Roman" w:hAnsi="Arial" w:cs="Arial"/>
          <w:color w:val="9F2936" w:themeColor="accent2"/>
          <w:sz w:val="18"/>
          <w:szCs w:val="18"/>
          <w:lang w:val="en-AU"/>
        </w:rPr>
        <w:t>following fields will be displayed:</w:t>
      </w:r>
    </w:p>
    <w:p w14:paraId="780B72F0" w14:textId="77777777" w:rsidR="002E34A8" w:rsidRPr="002F531A" w:rsidRDefault="002E34A8" w:rsidP="0050580A">
      <w:pPr>
        <w:pStyle w:val="Default"/>
        <w:numPr>
          <w:ilvl w:val="2"/>
          <w:numId w:val="13"/>
        </w:numPr>
        <w:spacing w:line="360" w:lineRule="auto"/>
        <w:rPr>
          <w:rFonts w:ascii="Arial" w:eastAsia="Times New Roman" w:hAnsi="Arial" w:cs="Arial"/>
          <w:color w:val="9F2936" w:themeColor="accent2"/>
          <w:sz w:val="18"/>
          <w:szCs w:val="18"/>
          <w:lang w:val="en-AU" w:eastAsia="en-AU"/>
        </w:rPr>
      </w:pPr>
      <w:r w:rsidRPr="002F531A">
        <w:rPr>
          <w:rFonts w:ascii="Arial" w:eastAsia="Times New Roman" w:hAnsi="Arial" w:cs="Arial"/>
          <w:color w:val="9F2936" w:themeColor="accent2"/>
          <w:sz w:val="18"/>
          <w:szCs w:val="18"/>
          <w:lang w:val="en-AU" w:eastAsia="en-AU"/>
        </w:rPr>
        <w:lastRenderedPageBreak/>
        <w:t>Select Category: *</w:t>
      </w:r>
    </w:p>
    <w:p w14:paraId="6A4559BF" w14:textId="77777777" w:rsidR="002E34A8" w:rsidRPr="002F531A" w:rsidRDefault="002E34A8" w:rsidP="0050580A">
      <w:pPr>
        <w:pStyle w:val="Default"/>
        <w:numPr>
          <w:ilvl w:val="2"/>
          <w:numId w:val="13"/>
        </w:numPr>
        <w:spacing w:line="360" w:lineRule="auto"/>
        <w:rPr>
          <w:rFonts w:ascii="Arial" w:eastAsia="Times New Roman" w:hAnsi="Arial" w:cs="Arial"/>
          <w:color w:val="9F2936" w:themeColor="accent2"/>
          <w:sz w:val="18"/>
          <w:szCs w:val="18"/>
          <w:lang w:val="en-AU" w:eastAsia="en-AU"/>
        </w:rPr>
      </w:pPr>
      <w:r w:rsidRPr="002F531A">
        <w:rPr>
          <w:rFonts w:ascii="Arial" w:eastAsia="Times New Roman" w:hAnsi="Arial" w:cs="Arial"/>
          <w:color w:val="9F2936" w:themeColor="accent2"/>
          <w:sz w:val="18"/>
          <w:szCs w:val="18"/>
          <w:lang w:val="en-AU" w:eastAsia="en-AU"/>
        </w:rPr>
        <w:t>Select Sub Category: *</w:t>
      </w:r>
    </w:p>
    <w:p w14:paraId="0190D845" w14:textId="77777777" w:rsidR="002E34A8" w:rsidRPr="002F531A" w:rsidRDefault="002E34A8" w:rsidP="0050580A">
      <w:pPr>
        <w:pStyle w:val="Default"/>
        <w:numPr>
          <w:ilvl w:val="2"/>
          <w:numId w:val="13"/>
        </w:numPr>
        <w:spacing w:line="360" w:lineRule="auto"/>
        <w:rPr>
          <w:rFonts w:ascii="Arial" w:eastAsia="Times New Roman" w:hAnsi="Arial" w:cs="Arial"/>
          <w:color w:val="9F2936" w:themeColor="accent2"/>
          <w:sz w:val="18"/>
          <w:szCs w:val="18"/>
          <w:lang w:val="en-AU" w:eastAsia="en-AU"/>
        </w:rPr>
      </w:pPr>
      <w:r w:rsidRPr="002F531A">
        <w:rPr>
          <w:rFonts w:ascii="Arial" w:eastAsia="Times New Roman" w:hAnsi="Arial" w:cs="Arial"/>
          <w:color w:val="9F2936" w:themeColor="accent2"/>
          <w:sz w:val="18"/>
          <w:szCs w:val="18"/>
          <w:lang w:val="en-AU" w:eastAsia="en-AU"/>
        </w:rPr>
        <w:t>Select Platform: *</w:t>
      </w:r>
    </w:p>
    <w:p w14:paraId="2CC5876A" w14:textId="77777777" w:rsidR="002E34A8" w:rsidRPr="002F531A" w:rsidRDefault="002E34A8" w:rsidP="0050580A">
      <w:pPr>
        <w:pStyle w:val="Default"/>
        <w:numPr>
          <w:ilvl w:val="2"/>
          <w:numId w:val="13"/>
        </w:numPr>
        <w:spacing w:line="360" w:lineRule="auto"/>
        <w:rPr>
          <w:rFonts w:ascii="Arial" w:eastAsia="Times New Roman" w:hAnsi="Arial" w:cs="Arial"/>
          <w:b/>
          <w:color w:val="9F2936" w:themeColor="accent2"/>
          <w:sz w:val="18"/>
          <w:szCs w:val="18"/>
          <w:lang w:val="en-AU" w:eastAsia="en-AU"/>
        </w:rPr>
      </w:pPr>
      <w:r w:rsidRPr="002F531A">
        <w:rPr>
          <w:rFonts w:ascii="Arial" w:eastAsia="Times New Roman" w:hAnsi="Arial" w:cs="Arial"/>
          <w:b/>
          <w:color w:val="9F2936" w:themeColor="accent2"/>
          <w:sz w:val="18"/>
          <w:szCs w:val="18"/>
          <w:lang w:val="en-AU" w:eastAsia="en-AU"/>
        </w:rPr>
        <w:t>Inventory Name</w:t>
      </w:r>
      <w:r w:rsidR="005463AF" w:rsidRPr="002F531A">
        <w:rPr>
          <w:rFonts w:ascii="Arial" w:eastAsia="Times New Roman" w:hAnsi="Arial" w:cs="Arial"/>
          <w:b/>
          <w:color w:val="9F2936" w:themeColor="accent2"/>
          <w:sz w:val="18"/>
          <w:szCs w:val="18"/>
          <w:lang w:val="en-AU" w:eastAsia="en-AU"/>
        </w:rPr>
        <w:t xml:space="preserve">: </w:t>
      </w:r>
      <w:r w:rsidR="005463AF" w:rsidRPr="002F531A">
        <w:rPr>
          <w:rFonts w:ascii="Arial" w:eastAsia="Times New Roman" w:hAnsi="Arial" w:cs="Arial"/>
          <w:color w:val="9F2936" w:themeColor="accent2"/>
          <w:sz w:val="18"/>
          <w:szCs w:val="18"/>
          <w:lang w:val="en-AU" w:eastAsia="en-AU"/>
        </w:rPr>
        <w:t>(text box)</w:t>
      </w:r>
    </w:p>
    <w:p w14:paraId="30E8B7C4" w14:textId="77777777" w:rsidR="002E34A8" w:rsidRPr="002F531A" w:rsidRDefault="002E34A8" w:rsidP="0050580A">
      <w:pPr>
        <w:pStyle w:val="Default"/>
        <w:numPr>
          <w:ilvl w:val="2"/>
          <w:numId w:val="13"/>
        </w:numPr>
        <w:spacing w:line="360" w:lineRule="auto"/>
        <w:rPr>
          <w:rFonts w:ascii="Arial" w:eastAsia="Times New Roman" w:hAnsi="Arial" w:cs="Arial"/>
          <w:color w:val="9F2936" w:themeColor="accent2"/>
          <w:sz w:val="18"/>
          <w:szCs w:val="18"/>
          <w:lang w:val="en-AU" w:eastAsia="en-AU"/>
        </w:rPr>
      </w:pPr>
      <w:r w:rsidRPr="002F531A">
        <w:rPr>
          <w:rFonts w:ascii="Arial" w:eastAsia="Times New Roman" w:hAnsi="Arial" w:cs="Arial"/>
          <w:b/>
          <w:color w:val="9F2936" w:themeColor="accent2"/>
          <w:sz w:val="18"/>
          <w:szCs w:val="18"/>
          <w:lang w:val="en-AU" w:eastAsia="en-AU"/>
        </w:rPr>
        <w:t>Quantity</w:t>
      </w:r>
      <w:r w:rsidRPr="002F531A">
        <w:rPr>
          <w:rFonts w:ascii="Arial" w:eastAsia="Times New Roman" w:hAnsi="Arial" w:cs="Arial"/>
          <w:color w:val="9F2936" w:themeColor="accent2"/>
          <w:sz w:val="18"/>
          <w:szCs w:val="18"/>
          <w:lang w:val="en-AU" w:eastAsia="en-AU"/>
        </w:rPr>
        <w:t xml:space="preserve">: (Either fixed </w:t>
      </w:r>
      <w:r w:rsidR="005463AF" w:rsidRPr="002F531A">
        <w:rPr>
          <w:rFonts w:ascii="Arial" w:eastAsia="Times New Roman" w:hAnsi="Arial" w:cs="Arial"/>
          <w:color w:val="9F2936" w:themeColor="accent2"/>
          <w:sz w:val="18"/>
          <w:szCs w:val="18"/>
          <w:lang w:val="en-AU" w:eastAsia="en-AU"/>
        </w:rPr>
        <w:t xml:space="preserve">qty. or not </w:t>
      </w:r>
      <w:r w:rsidRPr="002F531A">
        <w:rPr>
          <w:rFonts w:ascii="Arial" w:eastAsia="Times New Roman" w:hAnsi="Arial" w:cs="Arial"/>
          <w:color w:val="9F2936" w:themeColor="accent2"/>
          <w:sz w:val="18"/>
          <w:szCs w:val="18"/>
          <w:lang w:val="en-AU" w:eastAsia="en-AU"/>
        </w:rPr>
        <w:t>fixed</w:t>
      </w:r>
      <w:r w:rsidR="005463AF" w:rsidRPr="002F531A">
        <w:rPr>
          <w:rFonts w:ascii="Arial" w:eastAsia="Times New Roman" w:hAnsi="Arial" w:cs="Arial"/>
          <w:color w:val="9F2936" w:themeColor="accent2"/>
          <w:sz w:val="18"/>
          <w:szCs w:val="18"/>
          <w:lang w:val="en-AU" w:eastAsia="en-AU"/>
        </w:rPr>
        <w:t xml:space="preserve"> qty.</w:t>
      </w:r>
      <w:r w:rsidRPr="002F531A">
        <w:rPr>
          <w:rFonts w:ascii="Arial" w:eastAsia="Times New Roman" w:hAnsi="Arial" w:cs="Arial"/>
          <w:color w:val="9F2936" w:themeColor="accent2"/>
          <w:sz w:val="18"/>
          <w:szCs w:val="18"/>
          <w:lang w:val="en-AU" w:eastAsia="en-AU"/>
        </w:rPr>
        <w:t>)</w:t>
      </w:r>
    </w:p>
    <w:p w14:paraId="6ADE9967" w14:textId="77777777" w:rsidR="002E34A8" w:rsidRPr="002F531A" w:rsidRDefault="002E34A8" w:rsidP="002E34A8">
      <w:pPr>
        <w:pStyle w:val="Default"/>
        <w:spacing w:line="360" w:lineRule="auto"/>
        <w:ind w:left="2160"/>
        <w:rPr>
          <w:rFonts w:ascii="Arial" w:eastAsia="Times New Roman" w:hAnsi="Arial" w:cs="Arial"/>
          <w:color w:val="9F2936" w:themeColor="accent2"/>
          <w:sz w:val="18"/>
          <w:szCs w:val="18"/>
          <w:lang w:val="en-AU" w:eastAsia="en-AU"/>
        </w:rPr>
      </w:pPr>
      <w:r w:rsidRPr="002F531A">
        <w:rPr>
          <w:rFonts w:ascii="Arial" w:eastAsia="Times New Roman" w:hAnsi="Arial" w:cs="Arial"/>
          <w:color w:val="9F2936" w:themeColor="accent2"/>
          <w:sz w:val="18"/>
          <w:szCs w:val="18"/>
          <w:lang w:val="en-AU" w:eastAsia="en-AU"/>
        </w:rPr>
        <w:t>If fixed, then quantity entered cannot be changed during analysis (budget calculation) stage else for non-fixed, user will enter the quantities during analysis (budget calculation) and cost will calculated accordingly.</w:t>
      </w:r>
    </w:p>
    <w:p w14:paraId="78AFF9A4" w14:textId="77777777" w:rsidR="002E34A8" w:rsidRPr="002F531A" w:rsidRDefault="002E34A8" w:rsidP="0050580A">
      <w:pPr>
        <w:pStyle w:val="Default"/>
        <w:numPr>
          <w:ilvl w:val="2"/>
          <w:numId w:val="13"/>
        </w:numPr>
        <w:spacing w:line="360" w:lineRule="auto"/>
        <w:rPr>
          <w:rFonts w:ascii="Arial" w:eastAsia="Times New Roman" w:hAnsi="Arial" w:cs="Arial"/>
          <w:color w:val="9F2936" w:themeColor="accent2"/>
          <w:sz w:val="18"/>
          <w:szCs w:val="18"/>
          <w:lang w:val="en-AU" w:eastAsia="en-AU"/>
        </w:rPr>
      </w:pPr>
      <w:r w:rsidRPr="002F531A">
        <w:rPr>
          <w:rFonts w:ascii="Arial" w:eastAsia="Times New Roman" w:hAnsi="Arial" w:cs="Arial"/>
          <w:color w:val="9F2936" w:themeColor="accent2"/>
          <w:sz w:val="18"/>
          <w:szCs w:val="18"/>
          <w:lang w:val="en-AU" w:eastAsia="en-AU"/>
        </w:rPr>
        <w:t xml:space="preserve"> </w:t>
      </w:r>
      <w:r w:rsidR="009023AB" w:rsidRPr="002F531A">
        <w:rPr>
          <w:rFonts w:ascii="Arial" w:eastAsia="Times New Roman" w:hAnsi="Arial" w:cs="Arial"/>
          <w:b/>
          <w:color w:val="9F2936" w:themeColor="accent2"/>
          <w:sz w:val="18"/>
          <w:szCs w:val="18"/>
          <w:lang w:val="en-AU" w:eastAsia="en-AU"/>
        </w:rPr>
        <w:t>Cost</w:t>
      </w:r>
      <w:r w:rsidRPr="002F531A">
        <w:rPr>
          <w:rFonts w:ascii="Arial" w:eastAsia="Times New Roman" w:hAnsi="Arial" w:cs="Arial"/>
          <w:b/>
          <w:color w:val="9F2936" w:themeColor="accent2"/>
          <w:sz w:val="18"/>
          <w:szCs w:val="18"/>
          <w:lang w:val="en-AU" w:eastAsia="en-AU"/>
        </w:rPr>
        <w:t>:</w:t>
      </w:r>
      <w:r w:rsidR="00CE55D1" w:rsidRPr="002F531A">
        <w:rPr>
          <w:rFonts w:ascii="Arial" w:eastAsia="Times New Roman" w:hAnsi="Arial" w:cs="Arial"/>
          <w:color w:val="9F2936" w:themeColor="accent2"/>
          <w:sz w:val="18"/>
          <w:szCs w:val="18"/>
          <w:lang w:val="en-AU" w:eastAsia="en-AU"/>
        </w:rPr>
        <w:t xml:space="preserve"> Provide</w:t>
      </w:r>
      <w:r w:rsidR="009023AB" w:rsidRPr="002F531A">
        <w:rPr>
          <w:rFonts w:ascii="Arial" w:eastAsia="Times New Roman" w:hAnsi="Arial" w:cs="Arial"/>
          <w:color w:val="9F2936" w:themeColor="accent2"/>
          <w:sz w:val="18"/>
          <w:szCs w:val="18"/>
          <w:lang w:val="en-AU" w:eastAsia="en-AU"/>
        </w:rPr>
        <w:t xml:space="preserve"> a</w:t>
      </w:r>
      <w:r w:rsidR="00CE55D1" w:rsidRPr="002F531A">
        <w:rPr>
          <w:rFonts w:ascii="Arial" w:eastAsia="Times New Roman" w:hAnsi="Arial" w:cs="Arial"/>
          <w:color w:val="9F2936" w:themeColor="accent2"/>
          <w:sz w:val="18"/>
          <w:szCs w:val="18"/>
          <w:lang w:val="en-AU" w:eastAsia="en-AU"/>
        </w:rPr>
        <w:t xml:space="preserve"> check box against each field and if the check box is ON, then user to enter cost details i.e. cannot be left as blank.</w:t>
      </w:r>
    </w:p>
    <w:p w14:paraId="1208FC7F" w14:textId="77777777" w:rsidR="002E34A8" w:rsidRPr="002F531A" w:rsidRDefault="002E34A8" w:rsidP="0050580A">
      <w:pPr>
        <w:pStyle w:val="Default"/>
        <w:numPr>
          <w:ilvl w:val="3"/>
          <w:numId w:val="13"/>
        </w:numPr>
        <w:spacing w:line="360" w:lineRule="auto"/>
        <w:rPr>
          <w:rFonts w:ascii="Arial" w:eastAsia="Times New Roman" w:hAnsi="Arial" w:cs="Arial"/>
          <w:color w:val="9F2936" w:themeColor="accent2"/>
          <w:sz w:val="18"/>
          <w:szCs w:val="18"/>
          <w:lang w:val="en-AU" w:eastAsia="en-AU"/>
        </w:rPr>
      </w:pPr>
      <w:r w:rsidRPr="002F531A">
        <w:rPr>
          <w:rFonts w:ascii="Arial" w:eastAsia="Times New Roman" w:hAnsi="Arial" w:cs="Arial"/>
          <w:color w:val="9F2936" w:themeColor="accent2"/>
          <w:sz w:val="18"/>
          <w:szCs w:val="18"/>
          <w:lang w:val="en-AU" w:eastAsia="en-AU"/>
        </w:rPr>
        <w:t>Per month</w:t>
      </w:r>
      <w:r w:rsidR="00CE55D1" w:rsidRPr="002F531A">
        <w:rPr>
          <w:rFonts w:ascii="Arial" w:eastAsia="Times New Roman" w:hAnsi="Arial" w:cs="Arial"/>
          <w:color w:val="9F2936" w:themeColor="accent2"/>
          <w:sz w:val="18"/>
          <w:szCs w:val="18"/>
          <w:lang w:val="en-AU" w:eastAsia="en-AU"/>
        </w:rPr>
        <w:t xml:space="preserve">: </w:t>
      </w:r>
    </w:p>
    <w:p w14:paraId="7DCB479C" w14:textId="77777777" w:rsidR="002E34A8" w:rsidRPr="002F531A" w:rsidRDefault="002E34A8" w:rsidP="0050580A">
      <w:pPr>
        <w:pStyle w:val="Default"/>
        <w:numPr>
          <w:ilvl w:val="3"/>
          <w:numId w:val="13"/>
        </w:numPr>
        <w:spacing w:line="360" w:lineRule="auto"/>
        <w:rPr>
          <w:rFonts w:ascii="Arial" w:eastAsia="Times New Roman" w:hAnsi="Arial" w:cs="Arial"/>
          <w:color w:val="9F2936" w:themeColor="accent2"/>
          <w:sz w:val="18"/>
          <w:szCs w:val="18"/>
          <w:lang w:val="en-AU" w:eastAsia="en-AU"/>
        </w:rPr>
      </w:pPr>
      <w:r w:rsidRPr="002F531A">
        <w:rPr>
          <w:rFonts w:ascii="Arial" w:eastAsia="Times New Roman" w:hAnsi="Arial" w:cs="Arial"/>
          <w:color w:val="9F2936" w:themeColor="accent2"/>
          <w:sz w:val="18"/>
          <w:szCs w:val="18"/>
          <w:lang w:val="en-AU" w:eastAsia="en-AU"/>
        </w:rPr>
        <w:t>Per item</w:t>
      </w:r>
      <w:r w:rsidR="00CE55D1" w:rsidRPr="002F531A">
        <w:rPr>
          <w:rFonts w:ascii="Arial" w:eastAsia="Times New Roman" w:hAnsi="Arial" w:cs="Arial"/>
          <w:color w:val="9F2936" w:themeColor="accent2"/>
          <w:sz w:val="18"/>
          <w:szCs w:val="18"/>
          <w:lang w:val="en-AU" w:eastAsia="en-AU"/>
        </w:rPr>
        <w:t xml:space="preserve">: </w:t>
      </w:r>
    </w:p>
    <w:p w14:paraId="7A8723B4" w14:textId="77777777" w:rsidR="002E34A8" w:rsidRPr="002F531A" w:rsidRDefault="002E34A8" w:rsidP="0050580A">
      <w:pPr>
        <w:pStyle w:val="Default"/>
        <w:numPr>
          <w:ilvl w:val="3"/>
          <w:numId w:val="13"/>
        </w:numPr>
        <w:spacing w:line="360" w:lineRule="auto"/>
        <w:rPr>
          <w:rFonts w:ascii="Arial" w:eastAsia="Times New Roman" w:hAnsi="Arial" w:cs="Arial"/>
          <w:color w:val="9F2936" w:themeColor="accent2"/>
          <w:sz w:val="18"/>
          <w:szCs w:val="18"/>
          <w:lang w:val="en-AU" w:eastAsia="en-AU"/>
        </w:rPr>
      </w:pPr>
      <w:r w:rsidRPr="002F531A">
        <w:rPr>
          <w:rFonts w:ascii="Arial" w:eastAsia="Times New Roman" w:hAnsi="Arial" w:cs="Arial"/>
          <w:color w:val="9F2936" w:themeColor="accent2"/>
          <w:sz w:val="18"/>
          <w:szCs w:val="18"/>
          <w:lang w:val="en-AU" w:eastAsia="en-AU"/>
        </w:rPr>
        <w:t xml:space="preserve">Per week </w:t>
      </w:r>
    </w:p>
    <w:p w14:paraId="2D71B04B" w14:textId="77777777" w:rsidR="002E34A8" w:rsidRPr="002F531A" w:rsidRDefault="002E34A8" w:rsidP="0050580A">
      <w:pPr>
        <w:pStyle w:val="Default"/>
        <w:numPr>
          <w:ilvl w:val="3"/>
          <w:numId w:val="13"/>
        </w:numPr>
        <w:spacing w:line="360" w:lineRule="auto"/>
        <w:rPr>
          <w:rFonts w:ascii="Arial" w:eastAsia="Times New Roman" w:hAnsi="Arial" w:cs="Arial"/>
          <w:color w:val="9F2936" w:themeColor="accent2"/>
          <w:sz w:val="18"/>
          <w:szCs w:val="18"/>
          <w:lang w:val="en-AU" w:eastAsia="en-AU"/>
        </w:rPr>
      </w:pPr>
      <w:r w:rsidRPr="002F531A">
        <w:rPr>
          <w:rFonts w:ascii="Arial" w:eastAsia="Times New Roman" w:hAnsi="Arial" w:cs="Arial"/>
          <w:color w:val="9F2936" w:themeColor="accent2"/>
          <w:sz w:val="18"/>
          <w:szCs w:val="18"/>
          <w:lang w:val="en-AU" w:eastAsia="en-AU"/>
        </w:rPr>
        <w:t xml:space="preserve">Per day </w:t>
      </w:r>
    </w:p>
    <w:p w14:paraId="7D85097B" w14:textId="77777777" w:rsidR="002E34A8" w:rsidRPr="002F531A" w:rsidRDefault="002E34A8" w:rsidP="002E34A8">
      <w:pPr>
        <w:pStyle w:val="Default"/>
        <w:spacing w:line="360" w:lineRule="auto"/>
        <w:ind w:left="2160"/>
        <w:rPr>
          <w:rFonts w:ascii="Arial" w:eastAsia="Times New Roman" w:hAnsi="Arial" w:cs="Arial"/>
          <w:color w:val="9F2936" w:themeColor="accent2"/>
          <w:sz w:val="18"/>
          <w:szCs w:val="18"/>
          <w:lang w:val="en-AU" w:eastAsia="en-AU"/>
        </w:rPr>
      </w:pPr>
      <w:r w:rsidRPr="002F531A">
        <w:rPr>
          <w:rFonts w:ascii="Arial" w:eastAsia="Times New Roman" w:hAnsi="Arial" w:cs="Arial"/>
          <w:color w:val="9F2936" w:themeColor="accent2"/>
          <w:sz w:val="18"/>
          <w:szCs w:val="18"/>
          <w:lang w:val="en-AU" w:eastAsia="en-AU"/>
        </w:rPr>
        <w:t>Cost for the inventory, can be applied on minimum one or all of the above.</w:t>
      </w:r>
      <w:r w:rsidR="00137438" w:rsidRPr="002F531A">
        <w:rPr>
          <w:rFonts w:ascii="Arial" w:eastAsia="Times New Roman" w:hAnsi="Arial" w:cs="Arial"/>
          <w:color w:val="9F2936" w:themeColor="accent2"/>
          <w:sz w:val="18"/>
          <w:szCs w:val="18"/>
          <w:lang w:val="en-AU" w:eastAsia="en-AU"/>
        </w:rPr>
        <w:t xml:space="preserve"> For e.g. for this inventory, if cost is mentioned for “per month” and on “per item” and rest of the options are OFF then on budget calculation screen, it should show “per month” and “per item” only.</w:t>
      </w:r>
    </w:p>
    <w:p w14:paraId="73C9A486" w14:textId="77777777" w:rsidR="00137438" w:rsidRPr="002F531A" w:rsidRDefault="00CE55D1" w:rsidP="0050580A">
      <w:pPr>
        <w:pStyle w:val="Default"/>
        <w:numPr>
          <w:ilvl w:val="2"/>
          <w:numId w:val="13"/>
        </w:numPr>
        <w:spacing w:line="360" w:lineRule="auto"/>
        <w:rPr>
          <w:rFonts w:ascii="Arial" w:eastAsia="Times New Roman" w:hAnsi="Arial" w:cs="Arial"/>
          <w:color w:val="9F2936" w:themeColor="accent2"/>
          <w:sz w:val="18"/>
          <w:szCs w:val="18"/>
          <w:lang w:val="en-AU" w:eastAsia="en-AU"/>
        </w:rPr>
      </w:pPr>
      <w:r w:rsidRPr="002F531A">
        <w:rPr>
          <w:rFonts w:ascii="Arial" w:eastAsia="Times New Roman" w:hAnsi="Arial" w:cs="Arial"/>
          <w:b/>
          <w:color w:val="9F2936" w:themeColor="accent2"/>
          <w:sz w:val="18"/>
          <w:szCs w:val="18"/>
          <w:lang w:val="en-AU" w:eastAsia="en-AU"/>
        </w:rPr>
        <w:t>Benchmark</w:t>
      </w:r>
      <w:r w:rsidRPr="002F531A">
        <w:rPr>
          <w:rFonts w:ascii="Arial" w:eastAsia="Times New Roman" w:hAnsi="Arial" w:cs="Arial"/>
          <w:color w:val="9F2936" w:themeColor="accent2"/>
          <w:sz w:val="18"/>
          <w:szCs w:val="18"/>
          <w:lang w:val="en-AU" w:eastAsia="en-AU"/>
        </w:rPr>
        <w:t xml:space="preserve">: </w:t>
      </w:r>
      <w:r w:rsidR="005463AF" w:rsidRPr="002F531A">
        <w:rPr>
          <w:rFonts w:ascii="Arial" w:eastAsia="Times New Roman" w:hAnsi="Arial" w:cs="Arial"/>
          <w:color w:val="9F2936" w:themeColor="accent2"/>
          <w:sz w:val="18"/>
          <w:szCs w:val="18"/>
          <w:lang w:val="en-AU" w:eastAsia="en-AU"/>
        </w:rPr>
        <w:t xml:space="preserve">Provide </w:t>
      </w:r>
      <w:r w:rsidR="009023AB" w:rsidRPr="002F531A">
        <w:rPr>
          <w:rFonts w:ascii="Arial" w:eastAsia="Times New Roman" w:hAnsi="Arial" w:cs="Arial"/>
          <w:color w:val="9F2936" w:themeColor="accent2"/>
          <w:sz w:val="18"/>
          <w:szCs w:val="18"/>
          <w:lang w:val="en-AU" w:eastAsia="en-AU"/>
        </w:rPr>
        <w:t xml:space="preserve">a </w:t>
      </w:r>
      <w:r w:rsidR="005463AF" w:rsidRPr="002F531A">
        <w:rPr>
          <w:rFonts w:ascii="Arial" w:eastAsia="Times New Roman" w:hAnsi="Arial" w:cs="Arial"/>
          <w:color w:val="9F2936" w:themeColor="accent2"/>
          <w:sz w:val="18"/>
          <w:szCs w:val="18"/>
          <w:lang w:val="en-AU" w:eastAsia="en-AU"/>
        </w:rPr>
        <w:t xml:space="preserve">check box against each field and if the check box is ON, then user to enter </w:t>
      </w:r>
      <w:r w:rsidR="00A26763" w:rsidRPr="002F531A">
        <w:rPr>
          <w:rFonts w:ascii="Arial" w:eastAsia="Times New Roman" w:hAnsi="Arial" w:cs="Arial"/>
          <w:color w:val="9F2936" w:themeColor="accent2"/>
          <w:sz w:val="18"/>
          <w:szCs w:val="18"/>
          <w:lang w:val="en-AU" w:eastAsia="en-AU"/>
        </w:rPr>
        <w:t>benchmark</w:t>
      </w:r>
      <w:r w:rsidR="005463AF" w:rsidRPr="002F531A">
        <w:rPr>
          <w:rFonts w:ascii="Arial" w:eastAsia="Times New Roman" w:hAnsi="Arial" w:cs="Arial"/>
          <w:color w:val="9F2936" w:themeColor="accent2"/>
          <w:sz w:val="18"/>
          <w:szCs w:val="18"/>
          <w:lang w:val="en-AU" w:eastAsia="en-AU"/>
        </w:rPr>
        <w:t xml:space="preserve"> details i.e. cannot be left as blank.</w:t>
      </w:r>
    </w:p>
    <w:p w14:paraId="19B997CD" w14:textId="77777777" w:rsidR="00CE55D1" w:rsidRPr="002F531A" w:rsidRDefault="00CE55D1" w:rsidP="0050580A">
      <w:pPr>
        <w:pStyle w:val="Default"/>
        <w:numPr>
          <w:ilvl w:val="3"/>
          <w:numId w:val="13"/>
        </w:numPr>
        <w:spacing w:line="360" w:lineRule="auto"/>
        <w:rPr>
          <w:rFonts w:ascii="Arial" w:eastAsia="Times New Roman" w:hAnsi="Arial" w:cs="Arial"/>
          <w:color w:val="9F2936" w:themeColor="accent2"/>
          <w:sz w:val="18"/>
          <w:szCs w:val="18"/>
          <w:lang w:val="en-AU" w:eastAsia="en-AU"/>
        </w:rPr>
      </w:pPr>
      <w:r w:rsidRPr="002F531A">
        <w:rPr>
          <w:rFonts w:ascii="Arial" w:eastAsia="Times New Roman" w:hAnsi="Arial" w:cs="Arial"/>
          <w:color w:val="9F2936" w:themeColor="accent2"/>
          <w:sz w:val="18"/>
          <w:szCs w:val="18"/>
          <w:lang w:val="en-AU" w:eastAsia="en-AU"/>
        </w:rPr>
        <w:t xml:space="preserve">Per month </w:t>
      </w:r>
    </w:p>
    <w:p w14:paraId="00015557" w14:textId="77777777" w:rsidR="00CE55D1" w:rsidRPr="002F531A" w:rsidRDefault="00CE55D1" w:rsidP="0050580A">
      <w:pPr>
        <w:pStyle w:val="Default"/>
        <w:numPr>
          <w:ilvl w:val="3"/>
          <w:numId w:val="13"/>
        </w:numPr>
        <w:spacing w:line="360" w:lineRule="auto"/>
        <w:rPr>
          <w:rFonts w:ascii="Arial" w:eastAsia="Times New Roman" w:hAnsi="Arial" w:cs="Arial"/>
          <w:color w:val="9F2936" w:themeColor="accent2"/>
          <w:sz w:val="18"/>
          <w:szCs w:val="18"/>
          <w:lang w:val="en-AU" w:eastAsia="en-AU"/>
        </w:rPr>
      </w:pPr>
      <w:r w:rsidRPr="002F531A">
        <w:rPr>
          <w:rFonts w:ascii="Arial" w:eastAsia="Times New Roman" w:hAnsi="Arial" w:cs="Arial"/>
          <w:color w:val="9F2936" w:themeColor="accent2"/>
          <w:sz w:val="18"/>
          <w:szCs w:val="18"/>
          <w:lang w:val="en-AU" w:eastAsia="en-AU"/>
        </w:rPr>
        <w:t xml:space="preserve">Per item </w:t>
      </w:r>
    </w:p>
    <w:p w14:paraId="4E33911E" w14:textId="77777777" w:rsidR="00CE55D1" w:rsidRPr="002F531A" w:rsidRDefault="00CE55D1" w:rsidP="0050580A">
      <w:pPr>
        <w:pStyle w:val="Default"/>
        <w:numPr>
          <w:ilvl w:val="3"/>
          <w:numId w:val="13"/>
        </w:numPr>
        <w:spacing w:line="360" w:lineRule="auto"/>
        <w:rPr>
          <w:rFonts w:ascii="Arial" w:eastAsia="Times New Roman" w:hAnsi="Arial" w:cs="Arial"/>
          <w:color w:val="9F2936" w:themeColor="accent2"/>
          <w:sz w:val="18"/>
          <w:szCs w:val="18"/>
          <w:lang w:val="en-AU" w:eastAsia="en-AU"/>
        </w:rPr>
      </w:pPr>
      <w:r w:rsidRPr="002F531A">
        <w:rPr>
          <w:rFonts w:ascii="Arial" w:eastAsia="Times New Roman" w:hAnsi="Arial" w:cs="Arial"/>
          <w:color w:val="9F2936" w:themeColor="accent2"/>
          <w:sz w:val="18"/>
          <w:szCs w:val="18"/>
          <w:lang w:val="en-AU" w:eastAsia="en-AU"/>
        </w:rPr>
        <w:t xml:space="preserve">Per week </w:t>
      </w:r>
    </w:p>
    <w:p w14:paraId="2B5313AD" w14:textId="77777777" w:rsidR="00CE55D1" w:rsidRPr="002F531A" w:rsidRDefault="00CE55D1" w:rsidP="0050580A">
      <w:pPr>
        <w:pStyle w:val="Default"/>
        <w:numPr>
          <w:ilvl w:val="3"/>
          <w:numId w:val="13"/>
        </w:numPr>
        <w:spacing w:line="360" w:lineRule="auto"/>
        <w:rPr>
          <w:rFonts w:ascii="Arial" w:eastAsia="Times New Roman" w:hAnsi="Arial" w:cs="Arial"/>
          <w:color w:val="9F2936" w:themeColor="accent2"/>
          <w:sz w:val="18"/>
          <w:szCs w:val="18"/>
          <w:lang w:val="en-AU" w:eastAsia="en-AU"/>
        </w:rPr>
      </w:pPr>
      <w:r w:rsidRPr="002F531A">
        <w:rPr>
          <w:rFonts w:ascii="Arial" w:eastAsia="Times New Roman" w:hAnsi="Arial" w:cs="Arial"/>
          <w:color w:val="9F2936" w:themeColor="accent2"/>
          <w:sz w:val="18"/>
          <w:szCs w:val="18"/>
          <w:lang w:val="en-AU" w:eastAsia="en-AU"/>
        </w:rPr>
        <w:t xml:space="preserve">Per day </w:t>
      </w:r>
    </w:p>
    <w:p w14:paraId="2D26AB24" w14:textId="77777777" w:rsidR="009023AB" w:rsidRPr="002F531A" w:rsidRDefault="009023AB" w:rsidP="0050580A">
      <w:pPr>
        <w:pStyle w:val="Default"/>
        <w:numPr>
          <w:ilvl w:val="2"/>
          <w:numId w:val="13"/>
        </w:numPr>
        <w:spacing w:line="360" w:lineRule="auto"/>
        <w:rPr>
          <w:rFonts w:ascii="Arial" w:eastAsia="Times New Roman" w:hAnsi="Arial" w:cs="Arial"/>
          <w:color w:val="9F2936" w:themeColor="accent2"/>
          <w:sz w:val="18"/>
          <w:szCs w:val="18"/>
          <w:lang w:val="en-AU" w:eastAsia="en-AU"/>
        </w:rPr>
      </w:pPr>
      <w:r w:rsidRPr="002F531A">
        <w:rPr>
          <w:rFonts w:ascii="Arial" w:eastAsia="Times New Roman" w:hAnsi="Arial" w:cs="Arial"/>
          <w:b/>
          <w:color w:val="9F2936" w:themeColor="accent2"/>
          <w:sz w:val="18"/>
          <w:szCs w:val="18"/>
          <w:lang w:val="en-AU" w:eastAsia="en-AU"/>
        </w:rPr>
        <w:t>Specifications</w:t>
      </w:r>
      <w:r w:rsidRPr="002F531A">
        <w:rPr>
          <w:rFonts w:ascii="Arial" w:eastAsia="Times New Roman" w:hAnsi="Arial" w:cs="Arial"/>
          <w:color w:val="9F2936" w:themeColor="accent2"/>
          <w:sz w:val="18"/>
          <w:szCs w:val="18"/>
          <w:lang w:val="en-AU" w:eastAsia="en-AU"/>
        </w:rPr>
        <w:t>:</w:t>
      </w:r>
    </w:p>
    <w:p w14:paraId="3F804F02" w14:textId="77777777" w:rsidR="00093EAE" w:rsidRPr="002F531A" w:rsidRDefault="00093EAE" w:rsidP="0050580A">
      <w:pPr>
        <w:pStyle w:val="Default"/>
        <w:numPr>
          <w:ilvl w:val="2"/>
          <w:numId w:val="13"/>
        </w:numPr>
        <w:spacing w:line="360" w:lineRule="auto"/>
        <w:rPr>
          <w:rFonts w:ascii="Arial" w:eastAsia="Times New Roman" w:hAnsi="Arial" w:cs="Arial"/>
          <w:color w:val="9F2936" w:themeColor="accent2"/>
          <w:sz w:val="18"/>
          <w:szCs w:val="18"/>
          <w:lang w:val="en-AU" w:eastAsia="en-AU"/>
        </w:rPr>
      </w:pPr>
      <w:r w:rsidRPr="002F531A">
        <w:rPr>
          <w:rFonts w:ascii="Arial" w:eastAsia="Times New Roman" w:hAnsi="Arial" w:cs="Arial"/>
          <w:b/>
          <w:color w:val="9F2936" w:themeColor="accent2"/>
          <w:sz w:val="18"/>
          <w:szCs w:val="18"/>
          <w:lang w:val="en-AU" w:eastAsia="en-AU"/>
        </w:rPr>
        <w:t>Inventory Image</w:t>
      </w:r>
      <w:r w:rsidRPr="002F531A">
        <w:rPr>
          <w:rFonts w:ascii="Arial" w:eastAsia="Times New Roman" w:hAnsi="Arial" w:cs="Arial"/>
          <w:color w:val="9F2936" w:themeColor="accent2"/>
          <w:sz w:val="18"/>
          <w:szCs w:val="18"/>
          <w:lang w:val="en-AU" w:eastAsia="en-AU"/>
        </w:rPr>
        <w:t>: (browse option)</w:t>
      </w:r>
    </w:p>
    <w:p w14:paraId="3863CBC8" w14:textId="77777777" w:rsidR="009E7BD8" w:rsidRPr="002F531A" w:rsidRDefault="009E7BD8" w:rsidP="009E7BD8">
      <w:pPr>
        <w:pStyle w:val="Default"/>
        <w:spacing w:line="360" w:lineRule="auto"/>
        <w:ind w:left="2160"/>
        <w:rPr>
          <w:rFonts w:ascii="Arial" w:eastAsia="Times New Roman" w:hAnsi="Arial" w:cs="Arial"/>
          <w:color w:val="auto"/>
          <w:sz w:val="18"/>
          <w:szCs w:val="18"/>
          <w:lang w:val="en-AU" w:eastAsia="en-AU"/>
        </w:rPr>
      </w:pPr>
    </w:p>
    <w:p w14:paraId="678D7924" w14:textId="77777777" w:rsidR="00460568" w:rsidRPr="002F531A" w:rsidRDefault="00460568" w:rsidP="00460568">
      <w:pPr>
        <w:pStyle w:val="Default"/>
        <w:spacing w:line="360" w:lineRule="auto"/>
        <w:ind w:left="144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 xml:space="preserve">  </w:t>
      </w:r>
    </w:p>
    <w:p w14:paraId="396D50D7" w14:textId="77777777" w:rsidR="003054F5" w:rsidRPr="002F531A" w:rsidRDefault="003054F5" w:rsidP="003054F5">
      <w:pPr>
        <w:rPr>
          <w:rFonts w:cs="Arial"/>
        </w:rPr>
      </w:pPr>
    </w:p>
    <w:tbl>
      <w:tblPr>
        <w:tblW w:w="10738" w:type="dxa"/>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4"/>
        <w:gridCol w:w="1814"/>
        <w:gridCol w:w="720"/>
        <w:gridCol w:w="540"/>
        <w:gridCol w:w="540"/>
        <w:gridCol w:w="450"/>
        <w:gridCol w:w="1170"/>
        <w:gridCol w:w="1710"/>
        <w:gridCol w:w="900"/>
        <w:gridCol w:w="1530"/>
      </w:tblGrid>
      <w:tr w:rsidR="00322BEB" w:rsidRPr="002F531A" w14:paraId="2567792F" w14:textId="77777777" w:rsidTr="006E1633">
        <w:trPr>
          <w:gridAfter w:val="9"/>
          <w:wAfter w:w="9374" w:type="dxa"/>
          <w:tblHeader/>
        </w:trPr>
        <w:tc>
          <w:tcPr>
            <w:tcW w:w="1364" w:type="dxa"/>
            <w:shd w:val="clear" w:color="auto" w:fill="E0E0E0"/>
            <w:vAlign w:val="center"/>
          </w:tcPr>
          <w:p w14:paraId="31C31E20" w14:textId="77777777" w:rsidR="00322BEB" w:rsidRPr="002F531A" w:rsidRDefault="00322BEB" w:rsidP="006E1633">
            <w:pPr>
              <w:spacing w:before="120" w:after="120" w:line="240" w:lineRule="auto"/>
              <w:rPr>
                <w:rFonts w:cs="Arial"/>
                <w:b/>
                <w:sz w:val="16"/>
                <w:szCs w:val="16"/>
              </w:rPr>
            </w:pPr>
          </w:p>
        </w:tc>
      </w:tr>
      <w:tr w:rsidR="00322BEB" w:rsidRPr="002F531A" w14:paraId="7DA99EE0" w14:textId="77777777" w:rsidTr="006E1633">
        <w:trPr>
          <w:trHeight w:val="1632"/>
          <w:tblHeader/>
        </w:trPr>
        <w:tc>
          <w:tcPr>
            <w:tcW w:w="1364" w:type="dxa"/>
            <w:shd w:val="clear" w:color="auto" w:fill="E0E0E0"/>
            <w:textDirection w:val="btLr"/>
            <w:vAlign w:val="center"/>
          </w:tcPr>
          <w:p w14:paraId="0DA0C576" w14:textId="77777777" w:rsidR="00322BEB" w:rsidRPr="002F531A" w:rsidRDefault="00322BEB" w:rsidP="006E1633">
            <w:pPr>
              <w:spacing w:before="120" w:after="120" w:line="240" w:lineRule="auto"/>
              <w:ind w:left="113" w:right="113"/>
              <w:rPr>
                <w:rFonts w:cs="Arial"/>
                <w:b/>
                <w:sz w:val="16"/>
                <w:szCs w:val="16"/>
              </w:rPr>
            </w:pPr>
            <w:r w:rsidRPr="002F531A">
              <w:rPr>
                <w:rFonts w:cs="Arial"/>
                <w:b/>
                <w:sz w:val="16"/>
                <w:szCs w:val="16"/>
              </w:rPr>
              <w:t>Field Name</w:t>
            </w:r>
          </w:p>
        </w:tc>
        <w:tc>
          <w:tcPr>
            <w:tcW w:w="1814" w:type="dxa"/>
            <w:shd w:val="clear" w:color="auto" w:fill="E0E0E0"/>
            <w:textDirection w:val="btLr"/>
            <w:vAlign w:val="center"/>
          </w:tcPr>
          <w:p w14:paraId="6BC3FAFC" w14:textId="77777777" w:rsidR="00322BEB" w:rsidRPr="002F531A" w:rsidRDefault="00322BEB" w:rsidP="006E1633">
            <w:pPr>
              <w:spacing w:before="120" w:after="120" w:line="240" w:lineRule="auto"/>
              <w:ind w:left="113" w:right="113"/>
              <w:rPr>
                <w:rFonts w:cs="Arial"/>
                <w:b/>
                <w:sz w:val="16"/>
                <w:szCs w:val="16"/>
              </w:rPr>
            </w:pPr>
            <w:r w:rsidRPr="002F531A">
              <w:rPr>
                <w:rFonts w:cs="Arial"/>
                <w:b/>
                <w:sz w:val="16"/>
                <w:szCs w:val="16"/>
              </w:rPr>
              <w:t>Description</w:t>
            </w:r>
          </w:p>
        </w:tc>
        <w:tc>
          <w:tcPr>
            <w:tcW w:w="720" w:type="dxa"/>
            <w:shd w:val="clear" w:color="auto" w:fill="E0E0E0"/>
            <w:textDirection w:val="btLr"/>
            <w:vAlign w:val="center"/>
          </w:tcPr>
          <w:p w14:paraId="58807B73" w14:textId="77777777" w:rsidR="00322BEB" w:rsidRPr="002F531A" w:rsidRDefault="00322BEB" w:rsidP="006E1633">
            <w:pPr>
              <w:spacing w:before="120" w:after="120" w:line="240" w:lineRule="auto"/>
              <w:ind w:left="113" w:right="113"/>
              <w:rPr>
                <w:rFonts w:cs="Arial"/>
                <w:b/>
                <w:sz w:val="16"/>
                <w:szCs w:val="16"/>
              </w:rPr>
            </w:pPr>
            <w:r w:rsidRPr="002F531A">
              <w:rPr>
                <w:rFonts w:cs="Arial"/>
                <w:b/>
                <w:sz w:val="16"/>
                <w:szCs w:val="16"/>
              </w:rPr>
              <w:t>Type</w:t>
            </w:r>
          </w:p>
        </w:tc>
        <w:tc>
          <w:tcPr>
            <w:tcW w:w="540" w:type="dxa"/>
            <w:shd w:val="clear" w:color="auto" w:fill="E0E0E0"/>
            <w:textDirection w:val="btLr"/>
            <w:vAlign w:val="center"/>
          </w:tcPr>
          <w:p w14:paraId="540CC5D0" w14:textId="77777777" w:rsidR="00322BEB" w:rsidRPr="002F531A" w:rsidRDefault="00322BEB" w:rsidP="006E1633">
            <w:pPr>
              <w:spacing w:before="120" w:after="120" w:line="240" w:lineRule="auto"/>
              <w:ind w:left="113" w:right="113"/>
              <w:rPr>
                <w:rFonts w:cs="Arial"/>
                <w:b/>
                <w:sz w:val="16"/>
                <w:szCs w:val="16"/>
              </w:rPr>
            </w:pPr>
            <w:r w:rsidRPr="002F531A">
              <w:rPr>
                <w:rFonts w:cs="Arial"/>
                <w:b/>
                <w:sz w:val="16"/>
                <w:szCs w:val="16"/>
              </w:rPr>
              <w:t>Mandatory (Y/N)</w:t>
            </w:r>
          </w:p>
        </w:tc>
        <w:tc>
          <w:tcPr>
            <w:tcW w:w="540" w:type="dxa"/>
            <w:shd w:val="clear" w:color="auto" w:fill="E0E0E0"/>
            <w:textDirection w:val="btLr"/>
            <w:vAlign w:val="center"/>
          </w:tcPr>
          <w:p w14:paraId="090DB101" w14:textId="77777777" w:rsidR="00322BEB" w:rsidRPr="002F531A" w:rsidRDefault="00322BEB" w:rsidP="006E1633">
            <w:pPr>
              <w:spacing w:before="120" w:after="120" w:line="240" w:lineRule="auto"/>
              <w:ind w:left="113" w:right="113"/>
              <w:rPr>
                <w:rFonts w:cs="Arial"/>
                <w:b/>
                <w:sz w:val="16"/>
                <w:szCs w:val="16"/>
              </w:rPr>
            </w:pPr>
            <w:r w:rsidRPr="002F531A">
              <w:rPr>
                <w:rFonts w:cs="Arial"/>
                <w:b/>
                <w:sz w:val="16"/>
                <w:szCs w:val="16"/>
              </w:rPr>
              <w:t>Displayed/ Hidden (D/H)</w:t>
            </w:r>
          </w:p>
        </w:tc>
        <w:tc>
          <w:tcPr>
            <w:tcW w:w="450" w:type="dxa"/>
            <w:shd w:val="clear" w:color="auto" w:fill="E0E0E0"/>
            <w:textDirection w:val="btLr"/>
            <w:vAlign w:val="center"/>
          </w:tcPr>
          <w:p w14:paraId="6D4C312D" w14:textId="77777777" w:rsidR="00322BEB" w:rsidRPr="002F531A" w:rsidRDefault="00322BEB" w:rsidP="006E1633">
            <w:pPr>
              <w:spacing w:before="120" w:after="120" w:line="240" w:lineRule="auto"/>
              <w:ind w:left="113" w:right="113"/>
              <w:rPr>
                <w:rFonts w:cs="Arial"/>
                <w:b/>
                <w:sz w:val="16"/>
                <w:szCs w:val="16"/>
              </w:rPr>
            </w:pPr>
            <w:r w:rsidRPr="002F531A">
              <w:rPr>
                <w:rFonts w:cs="Arial"/>
                <w:b/>
                <w:sz w:val="16"/>
                <w:szCs w:val="16"/>
              </w:rPr>
              <w:t>Read Only (Y/N)</w:t>
            </w:r>
          </w:p>
        </w:tc>
        <w:tc>
          <w:tcPr>
            <w:tcW w:w="1170" w:type="dxa"/>
            <w:shd w:val="clear" w:color="auto" w:fill="E0E0E0"/>
            <w:textDirection w:val="btLr"/>
            <w:vAlign w:val="center"/>
          </w:tcPr>
          <w:p w14:paraId="1F0785EF" w14:textId="77777777" w:rsidR="00322BEB" w:rsidRPr="002F531A" w:rsidRDefault="00322BEB" w:rsidP="006E1633">
            <w:pPr>
              <w:spacing w:before="120" w:after="120" w:line="240" w:lineRule="auto"/>
              <w:ind w:left="113" w:right="113"/>
              <w:rPr>
                <w:rFonts w:cs="Arial"/>
                <w:b/>
                <w:sz w:val="16"/>
                <w:szCs w:val="16"/>
              </w:rPr>
            </w:pPr>
            <w:r w:rsidRPr="002F531A">
              <w:rPr>
                <w:rFonts w:cs="Arial"/>
                <w:b/>
                <w:sz w:val="16"/>
                <w:szCs w:val="16"/>
              </w:rPr>
              <w:t>Default Value</w:t>
            </w:r>
          </w:p>
        </w:tc>
        <w:tc>
          <w:tcPr>
            <w:tcW w:w="1710" w:type="dxa"/>
            <w:shd w:val="clear" w:color="auto" w:fill="E0E0E0"/>
            <w:textDirection w:val="btLr"/>
            <w:vAlign w:val="center"/>
          </w:tcPr>
          <w:p w14:paraId="7EA9DB97" w14:textId="77777777" w:rsidR="00322BEB" w:rsidRPr="002F531A" w:rsidRDefault="00322BEB" w:rsidP="006E1633">
            <w:pPr>
              <w:spacing w:before="120" w:after="120" w:line="240" w:lineRule="auto"/>
              <w:ind w:left="113" w:right="113"/>
              <w:rPr>
                <w:rFonts w:cs="Arial"/>
                <w:b/>
                <w:sz w:val="16"/>
                <w:szCs w:val="16"/>
              </w:rPr>
            </w:pPr>
            <w:r w:rsidRPr="002F531A">
              <w:rPr>
                <w:rFonts w:cs="Arial"/>
                <w:b/>
                <w:sz w:val="16"/>
                <w:szCs w:val="16"/>
              </w:rPr>
              <w:t>Calculation/ Validation</w:t>
            </w:r>
          </w:p>
        </w:tc>
        <w:tc>
          <w:tcPr>
            <w:tcW w:w="900" w:type="dxa"/>
            <w:shd w:val="clear" w:color="auto" w:fill="E0E0E0"/>
            <w:textDirection w:val="btLr"/>
            <w:vAlign w:val="center"/>
          </w:tcPr>
          <w:p w14:paraId="555A31C8" w14:textId="77777777" w:rsidR="00322BEB" w:rsidRPr="002F531A" w:rsidRDefault="00322BEB" w:rsidP="006E1633">
            <w:pPr>
              <w:spacing w:before="120" w:after="120" w:line="240" w:lineRule="auto"/>
              <w:ind w:left="113" w:right="113"/>
              <w:rPr>
                <w:rFonts w:cs="Arial"/>
                <w:b/>
                <w:sz w:val="16"/>
                <w:szCs w:val="16"/>
              </w:rPr>
            </w:pPr>
            <w:r w:rsidRPr="002F531A">
              <w:rPr>
                <w:rFonts w:cs="Arial"/>
                <w:b/>
                <w:sz w:val="16"/>
                <w:szCs w:val="16"/>
              </w:rPr>
              <w:t>List o Values</w:t>
            </w:r>
          </w:p>
        </w:tc>
        <w:tc>
          <w:tcPr>
            <w:tcW w:w="1530" w:type="dxa"/>
            <w:shd w:val="clear" w:color="auto" w:fill="E0E0E0"/>
            <w:textDirection w:val="btLr"/>
            <w:vAlign w:val="center"/>
          </w:tcPr>
          <w:p w14:paraId="00349E4D" w14:textId="77777777" w:rsidR="00322BEB" w:rsidRPr="002F531A" w:rsidRDefault="00322BEB" w:rsidP="006E1633">
            <w:pPr>
              <w:spacing w:before="120" w:after="120" w:line="240" w:lineRule="auto"/>
              <w:ind w:left="113" w:right="113"/>
              <w:rPr>
                <w:rFonts w:cs="Arial"/>
                <w:b/>
                <w:sz w:val="16"/>
                <w:szCs w:val="16"/>
              </w:rPr>
            </w:pPr>
            <w:r w:rsidRPr="002F531A">
              <w:rPr>
                <w:rFonts w:cs="Arial"/>
                <w:b/>
                <w:sz w:val="16"/>
                <w:szCs w:val="16"/>
              </w:rPr>
              <w:t>Example</w:t>
            </w:r>
          </w:p>
        </w:tc>
      </w:tr>
      <w:tr w:rsidR="00322BEB" w:rsidRPr="002F531A" w14:paraId="668C7C13" w14:textId="77777777" w:rsidTr="006E1633">
        <w:trPr>
          <w:cantSplit/>
        </w:trPr>
        <w:tc>
          <w:tcPr>
            <w:tcW w:w="1364" w:type="dxa"/>
            <w:shd w:val="clear" w:color="auto" w:fill="auto"/>
            <w:vAlign w:val="center"/>
          </w:tcPr>
          <w:p w14:paraId="6F40EC56" w14:textId="77777777" w:rsidR="00322BEB" w:rsidRPr="002F531A" w:rsidRDefault="00A233D6"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Media Inventory</w:t>
            </w:r>
            <w:r w:rsidR="00322BEB" w:rsidRPr="002F531A">
              <w:rPr>
                <w:rFonts w:ascii="Arial" w:hAnsi="Arial" w:cs="Arial"/>
                <w:b w:val="0"/>
                <w:sz w:val="16"/>
                <w:szCs w:val="16"/>
              </w:rPr>
              <w:t xml:space="preserve"> ID</w:t>
            </w:r>
          </w:p>
        </w:tc>
        <w:tc>
          <w:tcPr>
            <w:tcW w:w="1814" w:type="dxa"/>
            <w:shd w:val="clear" w:color="auto" w:fill="auto"/>
            <w:vAlign w:val="center"/>
          </w:tcPr>
          <w:p w14:paraId="28B79C4D" w14:textId="77777777" w:rsidR="00322BEB" w:rsidRPr="002F531A" w:rsidRDefault="002C3317"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lang w:val="en-AU" w:eastAsia="zh-CN"/>
              </w:rPr>
              <w:t>Auto_increment</w:t>
            </w:r>
            <w:r w:rsidR="00322BEB" w:rsidRPr="002F531A">
              <w:rPr>
                <w:rFonts w:ascii="Arial" w:hAnsi="Arial" w:cs="Arial"/>
                <w:b w:val="0"/>
                <w:sz w:val="16"/>
                <w:szCs w:val="16"/>
                <w:lang w:val="en-AU" w:eastAsia="zh-CN"/>
              </w:rPr>
              <w:t xml:space="preserve"> Primary key</w:t>
            </w:r>
          </w:p>
        </w:tc>
        <w:tc>
          <w:tcPr>
            <w:tcW w:w="720" w:type="dxa"/>
            <w:shd w:val="clear" w:color="auto" w:fill="auto"/>
            <w:vAlign w:val="center"/>
          </w:tcPr>
          <w:p w14:paraId="26F3EF98" w14:textId="77777777" w:rsidR="00322BEB" w:rsidRPr="002F531A" w:rsidRDefault="00C22478"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I</w:t>
            </w:r>
            <w:r w:rsidR="00322BEB" w:rsidRPr="002F531A">
              <w:rPr>
                <w:rFonts w:ascii="Arial" w:hAnsi="Arial" w:cs="Arial"/>
                <w:b w:val="0"/>
                <w:sz w:val="16"/>
                <w:szCs w:val="16"/>
              </w:rPr>
              <w:t>nt</w:t>
            </w:r>
          </w:p>
        </w:tc>
        <w:tc>
          <w:tcPr>
            <w:tcW w:w="540" w:type="dxa"/>
            <w:shd w:val="clear" w:color="auto" w:fill="auto"/>
            <w:vAlign w:val="center"/>
          </w:tcPr>
          <w:p w14:paraId="773B67D7" w14:textId="77777777" w:rsidR="00322BEB" w:rsidRPr="002F531A" w:rsidRDefault="00322BEB"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3D0BAA34" w14:textId="77777777" w:rsidR="00322BEB" w:rsidRPr="002F531A" w:rsidRDefault="00322BEB"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038D538D" w14:textId="77777777" w:rsidR="00322BEB" w:rsidRPr="002F531A" w:rsidRDefault="00322BEB" w:rsidP="006E1633">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5FCB06B6" w14:textId="77777777" w:rsidR="00322BEB" w:rsidRPr="002F531A" w:rsidRDefault="00322BEB" w:rsidP="006E1633">
            <w:pPr>
              <w:spacing w:before="120" w:after="120" w:line="240" w:lineRule="auto"/>
              <w:jc w:val="left"/>
              <w:rPr>
                <w:rFonts w:cs="Arial"/>
                <w:sz w:val="16"/>
                <w:szCs w:val="16"/>
              </w:rPr>
            </w:pPr>
          </w:p>
        </w:tc>
        <w:tc>
          <w:tcPr>
            <w:tcW w:w="1710" w:type="dxa"/>
            <w:shd w:val="clear" w:color="auto" w:fill="auto"/>
            <w:vAlign w:val="center"/>
          </w:tcPr>
          <w:p w14:paraId="0ACD60B1" w14:textId="77777777" w:rsidR="00322BEB" w:rsidRPr="002F531A" w:rsidRDefault="00322BEB" w:rsidP="006E1633">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04032159" w14:textId="77777777" w:rsidR="00322BEB" w:rsidRPr="002F531A" w:rsidRDefault="00322BEB"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07230BE8" w14:textId="77777777" w:rsidR="00322BEB" w:rsidRPr="002F531A" w:rsidRDefault="00322BEB" w:rsidP="006E1633">
            <w:pPr>
              <w:pStyle w:val="Tabletext0"/>
              <w:spacing w:before="120" w:after="120" w:line="240" w:lineRule="auto"/>
              <w:jc w:val="left"/>
              <w:rPr>
                <w:rFonts w:ascii="Arial" w:hAnsi="Arial" w:cs="Arial"/>
                <w:sz w:val="16"/>
                <w:szCs w:val="16"/>
              </w:rPr>
            </w:pPr>
          </w:p>
        </w:tc>
      </w:tr>
      <w:tr w:rsidR="00322BEB" w:rsidRPr="002F531A" w14:paraId="02314DDB" w14:textId="77777777" w:rsidTr="006E1633">
        <w:trPr>
          <w:cantSplit/>
        </w:trPr>
        <w:tc>
          <w:tcPr>
            <w:tcW w:w="1364" w:type="dxa"/>
            <w:shd w:val="clear" w:color="auto" w:fill="auto"/>
            <w:vAlign w:val="center"/>
          </w:tcPr>
          <w:p w14:paraId="3680D8F8" w14:textId="77777777" w:rsidR="00322BEB" w:rsidRPr="002F531A" w:rsidRDefault="00322BEB"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Platform</w:t>
            </w:r>
            <w:r w:rsidR="002D4776" w:rsidRPr="002F531A">
              <w:rPr>
                <w:rFonts w:ascii="Arial" w:hAnsi="Arial" w:cs="Arial"/>
                <w:b w:val="0"/>
                <w:sz w:val="16"/>
                <w:szCs w:val="16"/>
              </w:rPr>
              <w:t xml:space="preserve"> </w:t>
            </w:r>
            <w:r w:rsidRPr="002F531A">
              <w:rPr>
                <w:rFonts w:ascii="Arial" w:hAnsi="Arial" w:cs="Arial"/>
                <w:b w:val="0"/>
                <w:sz w:val="16"/>
                <w:szCs w:val="16"/>
              </w:rPr>
              <w:t>ID</w:t>
            </w:r>
          </w:p>
        </w:tc>
        <w:tc>
          <w:tcPr>
            <w:tcW w:w="1814" w:type="dxa"/>
            <w:shd w:val="clear" w:color="auto" w:fill="auto"/>
            <w:vAlign w:val="center"/>
          </w:tcPr>
          <w:p w14:paraId="0810636F" w14:textId="77777777" w:rsidR="00322BEB" w:rsidRPr="002F531A" w:rsidRDefault="00135599" w:rsidP="006E1633">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Id of Experiential platform mapped with media inventory</w:t>
            </w:r>
          </w:p>
        </w:tc>
        <w:tc>
          <w:tcPr>
            <w:tcW w:w="720" w:type="dxa"/>
            <w:shd w:val="clear" w:color="auto" w:fill="auto"/>
            <w:vAlign w:val="center"/>
          </w:tcPr>
          <w:p w14:paraId="77C35BC8" w14:textId="77777777" w:rsidR="00322BEB" w:rsidRPr="002F531A" w:rsidRDefault="00C22478"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I</w:t>
            </w:r>
            <w:r w:rsidR="00322BEB" w:rsidRPr="002F531A">
              <w:rPr>
                <w:rFonts w:ascii="Arial" w:hAnsi="Arial" w:cs="Arial"/>
                <w:b w:val="0"/>
                <w:sz w:val="16"/>
                <w:szCs w:val="16"/>
              </w:rPr>
              <w:t>nt</w:t>
            </w:r>
          </w:p>
        </w:tc>
        <w:tc>
          <w:tcPr>
            <w:tcW w:w="540" w:type="dxa"/>
            <w:shd w:val="clear" w:color="auto" w:fill="auto"/>
            <w:vAlign w:val="center"/>
          </w:tcPr>
          <w:p w14:paraId="1CA50C48" w14:textId="77777777" w:rsidR="00322BEB" w:rsidRPr="002F531A" w:rsidRDefault="00322BEB"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02D4ED1E" w14:textId="77777777" w:rsidR="00322BEB" w:rsidRPr="002F531A" w:rsidRDefault="00322BEB"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3D994BE6" w14:textId="77777777" w:rsidR="00322BEB" w:rsidRPr="002F531A" w:rsidRDefault="00322BEB" w:rsidP="006E1633">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3D0192A5" w14:textId="77777777" w:rsidR="00322BEB" w:rsidRPr="002F531A" w:rsidRDefault="00322BEB" w:rsidP="006E1633">
            <w:pPr>
              <w:spacing w:before="120" w:after="120" w:line="240" w:lineRule="auto"/>
              <w:jc w:val="left"/>
              <w:rPr>
                <w:rFonts w:cs="Arial"/>
                <w:sz w:val="16"/>
                <w:szCs w:val="16"/>
              </w:rPr>
            </w:pPr>
          </w:p>
        </w:tc>
        <w:tc>
          <w:tcPr>
            <w:tcW w:w="1710" w:type="dxa"/>
            <w:shd w:val="clear" w:color="auto" w:fill="auto"/>
            <w:vAlign w:val="center"/>
          </w:tcPr>
          <w:p w14:paraId="0063977E" w14:textId="77777777" w:rsidR="00322BEB" w:rsidRPr="002F531A" w:rsidRDefault="00322BEB" w:rsidP="006E1633">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07B75E32" w14:textId="77777777" w:rsidR="00322BEB" w:rsidRPr="002F531A" w:rsidRDefault="00322BEB"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20A55818" w14:textId="77777777" w:rsidR="00322BEB" w:rsidRPr="002F531A" w:rsidRDefault="00322BEB" w:rsidP="006E1633">
            <w:pPr>
              <w:pStyle w:val="Tabletext0"/>
              <w:spacing w:before="120" w:after="120" w:line="240" w:lineRule="auto"/>
              <w:jc w:val="left"/>
              <w:rPr>
                <w:rFonts w:ascii="Arial" w:hAnsi="Arial" w:cs="Arial"/>
                <w:sz w:val="16"/>
                <w:szCs w:val="16"/>
              </w:rPr>
            </w:pPr>
          </w:p>
        </w:tc>
      </w:tr>
      <w:tr w:rsidR="002457BA" w:rsidRPr="002F531A" w14:paraId="299DA243" w14:textId="77777777" w:rsidTr="006E1633">
        <w:trPr>
          <w:cantSplit/>
        </w:trPr>
        <w:tc>
          <w:tcPr>
            <w:tcW w:w="1364" w:type="dxa"/>
            <w:shd w:val="clear" w:color="auto" w:fill="auto"/>
            <w:vAlign w:val="center"/>
          </w:tcPr>
          <w:p w14:paraId="3884772E" w14:textId="77777777" w:rsidR="002457BA" w:rsidRPr="002F531A" w:rsidRDefault="00027A55" w:rsidP="006E1633">
            <w:pPr>
              <w:pStyle w:val="Subtitle"/>
              <w:spacing w:after="120" w:line="240" w:lineRule="auto"/>
              <w:jc w:val="left"/>
              <w:rPr>
                <w:rFonts w:ascii="Arial" w:hAnsi="Arial" w:cs="Arial"/>
                <w:b w:val="0"/>
                <w:strike/>
                <w:sz w:val="16"/>
                <w:szCs w:val="16"/>
              </w:rPr>
            </w:pPr>
            <w:r w:rsidRPr="002F531A">
              <w:rPr>
                <w:rFonts w:ascii="Arial" w:hAnsi="Arial" w:cs="Arial"/>
                <w:b w:val="0"/>
                <w:strike/>
                <w:sz w:val="16"/>
                <w:szCs w:val="16"/>
              </w:rPr>
              <w:lastRenderedPageBreak/>
              <w:t>Store ID</w:t>
            </w:r>
          </w:p>
        </w:tc>
        <w:tc>
          <w:tcPr>
            <w:tcW w:w="1814" w:type="dxa"/>
            <w:shd w:val="clear" w:color="auto" w:fill="auto"/>
            <w:vAlign w:val="center"/>
          </w:tcPr>
          <w:p w14:paraId="4CDCECC7" w14:textId="77777777" w:rsidR="002457BA" w:rsidRPr="002F531A" w:rsidRDefault="00B205AE" w:rsidP="00A05300">
            <w:pPr>
              <w:pStyle w:val="Subtitle"/>
              <w:spacing w:after="120" w:line="240" w:lineRule="auto"/>
              <w:jc w:val="left"/>
              <w:rPr>
                <w:rFonts w:ascii="Arial" w:hAnsi="Arial" w:cs="Arial"/>
                <w:b w:val="0"/>
                <w:strike/>
                <w:sz w:val="16"/>
                <w:szCs w:val="16"/>
                <w:lang w:val="en-AU" w:eastAsia="zh-CN"/>
              </w:rPr>
            </w:pPr>
            <w:r w:rsidRPr="002F531A">
              <w:rPr>
                <w:rFonts w:ascii="Arial" w:hAnsi="Arial" w:cs="Arial"/>
                <w:b w:val="0"/>
                <w:strike/>
                <w:sz w:val="16"/>
                <w:szCs w:val="16"/>
                <w:lang w:val="en-AU" w:eastAsia="zh-CN"/>
              </w:rPr>
              <w:t>Id of store if inventory mapped with store, otherwise blank</w:t>
            </w:r>
          </w:p>
        </w:tc>
        <w:tc>
          <w:tcPr>
            <w:tcW w:w="720" w:type="dxa"/>
            <w:shd w:val="clear" w:color="auto" w:fill="auto"/>
            <w:vAlign w:val="center"/>
          </w:tcPr>
          <w:p w14:paraId="527464E9" w14:textId="77777777" w:rsidR="002457BA" w:rsidRPr="002F531A" w:rsidRDefault="00C22478" w:rsidP="00A05300">
            <w:pPr>
              <w:pStyle w:val="Subtitle"/>
              <w:spacing w:after="120" w:line="240" w:lineRule="auto"/>
              <w:jc w:val="left"/>
              <w:rPr>
                <w:rFonts w:ascii="Arial" w:hAnsi="Arial" w:cs="Arial"/>
                <w:b w:val="0"/>
                <w:strike/>
                <w:sz w:val="16"/>
                <w:szCs w:val="16"/>
              </w:rPr>
            </w:pPr>
            <w:r w:rsidRPr="002F531A">
              <w:rPr>
                <w:rFonts w:ascii="Arial" w:hAnsi="Arial" w:cs="Arial"/>
                <w:b w:val="0"/>
                <w:strike/>
                <w:sz w:val="16"/>
                <w:szCs w:val="16"/>
              </w:rPr>
              <w:t>I</w:t>
            </w:r>
            <w:r w:rsidR="002457BA" w:rsidRPr="002F531A">
              <w:rPr>
                <w:rFonts w:ascii="Arial" w:hAnsi="Arial" w:cs="Arial"/>
                <w:b w:val="0"/>
                <w:strike/>
                <w:sz w:val="16"/>
                <w:szCs w:val="16"/>
              </w:rPr>
              <w:t>nt</w:t>
            </w:r>
          </w:p>
        </w:tc>
        <w:tc>
          <w:tcPr>
            <w:tcW w:w="540" w:type="dxa"/>
            <w:shd w:val="clear" w:color="auto" w:fill="auto"/>
            <w:vAlign w:val="center"/>
          </w:tcPr>
          <w:p w14:paraId="56501795" w14:textId="77777777" w:rsidR="002457BA" w:rsidRPr="002F531A" w:rsidRDefault="002457BA" w:rsidP="00A05300">
            <w:pPr>
              <w:pStyle w:val="Subtitle"/>
              <w:spacing w:after="120" w:line="240" w:lineRule="auto"/>
              <w:jc w:val="left"/>
              <w:rPr>
                <w:rFonts w:ascii="Arial" w:hAnsi="Arial" w:cs="Arial"/>
                <w:b w:val="0"/>
                <w:strike/>
                <w:sz w:val="16"/>
                <w:szCs w:val="16"/>
              </w:rPr>
            </w:pPr>
            <w:r w:rsidRPr="002F531A">
              <w:rPr>
                <w:rFonts w:ascii="Arial" w:hAnsi="Arial" w:cs="Arial"/>
                <w:b w:val="0"/>
                <w:strike/>
                <w:sz w:val="16"/>
                <w:szCs w:val="16"/>
              </w:rPr>
              <w:t>Y</w:t>
            </w:r>
          </w:p>
        </w:tc>
        <w:tc>
          <w:tcPr>
            <w:tcW w:w="540" w:type="dxa"/>
            <w:shd w:val="clear" w:color="auto" w:fill="auto"/>
            <w:vAlign w:val="center"/>
          </w:tcPr>
          <w:p w14:paraId="59A5A045" w14:textId="77777777" w:rsidR="002457BA" w:rsidRPr="002F531A" w:rsidRDefault="002457BA" w:rsidP="00A05300">
            <w:pPr>
              <w:pStyle w:val="Subtitle"/>
              <w:spacing w:after="120" w:line="240" w:lineRule="auto"/>
              <w:jc w:val="left"/>
              <w:rPr>
                <w:rFonts w:ascii="Arial" w:hAnsi="Arial" w:cs="Arial"/>
                <w:b w:val="0"/>
                <w:strike/>
                <w:sz w:val="16"/>
                <w:szCs w:val="16"/>
              </w:rPr>
            </w:pPr>
            <w:r w:rsidRPr="002F531A">
              <w:rPr>
                <w:rFonts w:ascii="Arial" w:hAnsi="Arial" w:cs="Arial"/>
                <w:b w:val="0"/>
                <w:strike/>
                <w:sz w:val="16"/>
                <w:szCs w:val="16"/>
              </w:rPr>
              <w:t>H</w:t>
            </w:r>
          </w:p>
        </w:tc>
        <w:tc>
          <w:tcPr>
            <w:tcW w:w="450" w:type="dxa"/>
            <w:shd w:val="clear" w:color="auto" w:fill="auto"/>
            <w:vAlign w:val="center"/>
          </w:tcPr>
          <w:p w14:paraId="42025B8C" w14:textId="77777777" w:rsidR="002457BA" w:rsidRPr="002F531A" w:rsidRDefault="002457BA" w:rsidP="00A05300">
            <w:pPr>
              <w:spacing w:before="120" w:after="120" w:line="240" w:lineRule="auto"/>
              <w:jc w:val="left"/>
              <w:rPr>
                <w:rFonts w:cs="Arial"/>
                <w:strike/>
                <w:sz w:val="16"/>
                <w:szCs w:val="16"/>
              </w:rPr>
            </w:pPr>
            <w:r w:rsidRPr="002F531A">
              <w:rPr>
                <w:rFonts w:cs="Arial"/>
                <w:strike/>
                <w:sz w:val="16"/>
                <w:szCs w:val="16"/>
              </w:rPr>
              <w:t>Y</w:t>
            </w:r>
          </w:p>
        </w:tc>
        <w:tc>
          <w:tcPr>
            <w:tcW w:w="1170" w:type="dxa"/>
            <w:shd w:val="clear" w:color="auto" w:fill="auto"/>
            <w:vAlign w:val="center"/>
          </w:tcPr>
          <w:p w14:paraId="6F7ED396" w14:textId="77777777" w:rsidR="002457BA" w:rsidRPr="002F531A" w:rsidRDefault="002457BA" w:rsidP="00A05300">
            <w:pPr>
              <w:spacing w:before="120" w:after="120" w:line="240" w:lineRule="auto"/>
              <w:jc w:val="left"/>
              <w:rPr>
                <w:rFonts w:cs="Arial"/>
                <w:strike/>
                <w:sz w:val="16"/>
                <w:szCs w:val="16"/>
              </w:rPr>
            </w:pPr>
          </w:p>
        </w:tc>
        <w:tc>
          <w:tcPr>
            <w:tcW w:w="1710" w:type="dxa"/>
            <w:shd w:val="clear" w:color="auto" w:fill="auto"/>
            <w:vAlign w:val="center"/>
          </w:tcPr>
          <w:p w14:paraId="6F881780" w14:textId="77777777" w:rsidR="002457BA" w:rsidRPr="002F531A" w:rsidRDefault="002457BA" w:rsidP="00A05300">
            <w:pPr>
              <w:pStyle w:val="Tabletext0"/>
              <w:spacing w:before="120" w:after="120" w:line="240" w:lineRule="auto"/>
              <w:jc w:val="left"/>
              <w:rPr>
                <w:rFonts w:ascii="Arial" w:hAnsi="Arial" w:cs="Arial"/>
                <w:strike/>
                <w:sz w:val="16"/>
                <w:szCs w:val="16"/>
              </w:rPr>
            </w:pPr>
          </w:p>
        </w:tc>
        <w:tc>
          <w:tcPr>
            <w:tcW w:w="900" w:type="dxa"/>
            <w:shd w:val="clear" w:color="auto" w:fill="auto"/>
            <w:vAlign w:val="center"/>
          </w:tcPr>
          <w:p w14:paraId="52FA8D00" w14:textId="77777777" w:rsidR="002457BA" w:rsidRPr="002F531A" w:rsidRDefault="002457BA" w:rsidP="006E1633">
            <w:pPr>
              <w:pStyle w:val="Tabletext0"/>
              <w:spacing w:before="120" w:after="120" w:line="240" w:lineRule="auto"/>
              <w:jc w:val="left"/>
              <w:rPr>
                <w:rFonts w:ascii="Arial" w:hAnsi="Arial" w:cs="Arial"/>
                <w:strike/>
                <w:sz w:val="16"/>
                <w:szCs w:val="16"/>
              </w:rPr>
            </w:pPr>
          </w:p>
        </w:tc>
        <w:tc>
          <w:tcPr>
            <w:tcW w:w="1530" w:type="dxa"/>
            <w:shd w:val="clear" w:color="auto" w:fill="auto"/>
            <w:vAlign w:val="center"/>
          </w:tcPr>
          <w:p w14:paraId="71000A72" w14:textId="77777777" w:rsidR="002457BA" w:rsidRPr="002F531A" w:rsidRDefault="002457BA" w:rsidP="006E1633">
            <w:pPr>
              <w:pStyle w:val="Tabletext0"/>
              <w:spacing w:before="120" w:after="120" w:line="240" w:lineRule="auto"/>
              <w:jc w:val="left"/>
              <w:rPr>
                <w:rFonts w:ascii="Arial" w:hAnsi="Arial" w:cs="Arial"/>
                <w:strike/>
                <w:sz w:val="16"/>
                <w:szCs w:val="16"/>
              </w:rPr>
            </w:pPr>
          </w:p>
        </w:tc>
      </w:tr>
      <w:tr w:rsidR="002457BA" w:rsidRPr="002F531A" w14:paraId="680521C6" w14:textId="77777777" w:rsidTr="006E1633">
        <w:trPr>
          <w:cantSplit/>
        </w:trPr>
        <w:tc>
          <w:tcPr>
            <w:tcW w:w="1364" w:type="dxa"/>
            <w:shd w:val="clear" w:color="auto" w:fill="auto"/>
            <w:vAlign w:val="center"/>
          </w:tcPr>
          <w:p w14:paraId="1F66BF15" w14:textId="77777777" w:rsidR="002457BA" w:rsidRPr="002F531A" w:rsidRDefault="002457BA"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Media Inventory Master ID</w:t>
            </w:r>
          </w:p>
        </w:tc>
        <w:tc>
          <w:tcPr>
            <w:tcW w:w="1814" w:type="dxa"/>
            <w:shd w:val="clear" w:color="auto" w:fill="auto"/>
            <w:vAlign w:val="center"/>
          </w:tcPr>
          <w:p w14:paraId="43BD3AD5" w14:textId="77777777" w:rsidR="002457BA" w:rsidRPr="002F531A" w:rsidRDefault="002457BA"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Foreign Key</w:t>
            </w:r>
          </w:p>
        </w:tc>
        <w:tc>
          <w:tcPr>
            <w:tcW w:w="720" w:type="dxa"/>
            <w:shd w:val="clear" w:color="auto" w:fill="auto"/>
            <w:vAlign w:val="center"/>
          </w:tcPr>
          <w:p w14:paraId="4D86CBAE" w14:textId="77777777" w:rsidR="002457BA" w:rsidRPr="002F531A" w:rsidRDefault="002457BA"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Text</w:t>
            </w:r>
          </w:p>
        </w:tc>
        <w:tc>
          <w:tcPr>
            <w:tcW w:w="540" w:type="dxa"/>
            <w:shd w:val="clear" w:color="auto" w:fill="auto"/>
            <w:vAlign w:val="center"/>
          </w:tcPr>
          <w:p w14:paraId="4740A4EF" w14:textId="77777777" w:rsidR="002457BA" w:rsidRPr="002F531A" w:rsidRDefault="002457BA"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16042CAF" w14:textId="77777777" w:rsidR="002457BA" w:rsidRPr="002F531A" w:rsidRDefault="002457BA"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D</w:t>
            </w:r>
          </w:p>
        </w:tc>
        <w:tc>
          <w:tcPr>
            <w:tcW w:w="450" w:type="dxa"/>
            <w:shd w:val="clear" w:color="auto" w:fill="auto"/>
            <w:vAlign w:val="center"/>
          </w:tcPr>
          <w:p w14:paraId="3932F078" w14:textId="77777777" w:rsidR="002457BA" w:rsidRPr="002F531A" w:rsidRDefault="002457BA" w:rsidP="006E1633">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723FFC97" w14:textId="77777777" w:rsidR="002457BA" w:rsidRPr="002F531A" w:rsidRDefault="002457BA" w:rsidP="006E1633">
            <w:pPr>
              <w:spacing w:before="120" w:after="120" w:line="240" w:lineRule="auto"/>
              <w:jc w:val="left"/>
              <w:rPr>
                <w:rFonts w:cs="Arial"/>
                <w:sz w:val="16"/>
                <w:szCs w:val="16"/>
              </w:rPr>
            </w:pPr>
          </w:p>
        </w:tc>
        <w:tc>
          <w:tcPr>
            <w:tcW w:w="1710" w:type="dxa"/>
            <w:shd w:val="clear" w:color="auto" w:fill="auto"/>
            <w:vAlign w:val="center"/>
          </w:tcPr>
          <w:p w14:paraId="1BCA1442" w14:textId="77777777" w:rsidR="002457BA" w:rsidRPr="002F531A" w:rsidRDefault="002457B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 xml:space="preserve"> </w:t>
            </w:r>
          </w:p>
        </w:tc>
        <w:tc>
          <w:tcPr>
            <w:tcW w:w="900" w:type="dxa"/>
            <w:shd w:val="clear" w:color="auto" w:fill="auto"/>
            <w:vAlign w:val="center"/>
          </w:tcPr>
          <w:p w14:paraId="3277F4EE" w14:textId="77777777" w:rsidR="002457BA" w:rsidRPr="002F531A" w:rsidRDefault="002457BA"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3EFC16D8" w14:textId="77777777" w:rsidR="002457BA" w:rsidRPr="002F531A" w:rsidRDefault="002457BA" w:rsidP="006E1633">
            <w:pPr>
              <w:pStyle w:val="Tabletext0"/>
              <w:spacing w:before="120" w:after="120" w:line="240" w:lineRule="auto"/>
              <w:jc w:val="left"/>
              <w:rPr>
                <w:rFonts w:ascii="Arial" w:hAnsi="Arial" w:cs="Arial"/>
                <w:sz w:val="16"/>
                <w:szCs w:val="16"/>
              </w:rPr>
            </w:pPr>
          </w:p>
        </w:tc>
      </w:tr>
      <w:tr w:rsidR="002457BA" w:rsidRPr="002F531A" w14:paraId="67DAA24C" w14:textId="77777777" w:rsidTr="006E1633">
        <w:trPr>
          <w:cantSplit/>
        </w:trPr>
        <w:tc>
          <w:tcPr>
            <w:tcW w:w="1364" w:type="dxa"/>
            <w:shd w:val="clear" w:color="auto" w:fill="auto"/>
            <w:vAlign w:val="center"/>
          </w:tcPr>
          <w:p w14:paraId="27EDA9CF" w14:textId="77777777" w:rsidR="002457BA" w:rsidRPr="002F531A" w:rsidRDefault="002457B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Specification</w:t>
            </w:r>
          </w:p>
        </w:tc>
        <w:tc>
          <w:tcPr>
            <w:tcW w:w="1814" w:type="dxa"/>
            <w:shd w:val="clear" w:color="auto" w:fill="auto"/>
            <w:vAlign w:val="center"/>
          </w:tcPr>
          <w:p w14:paraId="63982DDC" w14:textId="77777777" w:rsidR="002457BA" w:rsidRPr="002F531A" w:rsidRDefault="002457BA" w:rsidP="00FA427C">
            <w:pPr>
              <w:pStyle w:val="Tabletext0"/>
              <w:spacing w:before="120" w:after="120" w:line="240" w:lineRule="auto"/>
              <w:jc w:val="left"/>
              <w:rPr>
                <w:rFonts w:ascii="Arial" w:hAnsi="Arial" w:cs="Arial"/>
                <w:sz w:val="16"/>
                <w:szCs w:val="16"/>
              </w:rPr>
            </w:pPr>
            <w:r w:rsidRPr="002F531A">
              <w:rPr>
                <w:rFonts w:ascii="Arial" w:hAnsi="Arial" w:cs="Arial"/>
                <w:sz w:val="16"/>
                <w:szCs w:val="16"/>
              </w:rPr>
              <w:t>Specification of inventory</w:t>
            </w:r>
          </w:p>
        </w:tc>
        <w:tc>
          <w:tcPr>
            <w:tcW w:w="720" w:type="dxa"/>
            <w:shd w:val="clear" w:color="auto" w:fill="auto"/>
            <w:vAlign w:val="center"/>
          </w:tcPr>
          <w:p w14:paraId="60242B95" w14:textId="77777777" w:rsidR="002457BA" w:rsidRPr="002F531A" w:rsidRDefault="002457B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66A8EB16" w14:textId="77777777" w:rsidR="002457BA" w:rsidRPr="002F531A" w:rsidRDefault="002457B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Y</w:t>
            </w:r>
          </w:p>
        </w:tc>
        <w:tc>
          <w:tcPr>
            <w:tcW w:w="540" w:type="dxa"/>
            <w:shd w:val="clear" w:color="auto" w:fill="auto"/>
            <w:vAlign w:val="center"/>
          </w:tcPr>
          <w:p w14:paraId="794FA3C6" w14:textId="77777777" w:rsidR="002457BA" w:rsidRPr="002F531A" w:rsidRDefault="002457B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7F4ADBA3" w14:textId="77777777" w:rsidR="002457BA" w:rsidRPr="002F531A" w:rsidRDefault="002457B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1170" w:type="dxa"/>
            <w:shd w:val="clear" w:color="auto" w:fill="auto"/>
            <w:vAlign w:val="center"/>
          </w:tcPr>
          <w:p w14:paraId="75D8EE07" w14:textId="77777777" w:rsidR="002457BA" w:rsidRPr="002F531A" w:rsidRDefault="002457BA" w:rsidP="006E1633">
            <w:pPr>
              <w:pStyle w:val="Tabletext0"/>
              <w:spacing w:before="120" w:after="120" w:line="240" w:lineRule="auto"/>
              <w:jc w:val="left"/>
              <w:rPr>
                <w:rFonts w:ascii="Arial" w:hAnsi="Arial" w:cs="Arial"/>
                <w:sz w:val="16"/>
                <w:szCs w:val="16"/>
              </w:rPr>
            </w:pPr>
          </w:p>
        </w:tc>
        <w:tc>
          <w:tcPr>
            <w:tcW w:w="1710" w:type="dxa"/>
            <w:shd w:val="clear" w:color="auto" w:fill="auto"/>
            <w:vAlign w:val="center"/>
          </w:tcPr>
          <w:p w14:paraId="1E307F73" w14:textId="77777777" w:rsidR="002457BA" w:rsidRPr="002F531A" w:rsidRDefault="002457BA" w:rsidP="006E1633">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459630D3" w14:textId="77777777" w:rsidR="002457BA" w:rsidRPr="002F531A" w:rsidRDefault="002457BA"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2DDBE486" w14:textId="77777777" w:rsidR="002457BA" w:rsidRPr="002F531A" w:rsidRDefault="002457B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5ftx5ft</w:t>
            </w:r>
          </w:p>
        </w:tc>
      </w:tr>
      <w:tr w:rsidR="002457BA" w:rsidRPr="002F531A" w14:paraId="54B06926" w14:textId="77777777" w:rsidTr="006E1633">
        <w:trPr>
          <w:cantSplit/>
        </w:trPr>
        <w:tc>
          <w:tcPr>
            <w:tcW w:w="1364" w:type="dxa"/>
            <w:shd w:val="clear" w:color="auto" w:fill="auto"/>
            <w:vAlign w:val="center"/>
          </w:tcPr>
          <w:p w14:paraId="49913199" w14:textId="77777777" w:rsidR="002457BA" w:rsidRPr="002F531A" w:rsidRDefault="002457BA" w:rsidP="00056A62">
            <w:pPr>
              <w:pStyle w:val="Tabletext0"/>
              <w:spacing w:before="120" w:after="120" w:line="240" w:lineRule="auto"/>
              <w:jc w:val="left"/>
              <w:rPr>
                <w:rFonts w:ascii="Arial" w:hAnsi="Arial" w:cs="Arial"/>
                <w:sz w:val="16"/>
                <w:szCs w:val="16"/>
              </w:rPr>
            </w:pPr>
            <w:r w:rsidRPr="002F531A">
              <w:rPr>
                <w:rFonts w:ascii="Arial" w:hAnsi="Arial" w:cs="Arial"/>
                <w:sz w:val="16"/>
                <w:szCs w:val="16"/>
              </w:rPr>
              <w:t>Display -Quantity</w:t>
            </w:r>
          </w:p>
        </w:tc>
        <w:tc>
          <w:tcPr>
            <w:tcW w:w="1814" w:type="dxa"/>
            <w:shd w:val="clear" w:color="auto" w:fill="auto"/>
            <w:vAlign w:val="center"/>
          </w:tcPr>
          <w:p w14:paraId="62289B50" w14:textId="77777777" w:rsidR="002457BA" w:rsidRPr="002F531A" w:rsidRDefault="002457B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Display/ quantity of inventory</w:t>
            </w:r>
          </w:p>
        </w:tc>
        <w:tc>
          <w:tcPr>
            <w:tcW w:w="720" w:type="dxa"/>
            <w:shd w:val="clear" w:color="auto" w:fill="auto"/>
            <w:vAlign w:val="center"/>
          </w:tcPr>
          <w:p w14:paraId="4ADB3902" w14:textId="77777777" w:rsidR="002457BA" w:rsidRPr="002F531A" w:rsidRDefault="00C22478"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I</w:t>
            </w:r>
            <w:r w:rsidR="002457BA" w:rsidRPr="002F531A">
              <w:rPr>
                <w:rFonts w:ascii="Arial" w:hAnsi="Arial" w:cs="Arial"/>
                <w:sz w:val="16"/>
                <w:szCs w:val="16"/>
              </w:rPr>
              <w:t>nt</w:t>
            </w:r>
          </w:p>
        </w:tc>
        <w:tc>
          <w:tcPr>
            <w:tcW w:w="540" w:type="dxa"/>
            <w:shd w:val="clear" w:color="auto" w:fill="auto"/>
            <w:vAlign w:val="center"/>
          </w:tcPr>
          <w:p w14:paraId="5726DF9C" w14:textId="77777777" w:rsidR="002457BA" w:rsidRPr="002F531A" w:rsidRDefault="002457B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Y</w:t>
            </w:r>
          </w:p>
        </w:tc>
        <w:tc>
          <w:tcPr>
            <w:tcW w:w="540" w:type="dxa"/>
            <w:shd w:val="clear" w:color="auto" w:fill="auto"/>
            <w:vAlign w:val="center"/>
          </w:tcPr>
          <w:p w14:paraId="095D545E" w14:textId="77777777" w:rsidR="002457BA" w:rsidRPr="002F531A" w:rsidRDefault="002457B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5C7A54D1" w14:textId="77777777" w:rsidR="002457BA" w:rsidRPr="002F531A" w:rsidRDefault="002457B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1170" w:type="dxa"/>
            <w:shd w:val="clear" w:color="auto" w:fill="auto"/>
            <w:vAlign w:val="center"/>
          </w:tcPr>
          <w:p w14:paraId="5C14B861" w14:textId="77777777" w:rsidR="002457BA" w:rsidRPr="002F531A" w:rsidRDefault="002457BA" w:rsidP="006E1633">
            <w:pPr>
              <w:pStyle w:val="Tabletext0"/>
              <w:spacing w:before="120" w:after="120" w:line="240" w:lineRule="auto"/>
              <w:jc w:val="left"/>
              <w:rPr>
                <w:rFonts w:ascii="Arial" w:hAnsi="Arial" w:cs="Arial"/>
                <w:sz w:val="16"/>
                <w:szCs w:val="16"/>
              </w:rPr>
            </w:pPr>
          </w:p>
        </w:tc>
        <w:tc>
          <w:tcPr>
            <w:tcW w:w="1710" w:type="dxa"/>
            <w:shd w:val="clear" w:color="auto" w:fill="auto"/>
            <w:vAlign w:val="center"/>
          </w:tcPr>
          <w:p w14:paraId="21F25501" w14:textId="77777777" w:rsidR="002457BA" w:rsidRPr="002F531A" w:rsidRDefault="002457BA" w:rsidP="006E1633">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68B3D330" w14:textId="77777777" w:rsidR="002457BA" w:rsidRPr="002F531A" w:rsidRDefault="002457BA"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55B9D1BF" w14:textId="77777777" w:rsidR="002457BA" w:rsidRPr="002F531A" w:rsidRDefault="002457B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5</w:t>
            </w:r>
          </w:p>
        </w:tc>
      </w:tr>
      <w:tr w:rsidR="002D233B" w:rsidRPr="002F531A" w14:paraId="7CB6D341" w14:textId="77777777" w:rsidTr="006E1633">
        <w:trPr>
          <w:cantSplit/>
        </w:trPr>
        <w:tc>
          <w:tcPr>
            <w:tcW w:w="1364" w:type="dxa"/>
            <w:shd w:val="clear" w:color="auto" w:fill="auto"/>
            <w:vAlign w:val="center"/>
          </w:tcPr>
          <w:p w14:paraId="0EBEABB4" w14:textId="77777777" w:rsidR="002D233B" w:rsidRPr="002F531A" w:rsidRDefault="002D233B" w:rsidP="00056A62">
            <w:pPr>
              <w:pStyle w:val="Tabletext0"/>
              <w:spacing w:before="120" w:after="120" w:line="240" w:lineRule="auto"/>
              <w:jc w:val="left"/>
              <w:rPr>
                <w:rFonts w:ascii="Arial" w:hAnsi="Arial" w:cs="Arial"/>
                <w:i/>
                <w:sz w:val="16"/>
                <w:szCs w:val="16"/>
              </w:rPr>
            </w:pPr>
            <w:r w:rsidRPr="002F531A">
              <w:rPr>
                <w:rFonts w:ascii="Arial" w:hAnsi="Arial" w:cs="Arial"/>
                <w:i/>
                <w:sz w:val="16"/>
                <w:szCs w:val="16"/>
              </w:rPr>
              <w:t>Quantity fixed or flexible</w:t>
            </w:r>
          </w:p>
        </w:tc>
        <w:tc>
          <w:tcPr>
            <w:tcW w:w="1814" w:type="dxa"/>
            <w:shd w:val="clear" w:color="auto" w:fill="auto"/>
            <w:vAlign w:val="center"/>
          </w:tcPr>
          <w:p w14:paraId="43CDC426" w14:textId="77777777" w:rsidR="002D233B" w:rsidRPr="002F531A" w:rsidRDefault="002D233B" w:rsidP="009663DF">
            <w:pPr>
              <w:pStyle w:val="Tabletext0"/>
              <w:spacing w:before="120" w:after="120" w:line="240" w:lineRule="auto"/>
              <w:jc w:val="left"/>
              <w:rPr>
                <w:rFonts w:ascii="Arial" w:hAnsi="Arial" w:cs="Arial"/>
                <w:i/>
                <w:sz w:val="16"/>
                <w:szCs w:val="16"/>
              </w:rPr>
            </w:pPr>
            <w:r w:rsidRPr="002F531A">
              <w:rPr>
                <w:rFonts w:ascii="Arial" w:hAnsi="Arial" w:cs="Arial"/>
                <w:i/>
                <w:sz w:val="16"/>
                <w:szCs w:val="16"/>
              </w:rPr>
              <w:t xml:space="preserve">To check quantity is fixed or flexible, if quantity is fixed, then one cannot change at the time of </w:t>
            </w:r>
            <w:r w:rsidR="009663DF" w:rsidRPr="002F531A">
              <w:rPr>
                <w:rFonts w:ascii="Arial" w:hAnsi="Arial" w:cs="Arial"/>
                <w:i/>
                <w:sz w:val="16"/>
                <w:szCs w:val="16"/>
              </w:rPr>
              <w:t>searching</w:t>
            </w:r>
            <w:r w:rsidRPr="002F531A">
              <w:rPr>
                <w:rFonts w:ascii="Arial" w:hAnsi="Arial" w:cs="Arial"/>
                <w:i/>
                <w:sz w:val="16"/>
                <w:szCs w:val="16"/>
              </w:rPr>
              <w:t xml:space="preserve">, if flexible then user can </w:t>
            </w:r>
            <w:r w:rsidR="00A04BB2" w:rsidRPr="002F531A">
              <w:rPr>
                <w:rFonts w:ascii="Arial" w:hAnsi="Arial" w:cs="Arial"/>
                <w:i/>
                <w:sz w:val="16"/>
                <w:szCs w:val="16"/>
              </w:rPr>
              <w:t>change quantity at the time of searching</w:t>
            </w:r>
            <w:r w:rsidR="002429A7" w:rsidRPr="002F531A">
              <w:rPr>
                <w:rFonts w:ascii="Arial" w:hAnsi="Arial" w:cs="Arial"/>
                <w:i/>
                <w:sz w:val="16"/>
                <w:szCs w:val="16"/>
              </w:rPr>
              <w:t>.</w:t>
            </w:r>
          </w:p>
        </w:tc>
        <w:tc>
          <w:tcPr>
            <w:tcW w:w="720" w:type="dxa"/>
            <w:shd w:val="clear" w:color="auto" w:fill="auto"/>
            <w:vAlign w:val="center"/>
          </w:tcPr>
          <w:p w14:paraId="47EAC2A4" w14:textId="77777777" w:rsidR="002D233B" w:rsidRPr="002F531A" w:rsidRDefault="002429A7" w:rsidP="006E1633">
            <w:pPr>
              <w:pStyle w:val="Tabletext0"/>
              <w:spacing w:before="120" w:after="120" w:line="240" w:lineRule="auto"/>
              <w:jc w:val="left"/>
              <w:rPr>
                <w:rFonts w:ascii="Arial" w:hAnsi="Arial" w:cs="Arial"/>
                <w:i/>
                <w:sz w:val="16"/>
                <w:szCs w:val="16"/>
              </w:rPr>
            </w:pPr>
            <w:r w:rsidRPr="002F531A">
              <w:rPr>
                <w:rFonts w:ascii="Arial" w:hAnsi="Arial" w:cs="Arial"/>
                <w:i/>
                <w:sz w:val="16"/>
                <w:szCs w:val="16"/>
              </w:rPr>
              <w:t>string</w:t>
            </w:r>
          </w:p>
        </w:tc>
        <w:tc>
          <w:tcPr>
            <w:tcW w:w="540" w:type="dxa"/>
            <w:shd w:val="clear" w:color="auto" w:fill="auto"/>
            <w:vAlign w:val="center"/>
          </w:tcPr>
          <w:p w14:paraId="1439E971" w14:textId="77777777" w:rsidR="002D233B" w:rsidRPr="002F531A" w:rsidRDefault="002D233B" w:rsidP="006E1633">
            <w:pPr>
              <w:pStyle w:val="Tabletext0"/>
              <w:spacing w:before="120" w:after="120" w:line="240" w:lineRule="auto"/>
              <w:jc w:val="left"/>
              <w:rPr>
                <w:rFonts w:ascii="Arial" w:hAnsi="Arial" w:cs="Arial"/>
                <w:i/>
                <w:sz w:val="16"/>
                <w:szCs w:val="16"/>
              </w:rPr>
            </w:pPr>
            <w:r w:rsidRPr="002F531A">
              <w:rPr>
                <w:rFonts w:ascii="Arial" w:hAnsi="Arial" w:cs="Arial"/>
                <w:i/>
                <w:sz w:val="16"/>
                <w:szCs w:val="16"/>
              </w:rPr>
              <w:t>y</w:t>
            </w:r>
          </w:p>
        </w:tc>
        <w:tc>
          <w:tcPr>
            <w:tcW w:w="540" w:type="dxa"/>
            <w:shd w:val="clear" w:color="auto" w:fill="auto"/>
            <w:vAlign w:val="center"/>
          </w:tcPr>
          <w:p w14:paraId="0CBD620E" w14:textId="77777777" w:rsidR="002D233B" w:rsidRPr="002F531A" w:rsidRDefault="002D233B" w:rsidP="006E1633">
            <w:pPr>
              <w:pStyle w:val="Tabletext0"/>
              <w:spacing w:before="120" w:after="120" w:line="240" w:lineRule="auto"/>
              <w:jc w:val="left"/>
              <w:rPr>
                <w:rFonts w:ascii="Arial" w:hAnsi="Arial" w:cs="Arial"/>
                <w:i/>
                <w:sz w:val="16"/>
                <w:szCs w:val="16"/>
              </w:rPr>
            </w:pPr>
            <w:r w:rsidRPr="002F531A">
              <w:rPr>
                <w:rFonts w:ascii="Arial" w:hAnsi="Arial" w:cs="Arial"/>
                <w:i/>
                <w:sz w:val="16"/>
                <w:szCs w:val="16"/>
              </w:rPr>
              <w:br/>
              <w:t>D</w:t>
            </w:r>
          </w:p>
        </w:tc>
        <w:tc>
          <w:tcPr>
            <w:tcW w:w="450" w:type="dxa"/>
            <w:shd w:val="clear" w:color="auto" w:fill="auto"/>
            <w:vAlign w:val="center"/>
          </w:tcPr>
          <w:p w14:paraId="586769EF" w14:textId="77777777" w:rsidR="002D233B" w:rsidRPr="002F531A" w:rsidRDefault="002D233B" w:rsidP="006E1633">
            <w:pPr>
              <w:pStyle w:val="Tabletext0"/>
              <w:spacing w:before="120" w:after="120" w:line="240" w:lineRule="auto"/>
              <w:jc w:val="left"/>
              <w:rPr>
                <w:rFonts w:ascii="Arial" w:hAnsi="Arial" w:cs="Arial"/>
                <w:i/>
                <w:sz w:val="16"/>
                <w:szCs w:val="16"/>
              </w:rPr>
            </w:pPr>
            <w:r w:rsidRPr="002F531A">
              <w:rPr>
                <w:rFonts w:ascii="Arial" w:hAnsi="Arial" w:cs="Arial"/>
                <w:i/>
                <w:sz w:val="16"/>
                <w:szCs w:val="16"/>
              </w:rPr>
              <w:t>N</w:t>
            </w:r>
          </w:p>
        </w:tc>
        <w:tc>
          <w:tcPr>
            <w:tcW w:w="1170" w:type="dxa"/>
            <w:shd w:val="clear" w:color="auto" w:fill="auto"/>
            <w:vAlign w:val="center"/>
          </w:tcPr>
          <w:p w14:paraId="1257CE2B" w14:textId="77777777" w:rsidR="002D233B" w:rsidRPr="002F531A" w:rsidRDefault="002D233B" w:rsidP="006E1633">
            <w:pPr>
              <w:pStyle w:val="Tabletext0"/>
              <w:spacing w:before="120" w:after="120" w:line="240" w:lineRule="auto"/>
              <w:jc w:val="left"/>
              <w:rPr>
                <w:rFonts w:ascii="Arial" w:hAnsi="Arial" w:cs="Arial"/>
                <w:i/>
                <w:sz w:val="16"/>
                <w:szCs w:val="16"/>
              </w:rPr>
            </w:pPr>
          </w:p>
        </w:tc>
        <w:tc>
          <w:tcPr>
            <w:tcW w:w="1710" w:type="dxa"/>
            <w:shd w:val="clear" w:color="auto" w:fill="auto"/>
            <w:vAlign w:val="center"/>
          </w:tcPr>
          <w:p w14:paraId="4D8D0104" w14:textId="77777777" w:rsidR="002D233B" w:rsidRPr="002F531A" w:rsidRDefault="002D233B" w:rsidP="006E1633">
            <w:pPr>
              <w:pStyle w:val="Tabletext0"/>
              <w:spacing w:before="120" w:after="120" w:line="240" w:lineRule="auto"/>
              <w:jc w:val="left"/>
              <w:rPr>
                <w:rFonts w:ascii="Arial" w:hAnsi="Arial" w:cs="Arial"/>
                <w:i/>
                <w:sz w:val="16"/>
                <w:szCs w:val="16"/>
              </w:rPr>
            </w:pPr>
          </w:p>
        </w:tc>
        <w:tc>
          <w:tcPr>
            <w:tcW w:w="900" w:type="dxa"/>
            <w:shd w:val="clear" w:color="auto" w:fill="auto"/>
            <w:vAlign w:val="center"/>
          </w:tcPr>
          <w:p w14:paraId="356CD58A" w14:textId="77777777" w:rsidR="002D233B" w:rsidRPr="002F531A" w:rsidRDefault="002D233B" w:rsidP="006E1633">
            <w:pPr>
              <w:pStyle w:val="Tabletext0"/>
              <w:spacing w:before="120" w:after="120" w:line="240" w:lineRule="auto"/>
              <w:jc w:val="left"/>
              <w:rPr>
                <w:rFonts w:ascii="Arial" w:hAnsi="Arial" w:cs="Arial"/>
                <w:i/>
                <w:sz w:val="16"/>
                <w:szCs w:val="16"/>
              </w:rPr>
            </w:pPr>
            <w:r w:rsidRPr="002F531A">
              <w:rPr>
                <w:rFonts w:ascii="Arial" w:hAnsi="Arial" w:cs="Arial"/>
                <w:i/>
                <w:sz w:val="16"/>
                <w:szCs w:val="16"/>
              </w:rPr>
              <w:t>Fixed / Flexible</w:t>
            </w:r>
          </w:p>
          <w:p w14:paraId="2B48D5DE" w14:textId="77777777" w:rsidR="002429A7" w:rsidRPr="002F531A" w:rsidRDefault="002429A7" w:rsidP="006E1633">
            <w:pPr>
              <w:pStyle w:val="Tabletext0"/>
              <w:spacing w:before="120" w:after="120" w:line="240" w:lineRule="auto"/>
              <w:jc w:val="left"/>
              <w:rPr>
                <w:rFonts w:ascii="Arial" w:hAnsi="Arial" w:cs="Arial"/>
                <w:i/>
                <w:sz w:val="16"/>
                <w:szCs w:val="16"/>
              </w:rPr>
            </w:pPr>
          </w:p>
        </w:tc>
        <w:tc>
          <w:tcPr>
            <w:tcW w:w="1530" w:type="dxa"/>
            <w:shd w:val="clear" w:color="auto" w:fill="auto"/>
            <w:vAlign w:val="center"/>
          </w:tcPr>
          <w:p w14:paraId="24416B1C" w14:textId="77777777" w:rsidR="002D233B" w:rsidRPr="002F531A" w:rsidRDefault="002D233B" w:rsidP="006E1633">
            <w:pPr>
              <w:pStyle w:val="Tabletext0"/>
              <w:spacing w:before="120" w:after="120" w:line="240" w:lineRule="auto"/>
              <w:jc w:val="left"/>
              <w:rPr>
                <w:rFonts w:ascii="Arial" w:hAnsi="Arial" w:cs="Arial"/>
                <w:i/>
                <w:sz w:val="16"/>
                <w:szCs w:val="16"/>
              </w:rPr>
            </w:pPr>
          </w:p>
        </w:tc>
      </w:tr>
      <w:tr w:rsidR="002457BA" w:rsidRPr="002F531A" w14:paraId="223FDFFF" w14:textId="77777777" w:rsidTr="006E1633">
        <w:trPr>
          <w:cantSplit/>
        </w:trPr>
        <w:tc>
          <w:tcPr>
            <w:tcW w:w="1364" w:type="dxa"/>
            <w:shd w:val="clear" w:color="auto" w:fill="auto"/>
            <w:vAlign w:val="center"/>
          </w:tcPr>
          <w:p w14:paraId="0CD36CC3" w14:textId="77777777" w:rsidR="002457BA" w:rsidRPr="002F531A" w:rsidRDefault="002457BA" w:rsidP="004E5487">
            <w:pPr>
              <w:pStyle w:val="Tabletext0"/>
              <w:spacing w:before="120" w:after="120" w:line="240" w:lineRule="auto"/>
              <w:jc w:val="left"/>
              <w:rPr>
                <w:rFonts w:ascii="Arial" w:hAnsi="Arial" w:cs="Arial"/>
                <w:sz w:val="16"/>
                <w:szCs w:val="16"/>
              </w:rPr>
            </w:pPr>
            <w:r w:rsidRPr="002F531A">
              <w:rPr>
                <w:rFonts w:ascii="Arial" w:hAnsi="Arial" w:cs="Arial"/>
                <w:sz w:val="16"/>
                <w:szCs w:val="16"/>
              </w:rPr>
              <w:t xml:space="preserve">Cost </w:t>
            </w:r>
          </w:p>
        </w:tc>
        <w:tc>
          <w:tcPr>
            <w:tcW w:w="1814" w:type="dxa"/>
            <w:shd w:val="clear" w:color="auto" w:fill="auto"/>
            <w:vAlign w:val="center"/>
          </w:tcPr>
          <w:p w14:paraId="260029F7" w14:textId="77777777" w:rsidR="002457BA" w:rsidRPr="002F531A" w:rsidRDefault="002457B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Cost on inventory per month</w:t>
            </w:r>
          </w:p>
        </w:tc>
        <w:tc>
          <w:tcPr>
            <w:tcW w:w="720" w:type="dxa"/>
            <w:shd w:val="clear" w:color="auto" w:fill="auto"/>
            <w:vAlign w:val="center"/>
          </w:tcPr>
          <w:p w14:paraId="6F56BA40" w14:textId="77777777" w:rsidR="002457BA" w:rsidRPr="002F531A" w:rsidRDefault="002457B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Money</w:t>
            </w:r>
          </w:p>
        </w:tc>
        <w:tc>
          <w:tcPr>
            <w:tcW w:w="540" w:type="dxa"/>
            <w:shd w:val="clear" w:color="auto" w:fill="auto"/>
            <w:vAlign w:val="center"/>
          </w:tcPr>
          <w:p w14:paraId="6D341B10" w14:textId="77777777" w:rsidR="002457BA" w:rsidRPr="002F531A" w:rsidRDefault="002457B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Y</w:t>
            </w:r>
          </w:p>
        </w:tc>
        <w:tc>
          <w:tcPr>
            <w:tcW w:w="540" w:type="dxa"/>
            <w:shd w:val="clear" w:color="auto" w:fill="auto"/>
            <w:vAlign w:val="center"/>
          </w:tcPr>
          <w:p w14:paraId="02FF31B9" w14:textId="77777777" w:rsidR="002457BA" w:rsidRPr="002F531A" w:rsidRDefault="002457B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132331E5" w14:textId="77777777" w:rsidR="002457BA" w:rsidRPr="002F531A" w:rsidRDefault="002457B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1170" w:type="dxa"/>
            <w:shd w:val="clear" w:color="auto" w:fill="auto"/>
            <w:vAlign w:val="center"/>
          </w:tcPr>
          <w:p w14:paraId="483DCDB3" w14:textId="77777777" w:rsidR="002457BA" w:rsidRPr="002F531A" w:rsidRDefault="002457BA" w:rsidP="006E1633">
            <w:pPr>
              <w:pStyle w:val="Tabletext0"/>
              <w:spacing w:before="120" w:after="120" w:line="240" w:lineRule="auto"/>
              <w:jc w:val="left"/>
              <w:rPr>
                <w:rFonts w:ascii="Arial" w:hAnsi="Arial" w:cs="Arial"/>
                <w:sz w:val="16"/>
                <w:szCs w:val="16"/>
              </w:rPr>
            </w:pPr>
          </w:p>
        </w:tc>
        <w:tc>
          <w:tcPr>
            <w:tcW w:w="1710" w:type="dxa"/>
            <w:shd w:val="clear" w:color="auto" w:fill="auto"/>
            <w:vAlign w:val="center"/>
          </w:tcPr>
          <w:p w14:paraId="06091CA7" w14:textId="77777777" w:rsidR="002457BA" w:rsidRPr="002F531A" w:rsidRDefault="002457BA" w:rsidP="006E1633">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269CF73B" w14:textId="77777777" w:rsidR="002457BA" w:rsidRPr="002F531A" w:rsidRDefault="002457BA"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6EC54DA0" w14:textId="77777777" w:rsidR="002457BA" w:rsidRPr="002F531A" w:rsidRDefault="002457B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15000</w:t>
            </w:r>
          </w:p>
        </w:tc>
      </w:tr>
      <w:tr w:rsidR="00902007" w:rsidRPr="002F531A" w14:paraId="6AC6B750" w14:textId="77777777" w:rsidTr="006E1633">
        <w:trPr>
          <w:cantSplit/>
        </w:trPr>
        <w:tc>
          <w:tcPr>
            <w:tcW w:w="1364" w:type="dxa"/>
            <w:shd w:val="clear" w:color="auto" w:fill="auto"/>
            <w:vAlign w:val="center"/>
          </w:tcPr>
          <w:p w14:paraId="078110A2" w14:textId="77777777" w:rsidR="00902007" w:rsidRPr="002F531A" w:rsidRDefault="00902007" w:rsidP="00827EB5">
            <w:pPr>
              <w:pStyle w:val="Tabletext0"/>
              <w:spacing w:before="120" w:after="120" w:line="240" w:lineRule="auto"/>
              <w:jc w:val="left"/>
              <w:rPr>
                <w:rFonts w:ascii="Arial" w:hAnsi="Arial" w:cs="Arial"/>
                <w:i/>
                <w:sz w:val="16"/>
                <w:szCs w:val="16"/>
              </w:rPr>
            </w:pPr>
            <w:r w:rsidRPr="002F531A">
              <w:rPr>
                <w:rFonts w:ascii="Arial" w:hAnsi="Arial" w:cs="Arial"/>
                <w:i/>
                <w:sz w:val="16"/>
                <w:szCs w:val="16"/>
              </w:rPr>
              <w:t>Cost per Month or per item</w:t>
            </w:r>
          </w:p>
        </w:tc>
        <w:tc>
          <w:tcPr>
            <w:tcW w:w="1814" w:type="dxa"/>
            <w:shd w:val="clear" w:color="auto" w:fill="auto"/>
            <w:vAlign w:val="center"/>
          </w:tcPr>
          <w:p w14:paraId="7D67C5E7" w14:textId="77777777" w:rsidR="00902007" w:rsidRPr="002F531A" w:rsidRDefault="00902007" w:rsidP="006E1633">
            <w:pPr>
              <w:pStyle w:val="Tabletext0"/>
              <w:spacing w:before="120" w:after="120" w:line="240" w:lineRule="auto"/>
              <w:jc w:val="left"/>
              <w:rPr>
                <w:rFonts w:ascii="Arial" w:hAnsi="Arial" w:cs="Arial"/>
                <w:i/>
                <w:sz w:val="16"/>
                <w:szCs w:val="16"/>
              </w:rPr>
            </w:pPr>
            <w:r w:rsidRPr="002F531A">
              <w:rPr>
                <w:rFonts w:ascii="Arial" w:hAnsi="Arial" w:cs="Arial"/>
                <w:i/>
                <w:sz w:val="16"/>
                <w:szCs w:val="16"/>
              </w:rPr>
              <w:t>Define the cost per month or per item</w:t>
            </w:r>
          </w:p>
        </w:tc>
        <w:tc>
          <w:tcPr>
            <w:tcW w:w="720" w:type="dxa"/>
            <w:shd w:val="clear" w:color="auto" w:fill="auto"/>
            <w:vAlign w:val="center"/>
          </w:tcPr>
          <w:p w14:paraId="112031D2" w14:textId="77777777" w:rsidR="00902007" w:rsidRPr="002F531A" w:rsidRDefault="00902007" w:rsidP="006E1633">
            <w:pPr>
              <w:pStyle w:val="Tabletext0"/>
              <w:spacing w:before="120" w:after="120" w:line="240" w:lineRule="auto"/>
              <w:jc w:val="left"/>
              <w:rPr>
                <w:rFonts w:ascii="Arial" w:hAnsi="Arial" w:cs="Arial"/>
                <w:i/>
                <w:sz w:val="16"/>
                <w:szCs w:val="16"/>
              </w:rPr>
            </w:pPr>
            <w:r w:rsidRPr="002F531A">
              <w:rPr>
                <w:rFonts w:ascii="Arial" w:hAnsi="Arial" w:cs="Arial"/>
                <w:i/>
                <w:sz w:val="16"/>
                <w:szCs w:val="16"/>
              </w:rPr>
              <w:t>string</w:t>
            </w:r>
          </w:p>
        </w:tc>
        <w:tc>
          <w:tcPr>
            <w:tcW w:w="540" w:type="dxa"/>
            <w:shd w:val="clear" w:color="auto" w:fill="auto"/>
            <w:vAlign w:val="center"/>
          </w:tcPr>
          <w:p w14:paraId="1B24055B" w14:textId="77777777" w:rsidR="00902007" w:rsidRPr="002F531A" w:rsidRDefault="00902007" w:rsidP="00CB2A56">
            <w:pPr>
              <w:pStyle w:val="Tabletext0"/>
              <w:spacing w:before="120" w:after="120" w:line="240" w:lineRule="auto"/>
              <w:jc w:val="left"/>
              <w:rPr>
                <w:rFonts w:ascii="Arial" w:hAnsi="Arial" w:cs="Arial"/>
                <w:sz w:val="16"/>
                <w:szCs w:val="16"/>
              </w:rPr>
            </w:pPr>
            <w:r w:rsidRPr="002F531A">
              <w:rPr>
                <w:rFonts w:ascii="Arial" w:hAnsi="Arial" w:cs="Arial"/>
                <w:sz w:val="16"/>
                <w:szCs w:val="16"/>
              </w:rPr>
              <w:t>Y</w:t>
            </w:r>
          </w:p>
        </w:tc>
        <w:tc>
          <w:tcPr>
            <w:tcW w:w="540" w:type="dxa"/>
            <w:shd w:val="clear" w:color="auto" w:fill="auto"/>
            <w:vAlign w:val="center"/>
          </w:tcPr>
          <w:p w14:paraId="4FEE3326" w14:textId="77777777" w:rsidR="00902007" w:rsidRPr="002F531A" w:rsidRDefault="00902007" w:rsidP="00CB2A56">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002D1066" w14:textId="77777777" w:rsidR="00902007" w:rsidRPr="002F531A" w:rsidRDefault="00902007" w:rsidP="00CB2A56">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1170" w:type="dxa"/>
            <w:shd w:val="clear" w:color="auto" w:fill="auto"/>
            <w:vAlign w:val="center"/>
          </w:tcPr>
          <w:p w14:paraId="5BDAD97E" w14:textId="77777777" w:rsidR="00902007" w:rsidRPr="002F531A" w:rsidRDefault="00902007" w:rsidP="006E1633">
            <w:pPr>
              <w:pStyle w:val="Tabletext0"/>
              <w:spacing w:before="120" w:after="120" w:line="240" w:lineRule="auto"/>
              <w:jc w:val="left"/>
              <w:rPr>
                <w:rFonts w:ascii="Arial" w:hAnsi="Arial" w:cs="Arial"/>
                <w:i/>
                <w:sz w:val="16"/>
                <w:szCs w:val="16"/>
              </w:rPr>
            </w:pPr>
          </w:p>
        </w:tc>
        <w:tc>
          <w:tcPr>
            <w:tcW w:w="1710" w:type="dxa"/>
            <w:shd w:val="clear" w:color="auto" w:fill="auto"/>
            <w:vAlign w:val="center"/>
          </w:tcPr>
          <w:p w14:paraId="75D698B4" w14:textId="77777777" w:rsidR="00902007" w:rsidRPr="002F531A" w:rsidRDefault="00902007" w:rsidP="006E1633">
            <w:pPr>
              <w:pStyle w:val="Tabletext0"/>
              <w:spacing w:before="120" w:after="120" w:line="240" w:lineRule="auto"/>
              <w:jc w:val="left"/>
              <w:rPr>
                <w:rFonts w:ascii="Arial" w:hAnsi="Arial" w:cs="Arial"/>
                <w:i/>
                <w:sz w:val="16"/>
                <w:szCs w:val="16"/>
              </w:rPr>
            </w:pPr>
          </w:p>
        </w:tc>
        <w:tc>
          <w:tcPr>
            <w:tcW w:w="900" w:type="dxa"/>
            <w:shd w:val="clear" w:color="auto" w:fill="auto"/>
            <w:vAlign w:val="center"/>
          </w:tcPr>
          <w:p w14:paraId="44AD2920" w14:textId="77777777" w:rsidR="00902007" w:rsidRPr="002F531A" w:rsidRDefault="00902007" w:rsidP="006E1633">
            <w:pPr>
              <w:pStyle w:val="Tabletext0"/>
              <w:spacing w:before="120" w:after="120" w:line="240" w:lineRule="auto"/>
              <w:jc w:val="left"/>
              <w:rPr>
                <w:rFonts w:ascii="Arial" w:hAnsi="Arial" w:cs="Arial"/>
                <w:i/>
                <w:sz w:val="16"/>
                <w:szCs w:val="16"/>
              </w:rPr>
            </w:pPr>
            <w:r w:rsidRPr="002F531A">
              <w:rPr>
                <w:rFonts w:ascii="Arial" w:hAnsi="Arial" w:cs="Arial"/>
                <w:i/>
                <w:sz w:val="16"/>
                <w:szCs w:val="16"/>
              </w:rPr>
              <w:t>Per month/ per item</w:t>
            </w:r>
          </w:p>
        </w:tc>
        <w:tc>
          <w:tcPr>
            <w:tcW w:w="1530" w:type="dxa"/>
            <w:shd w:val="clear" w:color="auto" w:fill="auto"/>
            <w:vAlign w:val="center"/>
          </w:tcPr>
          <w:p w14:paraId="420F94A8" w14:textId="77777777" w:rsidR="00902007" w:rsidRPr="002F531A" w:rsidRDefault="00902007" w:rsidP="006E1633">
            <w:pPr>
              <w:pStyle w:val="Tabletext0"/>
              <w:spacing w:before="120" w:after="120" w:line="240" w:lineRule="auto"/>
              <w:jc w:val="left"/>
              <w:rPr>
                <w:rFonts w:ascii="Arial" w:hAnsi="Arial" w:cs="Arial"/>
                <w:sz w:val="16"/>
                <w:szCs w:val="16"/>
              </w:rPr>
            </w:pPr>
          </w:p>
        </w:tc>
      </w:tr>
      <w:tr w:rsidR="00902007" w:rsidRPr="002F531A" w14:paraId="21A126FE" w14:textId="77777777" w:rsidTr="006E1633">
        <w:trPr>
          <w:cantSplit/>
        </w:trPr>
        <w:tc>
          <w:tcPr>
            <w:tcW w:w="1364" w:type="dxa"/>
            <w:shd w:val="clear" w:color="auto" w:fill="auto"/>
            <w:vAlign w:val="center"/>
          </w:tcPr>
          <w:p w14:paraId="64736070" w14:textId="77777777" w:rsidR="00902007" w:rsidRPr="002F531A" w:rsidRDefault="00902007"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Min Booking Criteria</w:t>
            </w:r>
          </w:p>
        </w:tc>
        <w:tc>
          <w:tcPr>
            <w:tcW w:w="1814" w:type="dxa"/>
            <w:shd w:val="clear" w:color="auto" w:fill="auto"/>
            <w:vAlign w:val="center"/>
          </w:tcPr>
          <w:p w14:paraId="39478394" w14:textId="77777777" w:rsidR="00902007" w:rsidRPr="002F531A" w:rsidRDefault="00902007"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Minimum booking criteria on inventory, if any.</w:t>
            </w:r>
          </w:p>
        </w:tc>
        <w:tc>
          <w:tcPr>
            <w:tcW w:w="720" w:type="dxa"/>
            <w:shd w:val="clear" w:color="auto" w:fill="auto"/>
            <w:vAlign w:val="center"/>
          </w:tcPr>
          <w:p w14:paraId="078F84E8" w14:textId="77777777" w:rsidR="00902007" w:rsidRPr="002F531A" w:rsidRDefault="00902007"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27EA7E57" w14:textId="77777777" w:rsidR="00902007" w:rsidRPr="002F531A" w:rsidRDefault="00902007" w:rsidP="00CB2A56">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540" w:type="dxa"/>
            <w:shd w:val="clear" w:color="auto" w:fill="auto"/>
            <w:vAlign w:val="center"/>
          </w:tcPr>
          <w:p w14:paraId="69FDA313" w14:textId="77777777" w:rsidR="00902007" w:rsidRPr="002F531A" w:rsidRDefault="00902007" w:rsidP="00CB2A56">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4265F714" w14:textId="77777777" w:rsidR="00902007" w:rsidRPr="002F531A" w:rsidRDefault="00902007" w:rsidP="00CB2A56">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1170" w:type="dxa"/>
            <w:shd w:val="clear" w:color="auto" w:fill="auto"/>
            <w:vAlign w:val="center"/>
          </w:tcPr>
          <w:p w14:paraId="5CC498AD" w14:textId="77777777" w:rsidR="00902007" w:rsidRPr="002F531A" w:rsidRDefault="00902007" w:rsidP="006E1633">
            <w:pPr>
              <w:pStyle w:val="Tabletext0"/>
              <w:spacing w:before="120" w:after="120" w:line="240" w:lineRule="auto"/>
              <w:jc w:val="left"/>
              <w:rPr>
                <w:rFonts w:ascii="Arial" w:hAnsi="Arial" w:cs="Arial"/>
                <w:sz w:val="16"/>
                <w:szCs w:val="16"/>
              </w:rPr>
            </w:pPr>
          </w:p>
        </w:tc>
        <w:tc>
          <w:tcPr>
            <w:tcW w:w="1710" w:type="dxa"/>
            <w:shd w:val="clear" w:color="auto" w:fill="auto"/>
            <w:vAlign w:val="center"/>
          </w:tcPr>
          <w:p w14:paraId="7D21F997" w14:textId="77777777" w:rsidR="00902007" w:rsidRPr="002F531A" w:rsidRDefault="00902007" w:rsidP="006E1633">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1B710068" w14:textId="77777777" w:rsidR="00902007" w:rsidRPr="002F531A" w:rsidRDefault="00902007"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592954A5" w14:textId="77777777" w:rsidR="00902007" w:rsidRPr="002F531A" w:rsidRDefault="00902007" w:rsidP="006E1633">
            <w:pPr>
              <w:pStyle w:val="Tabletext0"/>
              <w:spacing w:before="120" w:after="120" w:line="240" w:lineRule="auto"/>
              <w:jc w:val="left"/>
              <w:rPr>
                <w:rFonts w:ascii="Arial" w:hAnsi="Arial" w:cs="Arial"/>
                <w:sz w:val="16"/>
                <w:szCs w:val="16"/>
              </w:rPr>
            </w:pPr>
          </w:p>
        </w:tc>
      </w:tr>
      <w:tr w:rsidR="00902007" w:rsidRPr="002F531A" w14:paraId="11F656F9" w14:textId="77777777" w:rsidTr="006E1633">
        <w:trPr>
          <w:cantSplit/>
        </w:trPr>
        <w:tc>
          <w:tcPr>
            <w:tcW w:w="1364" w:type="dxa"/>
            <w:shd w:val="clear" w:color="auto" w:fill="auto"/>
            <w:vAlign w:val="center"/>
          </w:tcPr>
          <w:p w14:paraId="3E61AB13" w14:textId="77777777" w:rsidR="00902007" w:rsidRPr="002F531A" w:rsidRDefault="00902007"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City Category</w:t>
            </w:r>
          </w:p>
        </w:tc>
        <w:tc>
          <w:tcPr>
            <w:tcW w:w="1814" w:type="dxa"/>
            <w:shd w:val="clear" w:color="auto" w:fill="auto"/>
            <w:vAlign w:val="center"/>
          </w:tcPr>
          <w:p w14:paraId="43ECD8B6" w14:textId="77777777" w:rsidR="00902007" w:rsidRPr="002F531A" w:rsidRDefault="00902007"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Id of city category, if price based on city category, like metro,..</w:t>
            </w:r>
          </w:p>
        </w:tc>
        <w:tc>
          <w:tcPr>
            <w:tcW w:w="720" w:type="dxa"/>
            <w:shd w:val="clear" w:color="auto" w:fill="auto"/>
            <w:vAlign w:val="center"/>
          </w:tcPr>
          <w:p w14:paraId="70428BAA" w14:textId="77777777" w:rsidR="00902007" w:rsidRPr="002F531A" w:rsidRDefault="00C22478"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I</w:t>
            </w:r>
            <w:r w:rsidR="00902007" w:rsidRPr="002F531A">
              <w:rPr>
                <w:rFonts w:ascii="Arial" w:hAnsi="Arial" w:cs="Arial"/>
                <w:sz w:val="16"/>
                <w:szCs w:val="16"/>
              </w:rPr>
              <w:t>nt</w:t>
            </w:r>
          </w:p>
        </w:tc>
        <w:tc>
          <w:tcPr>
            <w:tcW w:w="540" w:type="dxa"/>
            <w:shd w:val="clear" w:color="auto" w:fill="auto"/>
            <w:vAlign w:val="center"/>
          </w:tcPr>
          <w:p w14:paraId="43F4F8E3" w14:textId="77777777" w:rsidR="00902007" w:rsidRPr="002F531A" w:rsidRDefault="00902007"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540" w:type="dxa"/>
            <w:shd w:val="clear" w:color="auto" w:fill="auto"/>
            <w:vAlign w:val="center"/>
          </w:tcPr>
          <w:p w14:paraId="27FCE752" w14:textId="77777777" w:rsidR="00902007" w:rsidRPr="002F531A" w:rsidRDefault="00902007"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2C42F9E0" w14:textId="77777777" w:rsidR="00902007" w:rsidRPr="002F531A" w:rsidRDefault="00902007"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1170" w:type="dxa"/>
            <w:shd w:val="clear" w:color="auto" w:fill="auto"/>
            <w:vAlign w:val="center"/>
          </w:tcPr>
          <w:p w14:paraId="2078CBFC" w14:textId="77777777" w:rsidR="00902007" w:rsidRPr="002F531A" w:rsidRDefault="00902007" w:rsidP="006E1633">
            <w:pPr>
              <w:pStyle w:val="Tabletext0"/>
              <w:spacing w:before="120" w:after="120" w:line="240" w:lineRule="auto"/>
              <w:jc w:val="left"/>
              <w:rPr>
                <w:rFonts w:ascii="Arial" w:hAnsi="Arial" w:cs="Arial"/>
                <w:sz w:val="16"/>
                <w:szCs w:val="16"/>
              </w:rPr>
            </w:pPr>
          </w:p>
        </w:tc>
        <w:tc>
          <w:tcPr>
            <w:tcW w:w="1710" w:type="dxa"/>
            <w:shd w:val="clear" w:color="auto" w:fill="auto"/>
            <w:vAlign w:val="center"/>
          </w:tcPr>
          <w:p w14:paraId="55365292" w14:textId="77777777" w:rsidR="00902007" w:rsidRPr="002F531A" w:rsidRDefault="00902007" w:rsidP="006E1633">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200A8495" w14:textId="77777777" w:rsidR="00902007" w:rsidRPr="002F531A" w:rsidRDefault="00902007"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4E8CFDED" w14:textId="77777777" w:rsidR="00902007" w:rsidRPr="002F531A" w:rsidRDefault="00902007" w:rsidP="006E1633">
            <w:pPr>
              <w:pStyle w:val="Tabletext0"/>
              <w:spacing w:before="120" w:after="120" w:line="240" w:lineRule="auto"/>
              <w:jc w:val="left"/>
              <w:rPr>
                <w:rFonts w:ascii="Arial" w:hAnsi="Arial" w:cs="Arial"/>
                <w:sz w:val="16"/>
                <w:szCs w:val="16"/>
              </w:rPr>
            </w:pPr>
          </w:p>
        </w:tc>
      </w:tr>
      <w:tr w:rsidR="00902007" w:rsidRPr="002F531A" w14:paraId="7D45C7D2" w14:textId="77777777" w:rsidTr="006E1633">
        <w:trPr>
          <w:cantSplit/>
        </w:trPr>
        <w:tc>
          <w:tcPr>
            <w:tcW w:w="1364" w:type="dxa"/>
            <w:shd w:val="clear" w:color="auto" w:fill="auto"/>
            <w:vAlign w:val="center"/>
          </w:tcPr>
          <w:p w14:paraId="32735B2F" w14:textId="77777777" w:rsidR="00902007" w:rsidRPr="002F531A" w:rsidRDefault="00902007"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Inventory Image</w:t>
            </w:r>
          </w:p>
        </w:tc>
        <w:tc>
          <w:tcPr>
            <w:tcW w:w="1814" w:type="dxa"/>
            <w:shd w:val="clear" w:color="auto" w:fill="auto"/>
            <w:vAlign w:val="center"/>
          </w:tcPr>
          <w:p w14:paraId="0E7DF3EB" w14:textId="77777777" w:rsidR="00902007" w:rsidRPr="002F531A" w:rsidRDefault="00902007"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Feature to upload inventory image</w:t>
            </w:r>
          </w:p>
        </w:tc>
        <w:tc>
          <w:tcPr>
            <w:tcW w:w="720" w:type="dxa"/>
            <w:shd w:val="clear" w:color="auto" w:fill="auto"/>
            <w:vAlign w:val="center"/>
          </w:tcPr>
          <w:p w14:paraId="110329AF" w14:textId="77777777" w:rsidR="00902007" w:rsidRPr="002F531A" w:rsidRDefault="00902007"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4162D19A" w14:textId="77777777" w:rsidR="00902007" w:rsidRPr="002F531A" w:rsidRDefault="00902007" w:rsidP="00CB2A56">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540" w:type="dxa"/>
            <w:shd w:val="clear" w:color="auto" w:fill="auto"/>
            <w:vAlign w:val="center"/>
          </w:tcPr>
          <w:p w14:paraId="070FCF2D" w14:textId="77777777" w:rsidR="00902007" w:rsidRPr="002F531A" w:rsidRDefault="00902007" w:rsidP="00CB2A56">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048B96BE" w14:textId="77777777" w:rsidR="00902007" w:rsidRPr="002F531A" w:rsidRDefault="00902007" w:rsidP="00CB2A56">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1170" w:type="dxa"/>
            <w:shd w:val="clear" w:color="auto" w:fill="auto"/>
            <w:vAlign w:val="center"/>
          </w:tcPr>
          <w:p w14:paraId="7A229CA2" w14:textId="77777777" w:rsidR="00902007" w:rsidRPr="002F531A" w:rsidRDefault="00902007" w:rsidP="006E1633">
            <w:pPr>
              <w:pStyle w:val="Tabletext0"/>
              <w:spacing w:before="120" w:after="120" w:line="240" w:lineRule="auto"/>
              <w:jc w:val="left"/>
              <w:rPr>
                <w:rFonts w:ascii="Arial" w:hAnsi="Arial" w:cs="Arial"/>
                <w:sz w:val="16"/>
                <w:szCs w:val="16"/>
              </w:rPr>
            </w:pPr>
          </w:p>
        </w:tc>
        <w:tc>
          <w:tcPr>
            <w:tcW w:w="1710" w:type="dxa"/>
            <w:shd w:val="clear" w:color="auto" w:fill="auto"/>
            <w:vAlign w:val="center"/>
          </w:tcPr>
          <w:p w14:paraId="1CDFFA19" w14:textId="77777777" w:rsidR="00902007" w:rsidRPr="002F531A" w:rsidRDefault="00902007" w:rsidP="006E1633">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578A65AD" w14:textId="77777777" w:rsidR="00902007" w:rsidRPr="002F531A" w:rsidRDefault="00902007"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736B7A75" w14:textId="77777777" w:rsidR="00902007" w:rsidRPr="002F531A" w:rsidRDefault="00902007" w:rsidP="006E1633">
            <w:pPr>
              <w:pStyle w:val="Tabletext0"/>
              <w:spacing w:before="120" w:after="120" w:line="240" w:lineRule="auto"/>
              <w:jc w:val="left"/>
              <w:rPr>
                <w:rFonts w:ascii="Arial" w:hAnsi="Arial" w:cs="Arial"/>
                <w:sz w:val="16"/>
                <w:szCs w:val="16"/>
              </w:rPr>
            </w:pPr>
          </w:p>
        </w:tc>
      </w:tr>
    </w:tbl>
    <w:p w14:paraId="790FC416" w14:textId="77777777" w:rsidR="003376B8" w:rsidRPr="002F531A" w:rsidRDefault="003376B8" w:rsidP="003376B8">
      <w:pPr>
        <w:rPr>
          <w:rFonts w:cs="Arial"/>
          <w:b/>
        </w:rPr>
      </w:pPr>
      <w:bookmarkStart w:id="105" w:name="_Question_Master"/>
      <w:bookmarkEnd w:id="105"/>
    </w:p>
    <w:p w14:paraId="6CE2897C" w14:textId="77777777" w:rsidR="003376B8" w:rsidRPr="002F531A" w:rsidRDefault="003376B8" w:rsidP="003376B8">
      <w:pPr>
        <w:rPr>
          <w:rFonts w:cs="Arial"/>
        </w:rPr>
      </w:pPr>
    </w:p>
    <w:p w14:paraId="49C13FE0" w14:textId="77777777" w:rsidR="009E4B4F" w:rsidRPr="002F531A" w:rsidRDefault="007C1A1F" w:rsidP="0050580A">
      <w:pPr>
        <w:pStyle w:val="Heading3"/>
        <w:numPr>
          <w:ilvl w:val="2"/>
          <w:numId w:val="6"/>
        </w:numPr>
      </w:pPr>
      <w:bookmarkStart w:id="106" w:name="_Toc414543404"/>
      <w:r w:rsidRPr="002F531A">
        <w:lastRenderedPageBreak/>
        <w:t>City Category</w:t>
      </w:r>
      <w:bookmarkEnd w:id="106"/>
    </w:p>
    <w:tbl>
      <w:tblPr>
        <w:tblW w:w="10738" w:type="dxa"/>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4"/>
        <w:gridCol w:w="1814"/>
        <w:gridCol w:w="720"/>
        <w:gridCol w:w="540"/>
        <w:gridCol w:w="540"/>
        <w:gridCol w:w="450"/>
        <w:gridCol w:w="1170"/>
        <w:gridCol w:w="1710"/>
        <w:gridCol w:w="900"/>
        <w:gridCol w:w="1530"/>
      </w:tblGrid>
      <w:tr w:rsidR="007C1A1F" w:rsidRPr="002F531A" w14:paraId="7336EF7A" w14:textId="77777777" w:rsidTr="009D1712">
        <w:trPr>
          <w:gridAfter w:val="9"/>
          <w:wAfter w:w="9374" w:type="dxa"/>
          <w:tblHeader/>
        </w:trPr>
        <w:tc>
          <w:tcPr>
            <w:tcW w:w="1364" w:type="dxa"/>
            <w:shd w:val="clear" w:color="auto" w:fill="E0E0E0"/>
            <w:vAlign w:val="center"/>
          </w:tcPr>
          <w:p w14:paraId="15BC4886" w14:textId="77777777" w:rsidR="007C1A1F" w:rsidRPr="002F531A" w:rsidRDefault="007C1A1F" w:rsidP="009D1712">
            <w:pPr>
              <w:spacing w:before="120" w:after="120" w:line="240" w:lineRule="auto"/>
              <w:rPr>
                <w:rFonts w:cs="Arial"/>
                <w:b/>
                <w:sz w:val="16"/>
                <w:szCs w:val="16"/>
              </w:rPr>
            </w:pPr>
          </w:p>
        </w:tc>
      </w:tr>
      <w:tr w:rsidR="007C1A1F" w:rsidRPr="002F531A" w14:paraId="171DB1D4" w14:textId="77777777" w:rsidTr="009D1712">
        <w:trPr>
          <w:trHeight w:val="1632"/>
          <w:tblHeader/>
        </w:trPr>
        <w:tc>
          <w:tcPr>
            <w:tcW w:w="1364" w:type="dxa"/>
            <w:shd w:val="clear" w:color="auto" w:fill="E0E0E0"/>
            <w:textDirection w:val="btLr"/>
            <w:vAlign w:val="center"/>
          </w:tcPr>
          <w:p w14:paraId="1D8E215F" w14:textId="77777777" w:rsidR="007C1A1F" w:rsidRPr="002F531A" w:rsidRDefault="007C1A1F" w:rsidP="009D1712">
            <w:pPr>
              <w:spacing w:before="120" w:after="120" w:line="240" w:lineRule="auto"/>
              <w:ind w:left="113" w:right="113"/>
              <w:rPr>
                <w:rFonts w:cs="Arial"/>
                <w:b/>
                <w:sz w:val="16"/>
                <w:szCs w:val="16"/>
              </w:rPr>
            </w:pPr>
            <w:r w:rsidRPr="002F531A">
              <w:rPr>
                <w:rFonts w:cs="Arial"/>
                <w:b/>
                <w:sz w:val="16"/>
                <w:szCs w:val="16"/>
              </w:rPr>
              <w:t>Field Name</w:t>
            </w:r>
          </w:p>
        </w:tc>
        <w:tc>
          <w:tcPr>
            <w:tcW w:w="1814" w:type="dxa"/>
            <w:shd w:val="clear" w:color="auto" w:fill="E0E0E0"/>
            <w:textDirection w:val="btLr"/>
            <w:vAlign w:val="center"/>
          </w:tcPr>
          <w:p w14:paraId="70A2EB56" w14:textId="77777777" w:rsidR="007C1A1F" w:rsidRPr="002F531A" w:rsidRDefault="007C1A1F" w:rsidP="009D1712">
            <w:pPr>
              <w:spacing w:before="120" w:after="120" w:line="240" w:lineRule="auto"/>
              <w:ind w:left="113" w:right="113"/>
              <w:rPr>
                <w:rFonts w:cs="Arial"/>
                <w:b/>
                <w:sz w:val="16"/>
                <w:szCs w:val="16"/>
              </w:rPr>
            </w:pPr>
            <w:r w:rsidRPr="002F531A">
              <w:rPr>
                <w:rFonts w:cs="Arial"/>
                <w:b/>
                <w:sz w:val="16"/>
                <w:szCs w:val="16"/>
              </w:rPr>
              <w:t>Description</w:t>
            </w:r>
          </w:p>
        </w:tc>
        <w:tc>
          <w:tcPr>
            <w:tcW w:w="720" w:type="dxa"/>
            <w:shd w:val="clear" w:color="auto" w:fill="E0E0E0"/>
            <w:textDirection w:val="btLr"/>
            <w:vAlign w:val="center"/>
          </w:tcPr>
          <w:p w14:paraId="352B3A6E" w14:textId="77777777" w:rsidR="007C1A1F" w:rsidRPr="002F531A" w:rsidRDefault="007C1A1F" w:rsidP="009D1712">
            <w:pPr>
              <w:spacing w:before="120" w:after="120" w:line="240" w:lineRule="auto"/>
              <w:ind w:left="113" w:right="113"/>
              <w:rPr>
                <w:rFonts w:cs="Arial"/>
                <w:b/>
                <w:sz w:val="16"/>
                <w:szCs w:val="16"/>
              </w:rPr>
            </w:pPr>
            <w:r w:rsidRPr="002F531A">
              <w:rPr>
                <w:rFonts w:cs="Arial"/>
                <w:b/>
                <w:sz w:val="16"/>
                <w:szCs w:val="16"/>
              </w:rPr>
              <w:t>Type</w:t>
            </w:r>
          </w:p>
        </w:tc>
        <w:tc>
          <w:tcPr>
            <w:tcW w:w="540" w:type="dxa"/>
            <w:shd w:val="clear" w:color="auto" w:fill="E0E0E0"/>
            <w:textDirection w:val="btLr"/>
            <w:vAlign w:val="center"/>
          </w:tcPr>
          <w:p w14:paraId="566D4EEC" w14:textId="77777777" w:rsidR="007C1A1F" w:rsidRPr="002F531A" w:rsidRDefault="007C1A1F" w:rsidP="009D1712">
            <w:pPr>
              <w:spacing w:before="120" w:after="120" w:line="240" w:lineRule="auto"/>
              <w:ind w:left="113" w:right="113"/>
              <w:rPr>
                <w:rFonts w:cs="Arial"/>
                <w:b/>
                <w:sz w:val="16"/>
                <w:szCs w:val="16"/>
              </w:rPr>
            </w:pPr>
            <w:r w:rsidRPr="002F531A">
              <w:rPr>
                <w:rFonts w:cs="Arial"/>
                <w:b/>
                <w:sz w:val="16"/>
                <w:szCs w:val="16"/>
              </w:rPr>
              <w:t>Mandatory (Y/N)</w:t>
            </w:r>
          </w:p>
        </w:tc>
        <w:tc>
          <w:tcPr>
            <w:tcW w:w="540" w:type="dxa"/>
            <w:shd w:val="clear" w:color="auto" w:fill="E0E0E0"/>
            <w:textDirection w:val="btLr"/>
            <w:vAlign w:val="center"/>
          </w:tcPr>
          <w:p w14:paraId="3A79A015" w14:textId="77777777" w:rsidR="007C1A1F" w:rsidRPr="002F531A" w:rsidRDefault="007C1A1F" w:rsidP="009D1712">
            <w:pPr>
              <w:spacing w:before="120" w:after="120" w:line="240" w:lineRule="auto"/>
              <w:ind w:left="113" w:right="113"/>
              <w:rPr>
                <w:rFonts w:cs="Arial"/>
                <w:b/>
                <w:sz w:val="16"/>
                <w:szCs w:val="16"/>
              </w:rPr>
            </w:pPr>
            <w:r w:rsidRPr="002F531A">
              <w:rPr>
                <w:rFonts w:cs="Arial"/>
                <w:b/>
                <w:sz w:val="16"/>
                <w:szCs w:val="16"/>
              </w:rPr>
              <w:t>Displayed/ Hidden (D/H)</w:t>
            </w:r>
          </w:p>
        </w:tc>
        <w:tc>
          <w:tcPr>
            <w:tcW w:w="450" w:type="dxa"/>
            <w:shd w:val="clear" w:color="auto" w:fill="E0E0E0"/>
            <w:textDirection w:val="btLr"/>
            <w:vAlign w:val="center"/>
          </w:tcPr>
          <w:p w14:paraId="66FF1221" w14:textId="77777777" w:rsidR="007C1A1F" w:rsidRPr="002F531A" w:rsidRDefault="007C1A1F" w:rsidP="009D1712">
            <w:pPr>
              <w:spacing w:before="120" w:after="120" w:line="240" w:lineRule="auto"/>
              <w:ind w:left="113" w:right="113"/>
              <w:rPr>
                <w:rFonts w:cs="Arial"/>
                <w:b/>
                <w:sz w:val="16"/>
                <w:szCs w:val="16"/>
              </w:rPr>
            </w:pPr>
            <w:r w:rsidRPr="002F531A">
              <w:rPr>
                <w:rFonts w:cs="Arial"/>
                <w:b/>
                <w:sz w:val="16"/>
                <w:szCs w:val="16"/>
              </w:rPr>
              <w:t>Read Only (Y/N)</w:t>
            </w:r>
          </w:p>
        </w:tc>
        <w:tc>
          <w:tcPr>
            <w:tcW w:w="1170" w:type="dxa"/>
            <w:shd w:val="clear" w:color="auto" w:fill="E0E0E0"/>
            <w:textDirection w:val="btLr"/>
            <w:vAlign w:val="center"/>
          </w:tcPr>
          <w:p w14:paraId="62676749" w14:textId="77777777" w:rsidR="007C1A1F" w:rsidRPr="002F531A" w:rsidRDefault="007C1A1F" w:rsidP="009D1712">
            <w:pPr>
              <w:spacing w:before="120" w:after="120" w:line="240" w:lineRule="auto"/>
              <w:ind w:left="113" w:right="113"/>
              <w:rPr>
                <w:rFonts w:cs="Arial"/>
                <w:b/>
                <w:sz w:val="16"/>
                <w:szCs w:val="16"/>
              </w:rPr>
            </w:pPr>
            <w:r w:rsidRPr="002F531A">
              <w:rPr>
                <w:rFonts w:cs="Arial"/>
                <w:b/>
                <w:sz w:val="16"/>
                <w:szCs w:val="16"/>
              </w:rPr>
              <w:t>Default Value</w:t>
            </w:r>
          </w:p>
        </w:tc>
        <w:tc>
          <w:tcPr>
            <w:tcW w:w="1710" w:type="dxa"/>
            <w:shd w:val="clear" w:color="auto" w:fill="E0E0E0"/>
            <w:textDirection w:val="btLr"/>
            <w:vAlign w:val="center"/>
          </w:tcPr>
          <w:p w14:paraId="33F2398E" w14:textId="77777777" w:rsidR="007C1A1F" w:rsidRPr="002F531A" w:rsidRDefault="007C1A1F" w:rsidP="009D1712">
            <w:pPr>
              <w:spacing w:before="120" w:after="120" w:line="240" w:lineRule="auto"/>
              <w:ind w:left="113" w:right="113"/>
              <w:rPr>
                <w:rFonts w:cs="Arial"/>
                <w:b/>
                <w:sz w:val="16"/>
                <w:szCs w:val="16"/>
              </w:rPr>
            </w:pPr>
            <w:r w:rsidRPr="002F531A">
              <w:rPr>
                <w:rFonts w:cs="Arial"/>
                <w:b/>
                <w:sz w:val="16"/>
                <w:szCs w:val="16"/>
              </w:rPr>
              <w:t>Calculation/ Validation</w:t>
            </w:r>
          </w:p>
        </w:tc>
        <w:tc>
          <w:tcPr>
            <w:tcW w:w="900" w:type="dxa"/>
            <w:shd w:val="clear" w:color="auto" w:fill="E0E0E0"/>
            <w:textDirection w:val="btLr"/>
            <w:vAlign w:val="center"/>
          </w:tcPr>
          <w:p w14:paraId="6E96D4D9" w14:textId="77777777" w:rsidR="007C1A1F" w:rsidRPr="002F531A" w:rsidRDefault="007C1A1F" w:rsidP="009D1712">
            <w:pPr>
              <w:spacing w:before="120" w:after="120" w:line="240" w:lineRule="auto"/>
              <w:ind w:left="113" w:right="113"/>
              <w:rPr>
                <w:rFonts w:cs="Arial"/>
                <w:b/>
                <w:sz w:val="16"/>
                <w:szCs w:val="16"/>
              </w:rPr>
            </w:pPr>
            <w:r w:rsidRPr="002F531A">
              <w:rPr>
                <w:rFonts w:cs="Arial"/>
                <w:b/>
                <w:sz w:val="16"/>
                <w:szCs w:val="16"/>
              </w:rPr>
              <w:t>List o Values</w:t>
            </w:r>
          </w:p>
        </w:tc>
        <w:tc>
          <w:tcPr>
            <w:tcW w:w="1530" w:type="dxa"/>
            <w:shd w:val="clear" w:color="auto" w:fill="E0E0E0"/>
            <w:textDirection w:val="btLr"/>
            <w:vAlign w:val="center"/>
          </w:tcPr>
          <w:p w14:paraId="2B7087FD" w14:textId="77777777" w:rsidR="007C1A1F" w:rsidRPr="002F531A" w:rsidRDefault="007C1A1F" w:rsidP="009D1712">
            <w:pPr>
              <w:spacing w:before="120" w:after="120" w:line="240" w:lineRule="auto"/>
              <w:ind w:left="113" w:right="113"/>
              <w:rPr>
                <w:rFonts w:cs="Arial"/>
                <w:b/>
                <w:sz w:val="16"/>
                <w:szCs w:val="16"/>
              </w:rPr>
            </w:pPr>
            <w:r w:rsidRPr="002F531A">
              <w:rPr>
                <w:rFonts w:cs="Arial"/>
                <w:b/>
                <w:sz w:val="16"/>
                <w:szCs w:val="16"/>
              </w:rPr>
              <w:t>Example</w:t>
            </w:r>
          </w:p>
        </w:tc>
      </w:tr>
      <w:tr w:rsidR="007C1A1F" w:rsidRPr="002F531A" w14:paraId="418F651E" w14:textId="77777777" w:rsidTr="009D1712">
        <w:trPr>
          <w:cantSplit/>
        </w:trPr>
        <w:tc>
          <w:tcPr>
            <w:tcW w:w="1364" w:type="dxa"/>
            <w:shd w:val="clear" w:color="auto" w:fill="auto"/>
            <w:vAlign w:val="center"/>
          </w:tcPr>
          <w:p w14:paraId="693BDF57" w14:textId="77777777" w:rsidR="007C1A1F" w:rsidRPr="002F531A" w:rsidRDefault="007C1A1F" w:rsidP="009D1712">
            <w:pPr>
              <w:pStyle w:val="Subtitle"/>
              <w:spacing w:after="120" w:line="240" w:lineRule="auto"/>
              <w:jc w:val="left"/>
              <w:rPr>
                <w:rFonts w:ascii="Arial" w:hAnsi="Arial" w:cs="Arial"/>
                <w:b w:val="0"/>
                <w:sz w:val="16"/>
                <w:szCs w:val="16"/>
              </w:rPr>
            </w:pPr>
            <w:r w:rsidRPr="002F531A">
              <w:rPr>
                <w:rFonts w:ascii="Arial" w:hAnsi="Arial" w:cs="Arial"/>
                <w:b w:val="0"/>
                <w:sz w:val="16"/>
                <w:szCs w:val="16"/>
              </w:rPr>
              <w:t>City Category ID</w:t>
            </w:r>
          </w:p>
        </w:tc>
        <w:tc>
          <w:tcPr>
            <w:tcW w:w="1814" w:type="dxa"/>
            <w:shd w:val="clear" w:color="auto" w:fill="auto"/>
            <w:vAlign w:val="center"/>
          </w:tcPr>
          <w:p w14:paraId="38F3F7D4" w14:textId="77777777" w:rsidR="007C1A1F" w:rsidRPr="002F531A" w:rsidRDefault="002C3317" w:rsidP="009D1712">
            <w:pPr>
              <w:pStyle w:val="Subtitle"/>
              <w:spacing w:after="120" w:line="240" w:lineRule="auto"/>
              <w:jc w:val="left"/>
              <w:rPr>
                <w:rFonts w:ascii="Arial" w:hAnsi="Arial" w:cs="Arial"/>
                <w:b w:val="0"/>
                <w:sz w:val="16"/>
                <w:szCs w:val="16"/>
              </w:rPr>
            </w:pPr>
            <w:r w:rsidRPr="002F531A">
              <w:rPr>
                <w:rFonts w:ascii="Arial" w:hAnsi="Arial" w:cs="Arial"/>
                <w:b w:val="0"/>
                <w:sz w:val="16"/>
                <w:szCs w:val="16"/>
                <w:lang w:val="en-AU" w:eastAsia="zh-CN"/>
              </w:rPr>
              <w:t>Auto_increment</w:t>
            </w:r>
            <w:r w:rsidR="007C1A1F" w:rsidRPr="002F531A">
              <w:rPr>
                <w:rFonts w:ascii="Arial" w:hAnsi="Arial" w:cs="Arial"/>
                <w:b w:val="0"/>
                <w:sz w:val="16"/>
                <w:szCs w:val="16"/>
                <w:lang w:val="en-AU" w:eastAsia="zh-CN"/>
              </w:rPr>
              <w:t xml:space="preserve"> Primary key</w:t>
            </w:r>
          </w:p>
        </w:tc>
        <w:tc>
          <w:tcPr>
            <w:tcW w:w="720" w:type="dxa"/>
            <w:shd w:val="clear" w:color="auto" w:fill="auto"/>
            <w:vAlign w:val="center"/>
          </w:tcPr>
          <w:p w14:paraId="02775716" w14:textId="77777777" w:rsidR="007C1A1F" w:rsidRPr="002F531A" w:rsidRDefault="007C1A1F" w:rsidP="009D1712">
            <w:pPr>
              <w:pStyle w:val="Subtitle"/>
              <w:spacing w:after="120" w:line="240" w:lineRule="auto"/>
              <w:jc w:val="left"/>
              <w:rPr>
                <w:rFonts w:ascii="Arial" w:hAnsi="Arial" w:cs="Arial"/>
                <w:b w:val="0"/>
                <w:sz w:val="16"/>
                <w:szCs w:val="16"/>
              </w:rPr>
            </w:pPr>
            <w:r w:rsidRPr="002F531A">
              <w:rPr>
                <w:rFonts w:ascii="Arial" w:hAnsi="Arial" w:cs="Arial"/>
                <w:b w:val="0"/>
                <w:sz w:val="16"/>
                <w:szCs w:val="16"/>
              </w:rPr>
              <w:t>int</w:t>
            </w:r>
          </w:p>
        </w:tc>
        <w:tc>
          <w:tcPr>
            <w:tcW w:w="540" w:type="dxa"/>
            <w:shd w:val="clear" w:color="auto" w:fill="auto"/>
            <w:vAlign w:val="center"/>
          </w:tcPr>
          <w:p w14:paraId="37549D04" w14:textId="77777777" w:rsidR="007C1A1F" w:rsidRPr="002F531A" w:rsidRDefault="007C1A1F" w:rsidP="009D1712">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44187ADF" w14:textId="77777777" w:rsidR="007C1A1F" w:rsidRPr="002F531A" w:rsidRDefault="007C1A1F" w:rsidP="009D1712">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7A2E9460" w14:textId="77777777" w:rsidR="007C1A1F" w:rsidRPr="002F531A" w:rsidRDefault="007C1A1F" w:rsidP="009D1712">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67FF1F22" w14:textId="77777777" w:rsidR="007C1A1F" w:rsidRPr="002F531A" w:rsidRDefault="007C1A1F" w:rsidP="009D1712">
            <w:pPr>
              <w:spacing w:before="120" w:after="120" w:line="240" w:lineRule="auto"/>
              <w:jc w:val="left"/>
              <w:rPr>
                <w:rFonts w:cs="Arial"/>
                <w:sz w:val="16"/>
                <w:szCs w:val="16"/>
              </w:rPr>
            </w:pPr>
          </w:p>
        </w:tc>
        <w:tc>
          <w:tcPr>
            <w:tcW w:w="1710" w:type="dxa"/>
            <w:shd w:val="clear" w:color="auto" w:fill="auto"/>
            <w:vAlign w:val="center"/>
          </w:tcPr>
          <w:p w14:paraId="415A49B9" w14:textId="77777777" w:rsidR="007C1A1F" w:rsidRPr="002F531A" w:rsidRDefault="007C1A1F" w:rsidP="009D1712">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3FCB070A" w14:textId="77777777" w:rsidR="007C1A1F" w:rsidRPr="002F531A" w:rsidRDefault="007C1A1F" w:rsidP="009D1712">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6AD9D363" w14:textId="77777777" w:rsidR="007C1A1F" w:rsidRPr="002F531A" w:rsidRDefault="007C1A1F" w:rsidP="009D1712">
            <w:pPr>
              <w:pStyle w:val="Tabletext0"/>
              <w:spacing w:before="120" w:after="120" w:line="240" w:lineRule="auto"/>
              <w:jc w:val="left"/>
              <w:rPr>
                <w:rFonts w:ascii="Arial" w:hAnsi="Arial" w:cs="Arial"/>
                <w:sz w:val="16"/>
                <w:szCs w:val="16"/>
              </w:rPr>
            </w:pPr>
          </w:p>
        </w:tc>
      </w:tr>
      <w:tr w:rsidR="007C1A1F" w:rsidRPr="002F531A" w14:paraId="2E2BC6AF" w14:textId="77777777" w:rsidTr="009D1712">
        <w:trPr>
          <w:cantSplit/>
        </w:trPr>
        <w:tc>
          <w:tcPr>
            <w:tcW w:w="1364" w:type="dxa"/>
            <w:shd w:val="clear" w:color="auto" w:fill="auto"/>
            <w:vAlign w:val="center"/>
          </w:tcPr>
          <w:p w14:paraId="3526F5F5" w14:textId="77777777" w:rsidR="007C1A1F" w:rsidRPr="002F531A" w:rsidRDefault="007C1A1F" w:rsidP="009D1712">
            <w:pPr>
              <w:pStyle w:val="Subtitle"/>
              <w:spacing w:after="120" w:line="240" w:lineRule="auto"/>
              <w:jc w:val="left"/>
              <w:rPr>
                <w:rFonts w:ascii="Arial" w:hAnsi="Arial" w:cs="Arial"/>
                <w:b w:val="0"/>
                <w:sz w:val="16"/>
                <w:szCs w:val="16"/>
              </w:rPr>
            </w:pPr>
            <w:r w:rsidRPr="002F531A">
              <w:rPr>
                <w:rFonts w:ascii="Arial" w:hAnsi="Arial" w:cs="Arial"/>
                <w:b w:val="0"/>
                <w:sz w:val="16"/>
                <w:szCs w:val="16"/>
              </w:rPr>
              <w:t xml:space="preserve">City Category Name </w:t>
            </w:r>
          </w:p>
        </w:tc>
        <w:tc>
          <w:tcPr>
            <w:tcW w:w="1814" w:type="dxa"/>
            <w:shd w:val="clear" w:color="auto" w:fill="auto"/>
            <w:vAlign w:val="center"/>
          </w:tcPr>
          <w:p w14:paraId="32B68B7A" w14:textId="77777777" w:rsidR="007C1A1F" w:rsidRPr="002F531A" w:rsidRDefault="007C1A1F" w:rsidP="009D1712">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Name of city category</w:t>
            </w:r>
          </w:p>
        </w:tc>
        <w:tc>
          <w:tcPr>
            <w:tcW w:w="720" w:type="dxa"/>
            <w:shd w:val="clear" w:color="auto" w:fill="auto"/>
            <w:vAlign w:val="center"/>
          </w:tcPr>
          <w:p w14:paraId="20118823" w14:textId="77777777" w:rsidR="007C1A1F" w:rsidRPr="002F531A" w:rsidRDefault="009415BB" w:rsidP="009D1712">
            <w:pPr>
              <w:pStyle w:val="Subtitle"/>
              <w:spacing w:after="120" w:line="240" w:lineRule="auto"/>
              <w:jc w:val="left"/>
              <w:rPr>
                <w:rFonts w:ascii="Arial" w:hAnsi="Arial" w:cs="Arial"/>
                <w:b w:val="0"/>
                <w:sz w:val="16"/>
                <w:szCs w:val="16"/>
              </w:rPr>
            </w:pPr>
            <w:r w:rsidRPr="002F531A">
              <w:rPr>
                <w:rFonts w:ascii="Arial" w:hAnsi="Arial" w:cs="Arial"/>
                <w:b w:val="0"/>
                <w:sz w:val="16"/>
                <w:szCs w:val="16"/>
              </w:rPr>
              <w:t>String</w:t>
            </w:r>
          </w:p>
        </w:tc>
        <w:tc>
          <w:tcPr>
            <w:tcW w:w="540" w:type="dxa"/>
            <w:shd w:val="clear" w:color="auto" w:fill="auto"/>
            <w:vAlign w:val="center"/>
          </w:tcPr>
          <w:p w14:paraId="5BA05EC3" w14:textId="77777777" w:rsidR="007C1A1F" w:rsidRPr="002F531A" w:rsidRDefault="007C1A1F" w:rsidP="009D1712">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32603396" w14:textId="77777777" w:rsidR="007C1A1F" w:rsidRPr="002F531A" w:rsidRDefault="00C52DB3" w:rsidP="009D1712">
            <w:pPr>
              <w:pStyle w:val="Subtitle"/>
              <w:spacing w:after="120" w:line="240" w:lineRule="auto"/>
              <w:jc w:val="left"/>
              <w:rPr>
                <w:rFonts w:ascii="Arial" w:hAnsi="Arial" w:cs="Arial"/>
                <w:b w:val="0"/>
                <w:sz w:val="16"/>
                <w:szCs w:val="16"/>
              </w:rPr>
            </w:pPr>
            <w:r w:rsidRPr="002F531A">
              <w:rPr>
                <w:rFonts w:ascii="Arial" w:hAnsi="Arial" w:cs="Arial"/>
                <w:b w:val="0"/>
                <w:sz w:val="16"/>
                <w:szCs w:val="16"/>
              </w:rPr>
              <w:t>D</w:t>
            </w:r>
          </w:p>
        </w:tc>
        <w:tc>
          <w:tcPr>
            <w:tcW w:w="450" w:type="dxa"/>
            <w:shd w:val="clear" w:color="auto" w:fill="auto"/>
            <w:vAlign w:val="center"/>
          </w:tcPr>
          <w:p w14:paraId="2FA7C5AE" w14:textId="77777777" w:rsidR="007C1A1F" w:rsidRPr="002F531A" w:rsidRDefault="00110991" w:rsidP="009D1712">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525762ED" w14:textId="77777777" w:rsidR="007C1A1F" w:rsidRPr="002F531A" w:rsidRDefault="007C1A1F" w:rsidP="009D1712">
            <w:pPr>
              <w:spacing w:before="120" w:after="120" w:line="240" w:lineRule="auto"/>
              <w:jc w:val="left"/>
              <w:rPr>
                <w:rFonts w:cs="Arial"/>
                <w:sz w:val="16"/>
                <w:szCs w:val="16"/>
              </w:rPr>
            </w:pPr>
          </w:p>
        </w:tc>
        <w:tc>
          <w:tcPr>
            <w:tcW w:w="1710" w:type="dxa"/>
            <w:shd w:val="clear" w:color="auto" w:fill="auto"/>
            <w:vAlign w:val="center"/>
          </w:tcPr>
          <w:p w14:paraId="7D7AF935" w14:textId="77777777" w:rsidR="007C1A1F" w:rsidRPr="002F531A" w:rsidRDefault="007C1A1F" w:rsidP="009D1712">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71B761A8" w14:textId="77777777" w:rsidR="007C1A1F" w:rsidRPr="002F531A" w:rsidRDefault="007C1A1F" w:rsidP="009D1712">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232A7088" w14:textId="77777777" w:rsidR="007C1A1F" w:rsidRPr="002F531A" w:rsidRDefault="007C1A1F" w:rsidP="009D1712">
            <w:pPr>
              <w:pStyle w:val="Tabletext0"/>
              <w:spacing w:before="120" w:after="120" w:line="240" w:lineRule="auto"/>
              <w:jc w:val="left"/>
              <w:rPr>
                <w:rFonts w:ascii="Arial" w:hAnsi="Arial" w:cs="Arial"/>
                <w:sz w:val="16"/>
                <w:szCs w:val="16"/>
              </w:rPr>
            </w:pPr>
            <w:r w:rsidRPr="002F531A">
              <w:rPr>
                <w:rFonts w:ascii="Arial" w:hAnsi="Arial" w:cs="Arial"/>
                <w:sz w:val="16"/>
                <w:szCs w:val="16"/>
              </w:rPr>
              <w:t>Category A, Category B</w:t>
            </w:r>
          </w:p>
        </w:tc>
      </w:tr>
    </w:tbl>
    <w:p w14:paraId="6071E0AB" w14:textId="77777777" w:rsidR="00807AEC" w:rsidRPr="002F531A" w:rsidRDefault="00807AEC" w:rsidP="0050580A">
      <w:pPr>
        <w:pStyle w:val="Heading3"/>
        <w:numPr>
          <w:ilvl w:val="2"/>
          <w:numId w:val="6"/>
        </w:numPr>
      </w:pPr>
      <w:bookmarkStart w:id="107" w:name="_Toc414543405"/>
      <w:r w:rsidRPr="002F531A">
        <w:t>City_Category and City Mapping</w:t>
      </w:r>
      <w:bookmarkEnd w:id="107"/>
    </w:p>
    <w:tbl>
      <w:tblPr>
        <w:tblW w:w="10738" w:type="dxa"/>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4"/>
        <w:gridCol w:w="1814"/>
        <w:gridCol w:w="720"/>
        <w:gridCol w:w="540"/>
        <w:gridCol w:w="540"/>
        <w:gridCol w:w="450"/>
        <w:gridCol w:w="1170"/>
        <w:gridCol w:w="1710"/>
        <w:gridCol w:w="900"/>
        <w:gridCol w:w="1530"/>
      </w:tblGrid>
      <w:tr w:rsidR="00C14219" w:rsidRPr="002F531A" w14:paraId="1C4628E2" w14:textId="77777777" w:rsidTr="009D1712">
        <w:trPr>
          <w:gridAfter w:val="9"/>
          <w:wAfter w:w="9374" w:type="dxa"/>
          <w:tblHeader/>
        </w:trPr>
        <w:tc>
          <w:tcPr>
            <w:tcW w:w="1364" w:type="dxa"/>
            <w:shd w:val="clear" w:color="auto" w:fill="E0E0E0"/>
            <w:vAlign w:val="center"/>
          </w:tcPr>
          <w:p w14:paraId="0BC4E9B3" w14:textId="77777777" w:rsidR="00C14219" w:rsidRPr="002F531A" w:rsidRDefault="00C14219" w:rsidP="009D1712">
            <w:pPr>
              <w:spacing w:before="120" w:after="120" w:line="240" w:lineRule="auto"/>
              <w:rPr>
                <w:rFonts w:cs="Arial"/>
                <w:b/>
                <w:sz w:val="16"/>
                <w:szCs w:val="16"/>
              </w:rPr>
            </w:pPr>
          </w:p>
        </w:tc>
      </w:tr>
      <w:tr w:rsidR="00C14219" w:rsidRPr="002F531A" w14:paraId="45574469" w14:textId="77777777" w:rsidTr="009D1712">
        <w:trPr>
          <w:trHeight w:val="1632"/>
          <w:tblHeader/>
        </w:trPr>
        <w:tc>
          <w:tcPr>
            <w:tcW w:w="1364" w:type="dxa"/>
            <w:shd w:val="clear" w:color="auto" w:fill="E0E0E0"/>
            <w:textDirection w:val="btLr"/>
            <w:vAlign w:val="center"/>
          </w:tcPr>
          <w:p w14:paraId="4A9B2A10" w14:textId="77777777" w:rsidR="00C14219" w:rsidRPr="002F531A" w:rsidRDefault="00C14219" w:rsidP="009D1712">
            <w:pPr>
              <w:spacing w:before="120" w:after="120" w:line="240" w:lineRule="auto"/>
              <w:ind w:left="113" w:right="113"/>
              <w:rPr>
                <w:rFonts w:cs="Arial"/>
                <w:b/>
                <w:sz w:val="16"/>
                <w:szCs w:val="16"/>
              </w:rPr>
            </w:pPr>
            <w:r w:rsidRPr="002F531A">
              <w:rPr>
                <w:rFonts w:cs="Arial"/>
                <w:b/>
                <w:sz w:val="16"/>
                <w:szCs w:val="16"/>
              </w:rPr>
              <w:t>Field Name</w:t>
            </w:r>
          </w:p>
        </w:tc>
        <w:tc>
          <w:tcPr>
            <w:tcW w:w="1814" w:type="dxa"/>
            <w:shd w:val="clear" w:color="auto" w:fill="E0E0E0"/>
            <w:textDirection w:val="btLr"/>
            <w:vAlign w:val="center"/>
          </w:tcPr>
          <w:p w14:paraId="3DA977FC" w14:textId="77777777" w:rsidR="00C14219" w:rsidRPr="002F531A" w:rsidRDefault="00C14219" w:rsidP="009D1712">
            <w:pPr>
              <w:spacing w:before="120" w:after="120" w:line="240" w:lineRule="auto"/>
              <w:ind w:left="113" w:right="113"/>
              <w:rPr>
                <w:rFonts w:cs="Arial"/>
                <w:b/>
                <w:sz w:val="16"/>
                <w:szCs w:val="16"/>
              </w:rPr>
            </w:pPr>
            <w:r w:rsidRPr="002F531A">
              <w:rPr>
                <w:rFonts w:cs="Arial"/>
                <w:b/>
                <w:sz w:val="16"/>
                <w:szCs w:val="16"/>
              </w:rPr>
              <w:t>Description</w:t>
            </w:r>
          </w:p>
        </w:tc>
        <w:tc>
          <w:tcPr>
            <w:tcW w:w="720" w:type="dxa"/>
            <w:shd w:val="clear" w:color="auto" w:fill="E0E0E0"/>
            <w:textDirection w:val="btLr"/>
            <w:vAlign w:val="center"/>
          </w:tcPr>
          <w:p w14:paraId="296CE606" w14:textId="77777777" w:rsidR="00C14219" w:rsidRPr="002F531A" w:rsidRDefault="00C14219" w:rsidP="009D1712">
            <w:pPr>
              <w:spacing w:before="120" w:after="120" w:line="240" w:lineRule="auto"/>
              <w:ind w:left="113" w:right="113"/>
              <w:rPr>
                <w:rFonts w:cs="Arial"/>
                <w:b/>
                <w:sz w:val="16"/>
                <w:szCs w:val="16"/>
              </w:rPr>
            </w:pPr>
            <w:r w:rsidRPr="002F531A">
              <w:rPr>
                <w:rFonts w:cs="Arial"/>
                <w:b/>
                <w:sz w:val="16"/>
                <w:szCs w:val="16"/>
              </w:rPr>
              <w:t>Type</w:t>
            </w:r>
          </w:p>
        </w:tc>
        <w:tc>
          <w:tcPr>
            <w:tcW w:w="540" w:type="dxa"/>
            <w:shd w:val="clear" w:color="auto" w:fill="E0E0E0"/>
            <w:textDirection w:val="btLr"/>
            <w:vAlign w:val="center"/>
          </w:tcPr>
          <w:p w14:paraId="51C14819" w14:textId="77777777" w:rsidR="00C14219" w:rsidRPr="002F531A" w:rsidRDefault="00C14219" w:rsidP="009D1712">
            <w:pPr>
              <w:spacing w:before="120" w:after="120" w:line="240" w:lineRule="auto"/>
              <w:ind w:left="113" w:right="113"/>
              <w:rPr>
                <w:rFonts w:cs="Arial"/>
                <w:b/>
                <w:sz w:val="16"/>
                <w:szCs w:val="16"/>
              </w:rPr>
            </w:pPr>
            <w:r w:rsidRPr="002F531A">
              <w:rPr>
                <w:rFonts w:cs="Arial"/>
                <w:b/>
                <w:sz w:val="16"/>
                <w:szCs w:val="16"/>
              </w:rPr>
              <w:t>Mandatory (Y/N)</w:t>
            </w:r>
          </w:p>
        </w:tc>
        <w:tc>
          <w:tcPr>
            <w:tcW w:w="540" w:type="dxa"/>
            <w:shd w:val="clear" w:color="auto" w:fill="E0E0E0"/>
            <w:textDirection w:val="btLr"/>
            <w:vAlign w:val="center"/>
          </w:tcPr>
          <w:p w14:paraId="7EF7D1B4" w14:textId="77777777" w:rsidR="00C14219" w:rsidRPr="002F531A" w:rsidRDefault="00C14219" w:rsidP="009D1712">
            <w:pPr>
              <w:spacing w:before="120" w:after="120" w:line="240" w:lineRule="auto"/>
              <w:ind w:left="113" w:right="113"/>
              <w:rPr>
                <w:rFonts w:cs="Arial"/>
                <w:b/>
                <w:sz w:val="16"/>
                <w:szCs w:val="16"/>
              </w:rPr>
            </w:pPr>
            <w:r w:rsidRPr="002F531A">
              <w:rPr>
                <w:rFonts w:cs="Arial"/>
                <w:b/>
                <w:sz w:val="16"/>
                <w:szCs w:val="16"/>
              </w:rPr>
              <w:t>Displayed/ Hidden (D/H)</w:t>
            </w:r>
          </w:p>
        </w:tc>
        <w:tc>
          <w:tcPr>
            <w:tcW w:w="450" w:type="dxa"/>
            <w:shd w:val="clear" w:color="auto" w:fill="E0E0E0"/>
            <w:textDirection w:val="btLr"/>
            <w:vAlign w:val="center"/>
          </w:tcPr>
          <w:p w14:paraId="0434D271" w14:textId="77777777" w:rsidR="00C14219" w:rsidRPr="002F531A" w:rsidRDefault="00C14219" w:rsidP="009D1712">
            <w:pPr>
              <w:spacing w:before="120" w:after="120" w:line="240" w:lineRule="auto"/>
              <w:ind w:left="113" w:right="113"/>
              <w:rPr>
                <w:rFonts w:cs="Arial"/>
                <w:b/>
                <w:sz w:val="16"/>
                <w:szCs w:val="16"/>
              </w:rPr>
            </w:pPr>
            <w:r w:rsidRPr="002F531A">
              <w:rPr>
                <w:rFonts w:cs="Arial"/>
                <w:b/>
                <w:sz w:val="16"/>
                <w:szCs w:val="16"/>
              </w:rPr>
              <w:t>Read Only (Y/N)</w:t>
            </w:r>
          </w:p>
        </w:tc>
        <w:tc>
          <w:tcPr>
            <w:tcW w:w="1170" w:type="dxa"/>
            <w:shd w:val="clear" w:color="auto" w:fill="E0E0E0"/>
            <w:textDirection w:val="btLr"/>
            <w:vAlign w:val="center"/>
          </w:tcPr>
          <w:p w14:paraId="7979E9D3" w14:textId="77777777" w:rsidR="00C14219" w:rsidRPr="002F531A" w:rsidRDefault="00C14219" w:rsidP="009D1712">
            <w:pPr>
              <w:spacing w:before="120" w:after="120" w:line="240" w:lineRule="auto"/>
              <w:ind w:left="113" w:right="113"/>
              <w:rPr>
                <w:rFonts w:cs="Arial"/>
                <w:b/>
                <w:sz w:val="16"/>
                <w:szCs w:val="16"/>
              </w:rPr>
            </w:pPr>
            <w:r w:rsidRPr="002F531A">
              <w:rPr>
                <w:rFonts w:cs="Arial"/>
                <w:b/>
                <w:sz w:val="16"/>
                <w:szCs w:val="16"/>
              </w:rPr>
              <w:t>Default Value</w:t>
            </w:r>
          </w:p>
        </w:tc>
        <w:tc>
          <w:tcPr>
            <w:tcW w:w="1710" w:type="dxa"/>
            <w:shd w:val="clear" w:color="auto" w:fill="E0E0E0"/>
            <w:textDirection w:val="btLr"/>
            <w:vAlign w:val="center"/>
          </w:tcPr>
          <w:p w14:paraId="550C4D5F" w14:textId="77777777" w:rsidR="00C14219" w:rsidRPr="002F531A" w:rsidRDefault="00C14219" w:rsidP="009D1712">
            <w:pPr>
              <w:spacing w:before="120" w:after="120" w:line="240" w:lineRule="auto"/>
              <w:ind w:left="113" w:right="113"/>
              <w:rPr>
                <w:rFonts w:cs="Arial"/>
                <w:b/>
                <w:sz w:val="16"/>
                <w:szCs w:val="16"/>
              </w:rPr>
            </w:pPr>
            <w:r w:rsidRPr="002F531A">
              <w:rPr>
                <w:rFonts w:cs="Arial"/>
                <w:b/>
                <w:sz w:val="16"/>
                <w:szCs w:val="16"/>
              </w:rPr>
              <w:t>Calculation/ Validation</w:t>
            </w:r>
          </w:p>
        </w:tc>
        <w:tc>
          <w:tcPr>
            <w:tcW w:w="900" w:type="dxa"/>
            <w:shd w:val="clear" w:color="auto" w:fill="E0E0E0"/>
            <w:textDirection w:val="btLr"/>
            <w:vAlign w:val="center"/>
          </w:tcPr>
          <w:p w14:paraId="540109F4" w14:textId="77777777" w:rsidR="00C14219" w:rsidRPr="002F531A" w:rsidRDefault="00C14219" w:rsidP="009D1712">
            <w:pPr>
              <w:spacing w:before="120" w:after="120" w:line="240" w:lineRule="auto"/>
              <w:ind w:left="113" w:right="113"/>
              <w:rPr>
                <w:rFonts w:cs="Arial"/>
                <w:b/>
                <w:sz w:val="16"/>
                <w:szCs w:val="16"/>
              </w:rPr>
            </w:pPr>
            <w:r w:rsidRPr="002F531A">
              <w:rPr>
                <w:rFonts w:cs="Arial"/>
                <w:b/>
                <w:sz w:val="16"/>
                <w:szCs w:val="16"/>
              </w:rPr>
              <w:t>List o Values</w:t>
            </w:r>
          </w:p>
        </w:tc>
        <w:tc>
          <w:tcPr>
            <w:tcW w:w="1530" w:type="dxa"/>
            <w:shd w:val="clear" w:color="auto" w:fill="E0E0E0"/>
            <w:textDirection w:val="btLr"/>
            <w:vAlign w:val="center"/>
          </w:tcPr>
          <w:p w14:paraId="46E7CAAE" w14:textId="77777777" w:rsidR="00C14219" w:rsidRPr="002F531A" w:rsidRDefault="00C14219" w:rsidP="009D1712">
            <w:pPr>
              <w:spacing w:before="120" w:after="120" w:line="240" w:lineRule="auto"/>
              <w:ind w:left="113" w:right="113"/>
              <w:rPr>
                <w:rFonts w:cs="Arial"/>
                <w:b/>
                <w:sz w:val="16"/>
                <w:szCs w:val="16"/>
              </w:rPr>
            </w:pPr>
            <w:r w:rsidRPr="002F531A">
              <w:rPr>
                <w:rFonts w:cs="Arial"/>
                <w:b/>
                <w:sz w:val="16"/>
                <w:szCs w:val="16"/>
              </w:rPr>
              <w:t>Example</w:t>
            </w:r>
          </w:p>
        </w:tc>
      </w:tr>
      <w:tr w:rsidR="00C14219" w:rsidRPr="002F531A" w14:paraId="1B703612" w14:textId="77777777" w:rsidTr="009D1712">
        <w:trPr>
          <w:cantSplit/>
        </w:trPr>
        <w:tc>
          <w:tcPr>
            <w:tcW w:w="1364" w:type="dxa"/>
            <w:shd w:val="clear" w:color="auto" w:fill="auto"/>
            <w:vAlign w:val="center"/>
          </w:tcPr>
          <w:p w14:paraId="3FE849C2" w14:textId="77777777" w:rsidR="00C14219" w:rsidRPr="002F531A" w:rsidRDefault="00C14219" w:rsidP="009D1712">
            <w:pPr>
              <w:pStyle w:val="Subtitle"/>
              <w:spacing w:after="120" w:line="240" w:lineRule="auto"/>
              <w:jc w:val="left"/>
              <w:rPr>
                <w:rFonts w:ascii="Arial" w:hAnsi="Arial" w:cs="Arial"/>
                <w:b w:val="0"/>
                <w:sz w:val="16"/>
                <w:szCs w:val="16"/>
              </w:rPr>
            </w:pPr>
            <w:r w:rsidRPr="002F531A">
              <w:rPr>
                <w:rFonts w:ascii="Arial" w:hAnsi="Arial" w:cs="Arial"/>
                <w:b w:val="0"/>
                <w:sz w:val="16"/>
                <w:szCs w:val="16"/>
              </w:rPr>
              <w:t>City Category</w:t>
            </w:r>
            <w:r w:rsidR="009415BB" w:rsidRPr="002F531A">
              <w:rPr>
                <w:rFonts w:ascii="Arial" w:hAnsi="Arial" w:cs="Arial"/>
                <w:b w:val="0"/>
                <w:sz w:val="16"/>
                <w:szCs w:val="16"/>
              </w:rPr>
              <w:t xml:space="preserve"> Map </w:t>
            </w:r>
            <w:r w:rsidRPr="002F531A">
              <w:rPr>
                <w:rFonts w:ascii="Arial" w:hAnsi="Arial" w:cs="Arial"/>
                <w:b w:val="0"/>
                <w:sz w:val="16"/>
                <w:szCs w:val="16"/>
              </w:rPr>
              <w:t xml:space="preserve"> ID</w:t>
            </w:r>
          </w:p>
        </w:tc>
        <w:tc>
          <w:tcPr>
            <w:tcW w:w="1814" w:type="dxa"/>
            <w:shd w:val="clear" w:color="auto" w:fill="auto"/>
            <w:vAlign w:val="center"/>
          </w:tcPr>
          <w:p w14:paraId="4D627A9B" w14:textId="77777777" w:rsidR="00C14219" w:rsidRPr="002F531A" w:rsidRDefault="002C3317" w:rsidP="009D1712">
            <w:pPr>
              <w:pStyle w:val="Subtitle"/>
              <w:spacing w:after="120" w:line="240" w:lineRule="auto"/>
              <w:jc w:val="left"/>
              <w:rPr>
                <w:rFonts w:ascii="Arial" w:hAnsi="Arial" w:cs="Arial"/>
                <w:b w:val="0"/>
                <w:sz w:val="16"/>
                <w:szCs w:val="16"/>
              </w:rPr>
            </w:pPr>
            <w:r w:rsidRPr="002F531A">
              <w:rPr>
                <w:rFonts w:ascii="Arial" w:hAnsi="Arial" w:cs="Arial"/>
                <w:b w:val="0"/>
                <w:sz w:val="16"/>
                <w:szCs w:val="16"/>
                <w:lang w:val="en-AU" w:eastAsia="zh-CN"/>
              </w:rPr>
              <w:t>Auto_increment</w:t>
            </w:r>
            <w:r w:rsidR="00C14219" w:rsidRPr="002F531A">
              <w:rPr>
                <w:rFonts w:ascii="Arial" w:hAnsi="Arial" w:cs="Arial"/>
                <w:b w:val="0"/>
                <w:sz w:val="16"/>
                <w:szCs w:val="16"/>
                <w:lang w:val="en-AU" w:eastAsia="zh-CN"/>
              </w:rPr>
              <w:t xml:space="preserve"> Primary key</w:t>
            </w:r>
          </w:p>
        </w:tc>
        <w:tc>
          <w:tcPr>
            <w:tcW w:w="720" w:type="dxa"/>
            <w:shd w:val="clear" w:color="auto" w:fill="auto"/>
            <w:vAlign w:val="center"/>
          </w:tcPr>
          <w:p w14:paraId="5606720F" w14:textId="77777777" w:rsidR="00C14219" w:rsidRPr="002F531A" w:rsidRDefault="00C14219" w:rsidP="009D1712">
            <w:pPr>
              <w:pStyle w:val="Subtitle"/>
              <w:spacing w:after="120" w:line="240" w:lineRule="auto"/>
              <w:jc w:val="left"/>
              <w:rPr>
                <w:rFonts w:ascii="Arial" w:hAnsi="Arial" w:cs="Arial"/>
                <w:b w:val="0"/>
                <w:sz w:val="16"/>
                <w:szCs w:val="16"/>
              </w:rPr>
            </w:pPr>
            <w:r w:rsidRPr="002F531A">
              <w:rPr>
                <w:rFonts w:ascii="Arial" w:hAnsi="Arial" w:cs="Arial"/>
                <w:b w:val="0"/>
                <w:sz w:val="16"/>
                <w:szCs w:val="16"/>
              </w:rPr>
              <w:t>int</w:t>
            </w:r>
          </w:p>
        </w:tc>
        <w:tc>
          <w:tcPr>
            <w:tcW w:w="540" w:type="dxa"/>
            <w:shd w:val="clear" w:color="auto" w:fill="auto"/>
            <w:vAlign w:val="center"/>
          </w:tcPr>
          <w:p w14:paraId="50529CEA" w14:textId="77777777" w:rsidR="00C14219" w:rsidRPr="002F531A" w:rsidRDefault="00C14219" w:rsidP="009D1712">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0C5A9354" w14:textId="77777777" w:rsidR="00C14219" w:rsidRPr="002F531A" w:rsidRDefault="00C14219" w:rsidP="009D1712">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09D2BA96" w14:textId="77777777" w:rsidR="00C14219" w:rsidRPr="002F531A" w:rsidRDefault="00C14219" w:rsidP="009D1712">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744CC164" w14:textId="77777777" w:rsidR="00C14219" w:rsidRPr="002F531A" w:rsidRDefault="00C14219" w:rsidP="009D1712">
            <w:pPr>
              <w:spacing w:before="120" w:after="120" w:line="240" w:lineRule="auto"/>
              <w:jc w:val="left"/>
              <w:rPr>
                <w:rFonts w:cs="Arial"/>
                <w:sz w:val="16"/>
                <w:szCs w:val="16"/>
              </w:rPr>
            </w:pPr>
          </w:p>
        </w:tc>
        <w:tc>
          <w:tcPr>
            <w:tcW w:w="1710" w:type="dxa"/>
            <w:shd w:val="clear" w:color="auto" w:fill="auto"/>
            <w:vAlign w:val="center"/>
          </w:tcPr>
          <w:p w14:paraId="3FA3FC4F" w14:textId="77777777" w:rsidR="00C14219" w:rsidRPr="002F531A" w:rsidRDefault="00C14219" w:rsidP="009D1712">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11133A98" w14:textId="77777777" w:rsidR="00C14219" w:rsidRPr="002F531A" w:rsidRDefault="00C14219" w:rsidP="009D1712">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29BB8F2B" w14:textId="77777777" w:rsidR="00C14219" w:rsidRPr="002F531A" w:rsidRDefault="00C14219" w:rsidP="009D1712">
            <w:pPr>
              <w:pStyle w:val="Tabletext0"/>
              <w:spacing w:before="120" w:after="120" w:line="240" w:lineRule="auto"/>
              <w:jc w:val="left"/>
              <w:rPr>
                <w:rFonts w:ascii="Arial" w:hAnsi="Arial" w:cs="Arial"/>
                <w:sz w:val="16"/>
                <w:szCs w:val="16"/>
              </w:rPr>
            </w:pPr>
          </w:p>
        </w:tc>
      </w:tr>
      <w:tr w:rsidR="00C14219" w:rsidRPr="002F531A" w14:paraId="1F2C803E" w14:textId="77777777" w:rsidTr="009D1712">
        <w:trPr>
          <w:cantSplit/>
        </w:trPr>
        <w:tc>
          <w:tcPr>
            <w:tcW w:w="1364" w:type="dxa"/>
            <w:shd w:val="clear" w:color="auto" w:fill="auto"/>
            <w:vAlign w:val="center"/>
          </w:tcPr>
          <w:p w14:paraId="3AD71506" w14:textId="77777777" w:rsidR="00C14219" w:rsidRPr="002F531A" w:rsidRDefault="00ED7DF0" w:rsidP="009D1712">
            <w:pPr>
              <w:pStyle w:val="Subtitle"/>
              <w:spacing w:after="120" w:line="240" w:lineRule="auto"/>
              <w:jc w:val="left"/>
              <w:rPr>
                <w:rFonts w:ascii="Arial" w:hAnsi="Arial" w:cs="Arial"/>
                <w:b w:val="0"/>
                <w:sz w:val="16"/>
                <w:szCs w:val="16"/>
              </w:rPr>
            </w:pPr>
            <w:r w:rsidRPr="002F531A">
              <w:rPr>
                <w:rFonts w:ascii="Arial" w:hAnsi="Arial" w:cs="Arial"/>
                <w:b w:val="0"/>
                <w:sz w:val="16"/>
                <w:szCs w:val="16"/>
              </w:rPr>
              <w:t>City Category ID</w:t>
            </w:r>
          </w:p>
        </w:tc>
        <w:tc>
          <w:tcPr>
            <w:tcW w:w="1814" w:type="dxa"/>
            <w:shd w:val="clear" w:color="auto" w:fill="auto"/>
            <w:vAlign w:val="center"/>
          </w:tcPr>
          <w:p w14:paraId="684E61C4" w14:textId="77777777" w:rsidR="00C14219" w:rsidRPr="002F531A" w:rsidRDefault="00ED7DF0" w:rsidP="009D1712">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Id of city category</w:t>
            </w:r>
          </w:p>
        </w:tc>
        <w:tc>
          <w:tcPr>
            <w:tcW w:w="720" w:type="dxa"/>
            <w:shd w:val="clear" w:color="auto" w:fill="auto"/>
            <w:vAlign w:val="center"/>
          </w:tcPr>
          <w:p w14:paraId="22098D32" w14:textId="77777777" w:rsidR="00C14219" w:rsidRPr="002F531A" w:rsidRDefault="00ED7DF0" w:rsidP="009D1712">
            <w:pPr>
              <w:pStyle w:val="Subtitle"/>
              <w:spacing w:after="120" w:line="240" w:lineRule="auto"/>
              <w:jc w:val="left"/>
              <w:rPr>
                <w:rFonts w:ascii="Arial" w:hAnsi="Arial" w:cs="Arial"/>
                <w:b w:val="0"/>
                <w:sz w:val="16"/>
                <w:szCs w:val="16"/>
              </w:rPr>
            </w:pPr>
            <w:r w:rsidRPr="002F531A">
              <w:rPr>
                <w:rFonts w:ascii="Arial" w:hAnsi="Arial" w:cs="Arial"/>
                <w:b w:val="0"/>
                <w:sz w:val="16"/>
                <w:szCs w:val="16"/>
              </w:rPr>
              <w:t>int</w:t>
            </w:r>
          </w:p>
        </w:tc>
        <w:tc>
          <w:tcPr>
            <w:tcW w:w="540" w:type="dxa"/>
            <w:shd w:val="clear" w:color="auto" w:fill="auto"/>
            <w:vAlign w:val="center"/>
          </w:tcPr>
          <w:p w14:paraId="637A8DB4" w14:textId="77777777" w:rsidR="00C14219" w:rsidRPr="002F531A" w:rsidRDefault="00C14219" w:rsidP="009D1712">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6F9B2AB9" w14:textId="77777777" w:rsidR="00C14219" w:rsidRPr="002F531A" w:rsidRDefault="00C14219" w:rsidP="009D1712">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2EC2F079" w14:textId="77777777" w:rsidR="00C14219" w:rsidRPr="002F531A" w:rsidRDefault="00C14219" w:rsidP="009D1712">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07900FC7" w14:textId="77777777" w:rsidR="00C14219" w:rsidRPr="002F531A" w:rsidRDefault="00C14219" w:rsidP="009D1712">
            <w:pPr>
              <w:spacing w:before="120" w:after="120" w:line="240" w:lineRule="auto"/>
              <w:jc w:val="left"/>
              <w:rPr>
                <w:rFonts w:cs="Arial"/>
                <w:sz w:val="16"/>
                <w:szCs w:val="16"/>
              </w:rPr>
            </w:pPr>
          </w:p>
        </w:tc>
        <w:tc>
          <w:tcPr>
            <w:tcW w:w="1710" w:type="dxa"/>
            <w:shd w:val="clear" w:color="auto" w:fill="auto"/>
            <w:vAlign w:val="center"/>
          </w:tcPr>
          <w:p w14:paraId="3CB9F326" w14:textId="77777777" w:rsidR="00C14219" w:rsidRPr="002F531A" w:rsidRDefault="00C14219" w:rsidP="009D1712">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44B1D8F0" w14:textId="77777777" w:rsidR="00C14219" w:rsidRPr="002F531A" w:rsidRDefault="00C14219" w:rsidP="009D1712">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75DC4ABF" w14:textId="77777777" w:rsidR="00C14219" w:rsidRPr="002F531A" w:rsidRDefault="00C14219" w:rsidP="009D1712">
            <w:pPr>
              <w:pStyle w:val="Tabletext0"/>
              <w:spacing w:before="120" w:after="120" w:line="240" w:lineRule="auto"/>
              <w:jc w:val="left"/>
              <w:rPr>
                <w:rFonts w:ascii="Arial" w:hAnsi="Arial" w:cs="Arial"/>
                <w:sz w:val="16"/>
                <w:szCs w:val="16"/>
              </w:rPr>
            </w:pPr>
          </w:p>
        </w:tc>
      </w:tr>
      <w:tr w:rsidR="007B1630" w:rsidRPr="002F531A" w14:paraId="6B0B7FEF" w14:textId="77777777" w:rsidTr="009D1712">
        <w:trPr>
          <w:cantSplit/>
        </w:trPr>
        <w:tc>
          <w:tcPr>
            <w:tcW w:w="1364" w:type="dxa"/>
            <w:shd w:val="clear" w:color="auto" w:fill="auto"/>
            <w:vAlign w:val="center"/>
          </w:tcPr>
          <w:p w14:paraId="094091EF" w14:textId="77777777" w:rsidR="007B1630" w:rsidRPr="002F531A" w:rsidRDefault="007B1630" w:rsidP="009D1712">
            <w:pPr>
              <w:pStyle w:val="Subtitle"/>
              <w:spacing w:after="120" w:line="240" w:lineRule="auto"/>
              <w:jc w:val="left"/>
              <w:rPr>
                <w:rFonts w:ascii="Arial" w:hAnsi="Arial" w:cs="Arial"/>
                <w:b w:val="0"/>
                <w:sz w:val="16"/>
                <w:szCs w:val="16"/>
              </w:rPr>
            </w:pPr>
            <w:r w:rsidRPr="002F531A">
              <w:rPr>
                <w:rFonts w:ascii="Arial" w:hAnsi="Arial" w:cs="Arial"/>
                <w:b w:val="0"/>
                <w:sz w:val="16"/>
                <w:szCs w:val="16"/>
              </w:rPr>
              <w:t>City ID</w:t>
            </w:r>
          </w:p>
        </w:tc>
        <w:tc>
          <w:tcPr>
            <w:tcW w:w="1814" w:type="dxa"/>
            <w:shd w:val="clear" w:color="auto" w:fill="auto"/>
            <w:vAlign w:val="center"/>
          </w:tcPr>
          <w:p w14:paraId="0D2B3546" w14:textId="77777777" w:rsidR="007B1630" w:rsidRPr="002F531A" w:rsidRDefault="007B1630" w:rsidP="009D1712">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Id of City which is mapped with city category</w:t>
            </w:r>
          </w:p>
        </w:tc>
        <w:tc>
          <w:tcPr>
            <w:tcW w:w="720" w:type="dxa"/>
            <w:shd w:val="clear" w:color="auto" w:fill="auto"/>
            <w:vAlign w:val="center"/>
          </w:tcPr>
          <w:p w14:paraId="4DA781CA" w14:textId="77777777" w:rsidR="007B1630" w:rsidRPr="002F531A" w:rsidRDefault="0040436F" w:rsidP="009D1712">
            <w:pPr>
              <w:pStyle w:val="Subtitle"/>
              <w:spacing w:after="120" w:line="240" w:lineRule="auto"/>
              <w:jc w:val="left"/>
              <w:rPr>
                <w:rFonts w:ascii="Arial" w:hAnsi="Arial" w:cs="Arial"/>
                <w:b w:val="0"/>
                <w:sz w:val="16"/>
                <w:szCs w:val="16"/>
              </w:rPr>
            </w:pPr>
            <w:r w:rsidRPr="002F531A">
              <w:rPr>
                <w:rFonts w:ascii="Arial" w:hAnsi="Arial" w:cs="Arial"/>
                <w:b w:val="0"/>
                <w:sz w:val="16"/>
                <w:szCs w:val="16"/>
              </w:rPr>
              <w:t>int</w:t>
            </w:r>
          </w:p>
        </w:tc>
        <w:tc>
          <w:tcPr>
            <w:tcW w:w="540" w:type="dxa"/>
            <w:shd w:val="clear" w:color="auto" w:fill="auto"/>
            <w:vAlign w:val="center"/>
          </w:tcPr>
          <w:p w14:paraId="2E2B078A" w14:textId="77777777" w:rsidR="007B1630" w:rsidRPr="002F531A" w:rsidRDefault="0040436F" w:rsidP="009D1712">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43CCF4DA" w14:textId="77777777" w:rsidR="007B1630" w:rsidRPr="002F531A" w:rsidRDefault="0040436F" w:rsidP="009D1712">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28DA201F" w14:textId="77777777" w:rsidR="007B1630" w:rsidRPr="002F531A" w:rsidRDefault="0040436F" w:rsidP="009D1712">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530EFF55" w14:textId="77777777" w:rsidR="007B1630" w:rsidRPr="002F531A" w:rsidRDefault="007B1630" w:rsidP="009D1712">
            <w:pPr>
              <w:spacing w:before="120" w:after="120" w:line="240" w:lineRule="auto"/>
              <w:jc w:val="left"/>
              <w:rPr>
                <w:rFonts w:cs="Arial"/>
                <w:sz w:val="16"/>
                <w:szCs w:val="16"/>
              </w:rPr>
            </w:pPr>
          </w:p>
        </w:tc>
        <w:tc>
          <w:tcPr>
            <w:tcW w:w="1710" w:type="dxa"/>
            <w:shd w:val="clear" w:color="auto" w:fill="auto"/>
            <w:vAlign w:val="center"/>
          </w:tcPr>
          <w:p w14:paraId="016630F5" w14:textId="77777777" w:rsidR="007B1630" w:rsidRPr="002F531A" w:rsidRDefault="007B1630" w:rsidP="009D1712">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4870C8A6" w14:textId="77777777" w:rsidR="007B1630" w:rsidRPr="002F531A" w:rsidRDefault="007B1630" w:rsidP="009D1712">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29CE5123" w14:textId="77777777" w:rsidR="007B1630" w:rsidRPr="002F531A" w:rsidRDefault="007B1630" w:rsidP="009D1712">
            <w:pPr>
              <w:pStyle w:val="Tabletext0"/>
              <w:spacing w:before="120" w:after="120" w:line="240" w:lineRule="auto"/>
              <w:jc w:val="left"/>
              <w:rPr>
                <w:rFonts w:ascii="Arial" w:hAnsi="Arial" w:cs="Arial"/>
                <w:sz w:val="16"/>
                <w:szCs w:val="16"/>
              </w:rPr>
            </w:pPr>
          </w:p>
        </w:tc>
      </w:tr>
    </w:tbl>
    <w:p w14:paraId="3337D3F5" w14:textId="77777777" w:rsidR="009E4B4F" w:rsidRPr="002F531A" w:rsidRDefault="009E4B4F" w:rsidP="009E4B4F">
      <w:pPr>
        <w:rPr>
          <w:rFonts w:cs="Arial"/>
        </w:rPr>
      </w:pPr>
    </w:p>
    <w:p w14:paraId="7FCB39A3" w14:textId="77777777" w:rsidR="00CF638B" w:rsidRPr="002F531A" w:rsidRDefault="00CF638B" w:rsidP="0050580A">
      <w:pPr>
        <w:pStyle w:val="Heading3"/>
        <w:numPr>
          <w:ilvl w:val="2"/>
          <w:numId w:val="6"/>
        </w:numPr>
      </w:pPr>
      <w:bookmarkStart w:id="108" w:name="_Toc414543406"/>
      <w:r w:rsidRPr="002F531A">
        <w:t>Question Master</w:t>
      </w:r>
      <w:bookmarkEnd w:id="108"/>
    </w:p>
    <w:p w14:paraId="326F280A" w14:textId="77777777" w:rsidR="00B92658" w:rsidRPr="002F531A" w:rsidRDefault="00B92658" w:rsidP="0050580A">
      <w:pPr>
        <w:pStyle w:val="Default"/>
        <w:numPr>
          <w:ilvl w:val="0"/>
          <w:numId w:val="9"/>
        </w:numPr>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Form Name</w:t>
      </w:r>
      <w:r w:rsidRPr="002F531A">
        <w:rPr>
          <w:rFonts w:ascii="Arial" w:eastAsia="Times New Roman" w:hAnsi="Arial" w:cs="Arial"/>
          <w:color w:val="auto"/>
          <w:sz w:val="18"/>
          <w:szCs w:val="18"/>
          <w:lang w:val="en-AU"/>
        </w:rPr>
        <w:tab/>
        <w:t xml:space="preserve">: </w:t>
      </w:r>
      <w:r w:rsidR="00A27202" w:rsidRPr="002F531A">
        <w:rPr>
          <w:rFonts w:ascii="Arial" w:eastAsia="Times New Roman" w:hAnsi="Arial" w:cs="Arial"/>
          <w:color w:val="auto"/>
          <w:sz w:val="18"/>
          <w:szCs w:val="18"/>
          <w:lang w:val="en-AU"/>
        </w:rPr>
        <w:t>Question Master</w:t>
      </w:r>
      <w:r w:rsidRPr="002F531A">
        <w:rPr>
          <w:rFonts w:ascii="Arial" w:eastAsia="Times New Roman" w:hAnsi="Arial" w:cs="Arial"/>
          <w:color w:val="auto"/>
          <w:sz w:val="18"/>
          <w:szCs w:val="18"/>
          <w:lang w:val="en-AU"/>
        </w:rPr>
        <w:t xml:space="preserve"> </w:t>
      </w:r>
    </w:p>
    <w:p w14:paraId="6D5FCAFE" w14:textId="77777777" w:rsidR="00B92658" w:rsidRPr="002F531A" w:rsidRDefault="00B92658" w:rsidP="00B92658">
      <w:pPr>
        <w:pStyle w:val="Default"/>
        <w:ind w:left="1440"/>
        <w:rPr>
          <w:rFonts w:ascii="Arial" w:eastAsia="Times New Roman" w:hAnsi="Arial" w:cs="Arial"/>
          <w:color w:val="auto"/>
          <w:sz w:val="18"/>
          <w:szCs w:val="18"/>
          <w:lang w:val="en-AU"/>
        </w:rPr>
      </w:pPr>
    </w:p>
    <w:p w14:paraId="0EFB576E" w14:textId="77777777" w:rsidR="00814CBF" w:rsidRPr="002F531A" w:rsidRDefault="00B92658" w:rsidP="0050580A">
      <w:pPr>
        <w:pStyle w:val="Default"/>
        <w:numPr>
          <w:ilvl w:val="0"/>
          <w:numId w:val="9"/>
        </w:numPr>
        <w:rPr>
          <w:rFonts w:ascii="Arial" w:eastAsia="Times New Roman" w:hAnsi="Arial" w:cs="Arial"/>
          <w:color w:val="auto"/>
          <w:sz w:val="18"/>
          <w:szCs w:val="18"/>
          <w:lang w:val="en-AU" w:eastAsia="en-AU"/>
        </w:rPr>
      </w:pPr>
      <w:r w:rsidRPr="002F531A">
        <w:rPr>
          <w:rFonts w:ascii="Arial" w:eastAsia="Times New Roman" w:hAnsi="Arial" w:cs="Arial"/>
          <w:b/>
          <w:color w:val="auto"/>
          <w:sz w:val="18"/>
          <w:szCs w:val="18"/>
          <w:lang w:val="en-AU"/>
        </w:rPr>
        <w:t>Inputs</w:t>
      </w:r>
      <w:r w:rsidRPr="002F531A">
        <w:rPr>
          <w:rFonts w:ascii="Arial" w:eastAsia="Times New Roman" w:hAnsi="Arial" w:cs="Arial"/>
          <w:color w:val="auto"/>
          <w:sz w:val="18"/>
          <w:szCs w:val="18"/>
          <w:lang w:val="en-AU"/>
        </w:rPr>
        <w:tab/>
      </w:r>
      <w:r w:rsidRPr="002F531A">
        <w:rPr>
          <w:rFonts w:ascii="Arial" w:eastAsia="Times New Roman" w:hAnsi="Arial" w:cs="Arial"/>
          <w:color w:val="auto"/>
          <w:sz w:val="18"/>
          <w:szCs w:val="18"/>
          <w:lang w:val="en-AU"/>
        </w:rPr>
        <w:tab/>
        <w:t xml:space="preserve">:  </w:t>
      </w:r>
      <w:r w:rsidR="001F34A8" w:rsidRPr="002F531A">
        <w:rPr>
          <w:rFonts w:ascii="Arial" w:eastAsia="Times New Roman" w:hAnsi="Arial" w:cs="Arial"/>
          <w:color w:val="auto"/>
          <w:sz w:val="18"/>
          <w:szCs w:val="18"/>
          <w:lang w:val="en-AU"/>
        </w:rPr>
        <w:t>Question</w:t>
      </w:r>
      <w:r w:rsidRPr="002F531A">
        <w:rPr>
          <w:rFonts w:ascii="Arial" w:eastAsia="Times New Roman" w:hAnsi="Arial" w:cs="Arial"/>
          <w:color w:val="auto"/>
          <w:sz w:val="18"/>
          <w:szCs w:val="18"/>
          <w:lang w:val="en-AU"/>
        </w:rPr>
        <w:t xml:space="preserve">: </w:t>
      </w:r>
      <w:r w:rsidR="00C90726" w:rsidRPr="002F531A">
        <w:rPr>
          <w:rFonts w:ascii="Arial" w:eastAsia="Times New Roman" w:hAnsi="Arial" w:cs="Arial"/>
          <w:color w:val="FF0000"/>
          <w:sz w:val="18"/>
          <w:szCs w:val="18"/>
          <w:lang w:val="en-AU"/>
        </w:rPr>
        <w:t>*</w:t>
      </w:r>
      <w:r w:rsidR="001F34A8" w:rsidRPr="002F531A">
        <w:rPr>
          <w:rFonts w:ascii="Arial" w:eastAsia="Times New Roman" w:hAnsi="Arial" w:cs="Arial"/>
          <w:color w:val="auto"/>
          <w:sz w:val="18"/>
          <w:szCs w:val="18"/>
          <w:lang w:val="en-AU"/>
        </w:rPr>
        <w:t>, Input Text box</w:t>
      </w:r>
    </w:p>
    <w:p w14:paraId="5B55D2D4" w14:textId="77777777" w:rsidR="00B92658" w:rsidRPr="002F531A" w:rsidRDefault="00B92658" w:rsidP="00B92658">
      <w:pPr>
        <w:pStyle w:val="ListParagraph"/>
        <w:spacing w:line="240" w:lineRule="auto"/>
        <w:rPr>
          <w:rFonts w:cs="Arial"/>
          <w:sz w:val="18"/>
          <w:szCs w:val="18"/>
        </w:rPr>
      </w:pPr>
    </w:p>
    <w:p w14:paraId="0685EDE1" w14:textId="77777777" w:rsidR="0074432D" w:rsidRPr="002F531A" w:rsidRDefault="0074432D" w:rsidP="00B92658">
      <w:pPr>
        <w:pStyle w:val="Default"/>
        <w:spacing w:line="360" w:lineRule="auto"/>
        <w:ind w:left="2880"/>
        <w:rPr>
          <w:rFonts w:ascii="Arial" w:eastAsia="Times New Roman" w:hAnsi="Arial" w:cs="Arial"/>
          <w:i/>
          <w:color w:val="auto"/>
          <w:sz w:val="18"/>
          <w:szCs w:val="18"/>
          <w:lang w:val="en-AU"/>
        </w:rPr>
      </w:pPr>
      <w:r w:rsidRPr="002F531A">
        <w:rPr>
          <w:rFonts w:ascii="Arial" w:eastAsia="Times New Roman" w:hAnsi="Arial" w:cs="Arial"/>
          <w:i/>
          <w:color w:val="auto"/>
          <w:sz w:val="18"/>
          <w:szCs w:val="18"/>
          <w:lang w:val="en-AU"/>
        </w:rPr>
        <w:t>Question Code: Input text box</w:t>
      </w:r>
    </w:p>
    <w:p w14:paraId="5B038290" w14:textId="77777777" w:rsidR="00396EDD" w:rsidRPr="002F531A" w:rsidRDefault="00DD7C38" w:rsidP="00B92658">
      <w:pPr>
        <w:pStyle w:val="Default"/>
        <w:spacing w:line="360" w:lineRule="auto"/>
        <w:ind w:left="2880"/>
        <w:rPr>
          <w:rFonts w:ascii="Arial" w:eastAsia="Times New Roman" w:hAnsi="Arial" w:cs="Arial"/>
          <w:i/>
          <w:color w:val="auto"/>
          <w:sz w:val="18"/>
          <w:szCs w:val="18"/>
          <w:lang w:val="en-AU"/>
        </w:rPr>
      </w:pPr>
      <w:r w:rsidRPr="002F531A">
        <w:rPr>
          <w:rFonts w:ascii="Arial" w:eastAsia="Times New Roman" w:hAnsi="Arial" w:cs="Arial"/>
          <w:i/>
          <w:color w:val="auto"/>
          <w:sz w:val="18"/>
          <w:szCs w:val="18"/>
          <w:lang w:val="en-AU"/>
        </w:rPr>
        <w:t xml:space="preserve">Question attributes type: Drop down list (with value Demographics and Geo </w:t>
      </w:r>
      <w:r w:rsidR="00066E3C" w:rsidRPr="002F531A">
        <w:rPr>
          <w:rFonts w:ascii="Arial" w:eastAsia="Times New Roman" w:hAnsi="Arial" w:cs="Arial"/>
          <w:i/>
          <w:color w:val="auto"/>
          <w:sz w:val="18"/>
          <w:szCs w:val="18"/>
          <w:lang w:val="en-AU"/>
        </w:rPr>
        <w:t>Location</w:t>
      </w:r>
      <w:r w:rsidRPr="002F531A">
        <w:rPr>
          <w:rFonts w:ascii="Arial" w:eastAsia="Times New Roman" w:hAnsi="Arial" w:cs="Arial"/>
          <w:i/>
          <w:color w:val="auto"/>
          <w:sz w:val="18"/>
          <w:szCs w:val="18"/>
          <w:lang w:val="en-AU"/>
        </w:rPr>
        <w:t xml:space="preserve">). </w:t>
      </w:r>
    </w:p>
    <w:p w14:paraId="30B4C680" w14:textId="77777777" w:rsidR="00DD7C38" w:rsidRPr="002F531A" w:rsidRDefault="001749F6" w:rsidP="00B92658">
      <w:pPr>
        <w:pStyle w:val="Default"/>
        <w:spacing w:line="360" w:lineRule="auto"/>
        <w:ind w:left="2880"/>
        <w:rPr>
          <w:rFonts w:ascii="Arial" w:eastAsia="Times New Roman" w:hAnsi="Arial" w:cs="Arial"/>
          <w:i/>
          <w:color w:val="auto"/>
          <w:sz w:val="18"/>
          <w:szCs w:val="18"/>
          <w:lang w:val="en-AU"/>
        </w:rPr>
      </w:pPr>
      <w:r w:rsidRPr="002F531A">
        <w:rPr>
          <w:rFonts w:ascii="Arial" w:eastAsia="Times New Roman" w:hAnsi="Arial" w:cs="Arial"/>
          <w:i/>
          <w:color w:val="auto"/>
          <w:sz w:val="18"/>
          <w:szCs w:val="18"/>
          <w:lang w:val="en-AU"/>
        </w:rPr>
        <w:t>(</w:t>
      </w:r>
      <w:r w:rsidR="00396EDD" w:rsidRPr="002F531A">
        <w:rPr>
          <w:rFonts w:ascii="Arial" w:eastAsia="Times New Roman" w:hAnsi="Arial" w:cs="Arial"/>
          <w:i/>
          <w:color w:val="auto"/>
          <w:sz w:val="18"/>
          <w:szCs w:val="18"/>
          <w:lang w:val="en-AU"/>
        </w:rPr>
        <w:t>Example 1</w:t>
      </w:r>
      <w:r w:rsidRPr="002F531A">
        <w:rPr>
          <w:rFonts w:ascii="Arial" w:eastAsia="Times New Roman" w:hAnsi="Arial" w:cs="Arial"/>
          <w:i/>
          <w:color w:val="auto"/>
          <w:sz w:val="18"/>
          <w:szCs w:val="18"/>
          <w:lang w:val="en-AU"/>
        </w:rPr>
        <w:t>:</w:t>
      </w:r>
      <w:r w:rsidR="00396EDD" w:rsidRPr="002F531A">
        <w:rPr>
          <w:rFonts w:ascii="Arial" w:eastAsia="Times New Roman" w:hAnsi="Arial" w:cs="Arial"/>
          <w:i/>
          <w:color w:val="auto"/>
          <w:sz w:val="18"/>
          <w:szCs w:val="18"/>
          <w:lang w:val="en-AU"/>
        </w:rPr>
        <w:t xml:space="preserve"> after</w:t>
      </w:r>
      <w:r w:rsidR="00DD7C38" w:rsidRPr="002F531A">
        <w:rPr>
          <w:rFonts w:ascii="Arial" w:eastAsia="Times New Roman" w:hAnsi="Arial" w:cs="Arial"/>
          <w:i/>
          <w:color w:val="auto"/>
          <w:sz w:val="18"/>
          <w:szCs w:val="18"/>
          <w:lang w:val="en-AU"/>
        </w:rPr>
        <w:t xml:space="preserve"> selecting Demographics</w:t>
      </w:r>
      <w:r w:rsidR="0074432D" w:rsidRPr="002F531A">
        <w:rPr>
          <w:rFonts w:ascii="Arial" w:eastAsia="Times New Roman" w:hAnsi="Arial" w:cs="Arial"/>
          <w:i/>
          <w:color w:val="auto"/>
          <w:sz w:val="18"/>
          <w:szCs w:val="18"/>
          <w:lang w:val="en-AU"/>
        </w:rPr>
        <w:t>,</w:t>
      </w:r>
      <w:r w:rsidR="00DD7C38" w:rsidRPr="002F531A">
        <w:rPr>
          <w:rFonts w:ascii="Arial" w:eastAsia="Times New Roman" w:hAnsi="Arial" w:cs="Arial"/>
          <w:i/>
          <w:color w:val="auto"/>
          <w:sz w:val="18"/>
          <w:szCs w:val="18"/>
          <w:lang w:val="en-AU"/>
        </w:rPr>
        <w:t xml:space="preserve"> a further drop down will appear </w:t>
      </w:r>
      <w:r w:rsidR="00942D8E" w:rsidRPr="002F531A">
        <w:rPr>
          <w:rFonts w:ascii="Arial" w:eastAsia="Times New Roman" w:hAnsi="Arial" w:cs="Arial"/>
          <w:i/>
          <w:color w:val="auto"/>
          <w:sz w:val="18"/>
          <w:szCs w:val="18"/>
          <w:lang w:val="en-AU"/>
        </w:rPr>
        <w:t>with listing of all demographics master</w:t>
      </w:r>
      <w:r w:rsidR="00F72619" w:rsidRPr="002F531A">
        <w:rPr>
          <w:rFonts w:ascii="Arial" w:eastAsia="Times New Roman" w:hAnsi="Arial" w:cs="Arial"/>
          <w:i/>
          <w:color w:val="auto"/>
          <w:sz w:val="18"/>
          <w:szCs w:val="18"/>
          <w:lang w:val="en-AU"/>
        </w:rPr>
        <w:t>.</w:t>
      </w:r>
      <w:r w:rsidR="00396EDD" w:rsidRPr="002F531A">
        <w:rPr>
          <w:rFonts w:ascii="Arial" w:eastAsia="Times New Roman" w:hAnsi="Arial" w:cs="Arial"/>
          <w:i/>
          <w:color w:val="auto"/>
          <w:sz w:val="18"/>
          <w:szCs w:val="18"/>
          <w:lang w:val="en-AU"/>
        </w:rPr>
        <w:t xml:space="preserve"> After selecting demographics master all master value will appear in check box list to create question </w:t>
      </w:r>
      <w:r w:rsidRPr="002F531A">
        <w:rPr>
          <w:rFonts w:ascii="Arial" w:eastAsia="Times New Roman" w:hAnsi="Arial" w:cs="Arial"/>
          <w:i/>
          <w:color w:val="auto"/>
          <w:sz w:val="18"/>
          <w:szCs w:val="18"/>
          <w:lang w:val="en-AU"/>
        </w:rPr>
        <w:t>option</w:t>
      </w:r>
    </w:p>
    <w:p w14:paraId="222FDD77" w14:textId="77777777" w:rsidR="001749F6" w:rsidRPr="002F531A" w:rsidRDefault="001749F6" w:rsidP="00B92658">
      <w:pPr>
        <w:pStyle w:val="Default"/>
        <w:spacing w:line="360" w:lineRule="auto"/>
        <w:ind w:left="2880"/>
        <w:rPr>
          <w:rFonts w:ascii="Arial" w:eastAsia="Times New Roman" w:hAnsi="Arial" w:cs="Arial"/>
          <w:i/>
          <w:color w:val="auto"/>
          <w:sz w:val="18"/>
          <w:szCs w:val="18"/>
          <w:lang w:val="en-AU"/>
        </w:rPr>
      </w:pPr>
      <w:r w:rsidRPr="002F531A">
        <w:rPr>
          <w:rFonts w:ascii="Arial" w:eastAsia="Times New Roman" w:hAnsi="Arial" w:cs="Arial"/>
          <w:i/>
          <w:color w:val="auto"/>
          <w:sz w:val="18"/>
          <w:szCs w:val="18"/>
          <w:lang w:val="en-AU"/>
        </w:rPr>
        <w:lastRenderedPageBreak/>
        <w:t xml:space="preserve">Example 2: After selecting Geo </w:t>
      </w:r>
      <w:r w:rsidR="00066E3C" w:rsidRPr="002F531A">
        <w:rPr>
          <w:rFonts w:ascii="Arial" w:eastAsia="Times New Roman" w:hAnsi="Arial" w:cs="Arial"/>
          <w:i/>
          <w:color w:val="auto"/>
          <w:sz w:val="18"/>
          <w:szCs w:val="18"/>
          <w:lang w:val="en-AU"/>
        </w:rPr>
        <w:t>Location</w:t>
      </w:r>
      <w:r w:rsidRPr="002F531A">
        <w:rPr>
          <w:rFonts w:ascii="Arial" w:eastAsia="Times New Roman" w:hAnsi="Arial" w:cs="Arial"/>
          <w:i/>
          <w:color w:val="auto"/>
          <w:sz w:val="18"/>
          <w:szCs w:val="18"/>
          <w:lang w:val="en-AU"/>
        </w:rPr>
        <w:t xml:space="preserve"> A list of Geo </w:t>
      </w:r>
      <w:r w:rsidR="00066E3C" w:rsidRPr="002F531A">
        <w:rPr>
          <w:rFonts w:ascii="Arial" w:eastAsia="Times New Roman" w:hAnsi="Arial" w:cs="Arial"/>
          <w:i/>
          <w:color w:val="auto"/>
          <w:sz w:val="18"/>
          <w:szCs w:val="18"/>
          <w:lang w:val="en-AU"/>
        </w:rPr>
        <w:t>Location</w:t>
      </w:r>
      <w:r w:rsidRPr="002F531A">
        <w:rPr>
          <w:rFonts w:ascii="Arial" w:eastAsia="Times New Roman" w:hAnsi="Arial" w:cs="Arial"/>
          <w:i/>
          <w:color w:val="auto"/>
          <w:sz w:val="18"/>
          <w:szCs w:val="18"/>
          <w:lang w:val="en-AU"/>
        </w:rPr>
        <w:t xml:space="preserve"> Name (Like Region, city, size, etc)   will appear in drop down, After selecting Geo </w:t>
      </w:r>
      <w:r w:rsidR="00066E3C" w:rsidRPr="002F531A">
        <w:rPr>
          <w:rFonts w:ascii="Arial" w:eastAsia="Times New Roman" w:hAnsi="Arial" w:cs="Arial"/>
          <w:i/>
          <w:color w:val="auto"/>
          <w:sz w:val="18"/>
          <w:szCs w:val="18"/>
          <w:lang w:val="en-AU"/>
        </w:rPr>
        <w:t>Location</w:t>
      </w:r>
      <w:r w:rsidRPr="002F531A">
        <w:rPr>
          <w:rFonts w:ascii="Arial" w:eastAsia="Times New Roman" w:hAnsi="Arial" w:cs="Arial"/>
          <w:i/>
          <w:color w:val="auto"/>
          <w:sz w:val="18"/>
          <w:szCs w:val="18"/>
          <w:lang w:val="en-AU"/>
        </w:rPr>
        <w:t xml:space="preserve"> name check box list will appear filled with distinct value stored in Geo </w:t>
      </w:r>
      <w:r w:rsidR="00066E3C" w:rsidRPr="002F531A">
        <w:rPr>
          <w:rFonts w:ascii="Arial" w:eastAsia="Times New Roman" w:hAnsi="Arial" w:cs="Arial"/>
          <w:i/>
          <w:color w:val="auto"/>
          <w:sz w:val="18"/>
          <w:szCs w:val="18"/>
          <w:lang w:val="en-AU"/>
        </w:rPr>
        <w:t>Location</w:t>
      </w:r>
      <w:r w:rsidRPr="002F531A">
        <w:rPr>
          <w:rFonts w:ascii="Arial" w:eastAsia="Times New Roman" w:hAnsi="Arial" w:cs="Arial"/>
          <w:i/>
          <w:color w:val="auto"/>
          <w:sz w:val="18"/>
          <w:szCs w:val="18"/>
          <w:lang w:val="en-AU"/>
        </w:rPr>
        <w:t xml:space="preserve"> table.)</w:t>
      </w:r>
    </w:p>
    <w:p w14:paraId="214FE437" w14:textId="77777777" w:rsidR="00954BF9" w:rsidRPr="002F531A" w:rsidRDefault="0060321B" w:rsidP="00B92658">
      <w:pPr>
        <w:pStyle w:val="Default"/>
        <w:spacing w:line="360" w:lineRule="auto"/>
        <w:ind w:left="2880"/>
        <w:rPr>
          <w:rFonts w:ascii="Arial" w:eastAsia="Times New Roman" w:hAnsi="Arial" w:cs="Arial"/>
          <w:i/>
          <w:color w:val="auto"/>
          <w:sz w:val="18"/>
          <w:szCs w:val="18"/>
          <w:lang w:val="en-AU"/>
        </w:rPr>
      </w:pPr>
      <w:r w:rsidRPr="002F531A">
        <w:rPr>
          <w:rFonts w:ascii="Arial" w:eastAsia="Times New Roman" w:hAnsi="Arial" w:cs="Arial"/>
          <w:i/>
          <w:color w:val="auto"/>
          <w:sz w:val="18"/>
          <w:szCs w:val="18"/>
          <w:lang w:val="en-AU"/>
        </w:rPr>
        <w:t>Question Option Type: Drop down list (with value Radio button, Check box, Text Box)</w:t>
      </w:r>
    </w:p>
    <w:p w14:paraId="10F2DE7C" w14:textId="77777777" w:rsidR="002D4776" w:rsidRPr="002F531A" w:rsidRDefault="002D4776" w:rsidP="00B92658">
      <w:pPr>
        <w:pStyle w:val="Default"/>
        <w:spacing w:line="360" w:lineRule="auto"/>
        <w:ind w:left="2880"/>
        <w:rPr>
          <w:rFonts w:ascii="Arial" w:eastAsia="Times New Roman" w:hAnsi="Arial" w:cs="Arial"/>
          <w:i/>
          <w:color w:val="auto"/>
          <w:sz w:val="18"/>
          <w:szCs w:val="18"/>
          <w:lang w:val="en-AU"/>
        </w:rPr>
      </w:pPr>
    </w:p>
    <w:p w14:paraId="504DFFFB" w14:textId="77777777" w:rsidR="008F3DBB" w:rsidRPr="002F531A" w:rsidRDefault="0039491F" w:rsidP="00B92658">
      <w:pPr>
        <w:pStyle w:val="Default"/>
        <w:spacing w:line="360" w:lineRule="auto"/>
        <w:ind w:left="2880"/>
        <w:rPr>
          <w:rFonts w:ascii="Arial" w:eastAsia="Times New Roman" w:hAnsi="Arial" w:cs="Arial"/>
          <w:i/>
          <w:color w:val="auto"/>
          <w:sz w:val="18"/>
          <w:szCs w:val="18"/>
          <w:lang w:val="en-AU"/>
        </w:rPr>
      </w:pPr>
      <w:r w:rsidRPr="002F531A">
        <w:rPr>
          <w:rFonts w:ascii="Arial" w:eastAsia="Times New Roman" w:hAnsi="Arial" w:cs="Arial"/>
          <w:i/>
          <w:color w:val="auto"/>
          <w:sz w:val="18"/>
          <w:szCs w:val="18"/>
          <w:lang w:val="en-AU"/>
        </w:rPr>
        <w:t xml:space="preserve">Mandatory Question: Radio button with </w:t>
      </w:r>
      <w:r w:rsidR="00954BF9" w:rsidRPr="002F531A">
        <w:rPr>
          <w:rFonts w:ascii="Arial" w:eastAsia="Times New Roman" w:hAnsi="Arial" w:cs="Arial"/>
          <w:i/>
          <w:color w:val="auto"/>
          <w:sz w:val="18"/>
          <w:szCs w:val="18"/>
          <w:lang w:val="en-AU"/>
        </w:rPr>
        <w:t>Mandatory</w:t>
      </w:r>
      <w:r w:rsidRPr="002F531A">
        <w:rPr>
          <w:rFonts w:ascii="Arial" w:eastAsia="Times New Roman" w:hAnsi="Arial" w:cs="Arial"/>
          <w:i/>
          <w:color w:val="auto"/>
          <w:sz w:val="18"/>
          <w:szCs w:val="18"/>
          <w:lang w:val="en-AU"/>
        </w:rPr>
        <w:t xml:space="preserve"> and </w:t>
      </w:r>
      <w:r w:rsidR="00954BF9" w:rsidRPr="002F531A">
        <w:rPr>
          <w:rFonts w:ascii="Arial" w:eastAsia="Times New Roman" w:hAnsi="Arial" w:cs="Arial"/>
          <w:i/>
          <w:color w:val="auto"/>
          <w:sz w:val="18"/>
          <w:szCs w:val="18"/>
          <w:lang w:val="en-AU"/>
        </w:rPr>
        <w:t>Optional</w:t>
      </w:r>
      <w:r w:rsidRPr="002F531A">
        <w:rPr>
          <w:rFonts w:ascii="Arial" w:eastAsia="Times New Roman" w:hAnsi="Arial" w:cs="Arial"/>
          <w:i/>
          <w:color w:val="auto"/>
          <w:sz w:val="18"/>
          <w:szCs w:val="18"/>
          <w:lang w:val="en-AU"/>
        </w:rPr>
        <w:t xml:space="preserve"> option.</w:t>
      </w:r>
    </w:p>
    <w:p w14:paraId="5B621E38" w14:textId="77777777" w:rsidR="0039491F" w:rsidRPr="002F531A" w:rsidRDefault="007D2F16" w:rsidP="00B92658">
      <w:pPr>
        <w:pStyle w:val="Default"/>
        <w:spacing w:line="360" w:lineRule="auto"/>
        <w:ind w:left="2880"/>
        <w:rPr>
          <w:rFonts w:ascii="Arial" w:eastAsia="Times New Roman" w:hAnsi="Arial" w:cs="Arial"/>
          <w:i/>
          <w:color w:val="auto"/>
          <w:sz w:val="18"/>
          <w:szCs w:val="18"/>
          <w:lang w:val="en-AU"/>
        </w:rPr>
      </w:pPr>
      <w:r w:rsidRPr="002F531A">
        <w:rPr>
          <w:rFonts w:ascii="Arial" w:eastAsia="Times New Roman" w:hAnsi="Arial" w:cs="Arial"/>
          <w:i/>
          <w:color w:val="auto"/>
          <w:sz w:val="18"/>
          <w:szCs w:val="18"/>
          <w:lang w:val="en-AU"/>
        </w:rPr>
        <w:t xml:space="preserve">Display Order: </w:t>
      </w:r>
      <w:r w:rsidR="00C90726" w:rsidRPr="002F531A">
        <w:rPr>
          <w:rFonts w:ascii="Arial" w:eastAsia="Times New Roman" w:hAnsi="Arial" w:cs="Arial"/>
          <w:i/>
          <w:color w:val="FF0000"/>
          <w:sz w:val="18"/>
          <w:szCs w:val="18"/>
          <w:lang w:val="en-AU"/>
        </w:rPr>
        <w:t>*</w:t>
      </w:r>
      <w:r w:rsidR="00970333" w:rsidRPr="002F531A">
        <w:rPr>
          <w:rFonts w:ascii="Arial" w:eastAsia="Times New Roman" w:hAnsi="Arial" w:cs="Arial"/>
          <w:i/>
          <w:color w:val="auto"/>
          <w:sz w:val="18"/>
          <w:szCs w:val="18"/>
          <w:lang w:val="en-AU"/>
        </w:rPr>
        <w:t xml:space="preserve"> (</w:t>
      </w:r>
      <w:r w:rsidR="00954BF9" w:rsidRPr="002F531A">
        <w:rPr>
          <w:rFonts w:ascii="Arial" w:eastAsia="Times New Roman" w:hAnsi="Arial" w:cs="Arial"/>
          <w:i/>
          <w:color w:val="auto"/>
          <w:sz w:val="18"/>
          <w:szCs w:val="18"/>
          <w:lang w:val="en-AU"/>
        </w:rPr>
        <w:t>used to display question in a sequence</w:t>
      </w:r>
      <w:r w:rsidR="00970333" w:rsidRPr="002F531A">
        <w:rPr>
          <w:rFonts w:ascii="Arial" w:eastAsia="Times New Roman" w:hAnsi="Arial" w:cs="Arial"/>
          <w:i/>
          <w:color w:val="auto"/>
          <w:sz w:val="18"/>
          <w:szCs w:val="18"/>
          <w:lang w:val="en-AU"/>
        </w:rPr>
        <w:t>)</w:t>
      </w:r>
    </w:p>
    <w:p w14:paraId="5E2E229C" w14:textId="77777777" w:rsidR="00B92658" w:rsidRPr="002F531A" w:rsidRDefault="00B92658" w:rsidP="00B92658">
      <w:pPr>
        <w:pStyle w:val="Default"/>
        <w:spacing w:line="360" w:lineRule="auto"/>
        <w:ind w:left="2880"/>
        <w:rPr>
          <w:rFonts w:ascii="Arial" w:eastAsia="Times New Roman" w:hAnsi="Arial" w:cs="Arial"/>
          <w:color w:val="auto"/>
          <w:sz w:val="18"/>
          <w:szCs w:val="18"/>
          <w:lang w:val="en-AU"/>
        </w:rPr>
      </w:pPr>
      <w:r w:rsidRPr="002F531A">
        <w:rPr>
          <w:rFonts w:ascii="Arial" w:hAnsi="Arial" w:cs="Arial"/>
          <w:sz w:val="18"/>
          <w:szCs w:val="18"/>
        </w:rPr>
        <w:t xml:space="preserve"> </w:t>
      </w:r>
    </w:p>
    <w:p w14:paraId="2AF29377" w14:textId="77777777" w:rsidR="00B92658" w:rsidRPr="002F531A" w:rsidRDefault="00B92658" w:rsidP="00B92658">
      <w:pPr>
        <w:pStyle w:val="Default"/>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 xml:space="preserve">                       </w:t>
      </w:r>
    </w:p>
    <w:p w14:paraId="370FF913" w14:textId="77777777" w:rsidR="00B92658" w:rsidRPr="002F531A" w:rsidRDefault="00B92658" w:rsidP="0050580A">
      <w:pPr>
        <w:pStyle w:val="Default"/>
        <w:numPr>
          <w:ilvl w:val="0"/>
          <w:numId w:val="10"/>
        </w:numPr>
        <w:ind w:left="1440"/>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Action</w:t>
      </w:r>
      <w:r w:rsidRPr="002F531A">
        <w:rPr>
          <w:rFonts w:ascii="Arial" w:eastAsia="Times New Roman" w:hAnsi="Arial" w:cs="Arial"/>
          <w:b/>
          <w:color w:val="auto"/>
          <w:sz w:val="18"/>
          <w:szCs w:val="18"/>
          <w:lang w:val="en-AU"/>
        </w:rPr>
        <w:tab/>
      </w:r>
      <w:r w:rsidRPr="002F531A">
        <w:rPr>
          <w:rFonts w:ascii="Arial" w:eastAsia="Times New Roman" w:hAnsi="Arial" w:cs="Arial"/>
          <w:b/>
          <w:color w:val="auto"/>
          <w:sz w:val="18"/>
          <w:szCs w:val="18"/>
          <w:lang w:val="en-AU"/>
        </w:rPr>
        <w:tab/>
      </w:r>
      <w:r w:rsidRPr="002F531A">
        <w:rPr>
          <w:rFonts w:ascii="Arial" w:eastAsia="Times New Roman" w:hAnsi="Arial" w:cs="Arial"/>
          <w:color w:val="auto"/>
          <w:sz w:val="18"/>
          <w:szCs w:val="18"/>
          <w:lang w:val="en-AU"/>
        </w:rPr>
        <w:t>:  User should be able to Add, Edit, Delete and View operations as his Rights</w:t>
      </w:r>
      <w:r w:rsidRPr="002F531A">
        <w:rPr>
          <w:rFonts w:ascii="Arial" w:eastAsia="Times New Roman" w:hAnsi="Arial" w:cs="Arial"/>
          <w:b/>
          <w:color w:val="auto"/>
          <w:sz w:val="18"/>
          <w:szCs w:val="18"/>
          <w:lang w:val="en-AU"/>
        </w:rPr>
        <w:t xml:space="preserve">                           </w:t>
      </w:r>
      <w:r w:rsidRPr="002F531A">
        <w:rPr>
          <w:rFonts w:ascii="Arial" w:eastAsia="Times New Roman" w:hAnsi="Arial" w:cs="Arial"/>
          <w:color w:val="auto"/>
          <w:sz w:val="18"/>
          <w:szCs w:val="18"/>
          <w:lang w:val="en-AU"/>
        </w:rPr>
        <w:t>Assigned in user role mapping section.</w:t>
      </w:r>
    </w:p>
    <w:p w14:paraId="7AD31442" w14:textId="77777777" w:rsidR="00B92658" w:rsidRPr="002F531A" w:rsidRDefault="00B92658" w:rsidP="00B92658">
      <w:pPr>
        <w:pStyle w:val="Default"/>
        <w:ind w:left="1440"/>
        <w:rPr>
          <w:rFonts w:ascii="Arial" w:eastAsia="Times New Roman" w:hAnsi="Arial" w:cs="Arial"/>
          <w:color w:val="auto"/>
          <w:sz w:val="18"/>
          <w:szCs w:val="18"/>
          <w:lang w:val="en-AU"/>
        </w:rPr>
      </w:pPr>
    </w:p>
    <w:p w14:paraId="0EBD1753" w14:textId="77777777" w:rsidR="00B92658" w:rsidRPr="002F531A" w:rsidRDefault="00B92658" w:rsidP="00B92658">
      <w:pPr>
        <w:pStyle w:val="Default"/>
        <w:spacing w:line="360" w:lineRule="auto"/>
        <w:ind w:left="144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After cli</w:t>
      </w:r>
      <w:r w:rsidR="00294F5C" w:rsidRPr="002F531A">
        <w:rPr>
          <w:rFonts w:ascii="Arial" w:eastAsia="Times New Roman" w:hAnsi="Arial" w:cs="Arial"/>
          <w:color w:val="auto"/>
          <w:sz w:val="18"/>
          <w:szCs w:val="18"/>
          <w:lang w:val="en-AU"/>
        </w:rPr>
        <w:t>cking on menu navigation &gt; Question master</w:t>
      </w:r>
      <w:r w:rsidRPr="002F531A">
        <w:rPr>
          <w:rFonts w:ascii="Arial" w:eastAsia="Times New Roman" w:hAnsi="Arial" w:cs="Arial"/>
          <w:color w:val="auto"/>
          <w:sz w:val="18"/>
          <w:szCs w:val="18"/>
          <w:lang w:val="en-AU"/>
        </w:rPr>
        <w:t xml:space="preserve">, a page will be displayed with all data stored in database in a tabular format. In last column there will be option to update / Delete the record. After clicking on </w:t>
      </w:r>
      <w:r w:rsidR="002D4776" w:rsidRPr="002F531A">
        <w:rPr>
          <w:rFonts w:ascii="Arial" w:eastAsia="Times New Roman" w:hAnsi="Arial" w:cs="Arial"/>
          <w:color w:val="auto"/>
          <w:sz w:val="18"/>
          <w:szCs w:val="18"/>
          <w:lang w:val="en-AU"/>
        </w:rPr>
        <w:t>delete</w:t>
      </w:r>
      <w:r w:rsidRPr="002F531A">
        <w:rPr>
          <w:rFonts w:ascii="Arial" w:eastAsia="Times New Roman" w:hAnsi="Arial" w:cs="Arial"/>
          <w:color w:val="auto"/>
          <w:sz w:val="18"/>
          <w:szCs w:val="18"/>
          <w:lang w:val="en-AU"/>
        </w:rPr>
        <w:t xml:space="preserve">, a message will be appear for confirmation “Are You sure to want the delete the record” With Yes and No option. If user will click on Yes, Record will be deleted and data in tabular format will be rebind and deleted record will be not displayed. After clicking on No option, no action will be fired. </w:t>
      </w:r>
    </w:p>
    <w:p w14:paraId="07347BA2" w14:textId="77777777" w:rsidR="00B92658" w:rsidRPr="002F531A" w:rsidRDefault="00B92658" w:rsidP="00B92658">
      <w:pPr>
        <w:pStyle w:val="Default"/>
        <w:spacing w:line="360" w:lineRule="auto"/>
        <w:ind w:left="144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rPr>
        <w:t xml:space="preserve">There will be an option to add new record above the tabular list.  After clicking on “Add New Record” a form will appear with different input boxes as mentioned in Inputs section. After filling necessary data user can save data by clicking on submit button. Mandatory field will be checked if blank then a proper message will appeared like “Please fill </w:t>
      </w:r>
      <w:r w:rsidR="00C02244" w:rsidRPr="002F531A">
        <w:rPr>
          <w:rFonts w:ascii="Arial" w:eastAsia="Times New Roman" w:hAnsi="Arial" w:cs="Arial"/>
          <w:color w:val="auto"/>
          <w:sz w:val="18"/>
          <w:szCs w:val="18"/>
          <w:lang w:val="en-AU"/>
        </w:rPr>
        <w:t>question</w:t>
      </w:r>
      <w:r w:rsidRPr="002F531A">
        <w:rPr>
          <w:rFonts w:ascii="Arial" w:eastAsia="Times New Roman" w:hAnsi="Arial" w:cs="Arial"/>
          <w:color w:val="auto"/>
          <w:sz w:val="18"/>
          <w:szCs w:val="18"/>
          <w:lang w:val="en-AU"/>
        </w:rPr>
        <w:t>”, after all validation data will be saved in database.</w:t>
      </w:r>
      <w:r w:rsidRPr="002F531A">
        <w:rPr>
          <w:rFonts w:ascii="Arial" w:eastAsia="Times New Roman" w:hAnsi="Arial" w:cs="Arial"/>
          <w:color w:val="auto"/>
          <w:sz w:val="18"/>
          <w:szCs w:val="18"/>
          <w:lang w:val="en-AU" w:eastAsia="en-AU"/>
        </w:rPr>
        <w:t xml:space="preserve">        </w:t>
      </w:r>
    </w:p>
    <w:p w14:paraId="0377BD56" w14:textId="77777777" w:rsidR="002465D5" w:rsidRPr="002F531A" w:rsidRDefault="002465D5" w:rsidP="002465D5">
      <w:pPr>
        <w:rPr>
          <w:rFonts w:cs="Arial"/>
        </w:rPr>
      </w:pPr>
    </w:p>
    <w:tbl>
      <w:tblPr>
        <w:tblW w:w="10738" w:type="dxa"/>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4"/>
        <w:gridCol w:w="1814"/>
        <w:gridCol w:w="720"/>
        <w:gridCol w:w="540"/>
        <w:gridCol w:w="540"/>
        <w:gridCol w:w="450"/>
        <w:gridCol w:w="1170"/>
        <w:gridCol w:w="1350"/>
        <w:gridCol w:w="1260"/>
        <w:gridCol w:w="1530"/>
      </w:tblGrid>
      <w:tr w:rsidR="002F0006" w:rsidRPr="002F531A" w14:paraId="63E7F4A2" w14:textId="77777777" w:rsidTr="006E1633">
        <w:trPr>
          <w:gridAfter w:val="9"/>
          <w:wAfter w:w="9374" w:type="dxa"/>
          <w:tblHeader/>
        </w:trPr>
        <w:tc>
          <w:tcPr>
            <w:tcW w:w="1364" w:type="dxa"/>
            <w:shd w:val="clear" w:color="auto" w:fill="E0E0E0"/>
            <w:vAlign w:val="center"/>
          </w:tcPr>
          <w:p w14:paraId="23A74AA9" w14:textId="77777777" w:rsidR="002F0006" w:rsidRPr="002F531A" w:rsidRDefault="002F0006" w:rsidP="006E1633">
            <w:pPr>
              <w:spacing w:before="120" w:after="120" w:line="240" w:lineRule="auto"/>
              <w:rPr>
                <w:rFonts w:cs="Arial"/>
                <w:b/>
                <w:sz w:val="16"/>
                <w:szCs w:val="16"/>
              </w:rPr>
            </w:pPr>
          </w:p>
        </w:tc>
      </w:tr>
      <w:tr w:rsidR="002F0006" w:rsidRPr="002F531A" w14:paraId="6DEBE621" w14:textId="77777777" w:rsidTr="00BB144B">
        <w:trPr>
          <w:trHeight w:val="1632"/>
          <w:tblHeader/>
        </w:trPr>
        <w:tc>
          <w:tcPr>
            <w:tcW w:w="1364" w:type="dxa"/>
            <w:shd w:val="clear" w:color="auto" w:fill="E0E0E0"/>
            <w:textDirection w:val="btLr"/>
            <w:vAlign w:val="center"/>
          </w:tcPr>
          <w:p w14:paraId="54A0D061" w14:textId="77777777" w:rsidR="002F0006" w:rsidRPr="002F531A" w:rsidRDefault="002F0006" w:rsidP="006E1633">
            <w:pPr>
              <w:spacing w:before="120" w:after="120" w:line="240" w:lineRule="auto"/>
              <w:ind w:left="113" w:right="113"/>
              <w:rPr>
                <w:rFonts w:cs="Arial"/>
                <w:b/>
                <w:sz w:val="16"/>
                <w:szCs w:val="16"/>
              </w:rPr>
            </w:pPr>
            <w:r w:rsidRPr="002F531A">
              <w:rPr>
                <w:rFonts w:cs="Arial"/>
                <w:b/>
                <w:sz w:val="16"/>
                <w:szCs w:val="16"/>
              </w:rPr>
              <w:t>Field Name</w:t>
            </w:r>
          </w:p>
        </w:tc>
        <w:tc>
          <w:tcPr>
            <w:tcW w:w="1814" w:type="dxa"/>
            <w:shd w:val="clear" w:color="auto" w:fill="E0E0E0"/>
            <w:textDirection w:val="btLr"/>
            <w:vAlign w:val="center"/>
          </w:tcPr>
          <w:p w14:paraId="3866F7CC" w14:textId="77777777" w:rsidR="002F0006" w:rsidRPr="002F531A" w:rsidRDefault="002F0006" w:rsidP="006E1633">
            <w:pPr>
              <w:spacing w:before="120" w:after="120" w:line="240" w:lineRule="auto"/>
              <w:ind w:left="113" w:right="113"/>
              <w:rPr>
                <w:rFonts w:cs="Arial"/>
                <w:b/>
                <w:sz w:val="16"/>
                <w:szCs w:val="16"/>
              </w:rPr>
            </w:pPr>
            <w:r w:rsidRPr="002F531A">
              <w:rPr>
                <w:rFonts w:cs="Arial"/>
                <w:b/>
                <w:sz w:val="16"/>
                <w:szCs w:val="16"/>
              </w:rPr>
              <w:t>Description</w:t>
            </w:r>
          </w:p>
        </w:tc>
        <w:tc>
          <w:tcPr>
            <w:tcW w:w="720" w:type="dxa"/>
            <w:shd w:val="clear" w:color="auto" w:fill="E0E0E0"/>
            <w:textDirection w:val="btLr"/>
            <w:vAlign w:val="center"/>
          </w:tcPr>
          <w:p w14:paraId="613D2FCA" w14:textId="77777777" w:rsidR="002F0006" w:rsidRPr="002F531A" w:rsidRDefault="002F0006" w:rsidP="006E1633">
            <w:pPr>
              <w:spacing w:before="120" w:after="120" w:line="240" w:lineRule="auto"/>
              <w:ind w:left="113" w:right="113"/>
              <w:rPr>
                <w:rFonts w:cs="Arial"/>
                <w:b/>
                <w:sz w:val="16"/>
                <w:szCs w:val="16"/>
              </w:rPr>
            </w:pPr>
            <w:r w:rsidRPr="002F531A">
              <w:rPr>
                <w:rFonts w:cs="Arial"/>
                <w:b/>
                <w:sz w:val="16"/>
                <w:szCs w:val="16"/>
              </w:rPr>
              <w:t>Type</w:t>
            </w:r>
          </w:p>
        </w:tc>
        <w:tc>
          <w:tcPr>
            <w:tcW w:w="540" w:type="dxa"/>
            <w:shd w:val="clear" w:color="auto" w:fill="E0E0E0"/>
            <w:textDirection w:val="btLr"/>
            <w:vAlign w:val="center"/>
          </w:tcPr>
          <w:p w14:paraId="035F3AB1" w14:textId="77777777" w:rsidR="002F0006" w:rsidRPr="002F531A" w:rsidRDefault="002F0006" w:rsidP="006E1633">
            <w:pPr>
              <w:spacing w:before="120" w:after="120" w:line="240" w:lineRule="auto"/>
              <w:ind w:left="113" w:right="113"/>
              <w:rPr>
                <w:rFonts w:cs="Arial"/>
                <w:b/>
                <w:sz w:val="16"/>
                <w:szCs w:val="16"/>
              </w:rPr>
            </w:pPr>
            <w:r w:rsidRPr="002F531A">
              <w:rPr>
                <w:rFonts w:cs="Arial"/>
                <w:b/>
                <w:sz w:val="16"/>
                <w:szCs w:val="16"/>
              </w:rPr>
              <w:t>Mandatory (Y/N)</w:t>
            </w:r>
          </w:p>
        </w:tc>
        <w:tc>
          <w:tcPr>
            <w:tcW w:w="540" w:type="dxa"/>
            <w:shd w:val="clear" w:color="auto" w:fill="E0E0E0"/>
            <w:textDirection w:val="btLr"/>
            <w:vAlign w:val="center"/>
          </w:tcPr>
          <w:p w14:paraId="775B57C3" w14:textId="77777777" w:rsidR="002F0006" w:rsidRPr="002F531A" w:rsidRDefault="002F0006" w:rsidP="006E1633">
            <w:pPr>
              <w:spacing w:before="120" w:after="120" w:line="240" w:lineRule="auto"/>
              <w:ind w:left="113" w:right="113"/>
              <w:rPr>
                <w:rFonts w:cs="Arial"/>
                <w:b/>
                <w:sz w:val="16"/>
                <w:szCs w:val="16"/>
              </w:rPr>
            </w:pPr>
            <w:r w:rsidRPr="002F531A">
              <w:rPr>
                <w:rFonts w:cs="Arial"/>
                <w:b/>
                <w:sz w:val="16"/>
                <w:szCs w:val="16"/>
              </w:rPr>
              <w:t>Displayed/ Hidden (D/H)</w:t>
            </w:r>
          </w:p>
        </w:tc>
        <w:tc>
          <w:tcPr>
            <w:tcW w:w="450" w:type="dxa"/>
            <w:shd w:val="clear" w:color="auto" w:fill="E0E0E0"/>
            <w:textDirection w:val="btLr"/>
            <w:vAlign w:val="center"/>
          </w:tcPr>
          <w:p w14:paraId="0642CE47" w14:textId="77777777" w:rsidR="002F0006" w:rsidRPr="002F531A" w:rsidRDefault="002F0006" w:rsidP="006E1633">
            <w:pPr>
              <w:spacing w:before="120" w:after="120" w:line="240" w:lineRule="auto"/>
              <w:ind w:left="113" w:right="113"/>
              <w:rPr>
                <w:rFonts w:cs="Arial"/>
                <w:b/>
                <w:sz w:val="16"/>
                <w:szCs w:val="16"/>
              </w:rPr>
            </w:pPr>
            <w:r w:rsidRPr="002F531A">
              <w:rPr>
                <w:rFonts w:cs="Arial"/>
                <w:b/>
                <w:sz w:val="16"/>
                <w:szCs w:val="16"/>
              </w:rPr>
              <w:t>Read Only (Y/N)</w:t>
            </w:r>
          </w:p>
        </w:tc>
        <w:tc>
          <w:tcPr>
            <w:tcW w:w="1170" w:type="dxa"/>
            <w:shd w:val="clear" w:color="auto" w:fill="E0E0E0"/>
            <w:textDirection w:val="btLr"/>
            <w:vAlign w:val="center"/>
          </w:tcPr>
          <w:p w14:paraId="4BF025C7" w14:textId="77777777" w:rsidR="002F0006" w:rsidRPr="002F531A" w:rsidRDefault="002F0006" w:rsidP="006E1633">
            <w:pPr>
              <w:spacing w:before="120" w:after="120" w:line="240" w:lineRule="auto"/>
              <w:ind w:left="113" w:right="113"/>
              <w:rPr>
                <w:rFonts w:cs="Arial"/>
                <w:b/>
                <w:sz w:val="16"/>
                <w:szCs w:val="16"/>
              </w:rPr>
            </w:pPr>
            <w:r w:rsidRPr="002F531A">
              <w:rPr>
                <w:rFonts w:cs="Arial"/>
                <w:b/>
                <w:sz w:val="16"/>
                <w:szCs w:val="16"/>
              </w:rPr>
              <w:t>Default Value</w:t>
            </w:r>
          </w:p>
        </w:tc>
        <w:tc>
          <w:tcPr>
            <w:tcW w:w="1350" w:type="dxa"/>
            <w:shd w:val="clear" w:color="auto" w:fill="E0E0E0"/>
            <w:textDirection w:val="btLr"/>
            <w:vAlign w:val="center"/>
          </w:tcPr>
          <w:p w14:paraId="56E60EAB" w14:textId="77777777" w:rsidR="002F0006" w:rsidRPr="002F531A" w:rsidRDefault="002F0006" w:rsidP="006E1633">
            <w:pPr>
              <w:spacing w:before="120" w:after="120" w:line="240" w:lineRule="auto"/>
              <w:ind w:left="113" w:right="113"/>
              <w:rPr>
                <w:rFonts w:cs="Arial"/>
                <w:b/>
                <w:sz w:val="16"/>
                <w:szCs w:val="16"/>
              </w:rPr>
            </w:pPr>
            <w:r w:rsidRPr="002F531A">
              <w:rPr>
                <w:rFonts w:cs="Arial"/>
                <w:b/>
                <w:sz w:val="16"/>
                <w:szCs w:val="16"/>
              </w:rPr>
              <w:t>Calculation/ Validation</w:t>
            </w:r>
          </w:p>
        </w:tc>
        <w:tc>
          <w:tcPr>
            <w:tcW w:w="1260" w:type="dxa"/>
            <w:shd w:val="clear" w:color="auto" w:fill="E0E0E0"/>
            <w:textDirection w:val="btLr"/>
            <w:vAlign w:val="center"/>
          </w:tcPr>
          <w:p w14:paraId="52CDABFC" w14:textId="77777777" w:rsidR="002F0006" w:rsidRPr="002F531A" w:rsidRDefault="002F0006" w:rsidP="006E1633">
            <w:pPr>
              <w:spacing w:before="120" w:after="120" w:line="240" w:lineRule="auto"/>
              <w:ind w:left="113" w:right="113"/>
              <w:rPr>
                <w:rFonts w:cs="Arial"/>
                <w:b/>
                <w:sz w:val="16"/>
                <w:szCs w:val="16"/>
              </w:rPr>
            </w:pPr>
            <w:r w:rsidRPr="002F531A">
              <w:rPr>
                <w:rFonts w:cs="Arial"/>
                <w:b/>
                <w:sz w:val="16"/>
                <w:szCs w:val="16"/>
              </w:rPr>
              <w:t>List o Values</w:t>
            </w:r>
          </w:p>
        </w:tc>
        <w:tc>
          <w:tcPr>
            <w:tcW w:w="1530" w:type="dxa"/>
            <w:shd w:val="clear" w:color="auto" w:fill="E0E0E0"/>
            <w:textDirection w:val="btLr"/>
            <w:vAlign w:val="center"/>
          </w:tcPr>
          <w:p w14:paraId="374BB1AC" w14:textId="77777777" w:rsidR="002F0006" w:rsidRPr="002F531A" w:rsidRDefault="002F0006" w:rsidP="006E1633">
            <w:pPr>
              <w:spacing w:before="120" w:after="120" w:line="240" w:lineRule="auto"/>
              <w:ind w:left="113" w:right="113"/>
              <w:rPr>
                <w:rFonts w:cs="Arial"/>
                <w:b/>
                <w:sz w:val="16"/>
                <w:szCs w:val="16"/>
              </w:rPr>
            </w:pPr>
            <w:r w:rsidRPr="002F531A">
              <w:rPr>
                <w:rFonts w:cs="Arial"/>
                <w:b/>
                <w:sz w:val="16"/>
                <w:szCs w:val="16"/>
              </w:rPr>
              <w:t>Example</w:t>
            </w:r>
          </w:p>
        </w:tc>
      </w:tr>
      <w:tr w:rsidR="002F0006" w:rsidRPr="002F531A" w14:paraId="374BEB40" w14:textId="77777777" w:rsidTr="00BB144B">
        <w:trPr>
          <w:cantSplit/>
        </w:trPr>
        <w:tc>
          <w:tcPr>
            <w:tcW w:w="1364" w:type="dxa"/>
            <w:shd w:val="clear" w:color="auto" w:fill="auto"/>
            <w:vAlign w:val="center"/>
          </w:tcPr>
          <w:p w14:paraId="0DE8673E" w14:textId="77777777" w:rsidR="002F0006" w:rsidRPr="002F531A" w:rsidRDefault="002F0006"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Question Master ID</w:t>
            </w:r>
          </w:p>
        </w:tc>
        <w:tc>
          <w:tcPr>
            <w:tcW w:w="1814" w:type="dxa"/>
            <w:shd w:val="clear" w:color="auto" w:fill="auto"/>
            <w:vAlign w:val="center"/>
          </w:tcPr>
          <w:p w14:paraId="27CD74B1" w14:textId="77777777" w:rsidR="002F0006" w:rsidRPr="002F531A" w:rsidRDefault="002F0006"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lang w:val="en-AU" w:eastAsia="zh-CN"/>
              </w:rPr>
              <w:t>auto_increment Primary key</w:t>
            </w:r>
          </w:p>
        </w:tc>
        <w:tc>
          <w:tcPr>
            <w:tcW w:w="720" w:type="dxa"/>
            <w:shd w:val="clear" w:color="auto" w:fill="auto"/>
            <w:vAlign w:val="center"/>
          </w:tcPr>
          <w:p w14:paraId="10026280" w14:textId="77777777" w:rsidR="002F0006" w:rsidRPr="002F531A" w:rsidRDefault="002F0006"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int</w:t>
            </w:r>
          </w:p>
        </w:tc>
        <w:tc>
          <w:tcPr>
            <w:tcW w:w="540" w:type="dxa"/>
            <w:shd w:val="clear" w:color="auto" w:fill="auto"/>
            <w:vAlign w:val="center"/>
          </w:tcPr>
          <w:p w14:paraId="468984D1" w14:textId="77777777" w:rsidR="002F0006" w:rsidRPr="002F531A" w:rsidRDefault="002F0006"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24B9283C" w14:textId="77777777" w:rsidR="002F0006" w:rsidRPr="002F531A" w:rsidRDefault="002F0006"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6E494542" w14:textId="77777777" w:rsidR="002F0006" w:rsidRPr="002F531A" w:rsidRDefault="002F0006" w:rsidP="006E1633">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0BF2EF6A" w14:textId="77777777" w:rsidR="002F0006" w:rsidRPr="002F531A" w:rsidRDefault="002F0006" w:rsidP="006E1633">
            <w:pPr>
              <w:spacing w:before="120" w:after="120" w:line="240" w:lineRule="auto"/>
              <w:jc w:val="left"/>
              <w:rPr>
                <w:rFonts w:cs="Arial"/>
                <w:sz w:val="16"/>
                <w:szCs w:val="16"/>
              </w:rPr>
            </w:pPr>
          </w:p>
        </w:tc>
        <w:tc>
          <w:tcPr>
            <w:tcW w:w="1350" w:type="dxa"/>
            <w:shd w:val="clear" w:color="auto" w:fill="auto"/>
            <w:vAlign w:val="center"/>
          </w:tcPr>
          <w:p w14:paraId="01D7617F" w14:textId="77777777" w:rsidR="002F0006" w:rsidRPr="002F531A" w:rsidRDefault="002F0006" w:rsidP="006E1633">
            <w:pPr>
              <w:pStyle w:val="Tabletext0"/>
              <w:spacing w:before="120" w:after="120" w:line="240" w:lineRule="auto"/>
              <w:jc w:val="left"/>
              <w:rPr>
                <w:rFonts w:ascii="Arial" w:hAnsi="Arial" w:cs="Arial"/>
                <w:sz w:val="16"/>
                <w:szCs w:val="16"/>
              </w:rPr>
            </w:pPr>
          </w:p>
        </w:tc>
        <w:tc>
          <w:tcPr>
            <w:tcW w:w="1260" w:type="dxa"/>
            <w:shd w:val="clear" w:color="auto" w:fill="auto"/>
            <w:vAlign w:val="center"/>
          </w:tcPr>
          <w:p w14:paraId="3EC3EA27" w14:textId="77777777" w:rsidR="002F0006" w:rsidRPr="002F531A" w:rsidRDefault="002F0006"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7CFAA9AA" w14:textId="77777777" w:rsidR="002F0006" w:rsidRPr="002F531A" w:rsidRDefault="002F0006" w:rsidP="006E1633">
            <w:pPr>
              <w:pStyle w:val="Tabletext0"/>
              <w:spacing w:before="120" w:after="120" w:line="240" w:lineRule="auto"/>
              <w:jc w:val="left"/>
              <w:rPr>
                <w:rFonts w:ascii="Arial" w:hAnsi="Arial" w:cs="Arial"/>
                <w:sz w:val="16"/>
                <w:szCs w:val="16"/>
              </w:rPr>
            </w:pPr>
          </w:p>
        </w:tc>
      </w:tr>
      <w:tr w:rsidR="00CF27A9" w:rsidRPr="002F531A" w14:paraId="66A9BC08" w14:textId="77777777" w:rsidTr="00BB144B">
        <w:trPr>
          <w:cantSplit/>
        </w:trPr>
        <w:tc>
          <w:tcPr>
            <w:tcW w:w="1364" w:type="dxa"/>
            <w:shd w:val="clear" w:color="auto" w:fill="auto"/>
            <w:vAlign w:val="center"/>
          </w:tcPr>
          <w:p w14:paraId="768CBFE7" w14:textId="77777777" w:rsidR="00CF27A9" w:rsidRPr="002F531A" w:rsidRDefault="00CF27A9" w:rsidP="00E65BCE">
            <w:pPr>
              <w:pStyle w:val="Subtitle"/>
              <w:spacing w:after="120" w:line="240" w:lineRule="auto"/>
              <w:jc w:val="left"/>
              <w:rPr>
                <w:rFonts w:ascii="Arial" w:hAnsi="Arial" w:cs="Arial"/>
                <w:b w:val="0"/>
                <w:sz w:val="16"/>
                <w:szCs w:val="16"/>
              </w:rPr>
            </w:pPr>
            <w:r w:rsidRPr="002F531A">
              <w:rPr>
                <w:rFonts w:ascii="Arial" w:hAnsi="Arial" w:cs="Arial"/>
                <w:b w:val="0"/>
                <w:sz w:val="16"/>
                <w:szCs w:val="16"/>
              </w:rPr>
              <w:t>Question</w:t>
            </w:r>
          </w:p>
        </w:tc>
        <w:tc>
          <w:tcPr>
            <w:tcW w:w="1814" w:type="dxa"/>
            <w:shd w:val="clear" w:color="auto" w:fill="auto"/>
            <w:vAlign w:val="center"/>
          </w:tcPr>
          <w:p w14:paraId="10AAEFF7" w14:textId="77777777" w:rsidR="00CF27A9" w:rsidRPr="002F531A" w:rsidRDefault="00CF27A9" w:rsidP="00A05300">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Question to ask</w:t>
            </w:r>
          </w:p>
        </w:tc>
        <w:tc>
          <w:tcPr>
            <w:tcW w:w="720" w:type="dxa"/>
            <w:shd w:val="clear" w:color="auto" w:fill="auto"/>
            <w:vAlign w:val="center"/>
          </w:tcPr>
          <w:p w14:paraId="08C491B4" w14:textId="77777777" w:rsidR="00CF27A9" w:rsidRPr="002F531A" w:rsidRDefault="00CF27A9"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Text</w:t>
            </w:r>
          </w:p>
        </w:tc>
        <w:tc>
          <w:tcPr>
            <w:tcW w:w="540" w:type="dxa"/>
            <w:shd w:val="clear" w:color="auto" w:fill="auto"/>
            <w:vAlign w:val="center"/>
          </w:tcPr>
          <w:p w14:paraId="781657FD" w14:textId="77777777" w:rsidR="00CF27A9" w:rsidRPr="002F531A" w:rsidRDefault="00CF27A9"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0C3A8E8F" w14:textId="77777777" w:rsidR="00CF27A9" w:rsidRPr="002F531A" w:rsidRDefault="00CF27A9"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D</w:t>
            </w:r>
          </w:p>
        </w:tc>
        <w:tc>
          <w:tcPr>
            <w:tcW w:w="450" w:type="dxa"/>
            <w:shd w:val="clear" w:color="auto" w:fill="auto"/>
            <w:vAlign w:val="center"/>
          </w:tcPr>
          <w:p w14:paraId="3D7BAAFD" w14:textId="77777777" w:rsidR="00CF27A9" w:rsidRPr="002F531A" w:rsidRDefault="00CF27A9" w:rsidP="006E1633">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4C5B77BD" w14:textId="77777777" w:rsidR="00CF27A9" w:rsidRPr="002F531A" w:rsidRDefault="00CF27A9" w:rsidP="006E1633">
            <w:pPr>
              <w:spacing w:before="120" w:after="120" w:line="240" w:lineRule="auto"/>
              <w:jc w:val="left"/>
              <w:rPr>
                <w:rFonts w:cs="Arial"/>
                <w:sz w:val="16"/>
                <w:szCs w:val="16"/>
              </w:rPr>
            </w:pPr>
          </w:p>
        </w:tc>
        <w:tc>
          <w:tcPr>
            <w:tcW w:w="1350" w:type="dxa"/>
            <w:shd w:val="clear" w:color="auto" w:fill="auto"/>
            <w:vAlign w:val="center"/>
          </w:tcPr>
          <w:p w14:paraId="6C0D609A" w14:textId="77777777" w:rsidR="00CF27A9" w:rsidRPr="002F531A" w:rsidRDefault="00CF27A9" w:rsidP="006E1633">
            <w:pPr>
              <w:pStyle w:val="Tabletext0"/>
              <w:spacing w:before="120" w:after="120" w:line="240" w:lineRule="auto"/>
              <w:jc w:val="left"/>
              <w:rPr>
                <w:rFonts w:ascii="Arial" w:hAnsi="Arial" w:cs="Arial"/>
                <w:sz w:val="16"/>
                <w:szCs w:val="16"/>
              </w:rPr>
            </w:pPr>
          </w:p>
        </w:tc>
        <w:tc>
          <w:tcPr>
            <w:tcW w:w="1260" w:type="dxa"/>
            <w:shd w:val="clear" w:color="auto" w:fill="auto"/>
            <w:vAlign w:val="center"/>
          </w:tcPr>
          <w:p w14:paraId="583FF712" w14:textId="77777777" w:rsidR="00CF27A9" w:rsidRPr="002F531A" w:rsidRDefault="00CF27A9"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28F64296" w14:textId="77777777" w:rsidR="000F2F2A" w:rsidRPr="002F531A" w:rsidRDefault="000F2F2A" w:rsidP="000F2F2A">
            <w:pPr>
              <w:pStyle w:val="Tabletext0"/>
              <w:spacing w:before="120" w:after="120" w:line="240" w:lineRule="auto"/>
              <w:jc w:val="left"/>
              <w:rPr>
                <w:rFonts w:ascii="Arial" w:hAnsi="Arial" w:cs="Arial"/>
                <w:sz w:val="16"/>
                <w:szCs w:val="16"/>
              </w:rPr>
            </w:pPr>
            <w:r w:rsidRPr="002F531A">
              <w:rPr>
                <w:rFonts w:ascii="Arial" w:hAnsi="Arial" w:cs="Arial"/>
                <w:sz w:val="16"/>
                <w:szCs w:val="16"/>
              </w:rPr>
              <w:t>What gender is your TG</w:t>
            </w:r>
          </w:p>
          <w:p w14:paraId="0A652E31" w14:textId="77777777" w:rsidR="00CF27A9" w:rsidRPr="002F531A" w:rsidRDefault="000F2F2A" w:rsidP="000F2F2A">
            <w:pPr>
              <w:widowControl/>
              <w:autoSpaceDE w:val="0"/>
              <w:autoSpaceDN w:val="0"/>
              <w:spacing w:line="240" w:lineRule="auto"/>
              <w:jc w:val="left"/>
              <w:textAlignment w:val="auto"/>
              <w:rPr>
                <w:rFonts w:cs="Arial"/>
                <w:sz w:val="16"/>
                <w:szCs w:val="16"/>
                <w:lang w:eastAsia="zh-CN"/>
              </w:rPr>
            </w:pPr>
            <w:r w:rsidRPr="002F531A">
              <w:rPr>
                <w:rFonts w:cs="Arial"/>
                <w:sz w:val="16"/>
                <w:szCs w:val="16"/>
              </w:rPr>
              <w:t>Which city is your TG from</w:t>
            </w:r>
          </w:p>
        </w:tc>
      </w:tr>
      <w:tr w:rsidR="00CF27A9" w:rsidRPr="002F531A" w14:paraId="22A87BD0" w14:textId="77777777" w:rsidTr="00BB144B">
        <w:trPr>
          <w:cantSplit/>
        </w:trPr>
        <w:tc>
          <w:tcPr>
            <w:tcW w:w="1364" w:type="dxa"/>
            <w:shd w:val="clear" w:color="auto" w:fill="auto"/>
            <w:vAlign w:val="center"/>
          </w:tcPr>
          <w:p w14:paraId="189F5B85" w14:textId="77777777" w:rsidR="00CF27A9" w:rsidRPr="002F531A" w:rsidRDefault="00CF27A9" w:rsidP="00E65BCE">
            <w:pPr>
              <w:pStyle w:val="Subtitle"/>
              <w:spacing w:after="120" w:line="240" w:lineRule="auto"/>
              <w:jc w:val="left"/>
              <w:rPr>
                <w:rFonts w:ascii="Arial" w:hAnsi="Arial" w:cs="Arial"/>
                <w:b w:val="0"/>
                <w:sz w:val="16"/>
                <w:szCs w:val="16"/>
              </w:rPr>
            </w:pPr>
            <w:r w:rsidRPr="002F531A">
              <w:rPr>
                <w:rFonts w:ascii="Arial" w:hAnsi="Arial" w:cs="Arial"/>
                <w:b w:val="0"/>
                <w:sz w:val="16"/>
                <w:szCs w:val="16"/>
              </w:rPr>
              <w:t>Question Code</w:t>
            </w:r>
          </w:p>
        </w:tc>
        <w:tc>
          <w:tcPr>
            <w:tcW w:w="1814" w:type="dxa"/>
            <w:shd w:val="clear" w:color="auto" w:fill="auto"/>
            <w:vAlign w:val="center"/>
          </w:tcPr>
          <w:p w14:paraId="3486C446" w14:textId="77777777" w:rsidR="00CF27A9" w:rsidRPr="002F531A" w:rsidRDefault="000F2F2A" w:rsidP="006E1633">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Question code</w:t>
            </w:r>
          </w:p>
        </w:tc>
        <w:tc>
          <w:tcPr>
            <w:tcW w:w="720" w:type="dxa"/>
            <w:shd w:val="clear" w:color="auto" w:fill="auto"/>
            <w:vAlign w:val="center"/>
          </w:tcPr>
          <w:p w14:paraId="31248BCB" w14:textId="77777777" w:rsidR="00CF27A9" w:rsidRPr="002F531A" w:rsidRDefault="000F2F2A"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Text</w:t>
            </w:r>
          </w:p>
        </w:tc>
        <w:tc>
          <w:tcPr>
            <w:tcW w:w="540" w:type="dxa"/>
            <w:shd w:val="clear" w:color="auto" w:fill="auto"/>
            <w:vAlign w:val="center"/>
          </w:tcPr>
          <w:p w14:paraId="6213C6D5" w14:textId="77777777" w:rsidR="00CF27A9" w:rsidRPr="002F531A" w:rsidRDefault="000F2F2A"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2BBFBC49" w14:textId="77777777" w:rsidR="00CF27A9" w:rsidRPr="002F531A" w:rsidRDefault="000F2F2A"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D</w:t>
            </w:r>
          </w:p>
        </w:tc>
        <w:tc>
          <w:tcPr>
            <w:tcW w:w="450" w:type="dxa"/>
            <w:shd w:val="clear" w:color="auto" w:fill="auto"/>
            <w:vAlign w:val="center"/>
          </w:tcPr>
          <w:p w14:paraId="75A70D5D" w14:textId="77777777" w:rsidR="00CF27A9" w:rsidRPr="002F531A" w:rsidRDefault="000F2F2A" w:rsidP="006E1633">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24B8A89D" w14:textId="77777777" w:rsidR="00CF27A9" w:rsidRPr="002F531A" w:rsidRDefault="00CF27A9" w:rsidP="006E1633">
            <w:pPr>
              <w:spacing w:before="120" w:after="120" w:line="240" w:lineRule="auto"/>
              <w:jc w:val="left"/>
              <w:rPr>
                <w:rFonts w:cs="Arial"/>
                <w:sz w:val="16"/>
                <w:szCs w:val="16"/>
              </w:rPr>
            </w:pPr>
          </w:p>
        </w:tc>
        <w:tc>
          <w:tcPr>
            <w:tcW w:w="1350" w:type="dxa"/>
            <w:shd w:val="clear" w:color="auto" w:fill="auto"/>
            <w:vAlign w:val="center"/>
          </w:tcPr>
          <w:p w14:paraId="5B296461" w14:textId="77777777" w:rsidR="00CF27A9" w:rsidRPr="002F531A" w:rsidRDefault="00CF27A9" w:rsidP="006E1633">
            <w:pPr>
              <w:pStyle w:val="Tabletext0"/>
              <w:spacing w:before="120" w:after="120" w:line="240" w:lineRule="auto"/>
              <w:jc w:val="left"/>
              <w:rPr>
                <w:rFonts w:ascii="Arial" w:hAnsi="Arial" w:cs="Arial"/>
                <w:sz w:val="16"/>
                <w:szCs w:val="16"/>
              </w:rPr>
            </w:pPr>
          </w:p>
        </w:tc>
        <w:tc>
          <w:tcPr>
            <w:tcW w:w="1260" w:type="dxa"/>
            <w:shd w:val="clear" w:color="auto" w:fill="auto"/>
            <w:vAlign w:val="center"/>
          </w:tcPr>
          <w:p w14:paraId="5DFCB2CE" w14:textId="77777777" w:rsidR="00CF27A9" w:rsidRPr="002F531A" w:rsidRDefault="00CF27A9"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4264734F" w14:textId="77777777" w:rsidR="00CF27A9" w:rsidRPr="002F531A" w:rsidRDefault="00CF27A9" w:rsidP="00D543ED">
            <w:pPr>
              <w:widowControl/>
              <w:autoSpaceDE w:val="0"/>
              <w:autoSpaceDN w:val="0"/>
              <w:spacing w:line="240" w:lineRule="auto"/>
              <w:jc w:val="left"/>
              <w:textAlignment w:val="auto"/>
              <w:rPr>
                <w:rFonts w:cs="Arial"/>
                <w:sz w:val="16"/>
                <w:szCs w:val="16"/>
                <w:lang w:eastAsia="zh-CN"/>
              </w:rPr>
            </w:pPr>
          </w:p>
        </w:tc>
      </w:tr>
      <w:tr w:rsidR="00CF27A9" w:rsidRPr="002F531A" w14:paraId="42841361" w14:textId="77777777" w:rsidTr="00BB144B">
        <w:trPr>
          <w:cantSplit/>
        </w:trPr>
        <w:tc>
          <w:tcPr>
            <w:tcW w:w="1364" w:type="dxa"/>
            <w:shd w:val="clear" w:color="auto" w:fill="auto"/>
            <w:vAlign w:val="center"/>
          </w:tcPr>
          <w:p w14:paraId="34A2936F" w14:textId="77777777" w:rsidR="00CF27A9" w:rsidRPr="002F531A" w:rsidRDefault="00CF27A9" w:rsidP="00066E3C">
            <w:pPr>
              <w:pStyle w:val="Subtitle"/>
              <w:spacing w:after="120" w:line="240" w:lineRule="auto"/>
              <w:jc w:val="left"/>
              <w:rPr>
                <w:rFonts w:ascii="Arial" w:hAnsi="Arial" w:cs="Arial"/>
                <w:b w:val="0"/>
                <w:sz w:val="16"/>
                <w:szCs w:val="16"/>
              </w:rPr>
            </w:pPr>
            <w:r w:rsidRPr="002F531A">
              <w:rPr>
                <w:rFonts w:ascii="Arial" w:hAnsi="Arial" w:cs="Arial"/>
                <w:b w:val="0"/>
                <w:sz w:val="16"/>
                <w:szCs w:val="16"/>
              </w:rPr>
              <w:t>Demographics master ID</w:t>
            </w:r>
            <w:r w:rsidR="00876036" w:rsidRPr="002F531A">
              <w:rPr>
                <w:rFonts w:ascii="Arial" w:hAnsi="Arial" w:cs="Arial"/>
                <w:b w:val="0"/>
                <w:sz w:val="16"/>
                <w:szCs w:val="16"/>
              </w:rPr>
              <w:t xml:space="preserve">/ Geo </w:t>
            </w:r>
            <w:r w:rsidR="00066E3C" w:rsidRPr="002F531A">
              <w:rPr>
                <w:rFonts w:ascii="Arial" w:hAnsi="Arial" w:cs="Arial"/>
                <w:b w:val="0"/>
                <w:sz w:val="16"/>
                <w:szCs w:val="16"/>
              </w:rPr>
              <w:t>Location</w:t>
            </w:r>
            <w:r w:rsidR="00876036" w:rsidRPr="002F531A">
              <w:rPr>
                <w:rFonts w:ascii="Arial" w:hAnsi="Arial" w:cs="Arial"/>
                <w:b w:val="0"/>
                <w:sz w:val="16"/>
                <w:szCs w:val="16"/>
              </w:rPr>
              <w:t xml:space="preserve"> Master ID</w:t>
            </w:r>
          </w:p>
        </w:tc>
        <w:tc>
          <w:tcPr>
            <w:tcW w:w="1814" w:type="dxa"/>
            <w:shd w:val="clear" w:color="auto" w:fill="auto"/>
            <w:vAlign w:val="center"/>
          </w:tcPr>
          <w:p w14:paraId="5BFEDDFE" w14:textId="77777777" w:rsidR="00CF27A9" w:rsidRPr="002F531A" w:rsidRDefault="00876036" w:rsidP="00066E3C">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 xml:space="preserve">Id of demographics or Geo </w:t>
            </w:r>
            <w:r w:rsidR="00066E3C" w:rsidRPr="002F531A">
              <w:rPr>
                <w:rFonts w:ascii="Arial" w:hAnsi="Arial" w:cs="Arial"/>
                <w:b w:val="0"/>
                <w:sz w:val="16"/>
                <w:szCs w:val="16"/>
                <w:lang w:val="en-AU" w:eastAsia="zh-CN"/>
              </w:rPr>
              <w:t>Location</w:t>
            </w:r>
          </w:p>
        </w:tc>
        <w:tc>
          <w:tcPr>
            <w:tcW w:w="720" w:type="dxa"/>
            <w:shd w:val="clear" w:color="auto" w:fill="auto"/>
            <w:vAlign w:val="center"/>
          </w:tcPr>
          <w:p w14:paraId="5B973CDA" w14:textId="77777777" w:rsidR="00CF27A9" w:rsidRPr="002F531A" w:rsidRDefault="00CF27A9"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int</w:t>
            </w:r>
          </w:p>
        </w:tc>
        <w:tc>
          <w:tcPr>
            <w:tcW w:w="540" w:type="dxa"/>
            <w:shd w:val="clear" w:color="auto" w:fill="auto"/>
            <w:vAlign w:val="center"/>
          </w:tcPr>
          <w:p w14:paraId="54066065" w14:textId="77777777" w:rsidR="00CF27A9" w:rsidRPr="002F531A" w:rsidRDefault="00CF27A9"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13ACDD6F" w14:textId="77777777" w:rsidR="00CF27A9" w:rsidRPr="002F531A" w:rsidRDefault="00CF27A9"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69B79D86" w14:textId="77777777" w:rsidR="00CF27A9" w:rsidRPr="002F531A" w:rsidRDefault="00CF27A9" w:rsidP="006E1633">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44231258" w14:textId="77777777" w:rsidR="00CF27A9" w:rsidRPr="002F531A" w:rsidRDefault="00CF27A9" w:rsidP="006E1633">
            <w:pPr>
              <w:spacing w:before="120" w:after="120" w:line="240" w:lineRule="auto"/>
              <w:jc w:val="left"/>
              <w:rPr>
                <w:rFonts w:cs="Arial"/>
                <w:sz w:val="16"/>
                <w:szCs w:val="16"/>
              </w:rPr>
            </w:pPr>
          </w:p>
        </w:tc>
        <w:tc>
          <w:tcPr>
            <w:tcW w:w="1350" w:type="dxa"/>
            <w:shd w:val="clear" w:color="auto" w:fill="auto"/>
            <w:vAlign w:val="center"/>
          </w:tcPr>
          <w:p w14:paraId="10838CB1" w14:textId="77777777" w:rsidR="00CF27A9" w:rsidRPr="002F531A" w:rsidRDefault="00CF27A9" w:rsidP="006E1633">
            <w:pPr>
              <w:pStyle w:val="Tabletext0"/>
              <w:spacing w:before="120" w:after="120" w:line="240" w:lineRule="auto"/>
              <w:jc w:val="left"/>
              <w:rPr>
                <w:rFonts w:ascii="Arial" w:hAnsi="Arial" w:cs="Arial"/>
                <w:sz w:val="16"/>
                <w:szCs w:val="16"/>
              </w:rPr>
            </w:pPr>
          </w:p>
        </w:tc>
        <w:tc>
          <w:tcPr>
            <w:tcW w:w="1260" w:type="dxa"/>
            <w:shd w:val="clear" w:color="auto" w:fill="auto"/>
            <w:vAlign w:val="center"/>
          </w:tcPr>
          <w:p w14:paraId="21B92A29" w14:textId="77777777" w:rsidR="00CF27A9" w:rsidRPr="002F531A" w:rsidRDefault="00CF27A9"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579321C9" w14:textId="77777777" w:rsidR="00CF27A9" w:rsidRPr="002F531A" w:rsidRDefault="00CF27A9" w:rsidP="00D543ED">
            <w:pPr>
              <w:widowControl/>
              <w:autoSpaceDE w:val="0"/>
              <w:autoSpaceDN w:val="0"/>
              <w:spacing w:line="240" w:lineRule="auto"/>
              <w:jc w:val="left"/>
              <w:textAlignment w:val="auto"/>
              <w:rPr>
                <w:rFonts w:cs="Arial"/>
                <w:sz w:val="16"/>
                <w:szCs w:val="16"/>
                <w:lang w:eastAsia="zh-CN"/>
              </w:rPr>
            </w:pPr>
          </w:p>
        </w:tc>
      </w:tr>
      <w:tr w:rsidR="00CF27A9" w:rsidRPr="002F531A" w14:paraId="3AD78A8A" w14:textId="77777777" w:rsidTr="00BB144B">
        <w:trPr>
          <w:cantSplit/>
        </w:trPr>
        <w:tc>
          <w:tcPr>
            <w:tcW w:w="1364" w:type="dxa"/>
            <w:shd w:val="clear" w:color="auto" w:fill="auto"/>
            <w:vAlign w:val="center"/>
          </w:tcPr>
          <w:p w14:paraId="5FE857A3" w14:textId="77777777" w:rsidR="00CF27A9" w:rsidRPr="002F531A" w:rsidRDefault="00CF27A9"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lastRenderedPageBreak/>
              <w:t>Question</w:t>
            </w:r>
            <w:r w:rsidR="00021CC4" w:rsidRPr="002F531A">
              <w:rPr>
                <w:rFonts w:ascii="Arial" w:hAnsi="Arial" w:cs="Arial"/>
                <w:b w:val="0"/>
                <w:sz w:val="16"/>
                <w:szCs w:val="16"/>
              </w:rPr>
              <w:t xml:space="preserve"> Attributes</w:t>
            </w:r>
          </w:p>
        </w:tc>
        <w:tc>
          <w:tcPr>
            <w:tcW w:w="1814" w:type="dxa"/>
            <w:shd w:val="clear" w:color="auto" w:fill="auto"/>
            <w:vAlign w:val="center"/>
          </w:tcPr>
          <w:p w14:paraId="6F76FB87" w14:textId="77777777" w:rsidR="00CF27A9" w:rsidRPr="002F531A" w:rsidRDefault="00021CC4" w:rsidP="00A123A6">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 xml:space="preserve">Attributes of question i.e. Demographics/ Geo </w:t>
            </w:r>
            <w:r w:rsidR="00A123A6" w:rsidRPr="002F531A">
              <w:rPr>
                <w:rFonts w:ascii="Arial" w:hAnsi="Arial" w:cs="Arial"/>
                <w:b w:val="0"/>
                <w:sz w:val="16"/>
                <w:szCs w:val="16"/>
                <w:lang w:val="en-AU" w:eastAsia="zh-CN"/>
              </w:rPr>
              <w:t>Location</w:t>
            </w:r>
          </w:p>
        </w:tc>
        <w:tc>
          <w:tcPr>
            <w:tcW w:w="720" w:type="dxa"/>
            <w:shd w:val="clear" w:color="auto" w:fill="auto"/>
            <w:vAlign w:val="center"/>
          </w:tcPr>
          <w:p w14:paraId="429C58CA" w14:textId="77777777" w:rsidR="00CF27A9" w:rsidRPr="002F531A" w:rsidRDefault="00CF27A9"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Text</w:t>
            </w:r>
          </w:p>
        </w:tc>
        <w:tc>
          <w:tcPr>
            <w:tcW w:w="540" w:type="dxa"/>
            <w:shd w:val="clear" w:color="auto" w:fill="auto"/>
            <w:vAlign w:val="center"/>
          </w:tcPr>
          <w:p w14:paraId="030702D8" w14:textId="77777777" w:rsidR="00CF27A9" w:rsidRPr="002F531A" w:rsidRDefault="00CF27A9"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3F04DA8E" w14:textId="77777777" w:rsidR="00CF27A9" w:rsidRPr="002F531A" w:rsidRDefault="00CF27A9"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38415B5F" w14:textId="77777777" w:rsidR="00CF27A9" w:rsidRPr="002F531A" w:rsidRDefault="00CF27A9" w:rsidP="006E1633">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3E5B1790" w14:textId="77777777" w:rsidR="00CF27A9" w:rsidRPr="002F531A" w:rsidRDefault="00CF27A9" w:rsidP="006E1633">
            <w:pPr>
              <w:spacing w:before="120" w:after="120" w:line="240" w:lineRule="auto"/>
              <w:jc w:val="left"/>
              <w:rPr>
                <w:rFonts w:cs="Arial"/>
                <w:sz w:val="16"/>
                <w:szCs w:val="16"/>
              </w:rPr>
            </w:pPr>
          </w:p>
        </w:tc>
        <w:tc>
          <w:tcPr>
            <w:tcW w:w="1350" w:type="dxa"/>
            <w:shd w:val="clear" w:color="auto" w:fill="auto"/>
            <w:vAlign w:val="center"/>
          </w:tcPr>
          <w:p w14:paraId="47A3D72A" w14:textId="77777777" w:rsidR="00CF27A9" w:rsidRPr="002F531A" w:rsidRDefault="00CF27A9" w:rsidP="006E1633">
            <w:pPr>
              <w:pStyle w:val="Tabletext0"/>
              <w:spacing w:before="120" w:after="120" w:line="240" w:lineRule="auto"/>
              <w:jc w:val="left"/>
              <w:rPr>
                <w:rFonts w:ascii="Arial" w:hAnsi="Arial" w:cs="Arial"/>
                <w:sz w:val="16"/>
                <w:szCs w:val="16"/>
              </w:rPr>
            </w:pPr>
          </w:p>
        </w:tc>
        <w:tc>
          <w:tcPr>
            <w:tcW w:w="1260" w:type="dxa"/>
            <w:shd w:val="clear" w:color="auto" w:fill="auto"/>
            <w:vAlign w:val="center"/>
          </w:tcPr>
          <w:p w14:paraId="738236A7" w14:textId="77777777" w:rsidR="00CF27A9" w:rsidRPr="002F531A" w:rsidRDefault="00BB144B" w:rsidP="00066E3C">
            <w:pPr>
              <w:pStyle w:val="Tabletext0"/>
              <w:spacing w:before="120" w:after="120" w:line="240" w:lineRule="auto"/>
              <w:jc w:val="left"/>
              <w:rPr>
                <w:rFonts w:ascii="Arial" w:hAnsi="Arial" w:cs="Arial"/>
                <w:sz w:val="16"/>
                <w:szCs w:val="16"/>
              </w:rPr>
            </w:pPr>
            <w:r w:rsidRPr="002F531A">
              <w:rPr>
                <w:rFonts w:ascii="Arial" w:hAnsi="Arial" w:cs="Arial"/>
                <w:b/>
                <w:sz w:val="16"/>
                <w:szCs w:val="16"/>
              </w:rPr>
              <w:t xml:space="preserve">. </w:t>
            </w:r>
            <w:r w:rsidRPr="002F531A">
              <w:rPr>
                <w:rFonts w:ascii="Arial" w:hAnsi="Arial" w:cs="Arial"/>
                <w:sz w:val="16"/>
                <w:szCs w:val="16"/>
              </w:rPr>
              <w:t xml:space="preserve">Demographics / Geo </w:t>
            </w:r>
            <w:r w:rsidR="00066E3C" w:rsidRPr="002F531A">
              <w:rPr>
                <w:rFonts w:ascii="Arial" w:hAnsi="Arial" w:cs="Arial"/>
                <w:sz w:val="16"/>
                <w:szCs w:val="16"/>
              </w:rPr>
              <w:t>Location</w:t>
            </w:r>
          </w:p>
        </w:tc>
        <w:tc>
          <w:tcPr>
            <w:tcW w:w="1530" w:type="dxa"/>
            <w:shd w:val="clear" w:color="auto" w:fill="auto"/>
            <w:vAlign w:val="center"/>
          </w:tcPr>
          <w:p w14:paraId="6577A10C" w14:textId="77777777" w:rsidR="00CF27A9" w:rsidRPr="002F531A" w:rsidRDefault="00CF27A9" w:rsidP="00D543ED">
            <w:pPr>
              <w:widowControl/>
              <w:autoSpaceDE w:val="0"/>
              <w:autoSpaceDN w:val="0"/>
              <w:spacing w:line="240" w:lineRule="auto"/>
              <w:jc w:val="left"/>
              <w:textAlignment w:val="auto"/>
              <w:rPr>
                <w:rFonts w:cs="Arial"/>
                <w:sz w:val="16"/>
                <w:szCs w:val="16"/>
                <w:lang w:eastAsia="zh-CN"/>
              </w:rPr>
            </w:pPr>
          </w:p>
          <w:p w14:paraId="396A3748" w14:textId="77777777" w:rsidR="00CF27A9" w:rsidRPr="002F531A" w:rsidRDefault="00876036" w:rsidP="00D543ED">
            <w:pPr>
              <w:pStyle w:val="Tabletext0"/>
              <w:spacing w:before="120" w:after="120" w:line="240" w:lineRule="auto"/>
              <w:jc w:val="left"/>
              <w:rPr>
                <w:rFonts w:ascii="Arial" w:hAnsi="Arial" w:cs="Arial"/>
                <w:sz w:val="16"/>
                <w:szCs w:val="16"/>
              </w:rPr>
            </w:pPr>
            <w:r w:rsidRPr="002F531A">
              <w:rPr>
                <w:rFonts w:ascii="Arial" w:hAnsi="Arial" w:cs="Arial"/>
                <w:sz w:val="16"/>
                <w:szCs w:val="16"/>
              </w:rPr>
              <w:t>Demographics</w:t>
            </w:r>
          </w:p>
        </w:tc>
      </w:tr>
      <w:tr w:rsidR="00CF27A9" w:rsidRPr="002F531A" w14:paraId="1CB153E7" w14:textId="77777777" w:rsidTr="00BB144B">
        <w:trPr>
          <w:cantSplit/>
        </w:trPr>
        <w:tc>
          <w:tcPr>
            <w:tcW w:w="1364" w:type="dxa"/>
            <w:shd w:val="clear" w:color="auto" w:fill="auto"/>
            <w:vAlign w:val="center"/>
          </w:tcPr>
          <w:p w14:paraId="79EAB19C" w14:textId="77777777" w:rsidR="00CF27A9" w:rsidRPr="002F531A" w:rsidRDefault="00CF27A9"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Question Type</w:t>
            </w:r>
          </w:p>
        </w:tc>
        <w:tc>
          <w:tcPr>
            <w:tcW w:w="1814" w:type="dxa"/>
            <w:shd w:val="clear" w:color="auto" w:fill="auto"/>
            <w:vAlign w:val="center"/>
          </w:tcPr>
          <w:p w14:paraId="3BACB9F0" w14:textId="77777777" w:rsidR="00CF27A9" w:rsidRPr="002F531A" w:rsidRDefault="00CF27A9"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Drop down list</w:t>
            </w:r>
          </w:p>
        </w:tc>
        <w:tc>
          <w:tcPr>
            <w:tcW w:w="720" w:type="dxa"/>
            <w:shd w:val="clear" w:color="auto" w:fill="auto"/>
            <w:vAlign w:val="center"/>
          </w:tcPr>
          <w:p w14:paraId="6C660739" w14:textId="77777777" w:rsidR="00CF27A9" w:rsidRPr="002F531A" w:rsidRDefault="00CF27A9"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Text</w:t>
            </w:r>
          </w:p>
        </w:tc>
        <w:tc>
          <w:tcPr>
            <w:tcW w:w="540" w:type="dxa"/>
            <w:shd w:val="clear" w:color="auto" w:fill="auto"/>
            <w:vAlign w:val="center"/>
          </w:tcPr>
          <w:p w14:paraId="21300A26" w14:textId="77777777" w:rsidR="00CF27A9" w:rsidRPr="002F531A" w:rsidRDefault="00CF27A9"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4B0211C5" w14:textId="77777777" w:rsidR="00CF27A9" w:rsidRPr="002F531A" w:rsidRDefault="00CF27A9"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D</w:t>
            </w:r>
          </w:p>
        </w:tc>
        <w:tc>
          <w:tcPr>
            <w:tcW w:w="450" w:type="dxa"/>
            <w:shd w:val="clear" w:color="auto" w:fill="auto"/>
            <w:vAlign w:val="center"/>
          </w:tcPr>
          <w:p w14:paraId="297094B9" w14:textId="77777777" w:rsidR="00CF27A9" w:rsidRPr="002F531A" w:rsidRDefault="00CF27A9" w:rsidP="006E1633">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5F065519" w14:textId="77777777" w:rsidR="00CF27A9" w:rsidRPr="002F531A" w:rsidRDefault="00CF27A9" w:rsidP="006E1633">
            <w:pPr>
              <w:spacing w:before="120" w:after="120" w:line="240" w:lineRule="auto"/>
              <w:jc w:val="left"/>
              <w:rPr>
                <w:rFonts w:cs="Arial"/>
                <w:sz w:val="16"/>
                <w:szCs w:val="16"/>
              </w:rPr>
            </w:pPr>
          </w:p>
        </w:tc>
        <w:tc>
          <w:tcPr>
            <w:tcW w:w="1350" w:type="dxa"/>
            <w:shd w:val="clear" w:color="auto" w:fill="auto"/>
            <w:vAlign w:val="center"/>
          </w:tcPr>
          <w:p w14:paraId="10FB7C66" w14:textId="77777777" w:rsidR="00CF27A9" w:rsidRPr="002F531A" w:rsidRDefault="00CF27A9"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 xml:space="preserve"> </w:t>
            </w:r>
          </w:p>
        </w:tc>
        <w:tc>
          <w:tcPr>
            <w:tcW w:w="1260" w:type="dxa"/>
            <w:shd w:val="clear" w:color="auto" w:fill="auto"/>
            <w:vAlign w:val="center"/>
          </w:tcPr>
          <w:p w14:paraId="1AE00024" w14:textId="77777777" w:rsidR="00CF27A9" w:rsidRPr="002F531A" w:rsidRDefault="00CF27A9"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1E722991" w14:textId="77777777" w:rsidR="00CF27A9" w:rsidRPr="002F531A" w:rsidRDefault="000F2F2A" w:rsidP="000F2F2A">
            <w:pPr>
              <w:pStyle w:val="Tabletext0"/>
              <w:spacing w:before="120" w:after="120" w:line="240" w:lineRule="auto"/>
              <w:jc w:val="left"/>
              <w:rPr>
                <w:rFonts w:ascii="Arial" w:hAnsi="Arial" w:cs="Arial"/>
                <w:sz w:val="16"/>
                <w:szCs w:val="16"/>
              </w:rPr>
            </w:pPr>
            <w:r w:rsidRPr="002F531A">
              <w:rPr>
                <w:rFonts w:ascii="Arial" w:hAnsi="Arial" w:cs="Arial"/>
                <w:sz w:val="16"/>
                <w:szCs w:val="16"/>
              </w:rPr>
              <w:t>Radio</w:t>
            </w:r>
            <w:r w:rsidR="00CF27A9" w:rsidRPr="002F531A">
              <w:rPr>
                <w:rFonts w:ascii="Arial" w:hAnsi="Arial" w:cs="Arial"/>
                <w:sz w:val="16"/>
                <w:szCs w:val="16"/>
              </w:rPr>
              <w:t xml:space="preserve">,  </w:t>
            </w:r>
            <w:r w:rsidRPr="002F531A">
              <w:rPr>
                <w:rFonts w:ascii="Arial" w:hAnsi="Arial" w:cs="Arial"/>
                <w:sz w:val="16"/>
                <w:szCs w:val="16"/>
              </w:rPr>
              <w:t>Check box,</w:t>
            </w:r>
            <w:r w:rsidR="00CF27A9" w:rsidRPr="002F531A">
              <w:rPr>
                <w:rFonts w:ascii="Arial" w:hAnsi="Arial" w:cs="Arial"/>
                <w:sz w:val="16"/>
                <w:szCs w:val="16"/>
              </w:rPr>
              <w:t xml:space="preserve"> </w:t>
            </w:r>
            <w:r w:rsidRPr="002F531A">
              <w:rPr>
                <w:rFonts w:ascii="Arial" w:hAnsi="Arial" w:cs="Arial"/>
                <w:sz w:val="16"/>
                <w:szCs w:val="16"/>
              </w:rPr>
              <w:t xml:space="preserve">Text </w:t>
            </w:r>
          </w:p>
        </w:tc>
      </w:tr>
      <w:tr w:rsidR="00CF27A9" w:rsidRPr="002F531A" w14:paraId="2FEFBA51" w14:textId="77777777" w:rsidTr="00BB144B">
        <w:trPr>
          <w:cantSplit/>
        </w:trPr>
        <w:tc>
          <w:tcPr>
            <w:tcW w:w="1364" w:type="dxa"/>
            <w:shd w:val="clear" w:color="auto" w:fill="auto"/>
            <w:vAlign w:val="center"/>
          </w:tcPr>
          <w:p w14:paraId="59EC8F8C" w14:textId="77777777" w:rsidR="00CF27A9" w:rsidRPr="002F531A" w:rsidRDefault="00CF27A9"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Mandatory Question</w:t>
            </w:r>
          </w:p>
        </w:tc>
        <w:tc>
          <w:tcPr>
            <w:tcW w:w="1814" w:type="dxa"/>
            <w:shd w:val="clear" w:color="auto" w:fill="auto"/>
            <w:vAlign w:val="center"/>
          </w:tcPr>
          <w:p w14:paraId="634BC466" w14:textId="77777777" w:rsidR="00CF27A9" w:rsidRPr="002F531A" w:rsidRDefault="00CF27A9" w:rsidP="000F2F2A">
            <w:pPr>
              <w:pStyle w:val="Subtitle"/>
              <w:spacing w:after="120" w:line="240" w:lineRule="auto"/>
              <w:jc w:val="left"/>
              <w:rPr>
                <w:rFonts w:ascii="Arial" w:hAnsi="Arial" w:cs="Arial"/>
                <w:b w:val="0"/>
                <w:sz w:val="16"/>
                <w:szCs w:val="16"/>
              </w:rPr>
            </w:pPr>
            <w:r w:rsidRPr="002F531A">
              <w:rPr>
                <w:rFonts w:ascii="Arial" w:hAnsi="Arial" w:cs="Arial"/>
                <w:b w:val="0"/>
                <w:sz w:val="16"/>
                <w:szCs w:val="16"/>
              </w:rPr>
              <w:t xml:space="preserve">Radio </w:t>
            </w:r>
            <w:r w:rsidR="00EE3960" w:rsidRPr="002F531A">
              <w:rPr>
                <w:rFonts w:ascii="Arial" w:hAnsi="Arial" w:cs="Arial"/>
                <w:b w:val="0"/>
                <w:sz w:val="16"/>
                <w:szCs w:val="16"/>
              </w:rPr>
              <w:t>button with</w:t>
            </w:r>
            <w:r w:rsidRPr="002F531A">
              <w:rPr>
                <w:rFonts w:ascii="Arial" w:hAnsi="Arial" w:cs="Arial"/>
                <w:b w:val="0"/>
                <w:sz w:val="16"/>
                <w:szCs w:val="16"/>
              </w:rPr>
              <w:t xml:space="preserve"> </w:t>
            </w:r>
            <w:r w:rsidR="000F2F2A" w:rsidRPr="002F531A">
              <w:rPr>
                <w:rFonts w:ascii="Arial" w:hAnsi="Arial" w:cs="Arial"/>
                <w:b w:val="0"/>
                <w:sz w:val="16"/>
                <w:szCs w:val="16"/>
              </w:rPr>
              <w:t>Mandatory</w:t>
            </w:r>
            <w:r w:rsidRPr="002F531A">
              <w:rPr>
                <w:rFonts w:ascii="Arial" w:hAnsi="Arial" w:cs="Arial"/>
                <w:b w:val="0"/>
                <w:sz w:val="16"/>
                <w:szCs w:val="16"/>
              </w:rPr>
              <w:t xml:space="preserve"> and </w:t>
            </w:r>
            <w:r w:rsidR="000F2F2A" w:rsidRPr="002F531A">
              <w:rPr>
                <w:rFonts w:ascii="Arial" w:hAnsi="Arial" w:cs="Arial"/>
                <w:b w:val="0"/>
                <w:sz w:val="16"/>
                <w:szCs w:val="16"/>
              </w:rPr>
              <w:t>Optional</w:t>
            </w:r>
            <w:r w:rsidRPr="002F531A">
              <w:rPr>
                <w:rFonts w:ascii="Arial" w:hAnsi="Arial" w:cs="Arial"/>
                <w:b w:val="0"/>
                <w:sz w:val="16"/>
                <w:szCs w:val="16"/>
              </w:rPr>
              <w:t xml:space="preserve"> option</w:t>
            </w:r>
          </w:p>
        </w:tc>
        <w:tc>
          <w:tcPr>
            <w:tcW w:w="720" w:type="dxa"/>
            <w:shd w:val="clear" w:color="auto" w:fill="auto"/>
            <w:vAlign w:val="center"/>
          </w:tcPr>
          <w:p w14:paraId="6CBA7563" w14:textId="77777777" w:rsidR="00CF27A9" w:rsidRPr="002F531A" w:rsidRDefault="00CF27A9" w:rsidP="009F0852">
            <w:pPr>
              <w:pStyle w:val="Subtitle"/>
              <w:spacing w:after="120" w:line="240" w:lineRule="auto"/>
              <w:jc w:val="left"/>
              <w:rPr>
                <w:rFonts w:ascii="Arial" w:hAnsi="Arial" w:cs="Arial"/>
                <w:b w:val="0"/>
                <w:sz w:val="16"/>
                <w:szCs w:val="16"/>
              </w:rPr>
            </w:pPr>
            <w:r w:rsidRPr="002F531A">
              <w:rPr>
                <w:rFonts w:ascii="Arial" w:hAnsi="Arial" w:cs="Arial"/>
                <w:b w:val="0"/>
                <w:sz w:val="16"/>
                <w:szCs w:val="16"/>
              </w:rPr>
              <w:t xml:space="preserve">Radio button </w:t>
            </w:r>
          </w:p>
        </w:tc>
        <w:tc>
          <w:tcPr>
            <w:tcW w:w="540" w:type="dxa"/>
            <w:shd w:val="clear" w:color="auto" w:fill="auto"/>
            <w:vAlign w:val="center"/>
          </w:tcPr>
          <w:p w14:paraId="48364C3A" w14:textId="77777777" w:rsidR="00CF27A9" w:rsidRPr="002F531A" w:rsidRDefault="00CF27A9"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6617313F" w14:textId="77777777" w:rsidR="00CF27A9" w:rsidRPr="002F531A" w:rsidRDefault="00CF27A9"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D</w:t>
            </w:r>
          </w:p>
        </w:tc>
        <w:tc>
          <w:tcPr>
            <w:tcW w:w="450" w:type="dxa"/>
            <w:shd w:val="clear" w:color="auto" w:fill="auto"/>
            <w:vAlign w:val="center"/>
          </w:tcPr>
          <w:p w14:paraId="22C93879" w14:textId="77777777" w:rsidR="00CF27A9" w:rsidRPr="002F531A" w:rsidRDefault="00CF27A9" w:rsidP="006E1633">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1C8833BB" w14:textId="77777777" w:rsidR="00CF27A9" w:rsidRPr="002F531A" w:rsidRDefault="00CF27A9" w:rsidP="006E1633">
            <w:pPr>
              <w:spacing w:before="120" w:after="120" w:line="240" w:lineRule="auto"/>
              <w:jc w:val="left"/>
              <w:rPr>
                <w:rFonts w:cs="Arial"/>
                <w:sz w:val="16"/>
                <w:szCs w:val="16"/>
              </w:rPr>
            </w:pPr>
          </w:p>
        </w:tc>
        <w:tc>
          <w:tcPr>
            <w:tcW w:w="1350" w:type="dxa"/>
            <w:shd w:val="clear" w:color="auto" w:fill="auto"/>
            <w:vAlign w:val="center"/>
          </w:tcPr>
          <w:p w14:paraId="30354222" w14:textId="77777777" w:rsidR="00CF27A9" w:rsidRPr="002F531A" w:rsidRDefault="00CF27A9" w:rsidP="006E1633">
            <w:pPr>
              <w:pStyle w:val="Tabletext0"/>
              <w:spacing w:before="120" w:after="120" w:line="240" w:lineRule="auto"/>
              <w:jc w:val="left"/>
              <w:rPr>
                <w:rFonts w:ascii="Arial" w:hAnsi="Arial" w:cs="Arial"/>
                <w:sz w:val="16"/>
                <w:szCs w:val="16"/>
              </w:rPr>
            </w:pPr>
          </w:p>
        </w:tc>
        <w:tc>
          <w:tcPr>
            <w:tcW w:w="1260" w:type="dxa"/>
            <w:shd w:val="clear" w:color="auto" w:fill="auto"/>
            <w:vAlign w:val="center"/>
          </w:tcPr>
          <w:p w14:paraId="0636EAD9" w14:textId="77777777" w:rsidR="00CF27A9" w:rsidRPr="002F531A" w:rsidRDefault="00CF27A9"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03DC27CE" w14:textId="77777777" w:rsidR="00CF27A9" w:rsidRPr="002F531A" w:rsidRDefault="00CF27A9" w:rsidP="00D543ED">
            <w:pPr>
              <w:pStyle w:val="Tabletext0"/>
              <w:spacing w:before="120" w:after="120" w:line="240" w:lineRule="auto"/>
              <w:jc w:val="left"/>
              <w:rPr>
                <w:rFonts w:ascii="Arial" w:hAnsi="Arial" w:cs="Arial"/>
                <w:sz w:val="16"/>
                <w:szCs w:val="16"/>
              </w:rPr>
            </w:pPr>
          </w:p>
        </w:tc>
      </w:tr>
      <w:tr w:rsidR="00CF27A9" w:rsidRPr="002F531A" w14:paraId="40760D91" w14:textId="77777777" w:rsidTr="00BB144B">
        <w:trPr>
          <w:cantSplit/>
        </w:trPr>
        <w:tc>
          <w:tcPr>
            <w:tcW w:w="1364" w:type="dxa"/>
            <w:shd w:val="clear" w:color="auto" w:fill="auto"/>
            <w:vAlign w:val="center"/>
          </w:tcPr>
          <w:p w14:paraId="1ACB7CE9" w14:textId="77777777" w:rsidR="00CF27A9" w:rsidRPr="002F531A" w:rsidRDefault="00CF27A9"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Display Order</w:t>
            </w:r>
          </w:p>
        </w:tc>
        <w:tc>
          <w:tcPr>
            <w:tcW w:w="1814" w:type="dxa"/>
            <w:shd w:val="clear" w:color="auto" w:fill="auto"/>
            <w:vAlign w:val="center"/>
          </w:tcPr>
          <w:p w14:paraId="0B83B510" w14:textId="77777777" w:rsidR="00CF27A9" w:rsidRPr="002F531A" w:rsidRDefault="000F2F2A"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For managing order no of</w:t>
            </w:r>
            <w:r w:rsidR="00CF27A9" w:rsidRPr="002F531A">
              <w:rPr>
                <w:rFonts w:ascii="Arial" w:hAnsi="Arial" w:cs="Arial"/>
                <w:b w:val="0"/>
                <w:sz w:val="16"/>
                <w:szCs w:val="16"/>
              </w:rPr>
              <w:t xml:space="preserve"> question</w:t>
            </w:r>
          </w:p>
        </w:tc>
        <w:tc>
          <w:tcPr>
            <w:tcW w:w="720" w:type="dxa"/>
            <w:shd w:val="clear" w:color="auto" w:fill="auto"/>
            <w:vAlign w:val="center"/>
          </w:tcPr>
          <w:p w14:paraId="56C5E60D" w14:textId="77777777" w:rsidR="00CF27A9" w:rsidRPr="002F531A" w:rsidRDefault="00CF27A9"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Int</w:t>
            </w:r>
          </w:p>
        </w:tc>
        <w:tc>
          <w:tcPr>
            <w:tcW w:w="540" w:type="dxa"/>
            <w:shd w:val="clear" w:color="auto" w:fill="auto"/>
            <w:vAlign w:val="center"/>
          </w:tcPr>
          <w:p w14:paraId="01176641" w14:textId="77777777" w:rsidR="00CF27A9" w:rsidRPr="002F531A" w:rsidRDefault="00CF27A9"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79BA83CE" w14:textId="77777777" w:rsidR="00CF27A9" w:rsidRPr="002F531A" w:rsidRDefault="00CF27A9"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N</w:t>
            </w:r>
          </w:p>
        </w:tc>
        <w:tc>
          <w:tcPr>
            <w:tcW w:w="450" w:type="dxa"/>
            <w:shd w:val="clear" w:color="auto" w:fill="auto"/>
            <w:vAlign w:val="center"/>
          </w:tcPr>
          <w:p w14:paraId="035F7EE3" w14:textId="77777777" w:rsidR="00CF27A9" w:rsidRPr="002F531A" w:rsidRDefault="00CF27A9" w:rsidP="006E1633">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01936BAA" w14:textId="77777777" w:rsidR="00CF27A9" w:rsidRPr="002F531A" w:rsidRDefault="00CF27A9" w:rsidP="006E1633">
            <w:pPr>
              <w:spacing w:before="120" w:after="120" w:line="240" w:lineRule="auto"/>
              <w:jc w:val="left"/>
              <w:rPr>
                <w:rFonts w:cs="Arial"/>
                <w:sz w:val="16"/>
                <w:szCs w:val="16"/>
              </w:rPr>
            </w:pPr>
          </w:p>
        </w:tc>
        <w:tc>
          <w:tcPr>
            <w:tcW w:w="1350" w:type="dxa"/>
            <w:shd w:val="clear" w:color="auto" w:fill="auto"/>
            <w:vAlign w:val="center"/>
          </w:tcPr>
          <w:p w14:paraId="0F95F7C8" w14:textId="77777777" w:rsidR="00CF27A9" w:rsidRPr="002F531A" w:rsidRDefault="00CF27A9" w:rsidP="006E1633">
            <w:pPr>
              <w:pStyle w:val="Tabletext0"/>
              <w:spacing w:before="120" w:after="120" w:line="240" w:lineRule="auto"/>
              <w:jc w:val="left"/>
              <w:rPr>
                <w:rFonts w:ascii="Arial" w:hAnsi="Arial" w:cs="Arial"/>
                <w:sz w:val="16"/>
                <w:szCs w:val="16"/>
              </w:rPr>
            </w:pPr>
          </w:p>
        </w:tc>
        <w:tc>
          <w:tcPr>
            <w:tcW w:w="1260" w:type="dxa"/>
            <w:shd w:val="clear" w:color="auto" w:fill="auto"/>
            <w:vAlign w:val="center"/>
          </w:tcPr>
          <w:p w14:paraId="074F6EC8" w14:textId="77777777" w:rsidR="00CF27A9" w:rsidRPr="002F531A" w:rsidRDefault="00CF27A9"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0D599356" w14:textId="77777777" w:rsidR="00CF27A9" w:rsidRPr="002F531A" w:rsidRDefault="00EE3960" w:rsidP="00D543ED">
            <w:pPr>
              <w:pStyle w:val="Tabletext0"/>
              <w:spacing w:before="120" w:after="120" w:line="240" w:lineRule="auto"/>
              <w:jc w:val="left"/>
              <w:rPr>
                <w:rFonts w:ascii="Arial" w:hAnsi="Arial" w:cs="Arial"/>
                <w:sz w:val="16"/>
                <w:szCs w:val="16"/>
              </w:rPr>
            </w:pPr>
            <w:r w:rsidRPr="002F531A">
              <w:rPr>
                <w:rFonts w:ascii="Arial" w:hAnsi="Arial" w:cs="Arial"/>
                <w:sz w:val="16"/>
                <w:szCs w:val="16"/>
              </w:rPr>
              <w:t>1, 2, 3,</w:t>
            </w:r>
          </w:p>
        </w:tc>
      </w:tr>
    </w:tbl>
    <w:p w14:paraId="0BF3422B" w14:textId="77777777" w:rsidR="00161CAF" w:rsidRPr="002F531A" w:rsidRDefault="00161CAF" w:rsidP="00161CAF">
      <w:pPr>
        <w:pStyle w:val="Heading2"/>
        <w:numPr>
          <w:ilvl w:val="0"/>
          <w:numId w:val="0"/>
        </w:numPr>
        <w:rPr>
          <w:b w:val="0"/>
          <w:bCs w:val="0"/>
          <w:i w:val="0"/>
          <w:iCs w:val="0"/>
          <w:sz w:val="20"/>
          <w:szCs w:val="24"/>
        </w:rPr>
      </w:pPr>
    </w:p>
    <w:p w14:paraId="0E3E162F" w14:textId="77777777" w:rsidR="00CF638B" w:rsidRPr="002F531A" w:rsidRDefault="00CF638B" w:rsidP="0050580A">
      <w:pPr>
        <w:pStyle w:val="Heading3"/>
        <w:numPr>
          <w:ilvl w:val="2"/>
          <w:numId w:val="6"/>
        </w:numPr>
      </w:pPr>
      <w:bookmarkStart w:id="109" w:name="_Question_option_master"/>
      <w:bookmarkStart w:id="110" w:name="_Toc414543407"/>
      <w:bookmarkEnd w:id="109"/>
      <w:r w:rsidRPr="002F531A">
        <w:t>Question option master</w:t>
      </w:r>
      <w:bookmarkEnd w:id="110"/>
    </w:p>
    <w:p w14:paraId="7EE5C324" w14:textId="77777777" w:rsidR="00E151D7" w:rsidRPr="002F531A" w:rsidRDefault="00E151D7" w:rsidP="00E151D7">
      <w:pPr>
        <w:rPr>
          <w:rFonts w:cs="Arial"/>
          <w:sz w:val="18"/>
          <w:szCs w:val="18"/>
          <w:lang w:eastAsia="en-US"/>
        </w:rPr>
      </w:pPr>
      <w:r w:rsidRPr="002F531A">
        <w:rPr>
          <w:rFonts w:cs="Arial"/>
          <w:sz w:val="18"/>
          <w:szCs w:val="18"/>
          <w:lang w:eastAsia="en-US"/>
        </w:rPr>
        <w:t xml:space="preserve">Question option master will be used for storing multiple </w:t>
      </w:r>
      <w:r w:rsidR="002D4776" w:rsidRPr="002F531A">
        <w:rPr>
          <w:rFonts w:cs="Arial"/>
          <w:sz w:val="18"/>
          <w:szCs w:val="18"/>
          <w:lang w:eastAsia="en-US"/>
        </w:rPr>
        <w:t>options</w:t>
      </w:r>
      <w:r w:rsidRPr="002F531A">
        <w:rPr>
          <w:rFonts w:cs="Arial"/>
          <w:sz w:val="18"/>
          <w:szCs w:val="18"/>
          <w:lang w:eastAsia="en-US"/>
        </w:rPr>
        <w:t xml:space="preserve"> against each question managed in Question master.</w:t>
      </w:r>
    </w:p>
    <w:tbl>
      <w:tblPr>
        <w:tblW w:w="10738" w:type="dxa"/>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4"/>
        <w:gridCol w:w="1814"/>
        <w:gridCol w:w="720"/>
        <w:gridCol w:w="540"/>
        <w:gridCol w:w="540"/>
        <w:gridCol w:w="450"/>
        <w:gridCol w:w="1170"/>
        <w:gridCol w:w="1080"/>
        <w:gridCol w:w="1530"/>
        <w:gridCol w:w="1530"/>
      </w:tblGrid>
      <w:tr w:rsidR="008A2452" w:rsidRPr="002F531A" w14:paraId="6AD1171B" w14:textId="77777777" w:rsidTr="006E1633">
        <w:trPr>
          <w:gridAfter w:val="9"/>
          <w:wAfter w:w="9374" w:type="dxa"/>
          <w:tblHeader/>
        </w:trPr>
        <w:tc>
          <w:tcPr>
            <w:tcW w:w="1364" w:type="dxa"/>
            <w:shd w:val="clear" w:color="auto" w:fill="E0E0E0"/>
            <w:vAlign w:val="center"/>
          </w:tcPr>
          <w:p w14:paraId="4F7C3383" w14:textId="77777777" w:rsidR="008A2452" w:rsidRPr="002F531A" w:rsidRDefault="008A2452" w:rsidP="006E1633">
            <w:pPr>
              <w:spacing w:before="120" w:after="120" w:line="240" w:lineRule="auto"/>
              <w:rPr>
                <w:rFonts w:cs="Arial"/>
                <w:b/>
                <w:sz w:val="16"/>
                <w:szCs w:val="16"/>
              </w:rPr>
            </w:pPr>
          </w:p>
        </w:tc>
      </w:tr>
      <w:tr w:rsidR="008A2452" w:rsidRPr="002F531A" w14:paraId="5C5221DF" w14:textId="77777777" w:rsidTr="00B91B98">
        <w:trPr>
          <w:trHeight w:val="1632"/>
          <w:tblHeader/>
        </w:trPr>
        <w:tc>
          <w:tcPr>
            <w:tcW w:w="1364" w:type="dxa"/>
            <w:shd w:val="clear" w:color="auto" w:fill="E0E0E0"/>
            <w:textDirection w:val="btLr"/>
            <w:vAlign w:val="center"/>
          </w:tcPr>
          <w:p w14:paraId="727063F0" w14:textId="77777777" w:rsidR="008A2452" w:rsidRPr="002F531A" w:rsidRDefault="008A2452" w:rsidP="006E1633">
            <w:pPr>
              <w:spacing w:before="120" w:after="120" w:line="240" w:lineRule="auto"/>
              <w:ind w:left="113" w:right="113"/>
              <w:rPr>
                <w:rFonts w:cs="Arial"/>
                <w:b/>
                <w:sz w:val="16"/>
                <w:szCs w:val="16"/>
              </w:rPr>
            </w:pPr>
            <w:r w:rsidRPr="002F531A">
              <w:rPr>
                <w:rFonts w:cs="Arial"/>
                <w:b/>
                <w:sz w:val="16"/>
                <w:szCs w:val="16"/>
              </w:rPr>
              <w:t>Field Name</w:t>
            </w:r>
          </w:p>
        </w:tc>
        <w:tc>
          <w:tcPr>
            <w:tcW w:w="1814" w:type="dxa"/>
            <w:shd w:val="clear" w:color="auto" w:fill="E0E0E0"/>
            <w:textDirection w:val="btLr"/>
            <w:vAlign w:val="center"/>
          </w:tcPr>
          <w:p w14:paraId="5CB6D536" w14:textId="77777777" w:rsidR="008A2452" w:rsidRPr="002F531A" w:rsidRDefault="008A2452" w:rsidP="006E1633">
            <w:pPr>
              <w:spacing w:before="120" w:after="120" w:line="240" w:lineRule="auto"/>
              <w:ind w:left="113" w:right="113"/>
              <w:rPr>
                <w:rFonts w:cs="Arial"/>
                <w:b/>
                <w:sz w:val="16"/>
                <w:szCs w:val="16"/>
              </w:rPr>
            </w:pPr>
            <w:r w:rsidRPr="002F531A">
              <w:rPr>
                <w:rFonts w:cs="Arial"/>
                <w:b/>
                <w:sz w:val="16"/>
                <w:szCs w:val="16"/>
              </w:rPr>
              <w:t>Description</w:t>
            </w:r>
          </w:p>
        </w:tc>
        <w:tc>
          <w:tcPr>
            <w:tcW w:w="720" w:type="dxa"/>
            <w:shd w:val="clear" w:color="auto" w:fill="E0E0E0"/>
            <w:textDirection w:val="btLr"/>
            <w:vAlign w:val="center"/>
          </w:tcPr>
          <w:p w14:paraId="6D1E6F87" w14:textId="77777777" w:rsidR="008A2452" w:rsidRPr="002F531A" w:rsidRDefault="008A2452" w:rsidP="006E1633">
            <w:pPr>
              <w:spacing w:before="120" w:after="120" w:line="240" w:lineRule="auto"/>
              <w:ind w:left="113" w:right="113"/>
              <w:rPr>
                <w:rFonts w:cs="Arial"/>
                <w:b/>
                <w:sz w:val="16"/>
                <w:szCs w:val="16"/>
              </w:rPr>
            </w:pPr>
            <w:r w:rsidRPr="002F531A">
              <w:rPr>
                <w:rFonts w:cs="Arial"/>
                <w:b/>
                <w:sz w:val="16"/>
                <w:szCs w:val="16"/>
              </w:rPr>
              <w:t>Type</w:t>
            </w:r>
          </w:p>
        </w:tc>
        <w:tc>
          <w:tcPr>
            <w:tcW w:w="540" w:type="dxa"/>
            <w:shd w:val="clear" w:color="auto" w:fill="E0E0E0"/>
            <w:textDirection w:val="btLr"/>
            <w:vAlign w:val="center"/>
          </w:tcPr>
          <w:p w14:paraId="43A971FF" w14:textId="77777777" w:rsidR="008A2452" w:rsidRPr="002F531A" w:rsidRDefault="008A2452" w:rsidP="006E1633">
            <w:pPr>
              <w:spacing w:before="120" w:after="120" w:line="240" w:lineRule="auto"/>
              <w:ind w:left="113" w:right="113"/>
              <w:rPr>
                <w:rFonts w:cs="Arial"/>
                <w:b/>
                <w:sz w:val="16"/>
                <w:szCs w:val="16"/>
              </w:rPr>
            </w:pPr>
            <w:r w:rsidRPr="002F531A">
              <w:rPr>
                <w:rFonts w:cs="Arial"/>
                <w:b/>
                <w:sz w:val="16"/>
                <w:szCs w:val="16"/>
              </w:rPr>
              <w:t>Mandatory (Y/N)</w:t>
            </w:r>
          </w:p>
        </w:tc>
        <w:tc>
          <w:tcPr>
            <w:tcW w:w="540" w:type="dxa"/>
            <w:shd w:val="clear" w:color="auto" w:fill="E0E0E0"/>
            <w:textDirection w:val="btLr"/>
            <w:vAlign w:val="center"/>
          </w:tcPr>
          <w:p w14:paraId="56872977" w14:textId="77777777" w:rsidR="008A2452" w:rsidRPr="002F531A" w:rsidRDefault="008A2452" w:rsidP="006E1633">
            <w:pPr>
              <w:spacing w:before="120" w:after="120" w:line="240" w:lineRule="auto"/>
              <w:ind w:left="113" w:right="113"/>
              <w:rPr>
                <w:rFonts w:cs="Arial"/>
                <w:b/>
                <w:sz w:val="16"/>
                <w:szCs w:val="16"/>
              </w:rPr>
            </w:pPr>
            <w:r w:rsidRPr="002F531A">
              <w:rPr>
                <w:rFonts w:cs="Arial"/>
                <w:b/>
                <w:sz w:val="16"/>
                <w:szCs w:val="16"/>
              </w:rPr>
              <w:t>Displayed/ Hidden (D/H)</w:t>
            </w:r>
          </w:p>
        </w:tc>
        <w:tc>
          <w:tcPr>
            <w:tcW w:w="450" w:type="dxa"/>
            <w:shd w:val="clear" w:color="auto" w:fill="E0E0E0"/>
            <w:textDirection w:val="btLr"/>
            <w:vAlign w:val="center"/>
          </w:tcPr>
          <w:p w14:paraId="1A4E8E4D" w14:textId="77777777" w:rsidR="008A2452" w:rsidRPr="002F531A" w:rsidRDefault="008A2452" w:rsidP="006E1633">
            <w:pPr>
              <w:spacing w:before="120" w:after="120" w:line="240" w:lineRule="auto"/>
              <w:ind w:left="113" w:right="113"/>
              <w:rPr>
                <w:rFonts w:cs="Arial"/>
                <w:b/>
                <w:sz w:val="16"/>
                <w:szCs w:val="16"/>
              </w:rPr>
            </w:pPr>
            <w:r w:rsidRPr="002F531A">
              <w:rPr>
                <w:rFonts w:cs="Arial"/>
                <w:b/>
                <w:sz w:val="16"/>
                <w:szCs w:val="16"/>
              </w:rPr>
              <w:t>Read Only (Y/N)</w:t>
            </w:r>
          </w:p>
        </w:tc>
        <w:tc>
          <w:tcPr>
            <w:tcW w:w="1170" w:type="dxa"/>
            <w:shd w:val="clear" w:color="auto" w:fill="E0E0E0"/>
            <w:textDirection w:val="btLr"/>
            <w:vAlign w:val="center"/>
          </w:tcPr>
          <w:p w14:paraId="52B5F22B" w14:textId="77777777" w:rsidR="008A2452" w:rsidRPr="002F531A" w:rsidRDefault="008A2452" w:rsidP="006E1633">
            <w:pPr>
              <w:spacing w:before="120" w:after="120" w:line="240" w:lineRule="auto"/>
              <w:ind w:left="113" w:right="113"/>
              <w:rPr>
                <w:rFonts w:cs="Arial"/>
                <w:b/>
                <w:sz w:val="16"/>
                <w:szCs w:val="16"/>
              </w:rPr>
            </w:pPr>
            <w:r w:rsidRPr="002F531A">
              <w:rPr>
                <w:rFonts w:cs="Arial"/>
                <w:b/>
                <w:sz w:val="16"/>
                <w:szCs w:val="16"/>
              </w:rPr>
              <w:t>Default Value</w:t>
            </w:r>
          </w:p>
        </w:tc>
        <w:tc>
          <w:tcPr>
            <w:tcW w:w="1080" w:type="dxa"/>
            <w:shd w:val="clear" w:color="auto" w:fill="E0E0E0"/>
            <w:textDirection w:val="btLr"/>
            <w:vAlign w:val="center"/>
          </w:tcPr>
          <w:p w14:paraId="29183F6D" w14:textId="77777777" w:rsidR="008A2452" w:rsidRPr="002F531A" w:rsidRDefault="008A2452" w:rsidP="006E1633">
            <w:pPr>
              <w:spacing w:before="120" w:after="120" w:line="240" w:lineRule="auto"/>
              <w:ind w:left="113" w:right="113"/>
              <w:rPr>
                <w:rFonts w:cs="Arial"/>
                <w:b/>
                <w:sz w:val="16"/>
                <w:szCs w:val="16"/>
              </w:rPr>
            </w:pPr>
            <w:r w:rsidRPr="002F531A">
              <w:rPr>
                <w:rFonts w:cs="Arial"/>
                <w:b/>
                <w:sz w:val="16"/>
                <w:szCs w:val="16"/>
              </w:rPr>
              <w:t>Calculation/ Validation</w:t>
            </w:r>
          </w:p>
        </w:tc>
        <w:tc>
          <w:tcPr>
            <w:tcW w:w="1530" w:type="dxa"/>
            <w:shd w:val="clear" w:color="auto" w:fill="E0E0E0"/>
            <w:textDirection w:val="btLr"/>
            <w:vAlign w:val="center"/>
          </w:tcPr>
          <w:p w14:paraId="22461057" w14:textId="77777777" w:rsidR="008A2452" w:rsidRPr="002F531A" w:rsidRDefault="008A2452" w:rsidP="006E1633">
            <w:pPr>
              <w:spacing w:before="120" w:after="120" w:line="240" w:lineRule="auto"/>
              <w:ind w:left="113" w:right="113"/>
              <w:rPr>
                <w:rFonts w:cs="Arial"/>
                <w:b/>
                <w:sz w:val="16"/>
                <w:szCs w:val="16"/>
              </w:rPr>
            </w:pPr>
            <w:r w:rsidRPr="002F531A">
              <w:rPr>
                <w:rFonts w:cs="Arial"/>
                <w:b/>
                <w:sz w:val="16"/>
                <w:szCs w:val="16"/>
              </w:rPr>
              <w:t>List o Values</w:t>
            </w:r>
          </w:p>
        </w:tc>
        <w:tc>
          <w:tcPr>
            <w:tcW w:w="1530" w:type="dxa"/>
            <w:shd w:val="clear" w:color="auto" w:fill="E0E0E0"/>
            <w:textDirection w:val="btLr"/>
            <w:vAlign w:val="center"/>
          </w:tcPr>
          <w:p w14:paraId="74EDA7FA" w14:textId="77777777" w:rsidR="008A2452" w:rsidRPr="002F531A" w:rsidRDefault="008A2452" w:rsidP="006E1633">
            <w:pPr>
              <w:spacing w:before="120" w:after="120" w:line="240" w:lineRule="auto"/>
              <w:ind w:left="113" w:right="113"/>
              <w:rPr>
                <w:rFonts w:cs="Arial"/>
                <w:b/>
                <w:sz w:val="16"/>
                <w:szCs w:val="16"/>
              </w:rPr>
            </w:pPr>
            <w:r w:rsidRPr="002F531A">
              <w:rPr>
                <w:rFonts w:cs="Arial"/>
                <w:b/>
                <w:sz w:val="16"/>
                <w:szCs w:val="16"/>
              </w:rPr>
              <w:t>Example</w:t>
            </w:r>
          </w:p>
        </w:tc>
      </w:tr>
      <w:tr w:rsidR="008A2452" w:rsidRPr="002F531A" w14:paraId="4766E676" w14:textId="77777777" w:rsidTr="00B91B98">
        <w:trPr>
          <w:cantSplit/>
        </w:trPr>
        <w:tc>
          <w:tcPr>
            <w:tcW w:w="1364" w:type="dxa"/>
            <w:shd w:val="clear" w:color="auto" w:fill="auto"/>
            <w:vAlign w:val="center"/>
          </w:tcPr>
          <w:p w14:paraId="55EA522F" w14:textId="77777777" w:rsidR="008A2452" w:rsidRPr="002F531A" w:rsidRDefault="008A2452"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Question Option Id</w:t>
            </w:r>
          </w:p>
        </w:tc>
        <w:tc>
          <w:tcPr>
            <w:tcW w:w="1814" w:type="dxa"/>
            <w:shd w:val="clear" w:color="auto" w:fill="auto"/>
            <w:vAlign w:val="center"/>
          </w:tcPr>
          <w:p w14:paraId="195FBDAD" w14:textId="77777777" w:rsidR="008A2452" w:rsidRPr="002F531A" w:rsidRDefault="008A2452" w:rsidP="006E1633">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auto_increment Primary key</w:t>
            </w:r>
          </w:p>
        </w:tc>
        <w:tc>
          <w:tcPr>
            <w:tcW w:w="720" w:type="dxa"/>
            <w:shd w:val="clear" w:color="auto" w:fill="auto"/>
            <w:vAlign w:val="center"/>
          </w:tcPr>
          <w:p w14:paraId="08FC5F35" w14:textId="77777777" w:rsidR="008A2452" w:rsidRPr="002F531A" w:rsidRDefault="008A2452"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int</w:t>
            </w:r>
          </w:p>
        </w:tc>
        <w:tc>
          <w:tcPr>
            <w:tcW w:w="540" w:type="dxa"/>
            <w:shd w:val="clear" w:color="auto" w:fill="auto"/>
            <w:vAlign w:val="center"/>
          </w:tcPr>
          <w:p w14:paraId="54DD210F" w14:textId="77777777" w:rsidR="008A2452" w:rsidRPr="002F531A" w:rsidRDefault="008A2452"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424A2E1E" w14:textId="77777777" w:rsidR="008A2452" w:rsidRPr="002F531A" w:rsidRDefault="008A2452"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32D7FD6E" w14:textId="77777777" w:rsidR="008A2452" w:rsidRPr="002F531A" w:rsidRDefault="008A2452" w:rsidP="006E1633">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23223835" w14:textId="77777777" w:rsidR="008A2452" w:rsidRPr="002F531A" w:rsidRDefault="008A2452" w:rsidP="006E1633">
            <w:pPr>
              <w:spacing w:before="120" w:after="120" w:line="240" w:lineRule="auto"/>
              <w:jc w:val="left"/>
              <w:rPr>
                <w:rFonts w:cs="Arial"/>
                <w:sz w:val="16"/>
                <w:szCs w:val="16"/>
              </w:rPr>
            </w:pPr>
          </w:p>
        </w:tc>
        <w:tc>
          <w:tcPr>
            <w:tcW w:w="1080" w:type="dxa"/>
            <w:shd w:val="clear" w:color="auto" w:fill="auto"/>
            <w:vAlign w:val="center"/>
          </w:tcPr>
          <w:p w14:paraId="72D31B86" w14:textId="77777777" w:rsidR="008A2452" w:rsidRPr="002F531A" w:rsidRDefault="008A2452"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27D3CE74" w14:textId="77777777" w:rsidR="008A2452" w:rsidRPr="002F531A" w:rsidRDefault="008A2452"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03A40BD7" w14:textId="77777777" w:rsidR="008A2452" w:rsidRPr="002F531A" w:rsidRDefault="008A2452" w:rsidP="006E1633">
            <w:pPr>
              <w:pStyle w:val="Tabletext0"/>
              <w:spacing w:before="120" w:after="120" w:line="240" w:lineRule="auto"/>
              <w:jc w:val="left"/>
              <w:rPr>
                <w:rFonts w:ascii="Arial" w:hAnsi="Arial" w:cs="Arial"/>
                <w:sz w:val="16"/>
                <w:szCs w:val="16"/>
              </w:rPr>
            </w:pPr>
          </w:p>
        </w:tc>
      </w:tr>
      <w:tr w:rsidR="008A2452" w:rsidRPr="002F531A" w14:paraId="49626E82" w14:textId="77777777" w:rsidTr="00B91B98">
        <w:trPr>
          <w:cantSplit/>
        </w:trPr>
        <w:tc>
          <w:tcPr>
            <w:tcW w:w="1364" w:type="dxa"/>
            <w:shd w:val="clear" w:color="auto" w:fill="auto"/>
            <w:vAlign w:val="center"/>
          </w:tcPr>
          <w:p w14:paraId="51A40EEA" w14:textId="77777777" w:rsidR="008A2452" w:rsidRPr="002F531A" w:rsidRDefault="008A2452"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Question Master ID</w:t>
            </w:r>
          </w:p>
        </w:tc>
        <w:tc>
          <w:tcPr>
            <w:tcW w:w="1814" w:type="dxa"/>
            <w:shd w:val="clear" w:color="auto" w:fill="auto"/>
            <w:vAlign w:val="center"/>
          </w:tcPr>
          <w:p w14:paraId="1DDCFCE1" w14:textId="77777777" w:rsidR="008A2452" w:rsidRPr="002F531A" w:rsidRDefault="00E00291" w:rsidP="00000346">
            <w:pPr>
              <w:pStyle w:val="Subtitle"/>
              <w:spacing w:after="120" w:line="240" w:lineRule="auto"/>
              <w:jc w:val="left"/>
              <w:rPr>
                <w:rFonts w:ascii="Arial" w:hAnsi="Arial" w:cs="Arial"/>
                <w:b w:val="0"/>
                <w:sz w:val="16"/>
                <w:szCs w:val="16"/>
              </w:rPr>
            </w:pPr>
            <w:r w:rsidRPr="002F531A">
              <w:rPr>
                <w:rFonts w:ascii="Arial" w:hAnsi="Arial" w:cs="Arial"/>
                <w:b w:val="0"/>
                <w:sz w:val="16"/>
                <w:szCs w:val="16"/>
                <w:lang w:val="en-AU" w:eastAsia="zh-CN"/>
              </w:rPr>
              <w:t xml:space="preserve">Id of question </w:t>
            </w:r>
            <w:r w:rsidR="00000346" w:rsidRPr="002F531A">
              <w:rPr>
                <w:rFonts w:ascii="Arial" w:hAnsi="Arial" w:cs="Arial"/>
                <w:b w:val="0"/>
                <w:sz w:val="16"/>
                <w:szCs w:val="16"/>
                <w:lang w:val="en-AU" w:eastAsia="zh-CN"/>
              </w:rPr>
              <w:t>to map with option</w:t>
            </w:r>
          </w:p>
        </w:tc>
        <w:tc>
          <w:tcPr>
            <w:tcW w:w="720" w:type="dxa"/>
            <w:shd w:val="clear" w:color="auto" w:fill="auto"/>
            <w:vAlign w:val="center"/>
          </w:tcPr>
          <w:p w14:paraId="41DDFD5C" w14:textId="77777777" w:rsidR="008A2452" w:rsidRPr="002F531A" w:rsidRDefault="008A2452"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int</w:t>
            </w:r>
          </w:p>
        </w:tc>
        <w:tc>
          <w:tcPr>
            <w:tcW w:w="540" w:type="dxa"/>
            <w:shd w:val="clear" w:color="auto" w:fill="auto"/>
            <w:vAlign w:val="center"/>
          </w:tcPr>
          <w:p w14:paraId="7C4D800B" w14:textId="77777777" w:rsidR="008A2452" w:rsidRPr="002F531A" w:rsidRDefault="008A2452"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44362D18" w14:textId="77777777" w:rsidR="008A2452" w:rsidRPr="002F531A" w:rsidRDefault="008A2452"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6D6CB860" w14:textId="77777777" w:rsidR="008A2452" w:rsidRPr="002F531A" w:rsidRDefault="008A2452" w:rsidP="006E1633">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7EEA1FBA" w14:textId="77777777" w:rsidR="008A2452" w:rsidRPr="002F531A" w:rsidRDefault="008A2452" w:rsidP="006E1633">
            <w:pPr>
              <w:spacing w:before="120" w:after="120" w:line="240" w:lineRule="auto"/>
              <w:jc w:val="left"/>
              <w:rPr>
                <w:rFonts w:cs="Arial"/>
                <w:sz w:val="16"/>
                <w:szCs w:val="16"/>
              </w:rPr>
            </w:pPr>
          </w:p>
        </w:tc>
        <w:tc>
          <w:tcPr>
            <w:tcW w:w="1080" w:type="dxa"/>
            <w:shd w:val="clear" w:color="auto" w:fill="auto"/>
            <w:vAlign w:val="center"/>
          </w:tcPr>
          <w:p w14:paraId="76D00F4A" w14:textId="77777777" w:rsidR="008A2452" w:rsidRPr="002F531A" w:rsidRDefault="008A2452"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26E7794E" w14:textId="77777777" w:rsidR="008A2452" w:rsidRPr="002F531A" w:rsidRDefault="008A2452"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19255CB6" w14:textId="77777777" w:rsidR="008A2452" w:rsidRPr="002F531A" w:rsidRDefault="008A2452" w:rsidP="006E1633">
            <w:pPr>
              <w:pStyle w:val="Tabletext0"/>
              <w:spacing w:before="120" w:after="120" w:line="240" w:lineRule="auto"/>
              <w:jc w:val="left"/>
              <w:rPr>
                <w:rFonts w:ascii="Arial" w:hAnsi="Arial" w:cs="Arial"/>
                <w:sz w:val="16"/>
                <w:szCs w:val="16"/>
              </w:rPr>
            </w:pPr>
          </w:p>
        </w:tc>
      </w:tr>
      <w:tr w:rsidR="004F6434" w:rsidRPr="002F531A" w14:paraId="68F919FB" w14:textId="77777777" w:rsidTr="00B91B98">
        <w:trPr>
          <w:cantSplit/>
        </w:trPr>
        <w:tc>
          <w:tcPr>
            <w:tcW w:w="1364" w:type="dxa"/>
            <w:shd w:val="clear" w:color="auto" w:fill="auto"/>
            <w:vAlign w:val="center"/>
          </w:tcPr>
          <w:p w14:paraId="60365A80" w14:textId="77777777" w:rsidR="004F6434" w:rsidRPr="002F531A" w:rsidRDefault="004F6434" w:rsidP="00A05300">
            <w:pPr>
              <w:pStyle w:val="Subtitle"/>
              <w:spacing w:after="120" w:line="240" w:lineRule="auto"/>
              <w:jc w:val="left"/>
              <w:rPr>
                <w:rFonts w:ascii="Arial" w:hAnsi="Arial" w:cs="Arial"/>
                <w:b w:val="0"/>
                <w:sz w:val="16"/>
                <w:szCs w:val="16"/>
              </w:rPr>
            </w:pPr>
            <w:r w:rsidRPr="002F531A">
              <w:rPr>
                <w:rFonts w:ascii="Arial" w:hAnsi="Arial" w:cs="Arial"/>
                <w:b w:val="0"/>
                <w:sz w:val="16"/>
                <w:szCs w:val="16"/>
              </w:rPr>
              <w:t>Question Option</w:t>
            </w:r>
          </w:p>
        </w:tc>
        <w:tc>
          <w:tcPr>
            <w:tcW w:w="1814" w:type="dxa"/>
            <w:shd w:val="clear" w:color="auto" w:fill="auto"/>
            <w:vAlign w:val="center"/>
          </w:tcPr>
          <w:p w14:paraId="203AC235" w14:textId="77777777" w:rsidR="004F6434" w:rsidRPr="002F531A" w:rsidRDefault="004F6434" w:rsidP="00A05300">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Option of question which display to user</w:t>
            </w:r>
          </w:p>
        </w:tc>
        <w:tc>
          <w:tcPr>
            <w:tcW w:w="720" w:type="dxa"/>
            <w:shd w:val="clear" w:color="auto" w:fill="auto"/>
            <w:vAlign w:val="center"/>
          </w:tcPr>
          <w:p w14:paraId="09393FB4" w14:textId="77777777" w:rsidR="004F6434" w:rsidRPr="002F531A" w:rsidRDefault="004F6434" w:rsidP="00A05300">
            <w:pPr>
              <w:pStyle w:val="Subtitle"/>
              <w:spacing w:after="120" w:line="240" w:lineRule="auto"/>
              <w:jc w:val="left"/>
              <w:rPr>
                <w:rFonts w:ascii="Arial" w:hAnsi="Arial" w:cs="Arial"/>
                <w:b w:val="0"/>
                <w:sz w:val="16"/>
                <w:szCs w:val="16"/>
              </w:rPr>
            </w:pPr>
            <w:r w:rsidRPr="002F531A">
              <w:rPr>
                <w:rFonts w:ascii="Arial" w:hAnsi="Arial" w:cs="Arial"/>
                <w:b w:val="0"/>
                <w:sz w:val="16"/>
                <w:szCs w:val="16"/>
              </w:rPr>
              <w:t>Text</w:t>
            </w:r>
          </w:p>
        </w:tc>
        <w:tc>
          <w:tcPr>
            <w:tcW w:w="540" w:type="dxa"/>
            <w:shd w:val="clear" w:color="auto" w:fill="auto"/>
            <w:vAlign w:val="center"/>
          </w:tcPr>
          <w:p w14:paraId="744D84B3" w14:textId="77777777" w:rsidR="004F6434" w:rsidRPr="002F531A" w:rsidRDefault="004F6434" w:rsidP="00A05300">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5CE8BC97" w14:textId="77777777" w:rsidR="004F6434" w:rsidRPr="002F531A" w:rsidRDefault="004F6434" w:rsidP="00A05300">
            <w:pPr>
              <w:pStyle w:val="Subtitle"/>
              <w:spacing w:after="120" w:line="240" w:lineRule="auto"/>
              <w:jc w:val="left"/>
              <w:rPr>
                <w:rFonts w:ascii="Arial" w:hAnsi="Arial" w:cs="Arial"/>
                <w:b w:val="0"/>
                <w:sz w:val="16"/>
                <w:szCs w:val="16"/>
              </w:rPr>
            </w:pPr>
            <w:r w:rsidRPr="002F531A">
              <w:rPr>
                <w:rFonts w:ascii="Arial" w:hAnsi="Arial" w:cs="Arial"/>
                <w:b w:val="0"/>
                <w:sz w:val="16"/>
                <w:szCs w:val="16"/>
              </w:rPr>
              <w:t>D</w:t>
            </w:r>
          </w:p>
        </w:tc>
        <w:tc>
          <w:tcPr>
            <w:tcW w:w="450" w:type="dxa"/>
            <w:shd w:val="clear" w:color="auto" w:fill="auto"/>
            <w:vAlign w:val="center"/>
          </w:tcPr>
          <w:p w14:paraId="6797C68B" w14:textId="77777777" w:rsidR="004F6434" w:rsidRPr="002F531A" w:rsidRDefault="004F6434" w:rsidP="00A05300">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44A8AC98" w14:textId="77777777" w:rsidR="004F6434" w:rsidRPr="002F531A" w:rsidRDefault="004F6434" w:rsidP="00A05300">
            <w:pPr>
              <w:spacing w:before="120" w:after="120" w:line="240" w:lineRule="auto"/>
              <w:jc w:val="left"/>
              <w:rPr>
                <w:rFonts w:cs="Arial"/>
                <w:sz w:val="16"/>
                <w:szCs w:val="16"/>
              </w:rPr>
            </w:pPr>
          </w:p>
        </w:tc>
        <w:tc>
          <w:tcPr>
            <w:tcW w:w="1080" w:type="dxa"/>
            <w:shd w:val="clear" w:color="auto" w:fill="auto"/>
            <w:vAlign w:val="center"/>
          </w:tcPr>
          <w:p w14:paraId="15F224DA" w14:textId="77777777" w:rsidR="004F6434" w:rsidRPr="002F531A" w:rsidRDefault="004F6434" w:rsidP="00A05300">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057C8CAD" w14:textId="77777777" w:rsidR="004F6434" w:rsidRPr="002F531A" w:rsidRDefault="004F6434" w:rsidP="00A05300">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162D7548" w14:textId="77777777" w:rsidR="004F6434" w:rsidRPr="002F531A" w:rsidRDefault="004F6434" w:rsidP="00A05300">
            <w:pPr>
              <w:pStyle w:val="Tabletext0"/>
              <w:spacing w:before="120" w:after="120" w:line="240" w:lineRule="auto"/>
              <w:jc w:val="left"/>
              <w:rPr>
                <w:rFonts w:ascii="Arial" w:hAnsi="Arial" w:cs="Arial"/>
                <w:sz w:val="16"/>
                <w:szCs w:val="16"/>
              </w:rPr>
            </w:pPr>
          </w:p>
        </w:tc>
      </w:tr>
      <w:tr w:rsidR="00B91B98" w:rsidRPr="002F531A" w14:paraId="620F647D" w14:textId="77777777" w:rsidTr="00B91B98">
        <w:trPr>
          <w:cantSplit/>
        </w:trPr>
        <w:tc>
          <w:tcPr>
            <w:tcW w:w="1364" w:type="dxa"/>
            <w:shd w:val="clear" w:color="auto" w:fill="auto"/>
            <w:vAlign w:val="center"/>
          </w:tcPr>
          <w:p w14:paraId="37668F52" w14:textId="77777777" w:rsidR="00B91B98" w:rsidRPr="002F531A" w:rsidRDefault="00B91B98" w:rsidP="00A05300">
            <w:pPr>
              <w:pStyle w:val="Subtitle"/>
              <w:spacing w:after="120" w:line="240" w:lineRule="auto"/>
              <w:jc w:val="left"/>
              <w:rPr>
                <w:rFonts w:ascii="Arial" w:hAnsi="Arial" w:cs="Arial"/>
                <w:b w:val="0"/>
                <w:sz w:val="16"/>
                <w:szCs w:val="16"/>
              </w:rPr>
            </w:pPr>
            <w:r w:rsidRPr="002F531A">
              <w:rPr>
                <w:rFonts w:ascii="Arial" w:hAnsi="Arial" w:cs="Arial"/>
                <w:b w:val="0"/>
                <w:sz w:val="16"/>
                <w:szCs w:val="16"/>
              </w:rPr>
              <w:t>Min Value</w:t>
            </w:r>
          </w:p>
        </w:tc>
        <w:tc>
          <w:tcPr>
            <w:tcW w:w="1814" w:type="dxa"/>
            <w:shd w:val="clear" w:color="auto" w:fill="auto"/>
            <w:vAlign w:val="center"/>
          </w:tcPr>
          <w:p w14:paraId="74950E29" w14:textId="77777777" w:rsidR="00B91B98" w:rsidRPr="002F531A" w:rsidRDefault="00B91B98" w:rsidP="00A05300">
            <w:pPr>
              <w:pStyle w:val="Tabletext0"/>
              <w:spacing w:before="120" w:after="120" w:line="240" w:lineRule="auto"/>
              <w:jc w:val="left"/>
              <w:rPr>
                <w:rFonts w:ascii="Arial" w:hAnsi="Arial" w:cs="Arial"/>
                <w:sz w:val="16"/>
                <w:szCs w:val="16"/>
              </w:rPr>
            </w:pPr>
            <w:r w:rsidRPr="002F531A">
              <w:rPr>
                <w:rFonts w:ascii="Arial" w:hAnsi="Arial" w:cs="Arial"/>
                <w:sz w:val="16"/>
                <w:szCs w:val="16"/>
              </w:rPr>
              <w:t xml:space="preserve">Min Value of particular demographics in case of Value in Range </w:t>
            </w:r>
          </w:p>
        </w:tc>
        <w:tc>
          <w:tcPr>
            <w:tcW w:w="720" w:type="dxa"/>
            <w:shd w:val="clear" w:color="auto" w:fill="auto"/>
            <w:vAlign w:val="center"/>
          </w:tcPr>
          <w:p w14:paraId="154D1EC7" w14:textId="77777777" w:rsidR="00B91B98" w:rsidRPr="002F531A" w:rsidRDefault="00B91B98" w:rsidP="00A05300">
            <w:pPr>
              <w:pStyle w:val="Subtitle"/>
              <w:spacing w:after="120" w:line="240" w:lineRule="auto"/>
              <w:jc w:val="left"/>
              <w:rPr>
                <w:rFonts w:ascii="Arial" w:hAnsi="Arial" w:cs="Arial"/>
                <w:b w:val="0"/>
                <w:sz w:val="16"/>
                <w:szCs w:val="16"/>
              </w:rPr>
            </w:pPr>
            <w:r w:rsidRPr="002F531A">
              <w:rPr>
                <w:rFonts w:ascii="Arial" w:hAnsi="Arial" w:cs="Arial"/>
                <w:b w:val="0"/>
                <w:sz w:val="16"/>
                <w:szCs w:val="16"/>
              </w:rPr>
              <w:t>int</w:t>
            </w:r>
          </w:p>
        </w:tc>
        <w:tc>
          <w:tcPr>
            <w:tcW w:w="540" w:type="dxa"/>
            <w:shd w:val="clear" w:color="auto" w:fill="auto"/>
            <w:vAlign w:val="center"/>
          </w:tcPr>
          <w:p w14:paraId="4AA270B7" w14:textId="77777777" w:rsidR="00B91B98" w:rsidRPr="002F531A" w:rsidRDefault="00B91B98" w:rsidP="00A05300">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54CAEDB4" w14:textId="77777777" w:rsidR="00B91B98" w:rsidRPr="002F531A" w:rsidRDefault="00B91B98" w:rsidP="00A05300">
            <w:pPr>
              <w:pStyle w:val="Subtitle"/>
              <w:spacing w:after="120" w:line="240" w:lineRule="auto"/>
              <w:jc w:val="left"/>
              <w:rPr>
                <w:rFonts w:ascii="Arial" w:hAnsi="Arial" w:cs="Arial"/>
                <w:b w:val="0"/>
                <w:sz w:val="16"/>
                <w:szCs w:val="16"/>
              </w:rPr>
            </w:pPr>
            <w:r w:rsidRPr="002F531A">
              <w:rPr>
                <w:rFonts w:ascii="Arial" w:hAnsi="Arial" w:cs="Arial"/>
                <w:b w:val="0"/>
                <w:sz w:val="16"/>
                <w:szCs w:val="16"/>
              </w:rPr>
              <w:t>D</w:t>
            </w:r>
          </w:p>
        </w:tc>
        <w:tc>
          <w:tcPr>
            <w:tcW w:w="450" w:type="dxa"/>
            <w:shd w:val="clear" w:color="auto" w:fill="auto"/>
            <w:vAlign w:val="center"/>
          </w:tcPr>
          <w:p w14:paraId="080DE856" w14:textId="77777777" w:rsidR="00B91B98" w:rsidRPr="002F531A" w:rsidRDefault="00B91B98" w:rsidP="00A05300">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1896EBD5" w14:textId="77777777" w:rsidR="00B91B98" w:rsidRPr="002F531A" w:rsidRDefault="00B91B98" w:rsidP="00A05300">
            <w:pPr>
              <w:spacing w:before="120" w:after="120" w:line="240" w:lineRule="auto"/>
              <w:jc w:val="left"/>
              <w:rPr>
                <w:rFonts w:cs="Arial"/>
                <w:sz w:val="16"/>
                <w:szCs w:val="16"/>
              </w:rPr>
            </w:pPr>
          </w:p>
        </w:tc>
        <w:tc>
          <w:tcPr>
            <w:tcW w:w="1080" w:type="dxa"/>
            <w:shd w:val="clear" w:color="auto" w:fill="auto"/>
            <w:vAlign w:val="center"/>
          </w:tcPr>
          <w:p w14:paraId="70E213E2" w14:textId="77777777" w:rsidR="00B91B98" w:rsidRPr="002F531A" w:rsidRDefault="00B91B98" w:rsidP="00A05300">
            <w:pPr>
              <w:pStyle w:val="Tabletext0"/>
              <w:spacing w:before="120" w:after="120" w:line="240" w:lineRule="auto"/>
              <w:jc w:val="left"/>
              <w:rPr>
                <w:rFonts w:ascii="Arial" w:hAnsi="Arial" w:cs="Arial"/>
                <w:sz w:val="16"/>
                <w:szCs w:val="16"/>
              </w:rPr>
            </w:pPr>
            <w:r w:rsidRPr="002F531A">
              <w:rPr>
                <w:rFonts w:ascii="Arial" w:hAnsi="Arial" w:cs="Arial"/>
                <w:sz w:val="16"/>
                <w:szCs w:val="16"/>
              </w:rPr>
              <w:t xml:space="preserve"> </w:t>
            </w:r>
          </w:p>
        </w:tc>
        <w:tc>
          <w:tcPr>
            <w:tcW w:w="1530" w:type="dxa"/>
            <w:shd w:val="clear" w:color="auto" w:fill="auto"/>
            <w:vAlign w:val="center"/>
          </w:tcPr>
          <w:p w14:paraId="2C21A636" w14:textId="77777777" w:rsidR="00B91B98" w:rsidRPr="002F531A" w:rsidRDefault="00B91B98" w:rsidP="00A05300">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21F228AE" w14:textId="77777777" w:rsidR="00B91B98" w:rsidRPr="002F531A" w:rsidRDefault="00B91B98" w:rsidP="00A05300">
            <w:pPr>
              <w:pStyle w:val="Tabletext0"/>
              <w:spacing w:before="120" w:after="120" w:line="240" w:lineRule="auto"/>
              <w:jc w:val="left"/>
              <w:rPr>
                <w:rFonts w:ascii="Arial" w:hAnsi="Arial" w:cs="Arial"/>
                <w:sz w:val="16"/>
                <w:szCs w:val="16"/>
              </w:rPr>
            </w:pPr>
            <w:r w:rsidRPr="002F531A">
              <w:rPr>
                <w:rFonts w:ascii="Arial" w:hAnsi="Arial" w:cs="Arial"/>
                <w:sz w:val="16"/>
                <w:szCs w:val="16"/>
              </w:rPr>
              <w:t>25</w:t>
            </w:r>
          </w:p>
        </w:tc>
      </w:tr>
      <w:tr w:rsidR="00B91B98" w:rsidRPr="002F531A" w14:paraId="1C66460C" w14:textId="77777777" w:rsidTr="00B91B98">
        <w:trPr>
          <w:cantSplit/>
        </w:trPr>
        <w:tc>
          <w:tcPr>
            <w:tcW w:w="1364" w:type="dxa"/>
            <w:shd w:val="clear" w:color="auto" w:fill="auto"/>
            <w:vAlign w:val="center"/>
          </w:tcPr>
          <w:p w14:paraId="038F01FB" w14:textId="77777777" w:rsidR="00B91B98" w:rsidRPr="002F531A" w:rsidRDefault="00B91B98" w:rsidP="00A05300">
            <w:pPr>
              <w:pStyle w:val="Tabletext0"/>
              <w:spacing w:before="120" w:after="120" w:line="240" w:lineRule="auto"/>
              <w:jc w:val="left"/>
              <w:rPr>
                <w:rFonts w:ascii="Arial" w:hAnsi="Arial" w:cs="Arial"/>
                <w:sz w:val="16"/>
                <w:szCs w:val="16"/>
              </w:rPr>
            </w:pPr>
            <w:r w:rsidRPr="002F531A">
              <w:rPr>
                <w:rFonts w:ascii="Arial" w:hAnsi="Arial" w:cs="Arial"/>
                <w:sz w:val="16"/>
                <w:szCs w:val="16"/>
              </w:rPr>
              <w:t>Max Value</w:t>
            </w:r>
          </w:p>
        </w:tc>
        <w:tc>
          <w:tcPr>
            <w:tcW w:w="1814" w:type="dxa"/>
            <w:shd w:val="clear" w:color="auto" w:fill="auto"/>
            <w:vAlign w:val="center"/>
          </w:tcPr>
          <w:p w14:paraId="204BA33F" w14:textId="77777777" w:rsidR="00B91B98" w:rsidRPr="002F531A" w:rsidRDefault="00B91B98" w:rsidP="00A05300">
            <w:pPr>
              <w:pStyle w:val="Tabletext0"/>
              <w:spacing w:before="120" w:after="120" w:line="240" w:lineRule="auto"/>
              <w:jc w:val="left"/>
              <w:rPr>
                <w:rFonts w:ascii="Arial" w:hAnsi="Arial" w:cs="Arial"/>
                <w:sz w:val="16"/>
                <w:szCs w:val="16"/>
              </w:rPr>
            </w:pPr>
            <w:r w:rsidRPr="002F531A">
              <w:rPr>
                <w:rFonts w:ascii="Arial" w:hAnsi="Arial" w:cs="Arial"/>
                <w:sz w:val="16"/>
                <w:szCs w:val="16"/>
              </w:rPr>
              <w:t>Max Value of particular demographics in case of Value in Range</w:t>
            </w:r>
          </w:p>
        </w:tc>
        <w:tc>
          <w:tcPr>
            <w:tcW w:w="720" w:type="dxa"/>
            <w:shd w:val="clear" w:color="auto" w:fill="auto"/>
            <w:vAlign w:val="center"/>
          </w:tcPr>
          <w:p w14:paraId="10C2700C" w14:textId="77777777" w:rsidR="00B91B98" w:rsidRPr="002F531A" w:rsidRDefault="00B91B98" w:rsidP="00A05300">
            <w:pPr>
              <w:pStyle w:val="Tabletext0"/>
              <w:spacing w:before="120" w:after="120" w:line="240" w:lineRule="auto"/>
              <w:jc w:val="left"/>
              <w:rPr>
                <w:rFonts w:ascii="Arial" w:hAnsi="Arial" w:cs="Arial"/>
                <w:sz w:val="16"/>
                <w:szCs w:val="16"/>
              </w:rPr>
            </w:pPr>
            <w:r w:rsidRPr="002F531A">
              <w:rPr>
                <w:rFonts w:ascii="Arial" w:hAnsi="Arial" w:cs="Arial"/>
                <w:sz w:val="16"/>
                <w:szCs w:val="16"/>
              </w:rPr>
              <w:t>int</w:t>
            </w:r>
          </w:p>
        </w:tc>
        <w:tc>
          <w:tcPr>
            <w:tcW w:w="540" w:type="dxa"/>
            <w:shd w:val="clear" w:color="auto" w:fill="auto"/>
            <w:vAlign w:val="center"/>
          </w:tcPr>
          <w:p w14:paraId="0E512CC4" w14:textId="77777777" w:rsidR="00B91B98" w:rsidRPr="002F531A" w:rsidRDefault="00B91B98" w:rsidP="00A05300">
            <w:pPr>
              <w:pStyle w:val="Tabletext0"/>
              <w:spacing w:before="120" w:after="120" w:line="240" w:lineRule="auto"/>
              <w:jc w:val="left"/>
              <w:rPr>
                <w:rFonts w:ascii="Arial" w:hAnsi="Arial" w:cs="Arial"/>
                <w:sz w:val="16"/>
                <w:szCs w:val="16"/>
              </w:rPr>
            </w:pPr>
            <w:r w:rsidRPr="002F531A">
              <w:rPr>
                <w:rFonts w:ascii="Arial" w:hAnsi="Arial" w:cs="Arial"/>
                <w:sz w:val="16"/>
                <w:szCs w:val="16"/>
              </w:rPr>
              <w:t>Y</w:t>
            </w:r>
          </w:p>
        </w:tc>
        <w:tc>
          <w:tcPr>
            <w:tcW w:w="540" w:type="dxa"/>
            <w:shd w:val="clear" w:color="auto" w:fill="auto"/>
            <w:vAlign w:val="center"/>
          </w:tcPr>
          <w:p w14:paraId="5B2F1BB7" w14:textId="77777777" w:rsidR="00B91B98" w:rsidRPr="002F531A" w:rsidRDefault="00B91B98" w:rsidP="00A05300">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39472461" w14:textId="77777777" w:rsidR="00B91B98" w:rsidRPr="002F531A" w:rsidRDefault="00B91B98" w:rsidP="00A05300">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1170" w:type="dxa"/>
            <w:shd w:val="clear" w:color="auto" w:fill="auto"/>
            <w:vAlign w:val="center"/>
          </w:tcPr>
          <w:p w14:paraId="794B8277" w14:textId="77777777" w:rsidR="00B91B98" w:rsidRPr="002F531A" w:rsidRDefault="00B91B98" w:rsidP="00A05300">
            <w:pPr>
              <w:pStyle w:val="Tabletext0"/>
              <w:spacing w:before="120" w:after="120" w:line="240" w:lineRule="auto"/>
              <w:jc w:val="left"/>
              <w:rPr>
                <w:rFonts w:ascii="Arial" w:hAnsi="Arial" w:cs="Arial"/>
                <w:sz w:val="16"/>
                <w:szCs w:val="16"/>
              </w:rPr>
            </w:pPr>
          </w:p>
        </w:tc>
        <w:tc>
          <w:tcPr>
            <w:tcW w:w="1080" w:type="dxa"/>
            <w:shd w:val="clear" w:color="auto" w:fill="auto"/>
            <w:vAlign w:val="center"/>
          </w:tcPr>
          <w:p w14:paraId="60D8F847" w14:textId="77777777" w:rsidR="00B91B98" w:rsidRPr="002F531A" w:rsidRDefault="00B91B98" w:rsidP="00A05300">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7EB9AF1B" w14:textId="77777777" w:rsidR="00B91B98" w:rsidRPr="002F531A" w:rsidRDefault="00B91B98" w:rsidP="00A05300">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347F8D8E" w14:textId="77777777" w:rsidR="00B91B98" w:rsidRPr="002F531A" w:rsidRDefault="00B91B98" w:rsidP="00A05300">
            <w:pPr>
              <w:pStyle w:val="Tabletext0"/>
              <w:spacing w:before="120" w:after="120" w:line="240" w:lineRule="auto"/>
              <w:jc w:val="left"/>
              <w:rPr>
                <w:rFonts w:ascii="Arial" w:hAnsi="Arial" w:cs="Arial"/>
                <w:sz w:val="16"/>
                <w:szCs w:val="16"/>
              </w:rPr>
            </w:pPr>
            <w:r w:rsidRPr="002F531A">
              <w:rPr>
                <w:rFonts w:ascii="Arial" w:hAnsi="Arial" w:cs="Arial"/>
                <w:sz w:val="16"/>
                <w:szCs w:val="16"/>
              </w:rPr>
              <w:t>50</w:t>
            </w:r>
          </w:p>
        </w:tc>
      </w:tr>
      <w:tr w:rsidR="00B91B98" w:rsidRPr="002F531A" w14:paraId="50251312" w14:textId="77777777" w:rsidTr="00B91B98">
        <w:trPr>
          <w:cantSplit/>
        </w:trPr>
        <w:tc>
          <w:tcPr>
            <w:tcW w:w="1364" w:type="dxa"/>
            <w:shd w:val="clear" w:color="auto" w:fill="auto"/>
            <w:vAlign w:val="center"/>
          </w:tcPr>
          <w:p w14:paraId="1A99FC73" w14:textId="77777777" w:rsidR="00B91B98" w:rsidRPr="002F531A" w:rsidRDefault="00B91B98" w:rsidP="00A05300">
            <w:pPr>
              <w:pStyle w:val="Subtitle"/>
              <w:spacing w:after="120" w:line="240" w:lineRule="auto"/>
              <w:jc w:val="left"/>
              <w:rPr>
                <w:rFonts w:ascii="Arial" w:hAnsi="Arial" w:cs="Arial"/>
                <w:b w:val="0"/>
                <w:sz w:val="16"/>
                <w:szCs w:val="16"/>
              </w:rPr>
            </w:pPr>
            <w:r w:rsidRPr="002F531A">
              <w:rPr>
                <w:rFonts w:ascii="Arial" w:hAnsi="Arial" w:cs="Arial"/>
                <w:b w:val="0"/>
                <w:sz w:val="16"/>
                <w:szCs w:val="16"/>
              </w:rPr>
              <w:lastRenderedPageBreak/>
              <w:t>Question Attributes</w:t>
            </w:r>
          </w:p>
        </w:tc>
        <w:tc>
          <w:tcPr>
            <w:tcW w:w="1814" w:type="dxa"/>
            <w:shd w:val="clear" w:color="auto" w:fill="auto"/>
            <w:vAlign w:val="center"/>
          </w:tcPr>
          <w:p w14:paraId="20768333" w14:textId="77777777" w:rsidR="00B91B98" w:rsidRPr="002F531A" w:rsidRDefault="00B91B98" w:rsidP="00A123A6">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 xml:space="preserve">Attributes of question i.e. Demographics/ Geo </w:t>
            </w:r>
            <w:r w:rsidR="00A123A6" w:rsidRPr="002F531A">
              <w:rPr>
                <w:rFonts w:ascii="Arial" w:hAnsi="Arial" w:cs="Arial"/>
                <w:b w:val="0"/>
                <w:sz w:val="16"/>
                <w:szCs w:val="16"/>
                <w:lang w:val="en-AU" w:eastAsia="zh-CN"/>
              </w:rPr>
              <w:t>Location</w:t>
            </w:r>
          </w:p>
        </w:tc>
        <w:tc>
          <w:tcPr>
            <w:tcW w:w="720" w:type="dxa"/>
            <w:shd w:val="clear" w:color="auto" w:fill="auto"/>
            <w:vAlign w:val="center"/>
          </w:tcPr>
          <w:p w14:paraId="7D93F093" w14:textId="77777777" w:rsidR="00B91B98" w:rsidRPr="002F531A" w:rsidRDefault="00B91B98" w:rsidP="00A05300">
            <w:pPr>
              <w:pStyle w:val="Subtitle"/>
              <w:spacing w:after="120" w:line="240" w:lineRule="auto"/>
              <w:jc w:val="left"/>
              <w:rPr>
                <w:rFonts w:ascii="Arial" w:hAnsi="Arial" w:cs="Arial"/>
                <w:b w:val="0"/>
                <w:sz w:val="16"/>
                <w:szCs w:val="16"/>
              </w:rPr>
            </w:pPr>
            <w:r w:rsidRPr="002F531A">
              <w:rPr>
                <w:rFonts w:ascii="Arial" w:hAnsi="Arial" w:cs="Arial"/>
                <w:b w:val="0"/>
                <w:sz w:val="16"/>
                <w:szCs w:val="16"/>
              </w:rPr>
              <w:t>Text</w:t>
            </w:r>
          </w:p>
        </w:tc>
        <w:tc>
          <w:tcPr>
            <w:tcW w:w="540" w:type="dxa"/>
            <w:shd w:val="clear" w:color="auto" w:fill="auto"/>
            <w:vAlign w:val="center"/>
          </w:tcPr>
          <w:p w14:paraId="2F812852" w14:textId="77777777" w:rsidR="00B91B98" w:rsidRPr="002F531A" w:rsidRDefault="00B91B98" w:rsidP="00A05300">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08F4A171" w14:textId="77777777" w:rsidR="00B91B98" w:rsidRPr="002F531A" w:rsidRDefault="00B91B98" w:rsidP="00A05300">
            <w:pPr>
              <w:pStyle w:val="Subtitle"/>
              <w:spacing w:after="120" w:line="240" w:lineRule="auto"/>
              <w:jc w:val="left"/>
              <w:rPr>
                <w:rFonts w:ascii="Arial" w:hAnsi="Arial" w:cs="Arial"/>
                <w:b w:val="0"/>
                <w:sz w:val="16"/>
                <w:szCs w:val="16"/>
              </w:rPr>
            </w:pPr>
            <w:r w:rsidRPr="002F531A">
              <w:rPr>
                <w:rFonts w:ascii="Arial" w:hAnsi="Arial" w:cs="Arial"/>
                <w:b w:val="0"/>
                <w:sz w:val="16"/>
                <w:szCs w:val="16"/>
              </w:rPr>
              <w:t>D</w:t>
            </w:r>
          </w:p>
        </w:tc>
        <w:tc>
          <w:tcPr>
            <w:tcW w:w="450" w:type="dxa"/>
            <w:shd w:val="clear" w:color="auto" w:fill="auto"/>
            <w:vAlign w:val="center"/>
          </w:tcPr>
          <w:p w14:paraId="2BE222C0" w14:textId="77777777" w:rsidR="00B91B98" w:rsidRPr="002F531A" w:rsidRDefault="00B91B98" w:rsidP="00A05300">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1D5BEA28" w14:textId="77777777" w:rsidR="00B91B98" w:rsidRPr="002F531A" w:rsidRDefault="00B91B98" w:rsidP="00A05300">
            <w:pPr>
              <w:spacing w:before="120" w:after="120" w:line="240" w:lineRule="auto"/>
              <w:jc w:val="left"/>
              <w:rPr>
                <w:rFonts w:cs="Arial"/>
                <w:sz w:val="16"/>
                <w:szCs w:val="16"/>
              </w:rPr>
            </w:pPr>
          </w:p>
        </w:tc>
        <w:tc>
          <w:tcPr>
            <w:tcW w:w="1080" w:type="dxa"/>
            <w:shd w:val="clear" w:color="auto" w:fill="auto"/>
            <w:vAlign w:val="center"/>
          </w:tcPr>
          <w:p w14:paraId="6A32C22B" w14:textId="77777777" w:rsidR="00B91B98" w:rsidRPr="002F531A" w:rsidRDefault="00B91B98" w:rsidP="00A05300">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384FC9F5" w14:textId="77777777" w:rsidR="00B91B98" w:rsidRPr="002F531A" w:rsidRDefault="00B91B98" w:rsidP="00066E3C">
            <w:pPr>
              <w:pStyle w:val="Tabletext0"/>
              <w:spacing w:before="120" w:after="120" w:line="240" w:lineRule="auto"/>
              <w:jc w:val="left"/>
              <w:rPr>
                <w:rFonts w:ascii="Arial" w:hAnsi="Arial" w:cs="Arial"/>
                <w:sz w:val="16"/>
                <w:szCs w:val="16"/>
              </w:rPr>
            </w:pPr>
            <w:r w:rsidRPr="002F531A">
              <w:rPr>
                <w:rFonts w:ascii="Arial" w:hAnsi="Arial" w:cs="Arial"/>
                <w:b/>
                <w:sz w:val="16"/>
                <w:szCs w:val="16"/>
              </w:rPr>
              <w:t xml:space="preserve">. </w:t>
            </w:r>
            <w:r w:rsidRPr="002F531A">
              <w:rPr>
                <w:rFonts w:ascii="Arial" w:hAnsi="Arial" w:cs="Arial"/>
                <w:sz w:val="16"/>
                <w:szCs w:val="16"/>
              </w:rPr>
              <w:t xml:space="preserve">Demographics / Geo </w:t>
            </w:r>
            <w:r w:rsidR="00066E3C" w:rsidRPr="002F531A">
              <w:rPr>
                <w:rFonts w:ascii="Arial" w:hAnsi="Arial" w:cs="Arial"/>
                <w:sz w:val="16"/>
                <w:szCs w:val="16"/>
              </w:rPr>
              <w:t>Location</w:t>
            </w:r>
          </w:p>
        </w:tc>
        <w:tc>
          <w:tcPr>
            <w:tcW w:w="1530" w:type="dxa"/>
            <w:shd w:val="clear" w:color="auto" w:fill="auto"/>
            <w:vAlign w:val="center"/>
          </w:tcPr>
          <w:p w14:paraId="680389C7" w14:textId="77777777" w:rsidR="00B91B98" w:rsidRPr="002F531A" w:rsidRDefault="00B91B98" w:rsidP="00A05300">
            <w:pPr>
              <w:widowControl/>
              <w:autoSpaceDE w:val="0"/>
              <w:autoSpaceDN w:val="0"/>
              <w:spacing w:line="240" w:lineRule="auto"/>
              <w:jc w:val="left"/>
              <w:textAlignment w:val="auto"/>
              <w:rPr>
                <w:rFonts w:cs="Arial"/>
                <w:sz w:val="16"/>
                <w:szCs w:val="16"/>
                <w:lang w:eastAsia="zh-CN"/>
              </w:rPr>
            </w:pPr>
          </w:p>
          <w:p w14:paraId="6AC985F6" w14:textId="77777777" w:rsidR="00B91B98" w:rsidRPr="002F531A" w:rsidRDefault="00B91B98" w:rsidP="00A05300">
            <w:pPr>
              <w:pStyle w:val="Tabletext0"/>
              <w:spacing w:before="120" w:after="120" w:line="240" w:lineRule="auto"/>
              <w:jc w:val="left"/>
              <w:rPr>
                <w:rFonts w:ascii="Arial" w:hAnsi="Arial" w:cs="Arial"/>
                <w:sz w:val="16"/>
                <w:szCs w:val="16"/>
              </w:rPr>
            </w:pPr>
            <w:r w:rsidRPr="002F531A">
              <w:rPr>
                <w:rFonts w:ascii="Arial" w:hAnsi="Arial" w:cs="Arial"/>
                <w:sz w:val="16"/>
                <w:szCs w:val="16"/>
              </w:rPr>
              <w:t>Demographics</w:t>
            </w:r>
          </w:p>
        </w:tc>
      </w:tr>
      <w:tr w:rsidR="00B91B98" w:rsidRPr="002F531A" w14:paraId="7046F129" w14:textId="77777777" w:rsidTr="00B91B98">
        <w:trPr>
          <w:cantSplit/>
        </w:trPr>
        <w:tc>
          <w:tcPr>
            <w:tcW w:w="1364" w:type="dxa"/>
            <w:shd w:val="clear" w:color="auto" w:fill="auto"/>
            <w:vAlign w:val="center"/>
          </w:tcPr>
          <w:p w14:paraId="3959782D" w14:textId="77777777" w:rsidR="00B91B98" w:rsidRPr="002F531A" w:rsidRDefault="00B91B98" w:rsidP="00066E3C">
            <w:pPr>
              <w:pStyle w:val="Subtitle"/>
              <w:spacing w:after="120" w:line="240" w:lineRule="auto"/>
              <w:jc w:val="left"/>
              <w:rPr>
                <w:rFonts w:ascii="Arial" w:hAnsi="Arial" w:cs="Arial"/>
                <w:b w:val="0"/>
                <w:sz w:val="16"/>
                <w:szCs w:val="16"/>
              </w:rPr>
            </w:pPr>
            <w:r w:rsidRPr="002F531A">
              <w:rPr>
                <w:rFonts w:ascii="Arial" w:hAnsi="Arial" w:cs="Arial"/>
                <w:b w:val="0"/>
                <w:sz w:val="16"/>
                <w:szCs w:val="16"/>
              </w:rPr>
              <w:t>Geo-</w:t>
            </w:r>
            <w:r w:rsidR="00066E3C" w:rsidRPr="002F531A">
              <w:rPr>
                <w:rFonts w:ascii="Arial" w:hAnsi="Arial" w:cs="Arial"/>
                <w:b w:val="0"/>
                <w:sz w:val="16"/>
                <w:szCs w:val="16"/>
              </w:rPr>
              <w:t>Location</w:t>
            </w:r>
            <w:r w:rsidRPr="002F531A">
              <w:rPr>
                <w:rFonts w:ascii="Arial" w:hAnsi="Arial" w:cs="Arial"/>
                <w:b w:val="0"/>
                <w:sz w:val="16"/>
                <w:szCs w:val="16"/>
              </w:rPr>
              <w:t xml:space="preserve"> type Name</w:t>
            </w:r>
          </w:p>
        </w:tc>
        <w:tc>
          <w:tcPr>
            <w:tcW w:w="1814" w:type="dxa"/>
            <w:shd w:val="clear" w:color="auto" w:fill="auto"/>
            <w:vAlign w:val="center"/>
          </w:tcPr>
          <w:p w14:paraId="386419A2" w14:textId="77777777" w:rsidR="00B91B98" w:rsidRPr="002F531A" w:rsidRDefault="00B91B98" w:rsidP="00066E3C">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 xml:space="preserve">Name of geo </w:t>
            </w:r>
            <w:r w:rsidR="00066E3C" w:rsidRPr="002F531A">
              <w:rPr>
                <w:rFonts w:ascii="Arial" w:hAnsi="Arial" w:cs="Arial"/>
                <w:b w:val="0"/>
                <w:sz w:val="16"/>
                <w:szCs w:val="16"/>
                <w:lang w:val="en-AU" w:eastAsia="zh-CN"/>
              </w:rPr>
              <w:t>location</w:t>
            </w:r>
            <w:r w:rsidRPr="002F531A">
              <w:rPr>
                <w:rFonts w:ascii="Arial" w:hAnsi="Arial" w:cs="Arial"/>
                <w:b w:val="0"/>
                <w:sz w:val="16"/>
                <w:szCs w:val="16"/>
                <w:lang w:val="en-AU" w:eastAsia="zh-CN"/>
              </w:rPr>
              <w:t xml:space="preserve"> like Location city, area</w:t>
            </w:r>
          </w:p>
        </w:tc>
        <w:tc>
          <w:tcPr>
            <w:tcW w:w="720" w:type="dxa"/>
            <w:shd w:val="clear" w:color="auto" w:fill="auto"/>
            <w:vAlign w:val="center"/>
          </w:tcPr>
          <w:p w14:paraId="73383A09" w14:textId="77777777" w:rsidR="00B91B98" w:rsidRPr="002F531A" w:rsidRDefault="00B91B98" w:rsidP="00A05300">
            <w:pPr>
              <w:pStyle w:val="Subtitle"/>
              <w:spacing w:after="120" w:line="240" w:lineRule="auto"/>
              <w:jc w:val="left"/>
              <w:rPr>
                <w:rFonts w:ascii="Arial" w:hAnsi="Arial" w:cs="Arial"/>
                <w:b w:val="0"/>
                <w:sz w:val="16"/>
                <w:szCs w:val="16"/>
              </w:rPr>
            </w:pPr>
            <w:r w:rsidRPr="002F531A">
              <w:rPr>
                <w:rFonts w:ascii="Arial" w:hAnsi="Arial" w:cs="Arial"/>
                <w:b w:val="0"/>
                <w:sz w:val="16"/>
                <w:szCs w:val="16"/>
              </w:rPr>
              <w:t>Text</w:t>
            </w:r>
          </w:p>
        </w:tc>
        <w:tc>
          <w:tcPr>
            <w:tcW w:w="540" w:type="dxa"/>
            <w:shd w:val="clear" w:color="auto" w:fill="auto"/>
            <w:vAlign w:val="center"/>
          </w:tcPr>
          <w:p w14:paraId="4F175179" w14:textId="77777777" w:rsidR="00B91B98" w:rsidRPr="002F531A" w:rsidRDefault="00B91B98" w:rsidP="00A05300">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4C9D5F81" w14:textId="77777777" w:rsidR="00B91B98" w:rsidRPr="002F531A" w:rsidRDefault="00B91B98" w:rsidP="00A05300">
            <w:pPr>
              <w:pStyle w:val="Subtitle"/>
              <w:spacing w:after="120" w:line="240" w:lineRule="auto"/>
              <w:jc w:val="left"/>
              <w:rPr>
                <w:rFonts w:ascii="Arial" w:hAnsi="Arial" w:cs="Arial"/>
                <w:b w:val="0"/>
                <w:sz w:val="16"/>
                <w:szCs w:val="16"/>
              </w:rPr>
            </w:pPr>
            <w:r w:rsidRPr="002F531A">
              <w:rPr>
                <w:rFonts w:ascii="Arial" w:hAnsi="Arial" w:cs="Arial"/>
                <w:b w:val="0"/>
                <w:sz w:val="16"/>
                <w:szCs w:val="16"/>
              </w:rPr>
              <w:t>D</w:t>
            </w:r>
          </w:p>
        </w:tc>
        <w:tc>
          <w:tcPr>
            <w:tcW w:w="450" w:type="dxa"/>
            <w:shd w:val="clear" w:color="auto" w:fill="auto"/>
            <w:vAlign w:val="center"/>
          </w:tcPr>
          <w:p w14:paraId="4C65BBD1" w14:textId="77777777" w:rsidR="00B91B98" w:rsidRPr="002F531A" w:rsidRDefault="00B91B98" w:rsidP="00A05300">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75E3269A" w14:textId="77777777" w:rsidR="00B91B98" w:rsidRPr="002F531A" w:rsidRDefault="00B91B98" w:rsidP="00A05300">
            <w:pPr>
              <w:spacing w:before="120" w:after="120" w:line="240" w:lineRule="auto"/>
              <w:jc w:val="left"/>
              <w:rPr>
                <w:rFonts w:cs="Arial"/>
                <w:sz w:val="16"/>
                <w:szCs w:val="16"/>
              </w:rPr>
            </w:pPr>
          </w:p>
        </w:tc>
        <w:tc>
          <w:tcPr>
            <w:tcW w:w="1080" w:type="dxa"/>
            <w:shd w:val="clear" w:color="auto" w:fill="auto"/>
            <w:vAlign w:val="center"/>
          </w:tcPr>
          <w:p w14:paraId="264CCE72" w14:textId="77777777" w:rsidR="00B91B98" w:rsidRPr="002F531A" w:rsidRDefault="00B91B98" w:rsidP="00A05300">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6B989F7D" w14:textId="77777777" w:rsidR="00B91B98" w:rsidRPr="002F531A" w:rsidRDefault="00B91B98" w:rsidP="00A05300">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592B6177" w14:textId="77777777" w:rsidR="00B91B98" w:rsidRPr="002F531A" w:rsidRDefault="00B91B98" w:rsidP="00A05300">
            <w:pPr>
              <w:pStyle w:val="Tabletext0"/>
              <w:spacing w:before="120" w:after="120" w:line="240" w:lineRule="auto"/>
              <w:jc w:val="left"/>
              <w:rPr>
                <w:rFonts w:ascii="Arial" w:hAnsi="Arial" w:cs="Arial"/>
                <w:sz w:val="16"/>
                <w:szCs w:val="16"/>
              </w:rPr>
            </w:pPr>
          </w:p>
        </w:tc>
      </w:tr>
      <w:tr w:rsidR="00B91B98" w:rsidRPr="002F531A" w14:paraId="28633CB6" w14:textId="77777777" w:rsidTr="00B91B98">
        <w:trPr>
          <w:cantSplit/>
        </w:trPr>
        <w:tc>
          <w:tcPr>
            <w:tcW w:w="1364" w:type="dxa"/>
            <w:shd w:val="clear" w:color="auto" w:fill="auto"/>
            <w:vAlign w:val="center"/>
          </w:tcPr>
          <w:p w14:paraId="6C9EB76A" w14:textId="77777777" w:rsidR="00B91B98" w:rsidRPr="002F531A" w:rsidRDefault="00B91B98" w:rsidP="00A05300">
            <w:pPr>
              <w:pStyle w:val="Subtitle"/>
              <w:spacing w:after="120" w:line="240" w:lineRule="auto"/>
              <w:jc w:val="left"/>
              <w:rPr>
                <w:rFonts w:ascii="Arial" w:hAnsi="Arial" w:cs="Arial"/>
                <w:b w:val="0"/>
                <w:sz w:val="16"/>
                <w:szCs w:val="16"/>
              </w:rPr>
            </w:pPr>
            <w:r w:rsidRPr="002F531A">
              <w:rPr>
                <w:rFonts w:ascii="Arial" w:hAnsi="Arial" w:cs="Arial"/>
                <w:b w:val="0"/>
                <w:sz w:val="16"/>
                <w:szCs w:val="16"/>
              </w:rPr>
              <w:t>Demographics Master value ID</w:t>
            </w:r>
          </w:p>
        </w:tc>
        <w:tc>
          <w:tcPr>
            <w:tcW w:w="1814" w:type="dxa"/>
            <w:shd w:val="clear" w:color="auto" w:fill="auto"/>
            <w:vAlign w:val="center"/>
          </w:tcPr>
          <w:p w14:paraId="1FEF51B9" w14:textId="77777777" w:rsidR="00B91B98" w:rsidRPr="002F531A" w:rsidRDefault="00B91B98" w:rsidP="00A05300">
            <w:pPr>
              <w:pStyle w:val="Subtitle"/>
              <w:spacing w:after="120" w:line="240" w:lineRule="auto"/>
              <w:jc w:val="left"/>
              <w:rPr>
                <w:rFonts w:ascii="Arial" w:hAnsi="Arial" w:cs="Arial"/>
                <w:b w:val="0"/>
                <w:sz w:val="16"/>
                <w:szCs w:val="16"/>
              </w:rPr>
            </w:pPr>
            <w:r w:rsidRPr="002F531A">
              <w:rPr>
                <w:rFonts w:ascii="Arial" w:hAnsi="Arial" w:cs="Arial"/>
                <w:b w:val="0"/>
                <w:sz w:val="16"/>
                <w:szCs w:val="16"/>
                <w:lang w:val="en-AU" w:eastAsia="zh-CN"/>
              </w:rPr>
              <w:t>In case of attribute is demographics</w:t>
            </w:r>
          </w:p>
        </w:tc>
        <w:tc>
          <w:tcPr>
            <w:tcW w:w="720" w:type="dxa"/>
            <w:shd w:val="clear" w:color="auto" w:fill="auto"/>
            <w:vAlign w:val="center"/>
          </w:tcPr>
          <w:p w14:paraId="3B1EF58F" w14:textId="77777777" w:rsidR="00B91B98" w:rsidRPr="002F531A" w:rsidRDefault="00B91B98" w:rsidP="00A05300">
            <w:pPr>
              <w:pStyle w:val="Subtitle"/>
              <w:spacing w:after="120" w:line="240" w:lineRule="auto"/>
              <w:jc w:val="left"/>
              <w:rPr>
                <w:rFonts w:ascii="Arial" w:hAnsi="Arial" w:cs="Arial"/>
                <w:b w:val="0"/>
                <w:sz w:val="16"/>
                <w:szCs w:val="16"/>
              </w:rPr>
            </w:pPr>
            <w:r w:rsidRPr="002F531A">
              <w:rPr>
                <w:rFonts w:ascii="Arial" w:hAnsi="Arial" w:cs="Arial"/>
                <w:b w:val="0"/>
                <w:sz w:val="16"/>
                <w:szCs w:val="16"/>
              </w:rPr>
              <w:t>int</w:t>
            </w:r>
          </w:p>
        </w:tc>
        <w:tc>
          <w:tcPr>
            <w:tcW w:w="540" w:type="dxa"/>
            <w:shd w:val="clear" w:color="auto" w:fill="auto"/>
            <w:vAlign w:val="center"/>
          </w:tcPr>
          <w:p w14:paraId="2DBF3023" w14:textId="77777777" w:rsidR="00B91B98" w:rsidRPr="002F531A" w:rsidRDefault="00B91B98" w:rsidP="00A05300">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1AA6899B" w14:textId="77777777" w:rsidR="00B91B98" w:rsidRPr="002F531A" w:rsidRDefault="00B91B98" w:rsidP="00A05300">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01F9BF74" w14:textId="77777777" w:rsidR="00B91B98" w:rsidRPr="002F531A" w:rsidRDefault="00B91B98" w:rsidP="00A05300">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653264D5" w14:textId="77777777" w:rsidR="00B91B98" w:rsidRPr="002F531A" w:rsidRDefault="00B91B98" w:rsidP="00A05300">
            <w:pPr>
              <w:spacing w:before="120" w:after="120" w:line="240" w:lineRule="auto"/>
              <w:jc w:val="left"/>
              <w:rPr>
                <w:rFonts w:cs="Arial"/>
                <w:sz w:val="16"/>
                <w:szCs w:val="16"/>
              </w:rPr>
            </w:pPr>
          </w:p>
        </w:tc>
        <w:tc>
          <w:tcPr>
            <w:tcW w:w="1080" w:type="dxa"/>
            <w:shd w:val="clear" w:color="auto" w:fill="auto"/>
            <w:vAlign w:val="center"/>
          </w:tcPr>
          <w:p w14:paraId="59533937" w14:textId="77777777" w:rsidR="00B91B98" w:rsidRPr="002F531A" w:rsidRDefault="00B91B98" w:rsidP="00A05300">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68C6CACB" w14:textId="77777777" w:rsidR="00B91B98" w:rsidRPr="002F531A" w:rsidRDefault="00B91B98" w:rsidP="00A05300">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2D5EC974" w14:textId="77777777" w:rsidR="00B91B98" w:rsidRPr="002F531A" w:rsidRDefault="00B91B98" w:rsidP="00A05300">
            <w:pPr>
              <w:pStyle w:val="Tabletext0"/>
              <w:spacing w:before="120" w:after="120" w:line="240" w:lineRule="auto"/>
              <w:jc w:val="left"/>
              <w:rPr>
                <w:rFonts w:ascii="Arial" w:hAnsi="Arial" w:cs="Arial"/>
                <w:sz w:val="16"/>
                <w:szCs w:val="16"/>
              </w:rPr>
            </w:pPr>
          </w:p>
        </w:tc>
      </w:tr>
    </w:tbl>
    <w:p w14:paraId="021CD63B" w14:textId="77777777" w:rsidR="00CF638B" w:rsidRPr="002F531A" w:rsidRDefault="00CF638B" w:rsidP="00CF638B">
      <w:pPr>
        <w:pStyle w:val="ListParagraph"/>
        <w:rPr>
          <w:rFonts w:cs="Arial"/>
        </w:rPr>
      </w:pPr>
    </w:p>
    <w:p w14:paraId="27534D2F" w14:textId="77777777" w:rsidR="00F94D14" w:rsidRPr="002F531A" w:rsidRDefault="00F94D14" w:rsidP="00F94D14">
      <w:pPr>
        <w:rPr>
          <w:rFonts w:cs="Arial"/>
        </w:rPr>
      </w:pPr>
    </w:p>
    <w:p w14:paraId="41C4BCF3" w14:textId="77777777" w:rsidR="00CF638B" w:rsidRPr="002F531A" w:rsidRDefault="001E5238" w:rsidP="0050580A">
      <w:pPr>
        <w:pStyle w:val="Heading3"/>
        <w:numPr>
          <w:ilvl w:val="2"/>
          <w:numId w:val="6"/>
        </w:numPr>
      </w:pPr>
      <w:bookmarkStart w:id="111" w:name="_Agency_Partner_Master"/>
      <w:bookmarkStart w:id="112" w:name="_Toc414543408"/>
      <w:bookmarkEnd w:id="111"/>
      <w:r w:rsidRPr="002F531A">
        <w:t>Vendor</w:t>
      </w:r>
      <w:r w:rsidR="004224C8" w:rsidRPr="002F531A">
        <w:t xml:space="preserve"> Master</w:t>
      </w:r>
      <w:bookmarkEnd w:id="112"/>
    </w:p>
    <w:p w14:paraId="33917B96" w14:textId="77777777" w:rsidR="00E151D7" w:rsidRPr="002F531A" w:rsidRDefault="00E151D7" w:rsidP="0050580A">
      <w:pPr>
        <w:pStyle w:val="Default"/>
        <w:numPr>
          <w:ilvl w:val="0"/>
          <w:numId w:val="9"/>
        </w:numPr>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Form Name</w:t>
      </w:r>
      <w:r w:rsidRPr="002F531A">
        <w:rPr>
          <w:rFonts w:ascii="Arial" w:eastAsia="Times New Roman" w:hAnsi="Arial" w:cs="Arial"/>
          <w:color w:val="auto"/>
          <w:sz w:val="18"/>
          <w:szCs w:val="18"/>
          <w:lang w:val="en-AU"/>
        </w:rPr>
        <w:tab/>
        <w:t xml:space="preserve">: Vendor master </w:t>
      </w:r>
    </w:p>
    <w:p w14:paraId="6F3F0401" w14:textId="77777777" w:rsidR="00E151D7" w:rsidRPr="002F531A" w:rsidRDefault="00E151D7" w:rsidP="00E151D7">
      <w:pPr>
        <w:pStyle w:val="Default"/>
        <w:ind w:left="1440"/>
        <w:rPr>
          <w:rFonts w:ascii="Arial" w:eastAsia="Times New Roman" w:hAnsi="Arial" w:cs="Arial"/>
          <w:color w:val="auto"/>
          <w:sz w:val="18"/>
          <w:szCs w:val="18"/>
          <w:lang w:val="en-AU"/>
        </w:rPr>
      </w:pPr>
    </w:p>
    <w:p w14:paraId="5F898463" w14:textId="77777777" w:rsidR="00E151D7" w:rsidRPr="002F531A" w:rsidRDefault="00E151D7" w:rsidP="0050580A">
      <w:pPr>
        <w:pStyle w:val="Default"/>
        <w:numPr>
          <w:ilvl w:val="0"/>
          <w:numId w:val="9"/>
        </w:numPr>
        <w:spacing w:line="360" w:lineRule="auto"/>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Inputs</w:t>
      </w:r>
      <w:r w:rsidRPr="002F531A">
        <w:rPr>
          <w:rFonts w:ascii="Arial" w:eastAsia="Times New Roman" w:hAnsi="Arial" w:cs="Arial"/>
          <w:color w:val="auto"/>
          <w:sz w:val="18"/>
          <w:szCs w:val="18"/>
          <w:lang w:val="en-AU"/>
        </w:rPr>
        <w:tab/>
      </w:r>
      <w:r w:rsidRPr="002F531A">
        <w:rPr>
          <w:rFonts w:ascii="Arial" w:eastAsia="Times New Roman" w:hAnsi="Arial" w:cs="Arial"/>
          <w:color w:val="auto"/>
          <w:sz w:val="18"/>
          <w:szCs w:val="18"/>
          <w:lang w:val="en-AU"/>
        </w:rPr>
        <w:tab/>
        <w:t xml:space="preserve">: </w:t>
      </w:r>
      <w:r w:rsidRPr="002F531A">
        <w:rPr>
          <w:rFonts w:ascii="Arial" w:eastAsia="Times New Roman" w:hAnsi="Arial" w:cs="Arial"/>
          <w:color w:val="auto"/>
          <w:sz w:val="18"/>
          <w:szCs w:val="18"/>
          <w:lang w:val="en-AU" w:eastAsia="en-AU"/>
        </w:rPr>
        <w:t>Vendor name</w:t>
      </w:r>
      <w:r w:rsidRPr="002F531A">
        <w:rPr>
          <w:rFonts w:ascii="Arial" w:eastAsia="Times New Roman" w:hAnsi="Arial" w:cs="Arial"/>
          <w:color w:val="auto"/>
          <w:sz w:val="18"/>
          <w:szCs w:val="18"/>
          <w:lang w:val="en-AU"/>
        </w:rPr>
        <w:t xml:space="preserve">: </w:t>
      </w:r>
      <w:r w:rsidR="00C90726" w:rsidRPr="002F531A">
        <w:rPr>
          <w:rFonts w:ascii="Arial" w:eastAsia="Times New Roman" w:hAnsi="Arial" w:cs="Arial"/>
          <w:color w:val="FF0000"/>
          <w:sz w:val="18"/>
          <w:szCs w:val="18"/>
          <w:lang w:val="en-AU"/>
        </w:rPr>
        <w:t>*</w:t>
      </w:r>
    </w:p>
    <w:p w14:paraId="39A8A4B4" w14:textId="77777777" w:rsidR="00E151D7" w:rsidRPr="002F531A" w:rsidRDefault="00E151D7" w:rsidP="00191D5E">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 xml:space="preserve">Contact person name: </w:t>
      </w:r>
      <w:r w:rsidR="00C90726" w:rsidRPr="002F531A">
        <w:rPr>
          <w:rFonts w:ascii="Arial" w:eastAsia="Times New Roman" w:hAnsi="Arial" w:cs="Arial"/>
          <w:color w:val="FF0000"/>
          <w:sz w:val="18"/>
          <w:szCs w:val="18"/>
          <w:lang w:val="en-AU"/>
        </w:rPr>
        <w:t>*</w:t>
      </w:r>
    </w:p>
    <w:p w14:paraId="15C365F5" w14:textId="77777777" w:rsidR="00E151D7" w:rsidRPr="002F531A" w:rsidRDefault="00E151D7" w:rsidP="00191D5E">
      <w:pPr>
        <w:pStyle w:val="Default"/>
        <w:spacing w:line="360" w:lineRule="auto"/>
        <w:ind w:left="288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eastAsia="en-AU"/>
        </w:rPr>
        <w:t xml:space="preserve">Contact person Email Id: </w:t>
      </w:r>
      <w:r w:rsidR="00C90726" w:rsidRPr="002F531A">
        <w:rPr>
          <w:rFonts w:ascii="Arial" w:eastAsia="Times New Roman" w:hAnsi="Arial" w:cs="Arial"/>
          <w:color w:val="FF0000"/>
          <w:sz w:val="18"/>
          <w:szCs w:val="18"/>
          <w:lang w:val="en-AU"/>
        </w:rPr>
        <w:t>*</w:t>
      </w:r>
    </w:p>
    <w:p w14:paraId="042B364F" w14:textId="77777777" w:rsidR="00C55BBF" w:rsidRPr="002F531A" w:rsidRDefault="00C55BBF" w:rsidP="00C55BBF">
      <w:pPr>
        <w:pStyle w:val="Default"/>
        <w:spacing w:line="360" w:lineRule="auto"/>
        <w:ind w:left="288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eastAsia="en-AU"/>
        </w:rPr>
        <w:t xml:space="preserve">Contact person Alternate Email Id: </w:t>
      </w:r>
      <w:r w:rsidRPr="002F531A">
        <w:rPr>
          <w:rFonts w:ascii="Arial" w:eastAsia="Times New Roman" w:hAnsi="Arial" w:cs="Arial"/>
          <w:color w:val="auto"/>
          <w:sz w:val="18"/>
          <w:szCs w:val="18"/>
          <w:lang w:val="en-AU"/>
        </w:rPr>
        <w:t>Optional</w:t>
      </w:r>
    </w:p>
    <w:p w14:paraId="08CF210F" w14:textId="77777777" w:rsidR="00C55BBF" w:rsidRPr="002F531A" w:rsidRDefault="00C55BBF" w:rsidP="00191D5E">
      <w:pPr>
        <w:pStyle w:val="Default"/>
        <w:spacing w:line="360" w:lineRule="auto"/>
        <w:ind w:left="2880"/>
        <w:rPr>
          <w:rFonts w:ascii="Arial" w:eastAsia="Times New Roman" w:hAnsi="Arial" w:cs="Arial"/>
          <w:color w:val="auto"/>
          <w:sz w:val="18"/>
          <w:szCs w:val="18"/>
          <w:lang w:val="en-AU"/>
        </w:rPr>
      </w:pPr>
    </w:p>
    <w:p w14:paraId="0D34044F" w14:textId="77777777" w:rsidR="00E70FDA" w:rsidRPr="002F531A" w:rsidRDefault="00E70FDA" w:rsidP="00191D5E">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Contact Person Contact No</w:t>
      </w:r>
      <w:r w:rsidR="00C55BBF" w:rsidRPr="002F531A">
        <w:rPr>
          <w:rFonts w:ascii="Arial" w:eastAsia="Times New Roman" w:hAnsi="Arial" w:cs="Arial"/>
          <w:color w:val="auto"/>
          <w:sz w:val="18"/>
          <w:szCs w:val="18"/>
          <w:lang w:val="en-AU" w:eastAsia="en-AU"/>
        </w:rPr>
        <w:t xml:space="preserve"> 1</w:t>
      </w:r>
      <w:r w:rsidRPr="002F531A">
        <w:rPr>
          <w:rFonts w:ascii="Arial" w:eastAsia="Times New Roman" w:hAnsi="Arial" w:cs="Arial"/>
          <w:color w:val="auto"/>
          <w:sz w:val="18"/>
          <w:szCs w:val="18"/>
          <w:lang w:val="en-AU" w:eastAsia="en-AU"/>
        </w:rPr>
        <w:t xml:space="preserve">: </w:t>
      </w:r>
      <w:r w:rsidR="00C90726" w:rsidRPr="002F531A">
        <w:rPr>
          <w:rFonts w:ascii="Arial" w:eastAsia="Times New Roman" w:hAnsi="Arial" w:cs="Arial"/>
          <w:color w:val="FF0000"/>
          <w:sz w:val="18"/>
          <w:szCs w:val="18"/>
          <w:lang w:val="en-AU" w:eastAsia="en-AU"/>
        </w:rPr>
        <w:t>*</w:t>
      </w:r>
    </w:p>
    <w:p w14:paraId="1F960598" w14:textId="77777777" w:rsidR="00C55BBF" w:rsidRPr="002F531A" w:rsidRDefault="00C55BBF" w:rsidP="00C55BBF">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 xml:space="preserve">Contact Person Contact No 2: </w:t>
      </w:r>
      <w:r w:rsidR="00163089" w:rsidRPr="002F531A">
        <w:rPr>
          <w:rFonts w:ascii="Arial" w:eastAsia="Times New Roman" w:hAnsi="Arial" w:cs="Arial"/>
          <w:color w:val="auto"/>
          <w:sz w:val="18"/>
          <w:szCs w:val="18"/>
          <w:lang w:val="en-AU" w:eastAsia="en-AU"/>
        </w:rPr>
        <w:t>Optional</w:t>
      </w:r>
    </w:p>
    <w:p w14:paraId="59616937" w14:textId="77777777" w:rsidR="00C55BBF" w:rsidRPr="002F531A" w:rsidRDefault="00C55BBF" w:rsidP="00191D5E">
      <w:pPr>
        <w:pStyle w:val="Default"/>
        <w:spacing w:line="360" w:lineRule="auto"/>
        <w:ind w:left="2880"/>
        <w:rPr>
          <w:rFonts w:ascii="Arial" w:eastAsia="Times New Roman" w:hAnsi="Arial" w:cs="Arial"/>
          <w:color w:val="auto"/>
          <w:sz w:val="18"/>
          <w:szCs w:val="18"/>
          <w:lang w:val="en-AU" w:eastAsia="en-AU"/>
        </w:rPr>
      </w:pPr>
    </w:p>
    <w:p w14:paraId="090E4A63" w14:textId="77777777" w:rsidR="00E151D7" w:rsidRPr="002F531A" w:rsidRDefault="00E151D7" w:rsidP="00191D5E">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 xml:space="preserve">Vendor Address: </w:t>
      </w:r>
      <w:r w:rsidR="00C90726" w:rsidRPr="002F531A">
        <w:rPr>
          <w:rFonts w:ascii="Arial" w:eastAsia="Times New Roman" w:hAnsi="Arial" w:cs="Arial"/>
          <w:color w:val="FF0000"/>
          <w:sz w:val="18"/>
          <w:szCs w:val="18"/>
          <w:lang w:val="en-AU"/>
        </w:rPr>
        <w:t>*</w:t>
      </w:r>
    </w:p>
    <w:p w14:paraId="04485E8F" w14:textId="77777777" w:rsidR="00E151D7" w:rsidRPr="002F531A" w:rsidRDefault="00E151D7" w:rsidP="00E151D7">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 xml:space="preserve">Vendor Pin code: </w:t>
      </w:r>
      <w:r w:rsidRPr="002F531A">
        <w:rPr>
          <w:rFonts w:ascii="Arial" w:eastAsia="Times New Roman" w:hAnsi="Arial" w:cs="Arial"/>
          <w:color w:val="auto"/>
          <w:sz w:val="18"/>
          <w:szCs w:val="18"/>
          <w:lang w:val="en-AU"/>
        </w:rPr>
        <w:t>optional</w:t>
      </w:r>
    </w:p>
    <w:p w14:paraId="676035F7" w14:textId="77777777" w:rsidR="00E151D7" w:rsidRPr="002F531A" w:rsidRDefault="00E151D7" w:rsidP="00E151D7">
      <w:pPr>
        <w:pStyle w:val="Default"/>
        <w:spacing w:line="360" w:lineRule="auto"/>
        <w:rPr>
          <w:rFonts w:ascii="Arial" w:eastAsia="Times New Roman" w:hAnsi="Arial" w:cs="Arial"/>
          <w:color w:val="auto"/>
          <w:sz w:val="18"/>
          <w:szCs w:val="18"/>
          <w:lang w:val="en-AU" w:eastAsia="en-AU"/>
        </w:rPr>
      </w:pPr>
      <w:r w:rsidRPr="002F531A">
        <w:rPr>
          <w:rFonts w:ascii="Arial" w:eastAsia="Times New Roman" w:hAnsi="Arial" w:cs="Arial"/>
          <w:i/>
          <w:color w:val="auto"/>
          <w:sz w:val="18"/>
          <w:szCs w:val="18"/>
          <w:lang w:val="en-AU" w:eastAsia="en-AU"/>
        </w:rPr>
        <w:tab/>
      </w:r>
      <w:r w:rsidRPr="002F531A">
        <w:rPr>
          <w:rFonts w:ascii="Arial" w:eastAsia="Times New Roman" w:hAnsi="Arial" w:cs="Arial"/>
          <w:i/>
          <w:color w:val="auto"/>
          <w:sz w:val="18"/>
          <w:szCs w:val="18"/>
          <w:lang w:val="en-AU" w:eastAsia="en-AU"/>
        </w:rPr>
        <w:tab/>
        <w:t xml:space="preserve"> </w:t>
      </w:r>
    </w:p>
    <w:p w14:paraId="71033066" w14:textId="77777777" w:rsidR="00E151D7" w:rsidRPr="002F531A" w:rsidRDefault="00E151D7" w:rsidP="0050580A">
      <w:pPr>
        <w:pStyle w:val="Default"/>
        <w:numPr>
          <w:ilvl w:val="0"/>
          <w:numId w:val="9"/>
        </w:numPr>
        <w:spacing w:line="360" w:lineRule="auto"/>
        <w:rPr>
          <w:rFonts w:ascii="Arial" w:eastAsia="Times New Roman" w:hAnsi="Arial" w:cs="Arial"/>
          <w:color w:val="auto"/>
          <w:sz w:val="18"/>
          <w:szCs w:val="18"/>
          <w:lang w:val="en-AU" w:eastAsia="en-AU"/>
        </w:rPr>
      </w:pPr>
      <w:r w:rsidRPr="002F531A">
        <w:rPr>
          <w:rFonts w:ascii="Arial" w:eastAsia="Times New Roman" w:hAnsi="Arial" w:cs="Arial"/>
          <w:b/>
          <w:color w:val="auto"/>
          <w:sz w:val="18"/>
          <w:szCs w:val="18"/>
          <w:lang w:val="en-AU"/>
        </w:rPr>
        <w:t>Validation</w:t>
      </w:r>
      <w:r w:rsidRPr="002F531A">
        <w:rPr>
          <w:rFonts w:ascii="Arial" w:eastAsia="Times New Roman" w:hAnsi="Arial" w:cs="Arial"/>
          <w:color w:val="auto"/>
          <w:sz w:val="18"/>
          <w:szCs w:val="18"/>
          <w:lang w:val="en-AU"/>
        </w:rPr>
        <w:tab/>
        <w:t xml:space="preserve">: Client side validation (like required field validation) will be checked for all mandatory fields. If mandatory field will blank then a proper message will appeared like “Please select </w:t>
      </w:r>
      <w:r w:rsidR="00CE3C2E" w:rsidRPr="002F531A">
        <w:rPr>
          <w:rFonts w:ascii="Arial" w:eastAsia="Times New Roman" w:hAnsi="Arial" w:cs="Arial"/>
          <w:color w:val="auto"/>
          <w:sz w:val="18"/>
          <w:szCs w:val="18"/>
          <w:lang w:val="en-AU"/>
        </w:rPr>
        <w:t>fill vendor name</w:t>
      </w:r>
      <w:r w:rsidRPr="002F531A">
        <w:rPr>
          <w:rFonts w:ascii="Arial" w:eastAsia="Times New Roman" w:hAnsi="Arial" w:cs="Arial"/>
          <w:color w:val="auto"/>
          <w:sz w:val="18"/>
          <w:szCs w:val="18"/>
          <w:lang w:val="en-AU"/>
        </w:rPr>
        <w:t xml:space="preserve">” for </w:t>
      </w:r>
      <w:r w:rsidR="00CE3C2E" w:rsidRPr="002F531A">
        <w:rPr>
          <w:rFonts w:ascii="Arial" w:eastAsia="Times New Roman" w:hAnsi="Arial" w:cs="Arial"/>
          <w:color w:val="auto"/>
          <w:sz w:val="18"/>
          <w:szCs w:val="18"/>
          <w:lang w:val="en-AU"/>
        </w:rPr>
        <w:t>vendor name input box,</w:t>
      </w:r>
      <w:r w:rsidRPr="002F531A">
        <w:rPr>
          <w:rFonts w:ascii="Arial" w:eastAsia="Times New Roman" w:hAnsi="Arial" w:cs="Arial"/>
          <w:color w:val="auto"/>
          <w:sz w:val="18"/>
          <w:szCs w:val="18"/>
          <w:lang w:val="en-AU"/>
        </w:rPr>
        <w:t xml:space="preserve">, “Please fill </w:t>
      </w:r>
      <w:r w:rsidR="00CE3C2E" w:rsidRPr="002F531A">
        <w:rPr>
          <w:rFonts w:ascii="Arial" w:eastAsia="Times New Roman" w:hAnsi="Arial" w:cs="Arial"/>
          <w:color w:val="auto"/>
          <w:sz w:val="18"/>
          <w:szCs w:val="18"/>
          <w:lang w:val="en-AU" w:eastAsia="en-AU"/>
        </w:rPr>
        <w:t>Contact person name</w:t>
      </w:r>
      <w:r w:rsidRPr="002F531A">
        <w:rPr>
          <w:rFonts w:ascii="Arial" w:eastAsia="Times New Roman" w:hAnsi="Arial" w:cs="Arial"/>
          <w:color w:val="auto"/>
          <w:sz w:val="18"/>
          <w:szCs w:val="18"/>
          <w:lang w:val="en-AU"/>
        </w:rPr>
        <w:t xml:space="preserve">” for </w:t>
      </w:r>
      <w:r w:rsidR="00CE3C2E" w:rsidRPr="002F531A">
        <w:rPr>
          <w:rFonts w:ascii="Arial" w:eastAsia="Times New Roman" w:hAnsi="Arial" w:cs="Arial"/>
          <w:color w:val="auto"/>
          <w:sz w:val="18"/>
          <w:szCs w:val="18"/>
          <w:lang w:val="en-AU" w:eastAsia="en-AU"/>
        </w:rPr>
        <w:t>Contact person name</w:t>
      </w:r>
      <w:r w:rsidR="00CE3C2E" w:rsidRPr="002F531A">
        <w:rPr>
          <w:rFonts w:ascii="Arial" w:eastAsia="Times New Roman" w:hAnsi="Arial" w:cs="Arial"/>
          <w:color w:val="auto"/>
          <w:sz w:val="18"/>
          <w:szCs w:val="18"/>
          <w:lang w:val="en-AU"/>
        </w:rPr>
        <w:t xml:space="preserve"> input box</w:t>
      </w:r>
      <w:r w:rsidRPr="002F531A">
        <w:rPr>
          <w:rFonts w:ascii="Arial" w:eastAsia="Times New Roman" w:hAnsi="Arial" w:cs="Arial"/>
          <w:color w:val="auto"/>
          <w:sz w:val="18"/>
          <w:szCs w:val="18"/>
          <w:lang w:val="en-AU"/>
        </w:rPr>
        <w:t xml:space="preserve">, “Please fill </w:t>
      </w:r>
      <w:r w:rsidR="0032322F" w:rsidRPr="002F531A">
        <w:rPr>
          <w:rFonts w:ascii="Arial" w:eastAsia="Times New Roman" w:hAnsi="Arial" w:cs="Arial"/>
          <w:color w:val="auto"/>
          <w:sz w:val="18"/>
          <w:szCs w:val="18"/>
          <w:lang w:val="en-AU" w:eastAsia="en-AU"/>
        </w:rPr>
        <w:t>Contact person Email Id</w:t>
      </w:r>
      <w:r w:rsidRPr="002F531A">
        <w:rPr>
          <w:rFonts w:ascii="Arial" w:eastAsia="Times New Roman" w:hAnsi="Arial" w:cs="Arial"/>
          <w:color w:val="auto"/>
          <w:sz w:val="18"/>
          <w:szCs w:val="18"/>
          <w:lang w:val="en-AU"/>
        </w:rPr>
        <w:t xml:space="preserve">”  for </w:t>
      </w:r>
      <w:r w:rsidR="0032322F" w:rsidRPr="002F531A">
        <w:rPr>
          <w:rFonts w:ascii="Arial" w:eastAsia="Times New Roman" w:hAnsi="Arial" w:cs="Arial"/>
          <w:color w:val="auto"/>
          <w:sz w:val="18"/>
          <w:szCs w:val="18"/>
          <w:lang w:val="en-AU" w:eastAsia="en-AU"/>
        </w:rPr>
        <w:t>Contact person Email Id</w:t>
      </w:r>
      <w:r w:rsidR="0032322F" w:rsidRPr="002F531A">
        <w:rPr>
          <w:rFonts w:ascii="Arial" w:eastAsia="Times New Roman" w:hAnsi="Arial" w:cs="Arial"/>
          <w:color w:val="auto"/>
          <w:sz w:val="18"/>
          <w:szCs w:val="18"/>
          <w:lang w:val="en-AU"/>
        </w:rPr>
        <w:t xml:space="preserve"> </w:t>
      </w:r>
      <w:r w:rsidRPr="002F531A">
        <w:rPr>
          <w:rFonts w:ascii="Arial" w:eastAsia="Times New Roman" w:hAnsi="Arial" w:cs="Arial"/>
          <w:color w:val="auto"/>
          <w:sz w:val="18"/>
          <w:szCs w:val="18"/>
          <w:lang w:val="en-AU"/>
        </w:rPr>
        <w:t xml:space="preserve">… , in a pop up without post back. Before inserting records in database, server side validation for duplicate record (Experiential Platform) will be checked and a proper message “Record is already exist” will appear. After successful updation and insertion a proper message like “Record is successfully inserted” / “Record is successfully updated” will appear. </w:t>
      </w:r>
    </w:p>
    <w:p w14:paraId="2264B9EF" w14:textId="77777777" w:rsidR="00E151D7" w:rsidRPr="002F531A" w:rsidRDefault="00E151D7" w:rsidP="00E151D7">
      <w:pPr>
        <w:pStyle w:val="Default"/>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rPr>
        <w:t xml:space="preserve">                                                            </w:t>
      </w:r>
    </w:p>
    <w:p w14:paraId="0D3DC97D" w14:textId="77777777" w:rsidR="00E151D7" w:rsidRPr="002F531A" w:rsidRDefault="00E151D7" w:rsidP="00E151D7">
      <w:pPr>
        <w:pStyle w:val="Default"/>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 xml:space="preserve">                       </w:t>
      </w:r>
    </w:p>
    <w:p w14:paraId="166774B7" w14:textId="77777777" w:rsidR="00E151D7" w:rsidRPr="002F531A" w:rsidRDefault="00E151D7" w:rsidP="0050580A">
      <w:pPr>
        <w:pStyle w:val="Default"/>
        <w:numPr>
          <w:ilvl w:val="0"/>
          <w:numId w:val="10"/>
        </w:numPr>
        <w:ind w:left="1440"/>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Action</w:t>
      </w:r>
      <w:r w:rsidRPr="002F531A">
        <w:rPr>
          <w:rFonts w:ascii="Arial" w:eastAsia="Times New Roman" w:hAnsi="Arial" w:cs="Arial"/>
          <w:b/>
          <w:color w:val="auto"/>
          <w:sz w:val="18"/>
          <w:szCs w:val="18"/>
          <w:lang w:val="en-AU"/>
        </w:rPr>
        <w:tab/>
      </w:r>
      <w:r w:rsidRPr="002F531A">
        <w:rPr>
          <w:rFonts w:ascii="Arial" w:eastAsia="Times New Roman" w:hAnsi="Arial" w:cs="Arial"/>
          <w:b/>
          <w:color w:val="auto"/>
          <w:sz w:val="18"/>
          <w:szCs w:val="18"/>
          <w:lang w:val="en-AU"/>
        </w:rPr>
        <w:tab/>
      </w:r>
      <w:r w:rsidRPr="002F531A">
        <w:rPr>
          <w:rFonts w:ascii="Arial" w:eastAsia="Times New Roman" w:hAnsi="Arial" w:cs="Arial"/>
          <w:color w:val="auto"/>
          <w:sz w:val="18"/>
          <w:szCs w:val="18"/>
          <w:lang w:val="en-AU"/>
        </w:rPr>
        <w:t>:  User should be able to Add, Edit, Delete and View operations as his Rights</w:t>
      </w:r>
      <w:r w:rsidRPr="002F531A">
        <w:rPr>
          <w:rFonts w:ascii="Arial" w:eastAsia="Times New Roman" w:hAnsi="Arial" w:cs="Arial"/>
          <w:b/>
          <w:color w:val="auto"/>
          <w:sz w:val="18"/>
          <w:szCs w:val="18"/>
          <w:lang w:val="en-AU"/>
        </w:rPr>
        <w:t xml:space="preserve">                           </w:t>
      </w:r>
      <w:r w:rsidRPr="002F531A">
        <w:rPr>
          <w:rFonts w:ascii="Arial" w:eastAsia="Times New Roman" w:hAnsi="Arial" w:cs="Arial"/>
          <w:color w:val="auto"/>
          <w:sz w:val="18"/>
          <w:szCs w:val="18"/>
          <w:lang w:val="en-AU"/>
        </w:rPr>
        <w:t>Assigned in user role mapping section.</w:t>
      </w:r>
    </w:p>
    <w:p w14:paraId="19F53BB7" w14:textId="77777777" w:rsidR="00E151D7" w:rsidRPr="002F531A" w:rsidRDefault="00E151D7" w:rsidP="00E151D7">
      <w:pPr>
        <w:pStyle w:val="Default"/>
        <w:ind w:left="1440"/>
        <w:rPr>
          <w:rFonts w:ascii="Arial" w:eastAsia="Times New Roman" w:hAnsi="Arial" w:cs="Arial"/>
          <w:color w:val="auto"/>
          <w:sz w:val="18"/>
          <w:szCs w:val="18"/>
          <w:lang w:val="en-AU"/>
        </w:rPr>
      </w:pPr>
    </w:p>
    <w:p w14:paraId="7000ADE6" w14:textId="77777777" w:rsidR="00E151D7" w:rsidRPr="002F531A" w:rsidRDefault="00E151D7" w:rsidP="00E151D7">
      <w:pPr>
        <w:pStyle w:val="Default"/>
        <w:spacing w:line="360" w:lineRule="auto"/>
        <w:ind w:left="144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lastRenderedPageBreak/>
        <w:t xml:space="preserve">After clicking on menu navigation &gt; Manage </w:t>
      </w:r>
      <w:r w:rsidR="0032322F" w:rsidRPr="002F531A">
        <w:rPr>
          <w:rFonts w:ascii="Arial" w:eastAsia="Times New Roman" w:hAnsi="Arial" w:cs="Arial"/>
          <w:color w:val="auto"/>
          <w:sz w:val="18"/>
          <w:szCs w:val="18"/>
          <w:lang w:val="en-AU"/>
        </w:rPr>
        <w:t>Vendor</w:t>
      </w:r>
      <w:r w:rsidRPr="002F531A">
        <w:rPr>
          <w:rFonts w:ascii="Arial" w:eastAsia="Times New Roman" w:hAnsi="Arial" w:cs="Arial"/>
          <w:color w:val="auto"/>
          <w:sz w:val="18"/>
          <w:szCs w:val="18"/>
          <w:lang w:val="en-AU"/>
        </w:rPr>
        <w:t xml:space="preserve">, a page will be displayed with all data stored in database in a tabular format. In last column there will be option to update / Delete the record. After clicking on update, a message will be appear for confirmation “Are You sure to want the delete the record” With Yes and No option. If user will click on Yes, Record will be deleted and data in tabular format will be rebind and deleted record will be not displayed. After clicking on No option, no action will be fired. </w:t>
      </w:r>
    </w:p>
    <w:p w14:paraId="651C4943" w14:textId="77777777" w:rsidR="00E151D7" w:rsidRPr="002F531A" w:rsidRDefault="00E151D7" w:rsidP="00E151D7">
      <w:pPr>
        <w:pStyle w:val="Default"/>
        <w:spacing w:line="360" w:lineRule="auto"/>
        <w:ind w:left="144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There will be an option to add new record above the tabular list.  After clicking on “Add New Record” a form will appear with different input boxes as mentioned in Inputs section.</w:t>
      </w:r>
    </w:p>
    <w:p w14:paraId="09338129" w14:textId="77777777" w:rsidR="00E151D7" w:rsidRPr="002F531A" w:rsidRDefault="00E151D7" w:rsidP="00E151D7">
      <w:pPr>
        <w:pStyle w:val="Default"/>
        <w:spacing w:line="360" w:lineRule="auto"/>
        <w:ind w:left="144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rPr>
        <w:t>After updating deleting record a log will created in Log_</w:t>
      </w:r>
      <w:r w:rsidR="00801A36" w:rsidRPr="002F531A">
        <w:rPr>
          <w:rFonts w:ascii="Arial" w:eastAsia="Times New Roman" w:hAnsi="Arial" w:cs="Arial"/>
          <w:color w:val="auto"/>
          <w:sz w:val="18"/>
          <w:szCs w:val="18"/>
          <w:lang w:val="en-AU"/>
        </w:rPr>
        <w:t>VendorMaster</w:t>
      </w:r>
      <w:r w:rsidRPr="002F531A">
        <w:rPr>
          <w:rFonts w:ascii="Arial" w:eastAsia="Times New Roman" w:hAnsi="Arial" w:cs="Arial"/>
          <w:color w:val="auto"/>
          <w:sz w:val="18"/>
          <w:szCs w:val="18"/>
          <w:lang w:val="en-AU"/>
        </w:rPr>
        <w:t xml:space="preserve"> table. </w:t>
      </w:r>
    </w:p>
    <w:p w14:paraId="17EEB200" w14:textId="77777777" w:rsidR="00CF638B" w:rsidRPr="002F531A" w:rsidRDefault="00CF638B" w:rsidP="00CF638B">
      <w:pPr>
        <w:pStyle w:val="ListParagraph"/>
        <w:rPr>
          <w:rFonts w:cs="Arial"/>
        </w:rPr>
      </w:pPr>
    </w:p>
    <w:tbl>
      <w:tblPr>
        <w:tblW w:w="10738" w:type="dxa"/>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4"/>
        <w:gridCol w:w="1814"/>
        <w:gridCol w:w="720"/>
        <w:gridCol w:w="540"/>
        <w:gridCol w:w="540"/>
        <w:gridCol w:w="450"/>
        <w:gridCol w:w="1170"/>
        <w:gridCol w:w="1710"/>
        <w:gridCol w:w="900"/>
        <w:gridCol w:w="1530"/>
      </w:tblGrid>
      <w:tr w:rsidR="004224C8" w:rsidRPr="002F531A" w14:paraId="26A87A63" w14:textId="77777777" w:rsidTr="006E1633">
        <w:trPr>
          <w:gridAfter w:val="9"/>
          <w:wAfter w:w="9374" w:type="dxa"/>
          <w:tblHeader/>
        </w:trPr>
        <w:tc>
          <w:tcPr>
            <w:tcW w:w="1364" w:type="dxa"/>
            <w:shd w:val="clear" w:color="auto" w:fill="E0E0E0"/>
            <w:vAlign w:val="center"/>
          </w:tcPr>
          <w:p w14:paraId="3B2F7501" w14:textId="77777777" w:rsidR="004224C8" w:rsidRPr="002F531A" w:rsidRDefault="004224C8" w:rsidP="006E1633">
            <w:pPr>
              <w:spacing w:before="120" w:after="120" w:line="240" w:lineRule="auto"/>
              <w:rPr>
                <w:rFonts w:cs="Arial"/>
                <w:b/>
                <w:sz w:val="16"/>
                <w:szCs w:val="16"/>
              </w:rPr>
            </w:pPr>
          </w:p>
        </w:tc>
      </w:tr>
      <w:tr w:rsidR="004224C8" w:rsidRPr="002F531A" w14:paraId="05BB3575" w14:textId="77777777" w:rsidTr="006E1633">
        <w:trPr>
          <w:trHeight w:val="1632"/>
          <w:tblHeader/>
        </w:trPr>
        <w:tc>
          <w:tcPr>
            <w:tcW w:w="1364" w:type="dxa"/>
            <w:shd w:val="clear" w:color="auto" w:fill="E0E0E0"/>
            <w:textDirection w:val="btLr"/>
            <w:vAlign w:val="center"/>
          </w:tcPr>
          <w:p w14:paraId="286BE555" w14:textId="77777777" w:rsidR="004224C8" w:rsidRPr="002F531A" w:rsidRDefault="004224C8" w:rsidP="006E1633">
            <w:pPr>
              <w:spacing w:before="120" w:after="120" w:line="240" w:lineRule="auto"/>
              <w:ind w:left="113" w:right="113"/>
              <w:rPr>
                <w:rFonts w:cs="Arial"/>
                <w:b/>
                <w:sz w:val="16"/>
                <w:szCs w:val="16"/>
              </w:rPr>
            </w:pPr>
            <w:r w:rsidRPr="002F531A">
              <w:rPr>
                <w:rFonts w:cs="Arial"/>
                <w:b/>
                <w:sz w:val="16"/>
                <w:szCs w:val="16"/>
              </w:rPr>
              <w:t>Field Name</w:t>
            </w:r>
          </w:p>
        </w:tc>
        <w:tc>
          <w:tcPr>
            <w:tcW w:w="1814" w:type="dxa"/>
            <w:shd w:val="clear" w:color="auto" w:fill="E0E0E0"/>
            <w:textDirection w:val="btLr"/>
            <w:vAlign w:val="center"/>
          </w:tcPr>
          <w:p w14:paraId="4E49BEA7" w14:textId="77777777" w:rsidR="004224C8" w:rsidRPr="002F531A" w:rsidRDefault="004224C8" w:rsidP="006E1633">
            <w:pPr>
              <w:spacing w:before="120" w:after="120" w:line="240" w:lineRule="auto"/>
              <w:ind w:left="113" w:right="113"/>
              <w:rPr>
                <w:rFonts w:cs="Arial"/>
                <w:b/>
                <w:sz w:val="16"/>
                <w:szCs w:val="16"/>
              </w:rPr>
            </w:pPr>
          </w:p>
          <w:p w14:paraId="7E23DF29" w14:textId="77777777" w:rsidR="004224C8" w:rsidRPr="002F531A" w:rsidRDefault="004224C8" w:rsidP="006E1633">
            <w:pPr>
              <w:spacing w:before="120" w:after="120" w:line="240" w:lineRule="auto"/>
              <w:ind w:left="113" w:right="113"/>
              <w:rPr>
                <w:rFonts w:cs="Arial"/>
                <w:b/>
                <w:sz w:val="16"/>
                <w:szCs w:val="16"/>
              </w:rPr>
            </w:pPr>
            <w:r w:rsidRPr="002F531A">
              <w:rPr>
                <w:rFonts w:cs="Arial"/>
                <w:b/>
                <w:sz w:val="16"/>
                <w:szCs w:val="16"/>
              </w:rPr>
              <w:t>Description</w:t>
            </w:r>
          </w:p>
        </w:tc>
        <w:tc>
          <w:tcPr>
            <w:tcW w:w="720" w:type="dxa"/>
            <w:shd w:val="clear" w:color="auto" w:fill="E0E0E0"/>
            <w:textDirection w:val="btLr"/>
            <w:vAlign w:val="center"/>
          </w:tcPr>
          <w:p w14:paraId="41352793" w14:textId="77777777" w:rsidR="004224C8" w:rsidRPr="002F531A" w:rsidRDefault="004224C8" w:rsidP="006E1633">
            <w:pPr>
              <w:spacing w:before="120" w:after="120" w:line="240" w:lineRule="auto"/>
              <w:ind w:left="113" w:right="113"/>
              <w:rPr>
                <w:rFonts w:cs="Arial"/>
                <w:b/>
                <w:sz w:val="16"/>
                <w:szCs w:val="16"/>
              </w:rPr>
            </w:pPr>
            <w:r w:rsidRPr="002F531A">
              <w:rPr>
                <w:rFonts w:cs="Arial"/>
                <w:b/>
                <w:sz w:val="16"/>
                <w:szCs w:val="16"/>
              </w:rPr>
              <w:t>Type</w:t>
            </w:r>
          </w:p>
        </w:tc>
        <w:tc>
          <w:tcPr>
            <w:tcW w:w="540" w:type="dxa"/>
            <w:shd w:val="clear" w:color="auto" w:fill="E0E0E0"/>
            <w:textDirection w:val="btLr"/>
            <w:vAlign w:val="center"/>
          </w:tcPr>
          <w:p w14:paraId="2F3BF9A9" w14:textId="77777777" w:rsidR="004224C8" w:rsidRPr="002F531A" w:rsidRDefault="004224C8" w:rsidP="006E1633">
            <w:pPr>
              <w:spacing w:before="120" w:after="120" w:line="240" w:lineRule="auto"/>
              <w:ind w:left="113" w:right="113"/>
              <w:rPr>
                <w:rFonts w:cs="Arial"/>
                <w:b/>
                <w:sz w:val="16"/>
                <w:szCs w:val="16"/>
              </w:rPr>
            </w:pPr>
            <w:r w:rsidRPr="002F531A">
              <w:rPr>
                <w:rFonts w:cs="Arial"/>
                <w:b/>
                <w:sz w:val="16"/>
                <w:szCs w:val="16"/>
              </w:rPr>
              <w:t>Mandatory (Y/N)</w:t>
            </w:r>
          </w:p>
        </w:tc>
        <w:tc>
          <w:tcPr>
            <w:tcW w:w="540" w:type="dxa"/>
            <w:shd w:val="clear" w:color="auto" w:fill="E0E0E0"/>
            <w:textDirection w:val="btLr"/>
            <w:vAlign w:val="center"/>
          </w:tcPr>
          <w:p w14:paraId="2AE59845" w14:textId="77777777" w:rsidR="004224C8" w:rsidRPr="002F531A" w:rsidRDefault="004224C8" w:rsidP="006E1633">
            <w:pPr>
              <w:spacing w:before="120" w:after="120" w:line="240" w:lineRule="auto"/>
              <w:ind w:left="113" w:right="113"/>
              <w:rPr>
                <w:rFonts w:cs="Arial"/>
                <w:b/>
                <w:sz w:val="16"/>
                <w:szCs w:val="16"/>
              </w:rPr>
            </w:pPr>
            <w:r w:rsidRPr="002F531A">
              <w:rPr>
                <w:rFonts w:cs="Arial"/>
                <w:b/>
                <w:sz w:val="16"/>
                <w:szCs w:val="16"/>
              </w:rPr>
              <w:t>Displayed/ Hidden (D/H)</w:t>
            </w:r>
          </w:p>
        </w:tc>
        <w:tc>
          <w:tcPr>
            <w:tcW w:w="450" w:type="dxa"/>
            <w:shd w:val="clear" w:color="auto" w:fill="E0E0E0"/>
            <w:textDirection w:val="btLr"/>
            <w:vAlign w:val="center"/>
          </w:tcPr>
          <w:p w14:paraId="450F5AAB" w14:textId="77777777" w:rsidR="004224C8" w:rsidRPr="002F531A" w:rsidRDefault="004224C8" w:rsidP="006E1633">
            <w:pPr>
              <w:spacing w:before="120" w:after="120" w:line="240" w:lineRule="auto"/>
              <w:ind w:left="113" w:right="113"/>
              <w:rPr>
                <w:rFonts w:cs="Arial"/>
                <w:b/>
                <w:sz w:val="16"/>
                <w:szCs w:val="16"/>
              </w:rPr>
            </w:pPr>
            <w:r w:rsidRPr="002F531A">
              <w:rPr>
                <w:rFonts w:cs="Arial"/>
                <w:b/>
                <w:sz w:val="16"/>
                <w:szCs w:val="16"/>
              </w:rPr>
              <w:t>Read Only (Y/N)</w:t>
            </w:r>
          </w:p>
        </w:tc>
        <w:tc>
          <w:tcPr>
            <w:tcW w:w="1170" w:type="dxa"/>
            <w:shd w:val="clear" w:color="auto" w:fill="E0E0E0"/>
            <w:textDirection w:val="btLr"/>
            <w:vAlign w:val="center"/>
          </w:tcPr>
          <w:p w14:paraId="79163686" w14:textId="77777777" w:rsidR="004224C8" w:rsidRPr="002F531A" w:rsidRDefault="004224C8" w:rsidP="006E1633">
            <w:pPr>
              <w:spacing w:before="120" w:after="120" w:line="240" w:lineRule="auto"/>
              <w:ind w:left="113" w:right="113"/>
              <w:rPr>
                <w:rFonts w:cs="Arial"/>
                <w:b/>
                <w:sz w:val="16"/>
                <w:szCs w:val="16"/>
              </w:rPr>
            </w:pPr>
            <w:r w:rsidRPr="002F531A">
              <w:rPr>
                <w:rFonts w:cs="Arial"/>
                <w:b/>
                <w:sz w:val="16"/>
                <w:szCs w:val="16"/>
              </w:rPr>
              <w:t>Default Value</w:t>
            </w:r>
          </w:p>
        </w:tc>
        <w:tc>
          <w:tcPr>
            <w:tcW w:w="1710" w:type="dxa"/>
            <w:shd w:val="clear" w:color="auto" w:fill="E0E0E0"/>
            <w:textDirection w:val="btLr"/>
            <w:vAlign w:val="center"/>
          </w:tcPr>
          <w:p w14:paraId="64369BCD" w14:textId="77777777" w:rsidR="004224C8" w:rsidRPr="002F531A" w:rsidRDefault="004224C8" w:rsidP="006E1633">
            <w:pPr>
              <w:spacing w:before="120" w:after="120" w:line="240" w:lineRule="auto"/>
              <w:ind w:left="113" w:right="113"/>
              <w:rPr>
                <w:rFonts w:cs="Arial"/>
                <w:b/>
                <w:sz w:val="16"/>
                <w:szCs w:val="16"/>
              </w:rPr>
            </w:pPr>
            <w:r w:rsidRPr="002F531A">
              <w:rPr>
                <w:rFonts w:cs="Arial"/>
                <w:b/>
                <w:sz w:val="16"/>
                <w:szCs w:val="16"/>
              </w:rPr>
              <w:t>Calculation/ Validation</w:t>
            </w:r>
          </w:p>
        </w:tc>
        <w:tc>
          <w:tcPr>
            <w:tcW w:w="900" w:type="dxa"/>
            <w:shd w:val="clear" w:color="auto" w:fill="E0E0E0"/>
            <w:textDirection w:val="btLr"/>
            <w:vAlign w:val="center"/>
          </w:tcPr>
          <w:p w14:paraId="1E0401AF" w14:textId="77777777" w:rsidR="004224C8" w:rsidRPr="002F531A" w:rsidRDefault="004224C8" w:rsidP="006E1633">
            <w:pPr>
              <w:spacing w:before="120" w:after="120" w:line="240" w:lineRule="auto"/>
              <w:ind w:left="113" w:right="113"/>
              <w:rPr>
                <w:rFonts w:cs="Arial"/>
                <w:b/>
                <w:sz w:val="16"/>
                <w:szCs w:val="16"/>
              </w:rPr>
            </w:pPr>
            <w:r w:rsidRPr="002F531A">
              <w:rPr>
                <w:rFonts w:cs="Arial"/>
                <w:b/>
                <w:sz w:val="16"/>
                <w:szCs w:val="16"/>
              </w:rPr>
              <w:t>List o Values</w:t>
            </w:r>
          </w:p>
        </w:tc>
        <w:tc>
          <w:tcPr>
            <w:tcW w:w="1530" w:type="dxa"/>
            <w:shd w:val="clear" w:color="auto" w:fill="E0E0E0"/>
            <w:textDirection w:val="btLr"/>
            <w:vAlign w:val="center"/>
          </w:tcPr>
          <w:p w14:paraId="1AC153DE" w14:textId="77777777" w:rsidR="004224C8" w:rsidRPr="002F531A" w:rsidRDefault="004224C8" w:rsidP="006E1633">
            <w:pPr>
              <w:spacing w:before="120" w:after="120" w:line="240" w:lineRule="auto"/>
              <w:ind w:left="113" w:right="113"/>
              <w:rPr>
                <w:rFonts w:cs="Arial"/>
                <w:b/>
                <w:sz w:val="16"/>
                <w:szCs w:val="16"/>
              </w:rPr>
            </w:pPr>
            <w:r w:rsidRPr="002F531A">
              <w:rPr>
                <w:rFonts w:cs="Arial"/>
                <w:b/>
                <w:sz w:val="16"/>
                <w:szCs w:val="16"/>
              </w:rPr>
              <w:t>Example</w:t>
            </w:r>
          </w:p>
        </w:tc>
      </w:tr>
      <w:tr w:rsidR="004224C8" w:rsidRPr="002F531A" w14:paraId="1B6BC152" w14:textId="77777777" w:rsidTr="006E1633">
        <w:trPr>
          <w:cantSplit/>
        </w:trPr>
        <w:tc>
          <w:tcPr>
            <w:tcW w:w="1364" w:type="dxa"/>
            <w:shd w:val="clear" w:color="auto" w:fill="auto"/>
            <w:vAlign w:val="center"/>
          </w:tcPr>
          <w:p w14:paraId="79FE79C1" w14:textId="77777777" w:rsidR="004224C8" w:rsidRPr="002F531A" w:rsidRDefault="001E5238"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Vendor</w:t>
            </w:r>
            <w:r w:rsidR="004224C8" w:rsidRPr="002F531A">
              <w:rPr>
                <w:rFonts w:ascii="Arial" w:hAnsi="Arial" w:cs="Arial"/>
                <w:b w:val="0"/>
                <w:sz w:val="16"/>
                <w:szCs w:val="16"/>
              </w:rPr>
              <w:t xml:space="preserve"> Id</w:t>
            </w:r>
          </w:p>
        </w:tc>
        <w:tc>
          <w:tcPr>
            <w:tcW w:w="1814" w:type="dxa"/>
            <w:shd w:val="clear" w:color="auto" w:fill="auto"/>
            <w:vAlign w:val="center"/>
          </w:tcPr>
          <w:p w14:paraId="3291E06B" w14:textId="77777777" w:rsidR="004224C8" w:rsidRPr="002F531A" w:rsidRDefault="004224C8"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lang w:val="en-AU" w:eastAsia="zh-CN"/>
              </w:rPr>
              <w:t>auto_increment Primary key</w:t>
            </w:r>
          </w:p>
        </w:tc>
        <w:tc>
          <w:tcPr>
            <w:tcW w:w="720" w:type="dxa"/>
            <w:shd w:val="clear" w:color="auto" w:fill="auto"/>
            <w:vAlign w:val="center"/>
          </w:tcPr>
          <w:p w14:paraId="215B33BA" w14:textId="77777777" w:rsidR="004224C8" w:rsidRPr="002F531A" w:rsidRDefault="004224C8"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int</w:t>
            </w:r>
          </w:p>
        </w:tc>
        <w:tc>
          <w:tcPr>
            <w:tcW w:w="540" w:type="dxa"/>
            <w:shd w:val="clear" w:color="auto" w:fill="auto"/>
            <w:vAlign w:val="center"/>
          </w:tcPr>
          <w:p w14:paraId="42DC2BA8" w14:textId="77777777" w:rsidR="004224C8" w:rsidRPr="002F531A" w:rsidRDefault="004224C8"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138391A5" w14:textId="77777777" w:rsidR="004224C8" w:rsidRPr="002F531A" w:rsidRDefault="004224C8"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3977109A" w14:textId="77777777" w:rsidR="004224C8" w:rsidRPr="002F531A" w:rsidRDefault="004224C8" w:rsidP="006E1633">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27C4BD7D" w14:textId="77777777" w:rsidR="004224C8" w:rsidRPr="002F531A" w:rsidRDefault="004224C8" w:rsidP="006E1633">
            <w:pPr>
              <w:spacing w:before="120" w:after="120" w:line="240" w:lineRule="auto"/>
              <w:jc w:val="left"/>
              <w:rPr>
                <w:rFonts w:cs="Arial"/>
                <w:sz w:val="16"/>
                <w:szCs w:val="16"/>
              </w:rPr>
            </w:pPr>
          </w:p>
        </w:tc>
        <w:tc>
          <w:tcPr>
            <w:tcW w:w="1710" w:type="dxa"/>
            <w:shd w:val="clear" w:color="auto" w:fill="auto"/>
            <w:vAlign w:val="center"/>
          </w:tcPr>
          <w:p w14:paraId="41A61A35" w14:textId="77777777" w:rsidR="004224C8" w:rsidRPr="002F531A" w:rsidRDefault="004224C8" w:rsidP="006E1633">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1C484D21" w14:textId="77777777" w:rsidR="004224C8" w:rsidRPr="002F531A" w:rsidRDefault="004224C8"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1CC3B7B8" w14:textId="77777777" w:rsidR="004224C8" w:rsidRPr="002F531A" w:rsidRDefault="004224C8" w:rsidP="006E1633">
            <w:pPr>
              <w:pStyle w:val="Tabletext0"/>
              <w:spacing w:before="120" w:after="120" w:line="240" w:lineRule="auto"/>
              <w:jc w:val="left"/>
              <w:rPr>
                <w:rFonts w:ascii="Arial" w:hAnsi="Arial" w:cs="Arial"/>
                <w:sz w:val="16"/>
                <w:szCs w:val="16"/>
              </w:rPr>
            </w:pPr>
          </w:p>
        </w:tc>
      </w:tr>
      <w:tr w:rsidR="004224C8" w:rsidRPr="002F531A" w14:paraId="5055BA34" w14:textId="77777777" w:rsidTr="006E1633">
        <w:trPr>
          <w:cantSplit/>
        </w:trPr>
        <w:tc>
          <w:tcPr>
            <w:tcW w:w="1364" w:type="dxa"/>
            <w:shd w:val="clear" w:color="auto" w:fill="auto"/>
            <w:vAlign w:val="center"/>
          </w:tcPr>
          <w:p w14:paraId="0FE43877" w14:textId="77777777" w:rsidR="004224C8" w:rsidRPr="002F531A" w:rsidRDefault="001E5238"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Vendor name</w:t>
            </w:r>
          </w:p>
        </w:tc>
        <w:tc>
          <w:tcPr>
            <w:tcW w:w="1814" w:type="dxa"/>
            <w:shd w:val="clear" w:color="auto" w:fill="auto"/>
            <w:vAlign w:val="center"/>
          </w:tcPr>
          <w:p w14:paraId="4156E042" w14:textId="77777777" w:rsidR="004224C8" w:rsidRPr="002F531A" w:rsidRDefault="004224C8" w:rsidP="001E5238">
            <w:pPr>
              <w:pStyle w:val="Subtitle"/>
              <w:spacing w:after="120" w:line="240" w:lineRule="auto"/>
              <w:jc w:val="left"/>
              <w:rPr>
                <w:rFonts w:ascii="Arial" w:hAnsi="Arial" w:cs="Arial"/>
                <w:b w:val="0"/>
                <w:sz w:val="16"/>
                <w:szCs w:val="16"/>
              </w:rPr>
            </w:pPr>
            <w:r w:rsidRPr="002F531A">
              <w:rPr>
                <w:rFonts w:ascii="Arial" w:hAnsi="Arial" w:cs="Arial"/>
                <w:b w:val="0"/>
                <w:sz w:val="16"/>
                <w:szCs w:val="16"/>
              </w:rPr>
              <w:t xml:space="preserve">Name of the </w:t>
            </w:r>
            <w:r w:rsidR="001E5238" w:rsidRPr="002F531A">
              <w:rPr>
                <w:rFonts w:ascii="Arial" w:hAnsi="Arial" w:cs="Arial"/>
                <w:b w:val="0"/>
                <w:sz w:val="16"/>
                <w:szCs w:val="16"/>
              </w:rPr>
              <w:t>Vendor</w:t>
            </w:r>
          </w:p>
        </w:tc>
        <w:tc>
          <w:tcPr>
            <w:tcW w:w="720" w:type="dxa"/>
            <w:shd w:val="clear" w:color="auto" w:fill="auto"/>
            <w:vAlign w:val="center"/>
          </w:tcPr>
          <w:p w14:paraId="3CE61234" w14:textId="77777777" w:rsidR="004224C8" w:rsidRPr="002F531A" w:rsidRDefault="004224C8"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Text</w:t>
            </w:r>
          </w:p>
        </w:tc>
        <w:tc>
          <w:tcPr>
            <w:tcW w:w="540" w:type="dxa"/>
            <w:shd w:val="clear" w:color="auto" w:fill="auto"/>
            <w:vAlign w:val="center"/>
          </w:tcPr>
          <w:p w14:paraId="615520A4" w14:textId="77777777" w:rsidR="004224C8" w:rsidRPr="002F531A" w:rsidRDefault="004224C8"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19D225EC" w14:textId="77777777" w:rsidR="004224C8" w:rsidRPr="002F531A" w:rsidRDefault="004224C8"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D</w:t>
            </w:r>
          </w:p>
        </w:tc>
        <w:tc>
          <w:tcPr>
            <w:tcW w:w="450" w:type="dxa"/>
            <w:shd w:val="clear" w:color="auto" w:fill="auto"/>
            <w:vAlign w:val="center"/>
          </w:tcPr>
          <w:p w14:paraId="2E058941" w14:textId="77777777" w:rsidR="004224C8" w:rsidRPr="002F531A" w:rsidRDefault="004224C8" w:rsidP="006E1633">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256F5722" w14:textId="77777777" w:rsidR="004224C8" w:rsidRPr="002F531A" w:rsidRDefault="004224C8" w:rsidP="006E1633">
            <w:pPr>
              <w:spacing w:before="120" w:after="120" w:line="240" w:lineRule="auto"/>
              <w:jc w:val="left"/>
              <w:rPr>
                <w:rFonts w:cs="Arial"/>
                <w:sz w:val="16"/>
                <w:szCs w:val="16"/>
              </w:rPr>
            </w:pPr>
          </w:p>
        </w:tc>
        <w:tc>
          <w:tcPr>
            <w:tcW w:w="1710" w:type="dxa"/>
            <w:shd w:val="clear" w:color="auto" w:fill="auto"/>
            <w:vAlign w:val="center"/>
          </w:tcPr>
          <w:p w14:paraId="3B6E88FF" w14:textId="77777777" w:rsidR="004224C8" w:rsidRPr="002F531A" w:rsidRDefault="004224C8"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 xml:space="preserve"> </w:t>
            </w:r>
          </w:p>
        </w:tc>
        <w:tc>
          <w:tcPr>
            <w:tcW w:w="900" w:type="dxa"/>
            <w:shd w:val="clear" w:color="auto" w:fill="auto"/>
            <w:vAlign w:val="center"/>
          </w:tcPr>
          <w:p w14:paraId="1A8A69B8" w14:textId="77777777" w:rsidR="004224C8" w:rsidRPr="002F531A" w:rsidRDefault="004224C8"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4B066B78" w14:textId="77777777" w:rsidR="004224C8" w:rsidRPr="002F531A" w:rsidRDefault="004224C8" w:rsidP="006E1633">
            <w:pPr>
              <w:pStyle w:val="Tabletext0"/>
              <w:spacing w:before="120" w:after="120" w:line="240" w:lineRule="auto"/>
              <w:jc w:val="left"/>
              <w:rPr>
                <w:rFonts w:ascii="Arial" w:hAnsi="Arial" w:cs="Arial"/>
                <w:sz w:val="16"/>
                <w:szCs w:val="16"/>
              </w:rPr>
            </w:pPr>
          </w:p>
        </w:tc>
      </w:tr>
      <w:tr w:rsidR="004224C8" w:rsidRPr="002F531A" w14:paraId="3ACDE9D3" w14:textId="77777777" w:rsidTr="006E1633">
        <w:trPr>
          <w:cantSplit/>
        </w:trPr>
        <w:tc>
          <w:tcPr>
            <w:tcW w:w="1364" w:type="dxa"/>
            <w:shd w:val="clear" w:color="auto" w:fill="auto"/>
            <w:vAlign w:val="center"/>
          </w:tcPr>
          <w:p w14:paraId="03D52E0B" w14:textId="77777777" w:rsidR="004224C8" w:rsidRPr="002F531A" w:rsidRDefault="004224C8"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Contact person name</w:t>
            </w:r>
          </w:p>
        </w:tc>
        <w:tc>
          <w:tcPr>
            <w:tcW w:w="1814" w:type="dxa"/>
            <w:shd w:val="clear" w:color="auto" w:fill="auto"/>
            <w:vAlign w:val="center"/>
          </w:tcPr>
          <w:p w14:paraId="2454049C" w14:textId="77777777" w:rsidR="004224C8" w:rsidRPr="002F531A" w:rsidRDefault="004224C8"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Name of the contact person</w:t>
            </w:r>
          </w:p>
        </w:tc>
        <w:tc>
          <w:tcPr>
            <w:tcW w:w="720" w:type="dxa"/>
            <w:shd w:val="clear" w:color="auto" w:fill="auto"/>
            <w:vAlign w:val="center"/>
          </w:tcPr>
          <w:p w14:paraId="46419962" w14:textId="77777777" w:rsidR="004224C8" w:rsidRPr="002F531A" w:rsidRDefault="004224C8"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5DA60DBB" w14:textId="77777777" w:rsidR="004224C8" w:rsidRPr="002F531A" w:rsidRDefault="004224C8"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Y</w:t>
            </w:r>
          </w:p>
        </w:tc>
        <w:tc>
          <w:tcPr>
            <w:tcW w:w="540" w:type="dxa"/>
            <w:shd w:val="clear" w:color="auto" w:fill="auto"/>
            <w:vAlign w:val="center"/>
          </w:tcPr>
          <w:p w14:paraId="4669A390" w14:textId="77777777" w:rsidR="004224C8" w:rsidRPr="002F531A" w:rsidRDefault="004224C8"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5DB4A2FA" w14:textId="77777777" w:rsidR="004224C8" w:rsidRPr="002F531A" w:rsidRDefault="004224C8" w:rsidP="006E1633">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75DD3E96" w14:textId="77777777" w:rsidR="004224C8" w:rsidRPr="002F531A" w:rsidRDefault="004224C8" w:rsidP="006E1633">
            <w:pPr>
              <w:spacing w:before="120" w:after="120" w:line="240" w:lineRule="auto"/>
              <w:jc w:val="left"/>
              <w:rPr>
                <w:rFonts w:cs="Arial"/>
                <w:sz w:val="16"/>
                <w:szCs w:val="16"/>
              </w:rPr>
            </w:pPr>
          </w:p>
        </w:tc>
        <w:tc>
          <w:tcPr>
            <w:tcW w:w="1710" w:type="dxa"/>
            <w:shd w:val="clear" w:color="auto" w:fill="auto"/>
            <w:vAlign w:val="center"/>
          </w:tcPr>
          <w:p w14:paraId="43B704AA" w14:textId="77777777" w:rsidR="004224C8" w:rsidRPr="002F531A" w:rsidRDefault="004224C8" w:rsidP="006E1633">
            <w:pPr>
              <w:spacing w:before="120" w:after="120" w:line="240" w:lineRule="auto"/>
              <w:jc w:val="left"/>
              <w:rPr>
                <w:rFonts w:cs="Arial"/>
                <w:sz w:val="16"/>
                <w:szCs w:val="16"/>
              </w:rPr>
            </w:pPr>
          </w:p>
        </w:tc>
        <w:tc>
          <w:tcPr>
            <w:tcW w:w="900" w:type="dxa"/>
            <w:shd w:val="clear" w:color="auto" w:fill="auto"/>
            <w:vAlign w:val="center"/>
          </w:tcPr>
          <w:p w14:paraId="5F3AD77B" w14:textId="77777777" w:rsidR="004224C8" w:rsidRPr="002F531A" w:rsidRDefault="004224C8" w:rsidP="006E1633">
            <w:pPr>
              <w:spacing w:before="120" w:after="120" w:line="240" w:lineRule="auto"/>
              <w:jc w:val="left"/>
              <w:rPr>
                <w:rFonts w:cs="Arial"/>
                <w:sz w:val="16"/>
                <w:szCs w:val="16"/>
              </w:rPr>
            </w:pPr>
          </w:p>
        </w:tc>
        <w:tc>
          <w:tcPr>
            <w:tcW w:w="1530" w:type="dxa"/>
            <w:shd w:val="clear" w:color="auto" w:fill="auto"/>
            <w:vAlign w:val="center"/>
          </w:tcPr>
          <w:p w14:paraId="6F696ED6" w14:textId="77777777" w:rsidR="004224C8" w:rsidRPr="002F531A" w:rsidRDefault="004224C8" w:rsidP="006E1633">
            <w:pPr>
              <w:spacing w:before="120" w:after="120" w:line="240" w:lineRule="auto"/>
              <w:jc w:val="left"/>
              <w:rPr>
                <w:rFonts w:cs="Arial"/>
                <w:sz w:val="16"/>
                <w:szCs w:val="16"/>
              </w:rPr>
            </w:pPr>
          </w:p>
        </w:tc>
      </w:tr>
      <w:tr w:rsidR="00E151D7" w:rsidRPr="002F531A" w14:paraId="2EE2F6CB" w14:textId="77777777" w:rsidTr="006E1633">
        <w:trPr>
          <w:cantSplit/>
        </w:trPr>
        <w:tc>
          <w:tcPr>
            <w:tcW w:w="1364" w:type="dxa"/>
            <w:shd w:val="clear" w:color="auto" w:fill="auto"/>
            <w:vAlign w:val="center"/>
          </w:tcPr>
          <w:p w14:paraId="089014A7" w14:textId="77777777" w:rsidR="00E151D7" w:rsidRPr="002F531A" w:rsidRDefault="00E151D7"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Contact Person Contact No</w:t>
            </w:r>
            <w:r w:rsidR="00C21134" w:rsidRPr="002F531A">
              <w:rPr>
                <w:rFonts w:ascii="Arial" w:hAnsi="Arial" w:cs="Arial"/>
                <w:b w:val="0"/>
                <w:sz w:val="16"/>
                <w:szCs w:val="16"/>
              </w:rPr>
              <w:t xml:space="preserve"> 1</w:t>
            </w:r>
          </w:p>
        </w:tc>
        <w:tc>
          <w:tcPr>
            <w:tcW w:w="1814" w:type="dxa"/>
            <w:shd w:val="clear" w:color="auto" w:fill="auto"/>
            <w:vAlign w:val="center"/>
          </w:tcPr>
          <w:p w14:paraId="1A750BB5" w14:textId="77777777" w:rsidR="00E151D7" w:rsidRPr="002F531A" w:rsidRDefault="00E151D7"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lang w:val="en-GB" w:eastAsia="en-US"/>
              </w:rPr>
              <w:t>Contact No of contact person</w:t>
            </w:r>
          </w:p>
        </w:tc>
        <w:tc>
          <w:tcPr>
            <w:tcW w:w="720" w:type="dxa"/>
            <w:shd w:val="clear" w:color="auto" w:fill="auto"/>
            <w:vAlign w:val="center"/>
          </w:tcPr>
          <w:p w14:paraId="174EEBB5" w14:textId="77777777" w:rsidR="00E151D7" w:rsidRPr="002F531A" w:rsidRDefault="00B44FB1"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49B54722" w14:textId="77777777" w:rsidR="00E151D7" w:rsidRPr="002F531A" w:rsidRDefault="00B44FB1"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Y</w:t>
            </w:r>
          </w:p>
        </w:tc>
        <w:tc>
          <w:tcPr>
            <w:tcW w:w="540" w:type="dxa"/>
            <w:shd w:val="clear" w:color="auto" w:fill="auto"/>
            <w:vAlign w:val="center"/>
          </w:tcPr>
          <w:p w14:paraId="4A76CF06" w14:textId="77777777" w:rsidR="00E151D7" w:rsidRPr="002F531A" w:rsidRDefault="00B44FB1"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4AF0F3B1" w14:textId="77777777" w:rsidR="00E151D7" w:rsidRPr="002F531A" w:rsidRDefault="00B44FB1" w:rsidP="006E1633">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18C1B754" w14:textId="77777777" w:rsidR="00E151D7" w:rsidRPr="002F531A" w:rsidRDefault="00E151D7" w:rsidP="006E1633">
            <w:pPr>
              <w:spacing w:before="120" w:after="120" w:line="240" w:lineRule="auto"/>
              <w:jc w:val="left"/>
              <w:rPr>
                <w:rFonts w:cs="Arial"/>
                <w:sz w:val="16"/>
                <w:szCs w:val="16"/>
              </w:rPr>
            </w:pPr>
          </w:p>
        </w:tc>
        <w:tc>
          <w:tcPr>
            <w:tcW w:w="1710" w:type="dxa"/>
            <w:shd w:val="clear" w:color="auto" w:fill="auto"/>
            <w:vAlign w:val="center"/>
          </w:tcPr>
          <w:p w14:paraId="5AA2C5D0" w14:textId="77777777" w:rsidR="00E151D7" w:rsidRPr="002F531A" w:rsidRDefault="00E151D7" w:rsidP="006E1633">
            <w:pPr>
              <w:spacing w:before="120" w:after="120" w:line="240" w:lineRule="auto"/>
              <w:jc w:val="left"/>
              <w:rPr>
                <w:rFonts w:cs="Arial"/>
                <w:sz w:val="16"/>
                <w:szCs w:val="16"/>
              </w:rPr>
            </w:pPr>
          </w:p>
        </w:tc>
        <w:tc>
          <w:tcPr>
            <w:tcW w:w="900" w:type="dxa"/>
            <w:shd w:val="clear" w:color="auto" w:fill="auto"/>
            <w:vAlign w:val="center"/>
          </w:tcPr>
          <w:p w14:paraId="318BB486" w14:textId="77777777" w:rsidR="00E151D7" w:rsidRPr="002F531A" w:rsidRDefault="00E151D7" w:rsidP="006E1633">
            <w:pPr>
              <w:spacing w:before="120" w:after="120" w:line="240" w:lineRule="auto"/>
              <w:jc w:val="left"/>
              <w:rPr>
                <w:rFonts w:cs="Arial"/>
                <w:sz w:val="16"/>
                <w:szCs w:val="16"/>
              </w:rPr>
            </w:pPr>
          </w:p>
        </w:tc>
        <w:tc>
          <w:tcPr>
            <w:tcW w:w="1530" w:type="dxa"/>
            <w:shd w:val="clear" w:color="auto" w:fill="auto"/>
            <w:vAlign w:val="center"/>
          </w:tcPr>
          <w:p w14:paraId="57994B1A" w14:textId="77777777" w:rsidR="00E151D7" w:rsidRPr="002F531A" w:rsidRDefault="00E151D7" w:rsidP="006E1633">
            <w:pPr>
              <w:spacing w:before="120" w:after="120" w:line="240" w:lineRule="auto"/>
              <w:jc w:val="left"/>
              <w:rPr>
                <w:rFonts w:cs="Arial"/>
                <w:sz w:val="16"/>
                <w:szCs w:val="16"/>
              </w:rPr>
            </w:pPr>
          </w:p>
        </w:tc>
      </w:tr>
      <w:tr w:rsidR="00C21134" w:rsidRPr="002F531A" w14:paraId="0D79AB2E" w14:textId="77777777" w:rsidTr="006E1633">
        <w:trPr>
          <w:cantSplit/>
        </w:trPr>
        <w:tc>
          <w:tcPr>
            <w:tcW w:w="1364" w:type="dxa"/>
            <w:shd w:val="clear" w:color="auto" w:fill="auto"/>
            <w:vAlign w:val="center"/>
          </w:tcPr>
          <w:p w14:paraId="54229520" w14:textId="77777777" w:rsidR="00C21134" w:rsidRPr="002F531A" w:rsidRDefault="00C21134" w:rsidP="00CB2A56">
            <w:pPr>
              <w:pStyle w:val="Subtitle"/>
              <w:spacing w:after="120" w:line="240" w:lineRule="auto"/>
              <w:jc w:val="left"/>
              <w:rPr>
                <w:rFonts w:ascii="Arial" w:hAnsi="Arial" w:cs="Arial"/>
                <w:b w:val="0"/>
                <w:sz w:val="16"/>
                <w:szCs w:val="16"/>
              </w:rPr>
            </w:pPr>
            <w:r w:rsidRPr="002F531A">
              <w:rPr>
                <w:rFonts w:ascii="Arial" w:hAnsi="Arial" w:cs="Arial"/>
                <w:b w:val="0"/>
                <w:sz w:val="16"/>
                <w:szCs w:val="16"/>
              </w:rPr>
              <w:t>Contact Person Contact No 2</w:t>
            </w:r>
          </w:p>
        </w:tc>
        <w:tc>
          <w:tcPr>
            <w:tcW w:w="1814" w:type="dxa"/>
            <w:shd w:val="clear" w:color="auto" w:fill="auto"/>
            <w:vAlign w:val="center"/>
          </w:tcPr>
          <w:p w14:paraId="4DBFBC20" w14:textId="77777777" w:rsidR="00C21134" w:rsidRPr="002F531A" w:rsidRDefault="00C21134" w:rsidP="00CB2A56">
            <w:pPr>
              <w:pStyle w:val="Tabletext0"/>
              <w:spacing w:before="120" w:after="120" w:line="240" w:lineRule="auto"/>
              <w:jc w:val="left"/>
              <w:rPr>
                <w:rFonts w:ascii="Arial" w:hAnsi="Arial" w:cs="Arial"/>
                <w:sz w:val="16"/>
                <w:szCs w:val="16"/>
              </w:rPr>
            </w:pPr>
            <w:r w:rsidRPr="002F531A">
              <w:rPr>
                <w:rFonts w:ascii="Arial" w:hAnsi="Arial" w:cs="Arial"/>
                <w:sz w:val="16"/>
                <w:szCs w:val="16"/>
                <w:lang w:val="en-GB" w:eastAsia="en-US"/>
              </w:rPr>
              <w:t>Other Contact No of contact person</w:t>
            </w:r>
          </w:p>
        </w:tc>
        <w:tc>
          <w:tcPr>
            <w:tcW w:w="720" w:type="dxa"/>
            <w:shd w:val="clear" w:color="auto" w:fill="auto"/>
            <w:vAlign w:val="center"/>
          </w:tcPr>
          <w:p w14:paraId="4FA0E6C0" w14:textId="77777777" w:rsidR="00C21134" w:rsidRPr="002F531A" w:rsidRDefault="00C21134" w:rsidP="00CB2A56">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6AC12665" w14:textId="77777777" w:rsidR="00C21134" w:rsidRPr="002F531A" w:rsidRDefault="00C21134" w:rsidP="00CB2A56">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540" w:type="dxa"/>
            <w:shd w:val="clear" w:color="auto" w:fill="auto"/>
            <w:vAlign w:val="center"/>
          </w:tcPr>
          <w:p w14:paraId="0EEAD7F2" w14:textId="77777777" w:rsidR="00C21134" w:rsidRPr="002F531A" w:rsidRDefault="00C21134" w:rsidP="00CB2A56">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626B1DED" w14:textId="77777777" w:rsidR="00C21134" w:rsidRPr="002F531A" w:rsidRDefault="00C21134" w:rsidP="00CB2A56">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42680415" w14:textId="77777777" w:rsidR="00C21134" w:rsidRPr="002F531A" w:rsidRDefault="00C21134" w:rsidP="00CB2A56">
            <w:pPr>
              <w:spacing w:before="120" w:after="120" w:line="240" w:lineRule="auto"/>
              <w:jc w:val="left"/>
              <w:rPr>
                <w:rFonts w:cs="Arial"/>
                <w:sz w:val="16"/>
                <w:szCs w:val="16"/>
              </w:rPr>
            </w:pPr>
          </w:p>
        </w:tc>
        <w:tc>
          <w:tcPr>
            <w:tcW w:w="1710" w:type="dxa"/>
            <w:shd w:val="clear" w:color="auto" w:fill="auto"/>
            <w:vAlign w:val="center"/>
          </w:tcPr>
          <w:p w14:paraId="2B71848E" w14:textId="77777777" w:rsidR="00C21134" w:rsidRPr="002F531A" w:rsidRDefault="00C21134" w:rsidP="00CB2A56">
            <w:pPr>
              <w:spacing w:before="120" w:after="120" w:line="240" w:lineRule="auto"/>
              <w:jc w:val="left"/>
              <w:rPr>
                <w:rFonts w:cs="Arial"/>
                <w:sz w:val="16"/>
                <w:szCs w:val="16"/>
              </w:rPr>
            </w:pPr>
          </w:p>
        </w:tc>
        <w:tc>
          <w:tcPr>
            <w:tcW w:w="900" w:type="dxa"/>
            <w:shd w:val="clear" w:color="auto" w:fill="auto"/>
            <w:vAlign w:val="center"/>
          </w:tcPr>
          <w:p w14:paraId="3CF6F6C8" w14:textId="77777777" w:rsidR="00C21134" w:rsidRPr="002F531A" w:rsidRDefault="00C21134" w:rsidP="00CB2A56">
            <w:pPr>
              <w:spacing w:before="120" w:after="120" w:line="240" w:lineRule="auto"/>
              <w:jc w:val="left"/>
              <w:rPr>
                <w:rFonts w:cs="Arial"/>
                <w:sz w:val="16"/>
                <w:szCs w:val="16"/>
              </w:rPr>
            </w:pPr>
          </w:p>
        </w:tc>
        <w:tc>
          <w:tcPr>
            <w:tcW w:w="1530" w:type="dxa"/>
            <w:shd w:val="clear" w:color="auto" w:fill="auto"/>
            <w:vAlign w:val="center"/>
          </w:tcPr>
          <w:p w14:paraId="69661D29" w14:textId="77777777" w:rsidR="00C21134" w:rsidRPr="002F531A" w:rsidRDefault="00C21134" w:rsidP="00CB2A56">
            <w:pPr>
              <w:spacing w:before="120" w:after="120" w:line="240" w:lineRule="auto"/>
              <w:jc w:val="left"/>
              <w:rPr>
                <w:rFonts w:cs="Arial"/>
                <w:sz w:val="16"/>
                <w:szCs w:val="16"/>
              </w:rPr>
            </w:pPr>
          </w:p>
        </w:tc>
      </w:tr>
      <w:tr w:rsidR="00C21134" w:rsidRPr="002F531A" w14:paraId="400874CB" w14:textId="77777777" w:rsidTr="006E1633">
        <w:trPr>
          <w:cantSplit/>
        </w:trPr>
        <w:tc>
          <w:tcPr>
            <w:tcW w:w="1364" w:type="dxa"/>
            <w:shd w:val="clear" w:color="auto" w:fill="auto"/>
            <w:vAlign w:val="center"/>
          </w:tcPr>
          <w:p w14:paraId="0FA8ABCD" w14:textId="77777777" w:rsidR="00C21134" w:rsidRPr="002F531A" w:rsidRDefault="00C21134"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Contact person Email Id</w:t>
            </w:r>
          </w:p>
        </w:tc>
        <w:tc>
          <w:tcPr>
            <w:tcW w:w="1814" w:type="dxa"/>
            <w:shd w:val="clear" w:color="auto" w:fill="auto"/>
            <w:vAlign w:val="center"/>
          </w:tcPr>
          <w:p w14:paraId="54D391C4" w14:textId="77777777" w:rsidR="00C21134" w:rsidRPr="002F531A" w:rsidRDefault="00C21134"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Email id of contact person</w:t>
            </w:r>
          </w:p>
        </w:tc>
        <w:tc>
          <w:tcPr>
            <w:tcW w:w="720" w:type="dxa"/>
            <w:shd w:val="clear" w:color="auto" w:fill="auto"/>
            <w:vAlign w:val="center"/>
          </w:tcPr>
          <w:p w14:paraId="538BF22E" w14:textId="77777777" w:rsidR="00C21134" w:rsidRPr="002F531A" w:rsidRDefault="00C21134"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3AD6B0B8" w14:textId="77777777" w:rsidR="00C21134" w:rsidRPr="002F531A" w:rsidRDefault="00C21134"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Y</w:t>
            </w:r>
          </w:p>
        </w:tc>
        <w:tc>
          <w:tcPr>
            <w:tcW w:w="540" w:type="dxa"/>
            <w:shd w:val="clear" w:color="auto" w:fill="auto"/>
            <w:vAlign w:val="center"/>
          </w:tcPr>
          <w:p w14:paraId="59464CCC" w14:textId="77777777" w:rsidR="00C21134" w:rsidRPr="002F531A" w:rsidRDefault="00C21134"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78FD12A9" w14:textId="77777777" w:rsidR="00C21134" w:rsidRPr="002F531A" w:rsidRDefault="00C21134" w:rsidP="006E1633">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1FC1D475" w14:textId="77777777" w:rsidR="00C21134" w:rsidRPr="002F531A" w:rsidRDefault="00C21134" w:rsidP="006E1633">
            <w:pPr>
              <w:spacing w:before="120" w:after="120" w:line="240" w:lineRule="auto"/>
              <w:jc w:val="left"/>
              <w:rPr>
                <w:rFonts w:cs="Arial"/>
                <w:sz w:val="16"/>
                <w:szCs w:val="16"/>
              </w:rPr>
            </w:pPr>
          </w:p>
        </w:tc>
        <w:tc>
          <w:tcPr>
            <w:tcW w:w="1710" w:type="dxa"/>
            <w:shd w:val="clear" w:color="auto" w:fill="auto"/>
            <w:vAlign w:val="center"/>
          </w:tcPr>
          <w:p w14:paraId="6A00581B" w14:textId="77777777" w:rsidR="00C21134" w:rsidRPr="002F531A" w:rsidRDefault="00C21134" w:rsidP="006E1633">
            <w:pPr>
              <w:spacing w:before="120" w:after="120" w:line="240" w:lineRule="auto"/>
              <w:jc w:val="left"/>
              <w:rPr>
                <w:rFonts w:cs="Arial"/>
                <w:sz w:val="16"/>
                <w:szCs w:val="16"/>
              </w:rPr>
            </w:pPr>
          </w:p>
        </w:tc>
        <w:tc>
          <w:tcPr>
            <w:tcW w:w="900" w:type="dxa"/>
            <w:shd w:val="clear" w:color="auto" w:fill="auto"/>
            <w:vAlign w:val="center"/>
          </w:tcPr>
          <w:p w14:paraId="2A40E837" w14:textId="77777777" w:rsidR="00C21134" w:rsidRPr="002F531A" w:rsidRDefault="00C21134" w:rsidP="006E1633">
            <w:pPr>
              <w:spacing w:before="120" w:after="120" w:line="240" w:lineRule="auto"/>
              <w:jc w:val="left"/>
              <w:rPr>
                <w:rFonts w:cs="Arial"/>
                <w:sz w:val="16"/>
                <w:szCs w:val="16"/>
              </w:rPr>
            </w:pPr>
          </w:p>
        </w:tc>
        <w:tc>
          <w:tcPr>
            <w:tcW w:w="1530" w:type="dxa"/>
            <w:shd w:val="clear" w:color="auto" w:fill="auto"/>
            <w:vAlign w:val="center"/>
          </w:tcPr>
          <w:p w14:paraId="171948BF" w14:textId="77777777" w:rsidR="00C21134" w:rsidRPr="002F531A" w:rsidRDefault="00C21134" w:rsidP="006E1633">
            <w:pPr>
              <w:spacing w:before="120" w:after="120" w:line="240" w:lineRule="auto"/>
              <w:jc w:val="left"/>
              <w:rPr>
                <w:rFonts w:cs="Arial"/>
                <w:sz w:val="16"/>
                <w:szCs w:val="16"/>
              </w:rPr>
            </w:pPr>
          </w:p>
        </w:tc>
      </w:tr>
      <w:tr w:rsidR="00B02B74" w:rsidRPr="002F531A" w14:paraId="3EC3DE84" w14:textId="77777777" w:rsidTr="006E1633">
        <w:trPr>
          <w:cantSplit/>
        </w:trPr>
        <w:tc>
          <w:tcPr>
            <w:tcW w:w="1364" w:type="dxa"/>
            <w:shd w:val="clear" w:color="auto" w:fill="auto"/>
            <w:vAlign w:val="center"/>
          </w:tcPr>
          <w:p w14:paraId="1F756C6F" w14:textId="77777777" w:rsidR="00B02B74" w:rsidRPr="002F531A" w:rsidRDefault="00B02B74" w:rsidP="00CB2A56">
            <w:pPr>
              <w:pStyle w:val="Subtitle"/>
              <w:spacing w:after="120" w:line="240" w:lineRule="auto"/>
              <w:jc w:val="left"/>
              <w:rPr>
                <w:rFonts w:ascii="Arial" w:hAnsi="Arial" w:cs="Arial"/>
                <w:b w:val="0"/>
                <w:sz w:val="16"/>
                <w:szCs w:val="16"/>
              </w:rPr>
            </w:pPr>
            <w:r w:rsidRPr="002F531A">
              <w:rPr>
                <w:rFonts w:ascii="Arial" w:hAnsi="Arial" w:cs="Arial"/>
                <w:b w:val="0"/>
                <w:sz w:val="16"/>
                <w:szCs w:val="16"/>
              </w:rPr>
              <w:t xml:space="preserve">Contact person </w:t>
            </w:r>
            <w:r w:rsidR="005E56E6" w:rsidRPr="002F531A">
              <w:rPr>
                <w:rFonts w:ascii="Arial" w:hAnsi="Arial" w:cs="Arial"/>
                <w:b w:val="0"/>
                <w:sz w:val="16"/>
                <w:szCs w:val="16"/>
              </w:rPr>
              <w:t xml:space="preserve">alternate </w:t>
            </w:r>
            <w:r w:rsidRPr="002F531A">
              <w:rPr>
                <w:rFonts w:ascii="Arial" w:hAnsi="Arial" w:cs="Arial"/>
                <w:b w:val="0"/>
                <w:sz w:val="16"/>
                <w:szCs w:val="16"/>
              </w:rPr>
              <w:t>Email Id</w:t>
            </w:r>
          </w:p>
        </w:tc>
        <w:tc>
          <w:tcPr>
            <w:tcW w:w="1814" w:type="dxa"/>
            <w:shd w:val="clear" w:color="auto" w:fill="auto"/>
            <w:vAlign w:val="center"/>
          </w:tcPr>
          <w:p w14:paraId="76CDAC3F" w14:textId="77777777" w:rsidR="00B02B74" w:rsidRPr="002F531A" w:rsidRDefault="00B02B74" w:rsidP="00CB2A56">
            <w:pPr>
              <w:pStyle w:val="Tabletext0"/>
              <w:spacing w:before="120" w:after="120" w:line="240" w:lineRule="auto"/>
              <w:jc w:val="left"/>
              <w:rPr>
                <w:rFonts w:ascii="Arial" w:hAnsi="Arial" w:cs="Arial"/>
                <w:sz w:val="16"/>
                <w:szCs w:val="16"/>
              </w:rPr>
            </w:pPr>
            <w:r w:rsidRPr="002F531A">
              <w:rPr>
                <w:rFonts w:ascii="Arial" w:hAnsi="Arial" w:cs="Arial"/>
                <w:sz w:val="16"/>
                <w:szCs w:val="16"/>
              </w:rPr>
              <w:t>Alternate Email id of contact person</w:t>
            </w:r>
          </w:p>
        </w:tc>
        <w:tc>
          <w:tcPr>
            <w:tcW w:w="720" w:type="dxa"/>
            <w:shd w:val="clear" w:color="auto" w:fill="auto"/>
            <w:vAlign w:val="center"/>
          </w:tcPr>
          <w:p w14:paraId="4B55E97E" w14:textId="77777777" w:rsidR="00B02B74" w:rsidRPr="002F531A" w:rsidRDefault="00B02B74" w:rsidP="00CB2A56">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39EB6350" w14:textId="77777777" w:rsidR="00B02B74" w:rsidRPr="002F531A" w:rsidRDefault="00B02B74" w:rsidP="00CB2A56">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540" w:type="dxa"/>
            <w:shd w:val="clear" w:color="auto" w:fill="auto"/>
            <w:vAlign w:val="center"/>
          </w:tcPr>
          <w:p w14:paraId="164DB40E" w14:textId="77777777" w:rsidR="00B02B74" w:rsidRPr="002F531A" w:rsidRDefault="00B02B74" w:rsidP="00CB2A56">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3E013535" w14:textId="77777777" w:rsidR="00B02B74" w:rsidRPr="002F531A" w:rsidRDefault="00B02B74" w:rsidP="00CB2A56">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4F630DF7" w14:textId="77777777" w:rsidR="00B02B74" w:rsidRPr="002F531A" w:rsidRDefault="00B02B74" w:rsidP="00CB2A56">
            <w:pPr>
              <w:spacing w:before="120" w:after="120" w:line="240" w:lineRule="auto"/>
              <w:jc w:val="left"/>
              <w:rPr>
                <w:rFonts w:cs="Arial"/>
                <w:sz w:val="16"/>
                <w:szCs w:val="16"/>
              </w:rPr>
            </w:pPr>
          </w:p>
        </w:tc>
        <w:tc>
          <w:tcPr>
            <w:tcW w:w="1710" w:type="dxa"/>
            <w:shd w:val="clear" w:color="auto" w:fill="auto"/>
            <w:vAlign w:val="center"/>
          </w:tcPr>
          <w:p w14:paraId="261BA329" w14:textId="77777777" w:rsidR="00B02B74" w:rsidRPr="002F531A" w:rsidRDefault="00B02B74" w:rsidP="00CB2A56">
            <w:pPr>
              <w:spacing w:before="120" w:after="120" w:line="240" w:lineRule="auto"/>
              <w:jc w:val="left"/>
              <w:rPr>
                <w:rFonts w:cs="Arial"/>
                <w:sz w:val="16"/>
                <w:szCs w:val="16"/>
              </w:rPr>
            </w:pPr>
          </w:p>
        </w:tc>
        <w:tc>
          <w:tcPr>
            <w:tcW w:w="900" w:type="dxa"/>
            <w:shd w:val="clear" w:color="auto" w:fill="auto"/>
            <w:vAlign w:val="center"/>
          </w:tcPr>
          <w:p w14:paraId="0D4F1AFD" w14:textId="77777777" w:rsidR="00B02B74" w:rsidRPr="002F531A" w:rsidRDefault="00B02B74" w:rsidP="00CB2A56">
            <w:pPr>
              <w:spacing w:before="120" w:after="120" w:line="240" w:lineRule="auto"/>
              <w:jc w:val="left"/>
              <w:rPr>
                <w:rFonts w:cs="Arial"/>
                <w:sz w:val="16"/>
                <w:szCs w:val="16"/>
              </w:rPr>
            </w:pPr>
          </w:p>
        </w:tc>
        <w:tc>
          <w:tcPr>
            <w:tcW w:w="1530" w:type="dxa"/>
            <w:shd w:val="clear" w:color="auto" w:fill="auto"/>
            <w:vAlign w:val="center"/>
          </w:tcPr>
          <w:p w14:paraId="2ECB0D24" w14:textId="77777777" w:rsidR="00B02B74" w:rsidRPr="002F531A" w:rsidRDefault="00B02B74" w:rsidP="00CB2A56">
            <w:pPr>
              <w:spacing w:before="120" w:after="120" w:line="240" w:lineRule="auto"/>
              <w:jc w:val="left"/>
              <w:rPr>
                <w:rFonts w:cs="Arial"/>
                <w:sz w:val="16"/>
                <w:szCs w:val="16"/>
              </w:rPr>
            </w:pPr>
          </w:p>
        </w:tc>
      </w:tr>
      <w:tr w:rsidR="00B02B74" w:rsidRPr="002F531A" w14:paraId="60D40943" w14:textId="77777777" w:rsidTr="006E1633">
        <w:trPr>
          <w:cantSplit/>
        </w:trPr>
        <w:tc>
          <w:tcPr>
            <w:tcW w:w="1364" w:type="dxa"/>
            <w:shd w:val="clear" w:color="auto" w:fill="auto"/>
            <w:vAlign w:val="center"/>
          </w:tcPr>
          <w:p w14:paraId="7B3C4FE2" w14:textId="77777777" w:rsidR="00B02B74" w:rsidRPr="002F531A" w:rsidRDefault="00B02B74"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Vendor Address</w:t>
            </w:r>
          </w:p>
        </w:tc>
        <w:tc>
          <w:tcPr>
            <w:tcW w:w="1814" w:type="dxa"/>
            <w:shd w:val="clear" w:color="auto" w:fill="auto"/>
            <w:vAlign w:val="center"/>
          </w:tcPr>
          <w:p w14:paraId="53D17A73" w14:textId="77777777" w:rsidR="00B02B74" w:rsidRPr="002F531A" w:rsidRDefault="00B02B74" w:rsidP="001E5238">
            <w:pPr>
              <w:pStyle w:val="Tabletext0"/>
              <w:spacing w:before="120" w:after="120" w:line="240" w:lineRule="auto"/>
              <w:jc w:val="left"/>
              <w:rPr>
                <w:rFonts w:ascii="Arial" w:hAnsi="Arial" w:cs="Arial"/>
                <w:sz w:val="16"/>
                <w:szCs w:val="16"/>
              </w:rPr>
            </w:pPr>
            <w:r w:rsidRPr="002F531A">
              <w:rPr>
                <w:rFonts w:ascii="Arial" w:hAnsi="Arial" w:cs="Arial"/>
                <w:sz w:val="16"/>
                <w:szCs w:val="16"/>
              </w:rPr>
              <w:t>Address of  vendor</w:t>
            </w:r>
          </w:p>
        </w:tc>
        <w:tc>
          <w:tcPr>
            <w:tcW w:w="720" w:type="dxa"/>
            <w:shd w:val="clear" w:color="auto" w:fill="auto"/>
            <w:vAlign w:val="center"/>
          </w:tcPr>
          <w:p w14:paraId="2653769B" w14:textId="77777777" w:rsidR="00B02B74" w:rsidRPr="002F531A" w:rsidRDefault="00B02B74"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6AF9D034" w14:textId="77777777" w:rsidR="00B02B74" w:rsidRPr="002F531A" w:rsidRDefault="00B02B74"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Y</w:t>
            </w:r>
          </w:p>
        </w:tc>
        <w:tc>
          <w:tcPr>
            <w:tcW w:w="540" w:type="dxa"/>
            <w:shd w:val="clear" w:color="auto" w:fill="auto"/>
            <w:vAlign w:val="center"/>
          </w:tcPr>
          <w:p w14:paraId="0CB54811" w14:textId="77777777" w:rsidR="00B02B74" w:rsidRPr="002F531A" w:rsidRDefault="00B02B74"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H</w:t>
            </w:r>
          </w:p>
        </w:tc>
        <w:tc>
          <w:tcPr>
            <w:tcW w:w="450" w:type="dxa"/>
            <w:shd w:val="clear" w:color="auto" w:fill="auto"/>
            <w:vAlign w:val="center"/>
          </w:tcPr>
          <w:p w14:paraId="219A5A51" w14:textId="77777777" w:rsidR="00B02B74" w:rsidRPr="002F531A" w:rsidRDefault="00B02B74" w:rsidP="006E1633">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39879A5C" w14:textId="77777777" w:rsidR="00B02B74" w:rsidRPr="002F531A" w:rsidRDefault="00B02B74" w:rsidP="006E1633">
            <w:pPr>
              <w:spacing w:before="120" w:after="120" w:line="240" w:lineRule="auto"/>
              <w:jc w:val="left"/>
              <w:rPr>
                <w:rFonts w:cs="Arial"/>
                <w:sz w:val="16"/>
                <w:szCs w:val="16"/>
              </w:rPr>
            </w:pPr>
          </w:p>
        </w:tc>
        <w:tc>
          <w:tcPr>
            <w:tcW w:w="1710" w:type="dxa"/>
            <w:shd w:val="clear" w:color="auto" w:fill="auto"/>
            <w:vAlign w:val="center"/>
          </w:tcPr>
          <w:p w14:paraId="22399976" w14:textId="77777777" w:rsidR="00B02B74" w:rsidRPr="002F531A" w:rsidRDefault="00B02B74" w:rsidP="006E1633">
            <w:pPr>
              <w:spacing w:before="120" w:after="120" w:line="240" w:lineRule="auto"/>
              <w:jc w:val="left"/>
              <w:rPr>
                <w:rFonts w:cs="Arial"/>
                <w:sz w:val="16"/>
                <w:szCs w:val="16"/>
              </w:rPr>
            </w:pPr>
          </w:p>
        </w:tc>
        <w:tc>
          <w:tcPr>
            <w:tcW w:w="900" w:type="dxa"/>
            <w:shd w:val="clear" w:color="auto" w:fill="auto"/>
            <w:vAlign w:val="center"/>
          </w:tcPr>
          <w:p w14:paraId="16C0F5C6" w14:textId="77777777" w:rsidR="00B02B74" w:rsidRPr="002F531A" w:rsidRDefault="00B02B74" w:rsidP="006E1633">
            <w:pPr>
              <w:spacing w:before="120" w:after="120" w:line="240" w:lineRule="auto"/>
              <w:jc w:val="left"/>
              <w:rPr>
                <w:rFonts w:cs="Arial"/>
                <w:sz w:val="16"/>
                <w:szCs w:val="16"/>
              </w:rPr>
            </w:pPr>
          </w:p>
        </w:tc>
        <w:tc>
          <w:tcPr>
            <w:tcW w:w="1530" w:type="dxa"/>
            <w:shd w:val="clear" w:color="auto" w:fill="auto"/>
            <w:vAlign w:val="center"/>
          </w:tcPr>
          <w:p w14:paraId="03A15F5C" w14:textId="77777777" w:rsidR="00B02B74" w:rsidRPr="002F531A" w:rsidRDefault="00B02B74" w:rsidP="006E1633">
            <w:pPr>
              <w:spacing w:before="120" w:after="120" w:line="240" w:lineRule="auto"/>
              <w:jc w:val="left"/>
              <w:rPr>
                <w:rFonts w:cs="Arial"/>
                <w:sz w:val="16"/>
                <w:szCs w:val="16"/>
              </w:rPr>
            </w:pPr>
          </w:p>
        </w:tc>
      </w:tr>
      <w:tr w:rsidR="00B02B74" w:rsidRPr="002F531A" w14:paraId="643A7666" w14:textId="77777777" w:rsidTr="006E1633">
        <w:trPr>
          <w:cantSplit/>
        </w:trPr>
        <w:tc>
          <w:tcPr>
            <w:tcW w:w="1364" w:type="dxa"/>
            <w:shd w:val="clear" w:color="auto" w:fill="auto"/>
            <w:vAlign w:val="center"/>
          </w:tcPr>
          <w:p w14:paraId="41743C10" w14:textId="77777777" w:rsidR="00B02B74" w:rsidRPr="002F531A" w:rsidRDefault="00B02B74"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Vendor Pin code</w:t>
            </w:r>
          </w:p>
        </w:tc>
        <w:tc>
          <w:tcPr>
            <w:tcW w:w="1814" w:type="dxa"/>
            <w:shd w:val="clear" w:color="auto" w:fill="auto"/>
            <w:vAlign w:val="center"/>
          </w:tcPr>
          <w:p w14:paraId="2330FACB" w14:textId="77777777" w:rsidR="00B02B74" w:rsidRPr="002F531A" w:rsidRDefault="00B02B74" w:rsidP="001E5238">
            <w:pPr>
              <w:pStyle w:val="Tabletext0"/>
              <w:spacing w:before="120" w:after="120" w:line="240" w:lineRule="auto"/>
              <w:jc w:val="left"/>
              <w:rPr>
                <w:rFonts w:ascii="Arial" w:hAnsi="Arial" w:cs="Arial"/>
                <w:sz w:val="16"/>
                <w:szCs w:val="16"/>
              </w:rPr>
            </w:pPr>
            <w:r w:rsidRPr="002F531A">
              <w:rPr>
                <w:rFonts w:ascii="Arial" w:hAnsi="Arial" w:cs="Arial"/>
                <w:sz w:val="16"/>
                <w:szCs w:val="16"/>
              </w:rPr>
              <w:t>Pin code of  vendor</w:t>
            </w:r>
          </w:p>
        </w:tc>
        <w:tc>
          <w:tcPr>
            <w:tcW w:w="720" w:type="dxa"/>
            <w:shd w:val="clear" w:color="auto" w:fill="auto"/>
            <w:vAlign w:val="center"/>
          </w:tcPr>
          <w:p w14:paraId="29121471" w14:textId="77777777" w:rsidR="00B02B74" w:rsidRPr="002F531A" w:rsidRDefault="00B02B74"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35A6EC99" w14:textId="77777777" w:rsidR="00B02B74" w:rsidRPr="002F531A" w:rsidRDefault="00B02B74"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Y</w:t>
            </w:r>
          </w:p>
        </w:tc>
        <w:tc>
          <w:tcPr>
            <w:tcW w:w="540" w:type="dxa"/>
            <w:shd w:val="clear" w:color="auto" w:fill="auto"/>
            <w:vAlign w:val="center"/>
          </w:tcPr>
          <w:p w14:paraId="5FCF703D" w14:textId="77777777" w:rsidR="00B02B74" w:rsidRPr="002F531A" w:rsidRDefault="00B02B74"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3411B904" w14:textId="77777777" w:rsidR="00B02B74" w:rsidRPr="002F531A" w:rsidRDefault="00B02B74"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1170" w:type="dxa"/>
            <w:shd w:val="clear" w:color="auto" w:fill="auto"/>
            <w:vAlign w:val="center"/>
          </w:tcPr>
          <w:p w14:paraId="26F394AA" w14:textId="77777777" w:rsidR="00B02B74" w:rsidRPr="002F531A" w:rsidRDefault="00B02B74" w:rsidP="006E1633">
            <w:pPr>
              <w:pStyle w:val="Tabletext0"/>
              <w:spacing w:before="120" w:after="120" w:line="240" w:lineRule="auto"/>
              <w:jc w:val="left"/>
              <w:rPr>
                <w:rFonts w:ascii="Arial" w:hAnsi="Arial" w:cs="Arial"/>
                <w:sz w:val="16"/>
                <w:szCs w:val="16"/>
              </w:rPr>
            </w:pPr>
          </w:p>
        </w:tc>
        <w:tc>
          <w:tcPr>
            <w:tcW w:w="1710" w:type="dxa"/>
            <w:shd w:val="clear" w:color="auto" w:fill="auto"/>
            <w:vAlign w:val="center"/>
          </w:tcPr>
          <w:p w14:paraId="699AF8CD" w14:textId="77777777" w:rsidR="00B02B74" w:rsidRPr="002F531A" w:rsidRDefault="00B02B74" w:rsidP="006E1633">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7947AF67" w14:textId="77777777" w:rsidR="00B02B74" w:rsidRPr="002F531A" w:rsidRDefault="00B02B74"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4E2107F1" w14:textId="77777777" w:rsidR="00B02B74" w:rsidRPr="002F531A" w:rsidRDefault="00B02B74" w:rsidP="006E1633">
            <w:pPr>
              <w:pStyle w:val="Tabletext0"/>
              <w:spacing w:before="120" w:after="120" w:line="240" w:lineRule="auto"/>
              <w:jc w:val="left"/>
              <w:rPr>
                <w:rFonts w:ascii="Arial" w:hAnsi="Arial" w:cs="Arial"/>
                <w:sz w:val="16"/>
                <w:szCs w:val="16"/>
              </w:rPr>
            </w:pPr>
          </w:p>
        </w:tc>
      </w:tr>
    </w:tbl>
    <w:p w14:paraId="31DD1CB1" w14:textId="77777777" w:rsidR="00CF638B" w:rsidRPr="002F531A" w:rsidRDefault="00CF638B" w:rsidP="005F6B2D">
      <w:pPr>
        <w:rPr>
          <w:rFonts w:cs="Arial"/>
        </w:rPr>
      </w:pPr>
    </w:p>
    <w:p w14:paraId="0AA292E3" w14:textId="77777777" w:rsidR="00F05F4C" w:rsidRPr="002F531A" w:rsidRDefault="00F05F4C" w:rsidP="005F6B2D">
      <w:pPr>
        <w:rPr>
          <w:rFonts w:cs="Arial"/>
        </w:rPr>
      </w:pPr>
    </w:p>
    <w:p w14:paraId="19E9C71D" w14:textId="77777777" w:rsidR="00F05F4C" w:rsidRPr="002F531A" w:rsidRDefault="00F05F4C" w:rsidP="005F6B2D">
      <w:pPr>
        <w:rPr>
          <w:rFonts w:cs="Arial"/>
        </w:rPr>
      </w:pPr>
    </w:p>
    <w:p w14:paraId="3888634D" w14:textId="77777777" w:rsidR="00E71C42" w:rsidRPr="002F531A" w:rsidRDefault="00E71C42">
      <w:pPr>
        <w:widowControl/>
        <w:adjustRightInd/>
        <w:spacing w:after="200" w:line="276" w:lineRule="auto"/>
        <w:jc w:val="left"/>
        <w:textAlignment w:val="auto"/>
        <w:rPr>
          <w:rFonts w:cs="Arial"/>
        </w:rPr>
      </w:pPr>
      <w:r w:rsidRPr="002F531A">
        <w:rPr>
          <w:rFonts w:cs="Arial"/>
        </w:rPr>
        <w:br w:type="page"/>
      </w:r>
    </w:p>
    <w:p w14:paraId="63564A8D" w14:textId="77777777" w:rsidR="00E919A0" w:rsidRPr="002F531A" w:rsidRDefault="00E919A0" w:rsidP="0050580A">
      <w:pPr>
        <w:pStyle w:val="Heading2"/>
        <w:numPr>
          <w:ilvl w:val="1"/>
          <w:numId w:val="6"/>
        </w:numPr>
      </w:pPr>
      <w:bookmarkStart w:id="113" w:name="_User_Settings"/>
      <w:bookmarkStart w:id="114" w:name="_Toc414543409"/>
      <w:bookmarkEnd w:id="113"/>
      <w:r w:rsidRPr="002F531A">
        <w:lastRenderedPageBreak/>
        <w:t xml:space="preserve">User </w:t>
      </w:r>
      <w:r w:rsidR="00F843BD" w:rsidRPr="002F531A">
        <w:t>Settings</w:t>
      </w:r>
      <w:bookmarkEnd w:id="114"/>
    </w:p>
    <w:p w14:paraId="0076EB4D" w14:textId="77777777" w:rsidR="00F843BD" w:rsidRPr="002F531A" w:rsidRDefault="00F843BD" w:rsidP="0050580A">
      <w:pPr>
        <w:pStyle w:val="Heading3"/>
        <w:numPr>
          <w:ilvl w:val="2"/>
          <w:numId w:val="6"/>
        </w:numPr>
      </w:pPr>
      <w:bookmarkStart w:id="115" w:name="_User_Master"/>
      <w:bookmarkStart w:id="116" w:name="_3.4.1_User_Master"/>
      <w:bookmarkStart w:id="117" w:name="_Toc414543410"/>
      <w:bookmarkEnd w:id="115"/>
      <w:bookmarkEnd w:id="116"/>
      <w:r w:rsidRPr="002F531A">
        <w:t>User Master</w:t>
      </w:r>
      <w:bookmarkEnd w:id="117"/>
      <w:r w:rsidRPr="002F531A">
        <w:t xml:space="preserve"> </w:t>
      </w:r>
    </w:p>
    <w:p w14:paraId="6D2DA7E9" w14:textId="77777777" w:rsidR="00021E44" w:rsidRPr="002F531A" w:rsidRDefault="00021E44" w:rsidP="0050580A">
      <w:pPr>
        <w:pStyle w:val="Default"/>
        <w:numPr>
          <w:ilvl w:val="0"/>
          <w:numId w:val="9"/>
        </w:numPr>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Form Name</w:t>
      </w:r>
      <w:r w:rsidRPr="002F531A">
        <w:rPr>
          <w:rFonts w:ascii="Arial" w:eastAsia="Times New Roman" w:hAnsi="Arial" w:cs="Arial"/>
          <w:color w:val="auto"/>
          <w:sz w:val="18"/>
          <w:szCs w:val="18"/>
          <w:lang w:val="en-AU"/>
        </w:rPr>
        <w:tab/>
        <w:t>: User Master</w:t>
      </w:r>
    </w:p>
    <w:p w14:paraId="0B8F85AB" w14:textId="77777777" w:rsidR="00021E44" w:rsidRPr="002F531A" w:rsidRDefault="00021E44" w:rsidP="00021E44">
      <w:pPr>
        <w:pStyle w:val="Default"/>
        <w:ind w:left="1440"/>
        <w:rPr>
          <w:rFonts w:ascii="Arial" w:eastAsia="Times New Roman" w:hAnsi="Arial" w:cs="Arial"/>
          <w:color w:val="auto"/>
          <w:sz w:val="18"/>
          <w:szCs w:val="18"/>
          <w:lang w:val="en-AU"/>
        </w:rPr>
      </w:pPr>
    </w:p>
    <w:p w14:paraId="1C079F0E" w14:textId="77777777" w:rsidR="00021E44" w:rsidRPr="002F531A" w:rsidRDefault="00021E44" w:rsidP="0050580A">
      <w:pPr>
        <w:pStyle w:val="Default"/>
        <w:numPr>
          <w:ilvl w:val="0"/>
          <w:numId w:val="9"/>
        </w:numPr>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Inputs</w:t>
      </w:r>
      <w:r w:rsidRPr="002F531A">
        <w:rPr>
          <w:rFonts w:ascii="Arial" w:eastAsia="Times New Roman" w:hAnsi="Arial" w:cs="Arial"/>
          <w:color w:val="auto"/>
          <w:sz w:val="18"/>
          <w:szCs w:val="18"/>
          <w:lang w:val="en-AU"/>
        </w:rPr>
        <w:tab/>
      </w:r>
      <w:r w:rsidRPr="002F531A">
        <w:rPr>
          <w:rFonts w:ascii="Arial" w:eastAsia="Times New Roman" w:hAnsi="Arial" w:cs="Arial"/>
          <w:color w:val="auto"/>
          <w:sz w:val="18"/>
          <w:szCs w:val="18"/>
          <w:lang w:val="en-AU"/>
        </w:rPr>
        <w:tab/>
        <w:t xml:space="preserve">: Text boxes of User Name, Email, Password, </w:t>
      </w:r>
      <w:r w:rsidR="007C5485" w:rsidRPr="002F531A">
        <w:rPr>
          <w:rFonts w:ascii="Arial" w:eastAsia="Times New Roman" w:hAnsi="Arial" w:cs="Arial"/>
          <w:color w:val="auto"/>
          <w:sz w:val="18"/>
          <w:szCs w:val="18"/>
          <w:lang w:val="en-AU"/>
        </w:rPr>
        <w:t>Alternate Email, Organization,</w:t>
      </w:r>
    </w:p>
    <w:p w14:paraId="6B6D9CD2" w14:textId="77777777" w:rsidR="00021E44" w:rsidRPr="002F531A" w:rsidRDefault="007C5485" w:rsidP="00A05B72">
      <w:pPr>
        <w:pStyle w:val="Default"/>
        <w:ind w:left="2955"/>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Department,</w:t>
      </w:r>
      <w:r w:rsidR="00021E44" w:rsidRPr="002F531A">
        <w:rPr>
          <w:rFonts w:ascii="Arial" w:eastAsia="Times New Roman" w:hAnsi="Arial" w:cs="Arial"/>
          <w:color w:val="auto"/>
          <w:sz w:val="18"/>
          <w:szCs w:val="18"/>
          <w:lang w:val="en-AU" w:eastAsia="en-AU"/>
        </w:rPr>
        <w:t xml:space="preserve"> </w:t>
      </w:r>
      <w:r w:rsidR="00021E44" w:rsidRPr="002F531A">
        <w:rPr>
          <w:rFonts w:ascii="Arial" w:eastAsia="Times New Roman" w:hAnsi="Arial" w:cs="Arial"/>
          <w:color w:val="auto"/>
          <w:sz w:val="18"/>
          <w:szCs w:val="18"/>
          <w:lang w:val="en-AU"/>
        </w:rPr>
        <w:t>Designation, Contact No.</w:t>
      </w:r>
      <w:r w:rsidRPr="002F531A">
        <w:rPr>
          <w:rFonts w:ascii="Arial" w:eastAsia="Times New Roman" w:hAnsi="Arial" w:cs="Arial"/>
          <w:color w:val="auto"/>
          <w:sz w:val="18"/>
          <w:szCs w:val="18"/>
          <w:lang w:val="en-AU"/>
        </w:rPr>
        <w:t xml:space="preserve"> 1</w:t>
      </w:r>
      <w:r w:rsidR="00021E44" w:rsidRPr="002F531A">
        <w:rPr>
          <w:rFonts w:ascii="Arial" w:eastAsia="Times New Roman" w:hAnsi="Arial" w:cs="Arial"/>
          <w:color w:val="auto"/>
          <w:sz w:val="18"/>
          <w:szCs w:val="18"/>
          <w:lang w:val="en-AU"/>
        </w:rPr>
        <w:t>,</w:t>
      </w:r>
      <w:r w:rsidRPr="002F531A">
        <w:rPr>
          <w:rFonts w:ascii="Arial" w:eastAsia="Times New Roman" w:hAnsi="Arial" w:cs="Arial"/>
          <w:color w:val="auto"/>
          <w:sz w:val="18"/>
          <w:szCs w:val="18"/>
          <w:lang w:val="en-AU"/>
        </w:rPr>
        <w:t xml:space="preserve"> Contact No. 2, Location</w:t>
      </w:r>
      <w:r w:rsidR="00021E44" w:rsidRPr="002F531A">
        <w:rPr>
          <w:rFonts w:ascii="Arial" w:eastAsia="Times New Roman" w:hAnsi="Arial" w:cs="Arial"/>
          <w:color w:val="auto"/>
          <w:sz w:val="18"/>
          <w:szCs w:val="18"/>
          <w:lang w:val="en-AU"/>
        </w:rPr>
        <w:t xml:space="preserve">, Pin code, </w:t>
      </w:r>
      <w:r w:rsidRPr="002F531A">
        <w:rPr>
          <w:rFonts w:ascii="Arial" w:eastAsia="Times New Roman" w:hAnsi="Arial" w:cs="Arial"/>
          <w:color w:val="auto"/>
          <w:sz w:val="18"/>
          <w:szCs w:val="18"/>
          <w:lang w:val="en-AU"/>
        </w:rPr>
        <w:t xml:space="preserve">   </w:t>
      </w:r>
      <w:r w:rsidR="00021E44" w:rsidRPr="002F531A">
        <w:rPr>
          <w:rFonts w:ascii="Arial" w:eastAsia="Times New Roman" w:hAnsi="Arial" w:cs="Arial"/>
          <w:color w:val="auto"/>
          <w:sz w:val="18"/>
          <w:szCs w:val="18"/>
          <w:lang w:val="en-AU"/>
        </w:rPr>
        <w:t>NPX User Radio button stating  Yes, No</w:t>
      </w:r>
      <w:r w:rsidR="003C5187" w:rsidRPr="002F531A">
        <w:rPr>
          <w:rFonts w:ascii="Arial" w:eastAsia="Times New Roman" w:hAnsi="Arial" w:cs="Arial"/>
          <w:color w:val="auto"/>
          <w:sz w:val="18"/>
          <w:szCs w:val="18"/>
          <w:lang w:val="en-AU"/>
        </w:rPr>
        <w:t>, User Image</w:t>
      </w:r>
      <w:r w:rsidR="00021E44" w:rsidRPr="002F531A">
        <w:rPr>
          <w:rFonts w:ascii="Arial" w:eastAsia="Times New Roman" w:hAnsi="Arial" w:cs="Arial"/>
          <w:color w:val="auto"/>
          <w:sz w:val="18"/>
          <w:szCs w:val="18"/>
          <w:lang w:val="en-AU"/>
        </w:rPr>
        <w:t xml:space="preserve"> and Submit button.</w:t>
      </w:r>
    </w:p>
    <w:p w14:paraId="67262217" w14:textId="77777777" w:rsidR="00021E44" w:rsidRPr="002F531A" w:rsidRDefault="00021E44" w:rsidP="00021E44">
      <w:pPr>
        <w:pStyle w:val="Default"/>
        <w:rPr>
          <w:rFonts w:ascii="Arial" w:eastAsia="Times New Roman" w:hAnsi="Arial" w:cs="Arial"/>
          <w:color w:val="auto"/>
          <w:sz w:val="18"/>
          <w:szCs w:val="18"/>
          <w:lang w:val="en-AU"/>
        </w:rPr>
      </w:pPr>
    </w:p>
    <w:p w14:paraId="3CF6CBA9" w14:textId="77777777" w:rsidR="00021E44" w:rsidRPr="002F531A" w:rsidRDefault="00021E44" w:rsidP="0050580A">
      <w:pPr>
        <w:pStyle w:val="Default"/>
        <w:numPr>
          <w:ilvl w:val="0"/>
          <w:numId w:val="9"/>
        </w:numPr>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Validation</w:t>
      </w:r>
      <w:r w:rsidRPr="002F531A">
        <w:rPr>
          <w:rFonts w:ascii="Arial" w:eastAsia="Times New Roman" w:hAnsi="Arial" w:cs="Arial"/>
          <w:b/>
          <w:color w:val="auto"/>
          <w:sz w:val="18"/>
          <w:szCs w:val="18"/>
          <w:lang w:val="en-AU"/>
        </w:rPr>
        <w:tab/>
      </w:r>
      <w:r w:rsidRPr="002F531A">
        <w:rPr>
          <w:rFonts w:ascii="Arial" w:eastAsia="Times New Roman" w:hAnsi="Arial" w:cs="Arial"/>
          <w:color w:val="auto"/>
          <w:sz w:val="18"/>
          <w:szCs w:val="18"/>
          <w:lang w:val="en-AU"/>
        </w:rPr>
        <w:t xml:space="preserve">:  All Fields except Location and Pin code should be mandatory,  Password </w:t>
      </w:r>
    </w:p>
    <w:p w14:paraId="62EFDD2C" w14:textId="77777777" w:rsidR="00021E44" w:rsidRPr="002F531A" w:rsidRDefault="00021E44" w:rsidP="00021E44">
      <w:pPr>
        <w:pStyle w:val="Default"/>
        <w:ind w:left="1440"/>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 xml:space="preserve">                                </w:t>
      </w:r>
      <w:r w:rsidRPr="002F531A">
        <w:rPr>
          <w:rFonts w:ascii="Arial" w:eastAsia="Times New Roman" w:hAnsi="Arial" w:cs="Arial"/>
          <w:color w:val="auto"/>
          <w:sz w:val="18"/>
          <w:szCs w:val="18"/>
          <w:lang w:val="en-AU"/>
        </w:rPr>
        <w:t xml:space="preserve">should be shown on encrypted (i.e. not on text format) format. ContactNo. and  </w:t>
      </w:r>
    </w:p>
    <w:p w14:paraId="2704C577" w14:textId="77777777" w:rsidR="00021E44" w:rsidRPr="002F531A" w:rsidRDefault="00021E44" w:rsidP="00021E44">
      <w:pPr>
        <w:pStyle w:val="Default"/>
        <w:ind w:left="144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 xml:space="preserve">                                Pin code can accept only numeric value. Max length should be defined for </w:t>
      </w:r>
    </w:p>
    <w:p w14:paraId="7D182FF5" w14:textId="77777777" w:rsidR="00021E44" w:rsidRPr="002F531A" w:rsidRDefault="00021E44" w:rsidP="00021E44">
      <w:pPr>
        <w:pStyle w:val="Default"/>
        <w:ind w:left="144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 xml:space="preserve">                                textboxes fields.</w:t>
      </w:r>
    </w:p>
    <w:p w14:paraId="23F4C005" w14:textId="77777777" w:rsidR="00021E44" w:rsidRPr="002F531A" w:rsidRDefault="00021E44" w:rsidP="00021E44">
      <w:pPr>
        <w:pStyle w:val="Default"/>
        <w:ind w:left="1440"/>
        <w:rPr>
          <w:rFonts w:ascii="Arial" w:eastAsia="Times New Roman" w:hAnsi="Arial" w:cs="Arial"/>
          <w:color w:val="auto"/>
          <w:sz w:val="18"/>
          <w:szCs w:val="18"/>
          <w:lang w:val="en-AU"/>
        </w:rPr>
      </w:pPr>
    </w:p>
    <w:p w14:paraId="7F773696" w14:textId="77777777" w:rsidR="00021E44" w:rsidRPr="002F531A" w:rsidRDefault="00021E44" w:rsidP="0050580A">
      <w:pPr>
        <w:pStyle w:val="Default"/>
        <w:numPr>
          <w:ilvl w:val="0"/>
          <w:numId w:val="9"/>
        </w:numPr>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Output</w:t>
      </w:r>
      <w:r w:rsidRPr="002F531A">
        <w:rPr>
          <w:rFonts w:ascii="Arial" w:eastAsia="Times New Roman" w:hAnsi="Arial" w:cs="Arial"/>
          <w:b/>
          <w:color w:val="auto"/>
          <w:sz w:val="18"/>
          <w:szCs w:val="18"/>
          <w:lang w:val="en-AU"/>
        </w:rPr>
        <w:tab/>
      </w:r>
      <w:r w:rsidRPr="002F531A">
        <w:rPr>
          <w:rFonts w:ascii="Arial" w:eastAsia="Times New Roman" w:hAnsi="Arial" w:cs="Arial"/>
          <w:color w:val="auto"/>
          <w:sz w:val="18"/>
          <w:szCs w:val="18"/>
          <w:lang w:val="en-AU"/>
        </w:rPr>
        <w:tab/>
        <w:t xml:space="preserve">: Filling mandatory fields with valid data and clicking Submit button should  </w:t>
      </w:r>
    </w:p>
    <w:p w14:paraId="1B76103B" w14:textId="77777777" w:rsidR="00021E44" w:rsidRPr="002F531A" w:rsidRDefault="00021E44" w:rsidP="00021E44">
      <w:pPr>
        <w:pStyle w:val="Default"/>
        <w:ind w:left="1440"/>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 xml:space="preserve">                               </w:t>
      </w:r>
      <w:r w:rsidRPr="002F531A">
        <w:rPr>
          <w:rFonts w:ascii="Arial" w:eastAsia="Times New Roman" w:hAnsi="Arial" w:cs="Arial"/>
          <w:color w:val="auto"/>
          <w:sz w:val="18"/>
          <w:szCs w:val="18"/>
          <w:lang w:val="en-AU"/>
        </w:rPr>
        <w:t xml:space="preserve">successfully add User and should be shown on User Listing page.  </w:t>
      </w:r>
    </w:p>
    <w:p w14:paraId="1B59651A" w14:textId="77777777" w:rsidR="00021E44" w:rsidRPr="002F531A" w:rsidRDefault="00021E44" w:rsidP="00021E44">
      <w:pPr>
        <w:pStyle w:val="Default"/>
        <w:ind w:left="1440"/>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 xml:space="preserve">                               </w:t>
      </w:r>
    </w:p>
    <w:p w14:paraId="4F885CBA" w14:textId="77777777" w:rsidR="00021E44" w:rsidRPr="002F531A" w:rsidRDefault="00021E44" w:rsidP="0050580A">
      <w:pPr>
        <w:pStyle w:val="Default"/>
        <w:numPr>
          <w:ilvl w:val="0"/>
          <w:numId w:val="9"/>
        </w:numPr>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Actions</w:t>
      </w:r>
      <w:r w:rsidRPr="002F531A">
        <w:rPr>
          <w:rFonts w:ascii="Arial" w:eastAsia="Times New Roman" w:hAnsi="Arial" w:cs="Arial"/>
          <w:b/>
          <w:color w:val="auto"/>
          <w:sz w:val="18"/>
          <w:szCs w:val="18"/>
          <w:lang w:val="en-AU"/>
        </w:rPr>
        <w:tab/>
      </w:r>
      <w:r w:rsidRPr="002F531A">
        <w:rPr>
          <w:rFonts w:ascii="Arial" w:eastAsia="Times New Roman" w:hAnsi="Arial" w:cs="Arial"/>
          <w:color w:val="auto"/>
          <w:sz w:val="18"/>
          <w:szCs w:val="18"/>
          <w:lang w:val="en-AU"/>
        </w:rPr>
        <w:tab/>
        <w:t>:  User can Add, Edit and Delete, if privileges is given to him.</w:t>
      </w:r>
    </w:p>
    <w:p w14:paraId="3D5A33F2" w14:textId="77777777" w:rsidR="00021E44" w:rsidRPr="002F531A" w:rsidRDefault="00021E44" w:rsidP="00021E44">
      <w:pPr>
        <w:pStyle w:val="Default"/>
        <w:ind w:left="1440"/>
        <w:rPr>
          <w:rFonts w:ascii="Arial" w:eastAsia="Times New Roman" w:hAnsi="Arial" w:cs="Arial"/>
          <w:color w:val="auto"/>
          <w:sz w:val="18"/>
          <w:szCs w:val="18"/>
          <w:lang w:val="en-AU"/>
        </w:rPr>
      </w:pPr>
    </w:p>
    <w:p w14:paraId="4887A5BA" w14:textId="77777777" w:rsidR="00F843BD" w:rsidRPr="002F531A" w:rsidRDefault="00F843BD" w:rsidP="00F843BD">
      <w:pPr>
        <w:ind w:left="720"/>
        <w:rPr>
          <w:rFonts w:cs="Arial"/>
        </w:rPr>
      </w:pPr>
    </w:p>
    <w:tbl>
      <w:tblPr>
        <w:tblW w:w="10738" w:type="dxa"/>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4"/>
        <w:gridCol w:w="1814"/>
        <w:gridCol w:w="720"/>
        <w:gridCol w:w="540"/>
        <w:gridCol w:w="540"/>
        <w:gridCol w:w="450"/>
        <w:gridCol w:w="1170"/>
        <w:gridCol w:w="1710"/>
        <w:gridCol w:w="900"/>
        <w:gridCol w:w="1530"/>
      </w:tblGrid>
      <w:tr w:rsidR="00E919A0" w:rsidRPr="002F531A" w14:paraId="3789C5FD" w14:textId="77777777" w:rsidTr="006E1633">
        <w:trPr>
          <w:gridAfter w:val="9"/>
          <w:wAfter w:w="9374" w:type="dxa"/>
          <w:tblHeader/>
        </w:trPr>
        <w:tc>
          <w:tcPr>
            <w:tcW w:w="1364" w:type="dxa"/>
            <w:shd w:val="clear" w:color="auto" w:fill="E0E0E0"/>
            <w:vAlign w:val="center"/>
          </w:tcPr>
          <w:p w14:paraId="16EDB01B" w14:textId="77777777" w:rsidR="00E919A0" w:rsidRPr="002F531A" w:rsidRDefault="00E919A0" w:rsidP="006E1633">
            <w:pPr>
              <w:spacing w:before="120" w:after="120" w:line="240" w:lineRule="auto"/>
              <w:rPr>
                <w:rFonts w:cs="Arial"/>
                <w:b/>
                <w:sz w:val="16"/>
                <w:szCs w:val="16"/>
              </w:rPr>
            </w:pPr>
          </w:p>
        </w:tc>
      </w:tr>
      <w:tr w:rsidR="00E919A0" w:rsidRPr="002F531A" w14:paraId="58313C9F" w14:textId="77777777" w:rsidTr="006E1633">
        <w:trPr>
          <w:trHeight w:val="1632"/>
          <w:tblHeader/>
        </w:trPr>
        <w:tc>
          <w:tcPr>
            <w:tcW w:w="1364" w:type="dxa"/>
            <w:shd w:val="clear" w:color="auto" w:fill="E0E0E0"/>
            <w:textDirection w:val="btLr"/>
            <w:vAlign w:val="center"/>
          </w:tcPr>
          <w:p w14:paraId="3B7D4E02" w14:textId="77777777" w:rsidR="00E919A0" w:rsidRPr="002F531A" w:rsidRDefault="00E919A0" w:rsidP="006E1633">
            <w:pPr>
              <w:spacing w:before="120" w:after="120" w:line="240" w:lineRule="auto"/>
              <w:ind w:left="113" w:right="113"/>
              <w:rPr>
                <w:rFonts w:cs="Arial"/>
                <w:b/>
                <w:sz w:val="16"/>
                <w:szCs w:val="16"/>
              </w:rPr>
            </w:pPr>
            <w:r w:rsidRPr="002F531A">
              <w:rPr>
                <w:rFonts w:cs="Arial"/>
                <w:b/>
                <w:sz w:val="16"/>
                <w:szCs w:val="16"/>
              </w:rPr>
              <w:t>Field Name</w:t>
            </w:r>
          </w:p>
        </w:tc>
        <w:tc>
          <w:tcPr>
            <w:tcW w:w="1814" w:type="dxa"/>
            <w:shd w:val="clear" w:color="auto" w:fill="E0E0E0"/>
            <w:textDirection w:val="btLr"/>
            <w:vAlign w:val="center"/>
          </w:tcPr>
          <w:p w14:paraId="5126670F" w14:textId="77777777" w:rsidR="00F05F4C" w:rsidRPr="002F531A" w:rsidRDefault="00F05F4C" w:rsidP="006E1633">
            <w:pPr>
              <w:spacing w:before="120" w:after="120" w:line="240" w:lineRule="auto"/>
              <w:ind w:left="113" w:right="113"/>
              <w:rPr>
                <w:rFonts w:cs="Arial"/>
                <w:b/>
                <w:sz w:val="16"/>
                <w:szCs w:val="16"/>
              </w:rPr>
            </w:pPr>
          </w:p>
          <w:p w14:paraId="494C9D77" w14:textId="77777777" w:rsidR="00E919A0" w:rsidRPr="002F531A" w:rsidRDefault="00E919A0" w:rsidP="006E1633">
            <w:pPr>
              <w:spacing w:before="120" w:after="120" w:line="240" w:lineRule="auto"/>
              <w:ind w:left="113" w:right="113"/>
              <w:rPr>
                <w:rFonts w:cs="Arial"/>
                <w:b/>
                <w:sz w:val="16"/>
                <w:szCs w:val="16"/>
              </w:rPr>
            </w:pPr>
            <w:r w:rsidRPr="002F531A">
              <w:rPr>
                <w:rFonts w:cs="Arial"/>
                <w:b/>
                <w:sz w:val="16"/>
                <w:szCs w:val="16"/>
              </w:rPr>
              <w:t>Description</w:t>
            </w:r>
          </w:p>
        </w:tc>
        <w:tc>
          <w:tcPr>
            <w:tcW w:w="720" w:type="dxa"/>
            <w:shd w:val="clear" w:color="auto" w:fill="E0E0E0"/>
            <w:textDirection w:val="btLr"/>
            <w:vAlign w:val="center"/>
          </w:tcPr>
          <w:p w14:paraId="1B41B11B" w14:textId="77777777" w:rsidR="00E919A0" w:rsidRPr="002F531A" w:rsidRDefault="00E919A0" w:rsidP="006E1633">
            <w:pPr>
              <w:spacing w:before="120" w:after="120" w:line="240" w:lineRule="auto"/>
              <w:ind w:left="113" w:right="113"/>
              <w:rPr>
                <w:rFonts w:cs="Arial"/>
                <w:b/>
                <w:sz w:val="16"/>
                <w:szCs w:val="16"/>
              </w:rPr>
            </w:pPr>
            <w:r w:rsidRPr="002F531A">
              <w:rPr>
                <w:rFonts w:cs="Arial"/>
                <w:b/>
                <w:sz w:val="16"/>
                <w:szCs w:val="16"/>
              </w:rPr>
              <w:t>Type</w:t>
            </w:r>
          </w:p>
        </w:tc>
        <w:tc>
          <w:tcPr>
            <w:tcW w:w="540" w:type="dxa"/>
            <w:shd w:val="clear" w:color="auto" w:fill="E0E0E0"/>
            <w:textDirection w:val="btLr"/>
            <w:vAlign w:val="center"/>
          </w:tcPr>
          <w:p w14:paraId="4234083D" w14:textId="77777777" w:rsidR="00E919A0" w:rsidRPr="002F531A" w:rsidRDefault="00E919A0" w:rsidP="006E1633">
            <w:pPr>
              <w:spacing w:before="120" w:after="120" w:line="240" w:lineRule="auto"/>
              <w:ind w:left="113" w:right="113"/>
              <w:rPr>
                <w:rFonts w:cs="Arial"/>
                <w:b/>
                <w:sz w:val="16"/>
                <w:szCs w:val="16"/>
              </w:rPr>
            </w:pPr>
            <w:r w:rsidRPr="002F531A">
              <w:rPr>
                <w:rFonts w:cs="Arial"/>
                <w:b/>
                <w:sz w:val="16"/>
                <w:szCs w:val="16"/>
              </w:rPr>
              <w:t>Mandatory (Y/N)</w:t>
            </w:r>
          </w:p>
        </w:tc>
        <w:tc>
          <w:tcPr>
            <w:tcW w:w="540" w:type="dxa"/>
            <w:shd w:val="clear" w:color="auto" w:fill="E0E0E0"/>
            <w:textDirection w:val="btLr"/>
            <w:vAlign w:val="center"/>
          </w:tcPr>
          <w:p w14:paraId="612CE52C" w14:textId="77777777" w:rsidR="00E919A0" w:rsidRPr="002F531A" w:rsidRDefault="00E919A0" w:rsidP="006E1633">
            <w:pPr>
              <w:spacing w:before="120" w:after="120" w:line="240" w:lineRule="auto"/>
              <w:ind w:left="113" w:right="113"/>
              <w:rPr>
                <w:rFonts w:cs="Arial"/>
                <w:b/>
                <w:sz w:val="16"/>
                <w:szCs w:val="16"/>
              </w:rPr>
            </w:pPr>
            <w:r w:rsidRPr="002F531A">
              <w:rPr>
                <w:rFonts w:cs="Arial"/>
                <w:b/>
                <w:sz w:val="16"/>
                <w:szCs w:val="16"/>
              </w:rPr>
              <w:t>Displayed/ Hidden (D/H)</w:t>
            </w:r>
          </w:p>
        </w:tc>
        <w:tc>
          <w:tcPr>
            <w:tcW w:w="450" w:type="dxa"/>
            <w:shd w:val="clear" w:color="auto" w:fill="E0E0E0"/>
            <w:textDirection w:val="btLr"/>
            <w:vAlign w:val="center"/>
          </w:tcPr>
          <w:p w14:paraId="1260C119" w14:textId="77777777" w:rsidR="00E919A0" w:rsidRPr="002F531A" w:rsidRDefault="00E919A0" w:rsidP="006E1633">
            <w:pPr>
              <w:spacing w:before="120" w:after="120" w:line="240" w:lineRule="auto"/>
              <w:ind w:left="113" w:right="113"/>
              <w:rPr>
                <w:rFonts w:cs="Arial"/>
                <w:b/>
                <w:sz w:val="16"/>
                <w:szCs w:val="16"/>
              </w:rPr>
            </w:pPr>
            <w:r w:rsidRPr="002F531A">
              <w:rPr>
                <w:rFonts w:cs="Arial"/>
                <w:b/>
                <w:sz w:val="16"/>
                <w:szCs w:val="16"/>
              </w:rPr>
              <w:t>Read Only (Y/N)</w:t>
            </w:r>
          </w:p>
        </w:tc>
        <w:tc>
          <w:tcPr>
            <w:tcW w:w="1170" w:type="dxa"/>
            <w:shd w:val="clear" w:color="auto" w:fill="E0E0E0"/>
            <w:textDirection w:val="btLr"/>
            <w:vAlign w:val="center"/>
          </w:tcPr>
          <w:p w14:paraId="24DC9614" w14:textId="77777777" w:rsidR="00E919A0" w:rsidRPr="002F531A" w:rsidRDefault="00E919A0" w:rsidP="006E1633">
            <w:pPr>
              <w:spacing w:before="120" w:after="120" w:line="240" w:lineRule="auto"/>
              <w:ind w:left="113" w:right="113"/>
              <w:rPr>
                <w:rFonts w:cs="Arial"/>
                <w:b/>
                <w:sz w:val="16"/>
                <w:szCs w:val="16"/>
              </w:rPr>
            </w:pPr>
            <w:r w:rsidRPr="002F531A">
              <w:rPr>
                <w:rFonts w:cs="Arial"/>
                <w:b/>
                <w:sz w:val="16"/>
                <w:szCs w:val="16"/>
              </w:rPr>
              <w:t>Default Value</w:t>
            </w:r>
          </w:p>
        </w:tc>
        <w:tc>
          <w:tcPr>
            <w:tcW w:w="1710" w:type="dxa"/>
            <w:shd w:val="clear" w:color="auto" w:fill="E0E0E0"/>
            <w:textDirection w:val="btLr"/>
            <w:vAlign w:val="center"/>
          </w:tcPr>
          <w:p w14:paraId="3D76475F" w14:textId="77777777" w:rsidR="00E919A0" w:rsidRPr="002F531A" w:rsidRDefault="00E919A0" w:rsidP="006E1633">
            <w:pPr>
              <w:spacing w:before="120" w:after="120" w:line="240" w:lineRule="auto"/>
              <w:ind w:left="113" w:right="113"/>
              <w:rPr>
                <w:rFonts w:cs="Arial"/>
                <w:b/>
                <w:sz w:val="16"/>
                <w:szCs w:val="16"/>
              </w:rPr>
            </w:pPr>
            <w:r w:rsidRPr="002F531A">
              <w:rPr>
                <w:rFonts w:cs="Arial"/>
                <w:b/>
                <w:sz w:val="16"/>
                <w:szCs w:val="16"/>
              </w:rPr>
              <w:t>Calculation/ Validation</w:t>
            </w:r>
          </w:p>
        </w:tc>
        <w:tc>
          <w:tcPr>
            <w:tcW w:w="900" w:type="dxa"/>
            <w:shd w:val="clear" w:color="auto" w:fill="E0E0E0"/>
            <w:textDirection w:val="btLr"/>
            <w:vAlign w:val="center"/>
          </w:tcPr>
          <w:p w14:paraId="7D9CD3A3" w14:textId="77777777" w:rsidR="00E919A0" w:rsidRPr="002F531A" w:rsidRDefault="00E919A0" w:rsidP="006E1633">
            <w:pPr>
              <w:spacing w:before="120" w:after="120" w:line="240" w:lineRule="auto"/>
              <w:ind w:left="113" w:right="113"/>
              <w:rPr>
                <w:rFonts w:cs="Arial"/>
                <w:b/>
                <w:sz w:val="16"/>
                <w:szCs w:val="16"/>
              </w:rPr>
            </w:pPr>
            <w:r w:rsidRPr="002F531A">
              <w:rPr>
                <w:rFonts w:cs="Arial"/>
                <w:b/>
                <w:sz w:val="16"/>
                <w:szCs w:val="16"/>
              </w:rPr>
              <w:t>List o Values</w:t>
            </w:r>
          </w:p>
        </w:tc>
        <w:tc>
          <w:tcPr>
            <w:tcW w:w="1530" w:type="dxa"/>
            <w:shd w:val="clear" w:color="auto" w:fill="E0E0E0"/>
            <w:textDirection w:val="btLr"/>
            <w:vAlign w:val="center"/>
          </w:tcPr>
          <w:p w14:paraId="0470030A" w14:textId="77777777" w:rsidR="00E919A0" w:rsidRPr="002F531A" w:rsidRDefault="00E919A0" w:rsidP="006E1633">
            <w:pPr>
              <w:spacing w:before="120" w:after="120" w:line="240" w:lineRule="auto"/>
              <w:ind w:left="113" w:right="113"/>
              <w:rPr>
                <w:rFonts w:cs="Arial"/>
                <w:b/>
                <w:sz w:val="16"/>
                <w:szCs w:val="16"/>
              </w:rPr>
            </w:pPr>
            <w:r w:rsidRPr="002F531A">
              <w:rPr>
                <w:rFonts w:cs="Arial"/>
                <w:b/>
                <w:sz w:val="16"/>
                <w:szCs w:val="16"/>
              </w:rPr>
              <w:t>Example</w:t>
            </w:r>
          </w:p>
        </w:tc>
      </w:tr>
      <w:tr w:rsidR="00E919A0" w:rsidRPr="002F531A" w14:paraId="4E839616" w14:textId="77777777" w:rsidTr="006E1633">
        <w:trPr>
          <w:cantSplit/>
        </w:trPr>
        <w:tc>
          <w:tcPr>
            <w:tcW w:w="1364" w:type="dxa"/>
            <w:shd w:val="clear" w:color="auto" w:fill="auto"/>
            <w:vAlign w:val="center"/>
          </w:tcPr>
          <w:p w14:paraId="73EF7D1F" w14:textId="77777777" w:rsidR="00E919A0" w:rsidRPr="002F531A" w:rsidRDefault="00E919A0"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User ID</w:t>
            </w:r>
          </w:p>
        </w:tc>
        <w:tc>
          <w:tcPr>
            <w:tcW w:w="1814" w:type="dxa"/>
            <w:shd w:val="clear" w:color="auto" w:fill="auto"/>
            <w:vAlign w:val="center"/>
          </w:tcPr>
          <w:p w14:paraId="459FF48A" w14:textId="77777777" w:rsidR="00E919A0" w:rsidRPr="002F531A" w:rsidRDefault="002C3317"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lang w:val="en-AU" w:eastAsia="zh-CN"/>
              </w:rPr>
              <w:t>Auto_increment</w:t>
            </w:r>
            <w:r w:rsidR="00E919A0" w:rsidRPr="002F531A">
              <w:rPr>
                <w:rFonts w:ascii="Arial" w:hAnsi="Arial" w:cs="Arial"/>
                <w:b w:val="0"/>
                <w:sz w:val="16"/>
                <w:szCs w:val="16"/>
                <w:lang w:val="en-AU" w:eastAsia="zh-CN"/>
              </w:rPr>
              <w:t xml:space="preserve"> Primary key</w:t>
            </w:r>
          </w:p>
        </w:tc>
        <w:tc>
          <w:tcPr>
            <w:tcW w:w="720" w:type="dxa"/>
            <w:shd w:val="clear" w:color="auto" w:fill="auto"/>
            <w:vAlign w:val="center"/>
          </w:tcPr>
          <w:p w14:paraId="247529BA" w14:textId="77777777" w:rsidR="00E919A0" w:rsidRPr="002F531A" w:rsidRDefault="00E919A0"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int</w:t>
            </w:r>
          </w:p>
        </w:tc>
        <w:tc>
          <w:tcPr>
            <w:tcW w:w="540" w:type="dxa"/>
            <w:shd w:val="clear" w:color="auto" w:fill="auto"/>
            <w:vAlign w:val="center"/>
          </w:tcPr>
          <w:p w14:paraId="3DCE8502" w14:textId="77777777" w:rsidR="00E919A0" w:rsidRPr="002F531A" w:rsidRDefault="00E919A0"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36D17FA9" w14:textId="77777777" w:rsidR="00E919A0" w:rsidRPr="002F531A" w:rsidRDefault="00E919A0"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1E1B3962" w14:textId="77777777" w:rsidR="00E919A0" w:rsidRPr="002F531A" w:rsidRDefault="00E919A0" w:rsidP="006E1633">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157526EB" w14:textId="77777777" w:rsidR="00E919A0" w:rsidRPr="002F531A" w:rsidRDefault="00E919A0" w:rsidP="006E1633">
            <w:pPr>
              <w:spacing w:before="120" w:after="120" w:line="240" w:lineRule="auto"/>
              <w:jc w:val="left"/>
              <w:rPr>
                <w:rFonts w:cs="Arial"/>
                <w:sz w:val="16"/>
                <w:szCs w:val="16"/>
              </w:rPr>
            </w:pPr>
          </w:p>
        </w:tc>
        <w:tc>
          <w:tcPr>
            <w:tcW w:w="1710" w:type="dxa"/>
            <w:shd w:val="clear" w:color="auto" w:fill="auto"/>
            <w:vAlign w:val="center"/>
          </w:tcPr>
          <w:p w14:paraId="4A62AF55" w14:textId="77777777" w:rsidR="00E919A0" w:rsidRPr="002F531A" w:rsidRDefault="00E919A0" w:rsidP="006E1633">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46ED1EEE" w14:textId="77777777" w:rsidR="00E919A0" w:rsidRPr="002F531A" w:rsidRDefault="00E919A0"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11C85C24" w14:textId="77777777" w:rsidR="00E919A0" w:rsidRPr="002F531A" w:rsidRDefault="00E919A0" w:rsidP="006E1633">
            <w:pPr>
              <w:pStyle w:val="Tabletext0"/>
              <w:spacing w:before="120" w:after="120" w:line="240" w:lineRule="auto"/>
              <w:jc w:val="left"/>
              <w:rPr>
                <w:rFonts w:ascii="Arial" w:hAnsi="Arial" w:cs="Arial"/>
                <w:sz w:val="16"/>
                <w:szCs w:val="16"/>
              </w:rPr>
            </w:pPr>
          </w:p>
        </w:tc>
      </w:tr>
      <w:tr w:rsidR="00E919A0" w:rsidRPr="002F531A" w14:paraId="0E60C9C9" w14:textId="77777777" w:rsidTr="006E1633">
        <w:trPr>
          <w:cantSplit/>
        </w:trPr>
        <w:tc>
          <w:tcPr>
            <w:tcW w:w="1364" w:type="dxa"/>
            <w:shd w:val="clear" w:color="auto" w:fill="auto"/>
            <w:vAlign w:val="center"/>
          </w:tcPr>
          <w:p w14:paraId="2921AEFF" w14:textId="77777777" w:rsidR="00E919A0" w:rsidRPr="002F531A" w:rsidRDefault="00E919A0"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 xml:space="preserve">User </w:t>
            </w:r>
            <w:r w:rsidR="001039BC" w:rsidRPr="002F531A">
              <w:rPr>
                <w:rFonts w:ascii="Arial" w:hAnsi="Arial" w:cs="Arial"/>
                <w:b w:val="0"/>
                <w:sz w:val="16"/>
                <w:szCs w:val="16"/>
              </w:rPr>
              <w:t xml:space="preserve">Full </w:t>
            </w:r>
            <w:r w:rsidRPr="002F531A">
              <w:rPr>
                <w:rFonts w:ascii="Arial" w:hAnsi="Arial" w:cs="Arial"/>
                <w:b w:val="0"/>
                <w:sz w:val="16"/>
                <w:szCs w:val="16"/>
              </w:rPr>
              <w:t>Name</w:t>
            </w:r>
          </w:p>
        </w:tc>
        <w:tc>
          <w:tcPr>
            <w:tcW w:w="1814" w:type="dxa"/>
            <w:shd w:val="clear" w:color="auto" w:fill="auto"/>
            <w:vAlign w:val="center"/>
          </w:tcPr>
          <w:p w14:paraId="0C4340C9" w14:textId="77777777" w:rsidR="00E919A0" w:rsidRPr="002F531A" w:rsidRDefault="00E919A0" w:rsidP="00E919A0">
            <w:pPr>
              <w:pStyle w:val="Subtitle"/>
              <w:spacing w:after="120" w:line="240" w:lineRule="auto"/>
              <w:jc w:val="left"/>
              <w:rPr>
                <w:rFonts w:ascii="Arial" w:hAnsi="Arial" w:cs="Arial"/>
                <w:b w:val="0"/>
                <w:sz w:val="16"/>
                <w:szCs w:val="16"/>
              </w:rPr>
            </w:pPr>
            <w:r w:rsidRPr="002F531A">
              <w:rPr>
                <w:rFonts w:ascii="Arial" w:hAnsi="Arial" w:cs="Arial"/>
                <w:b w:val="0"/>
                <w:sz w:val="16"/>
                <w:szCs w:val="16"/>
              </w:rPr>
              <w:t>Name of the User</w:t>
            </w:r>
          </w:p>
        </w:tc>
        <w:tc>
          <w:tcPr>
            <w:tcW w:w="720" w:type="dxa"/>
            <w:shd w:val="clear" w:color="auto" w:fill="auto"/>
            <w:vAlign w:val="center"/>
          </w:tcPr>
          <w:p w14:paraId="0B1911D3" w14:textId="77777777" w:rsidR="00E919A0" w:rsidRPr="002F531A" w:rsidRDefault="00E919A0"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Text</w:t>
            </w:r>
          </w:p>
        </w:tc>
        <w:tc>
          <w:tcPr>
            <w:tcW w:w="540" w:type="dxa"/>
            <w:shd w:val="clear" w:color="auto" w:fill="auto"/>
            <w:vAlign w:val="center"/>
          </w:tcPr>
          <w:p w14:paraId="5BCD84F9" w14:textId="77777777" w:rsidR="00E919A0" w:rsidRPr="002F531A" w:rsidRDefault="00E919A0"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76731C92" w14:textId="77777777" w:rsidR="00E919A0" w:rsidRPr="002F531A" w:rsidRDefault="00E919A0"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D</w:t>
            </w:r>
          </w:p>
        </w:tc>
        <w:tc>
          <w:tcPr>
            <w:tcW w:w="450" w:type="dxa"/>
            <w:shd w:val="clear" w:color="auto" w:fill="auto"/>
            <w:vAlign w:val="center"/>
          </w:tcPr>
          <w:p w14:paraId="391BFE42" w14:textId="77777777" w:rsidR="00E919A0" w:rsidRPr="002F531A" w:rsidRDefault="00E919A0" w:rsidP="006E1633">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01F5EF24" w14:textId="77777777" w:rsidR="00E919A0" w:rsidRPr="002F531A" w:rsidRDefault="00E919A0" w:rsidP="006E1633">
            <w:pPr>
              <w:spacing w:before="120" w:after="120" w:line="240" w:lineRule="auto"/>
              <w:jc w:val="left"/>
              <w:rPr>
                <w:rFonts w:cs="Arial"/>
                <w:sz w:val="16"/>
                <w:szCs w:val="16"/>
              </w:rPr>
            </w:pPr>
          </w:p>
        </w:tc>
        <w:tc>
          <w:tcPr>
            <w:tcW w:w="1710" w:type="dxa"/>
            <w:shd w:val="clear" w:color="auto" w:fill="auto"/>
            <w:vAlign w:val="center"/>
          </w:tcPr>
          <w:p w14:paraId="52E3DE4A" w14:textId="77777777" w:rsidR="00E919A0" w:rsidRPr="002F531A" w:rsidRDefault="00E919A0"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 xml:space="preserve"> </w:t>
            </w:r>
          </w:p>
        </w:tc>
        <w:tc>
          <w:tcPr>
            <w:tcW w:w="900" w:type="dxa"/>
            <w:shd w:val="clear" w:color="auto" w:fill="auto"/>
            <w:vAlign w:val="center"/>
          </w:tcPr>
          <w:p w14:paraId="0AD3AF28" w14:textId="77777777" w:rsidR="00E919A0" w:rsidRPr="002F531A" w:rsidRDefault="00E919A0"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75F335B8" w14:textId="77777777" w:rsidR="00E919A0" w:rsidRPr="002F531A" w:rsidRDefault="00E919A0" w:rsidP="006E1633">
            <w:pPr>
              <w:pStyle w:val="Tabletext0"/>
              <w:spacing w:before="120" w:after="120" w:line="240" w:lineRule="auto"/>
              <w:jc w:val="left"/>
              <w:rPr>
                <w:rFonts w:ascii="Arial" w:hAnsi="Arial" w:cs="Arial"/>
                <w:sz w:val="16"/>
                <w:szCs w:val="16"/>
              </w:rPr>
            </w:pPr>
          </w:p>
        </w:tc>
      </w:tr>
      <w:tr w:rsidR="001039BC" w:rsidRPr="002F531A" w14:paraId="5287CD8A" w14:textId="77777777" w:rsidTr="006E1633">
        <w:trPr>
          <w:cantSplit/>
        </w:trPr>
        <w:tc>
          <w:tcPr>
            <w:tcW w:w="1364" w:type="dxa"/>
            <w:shd w:val="clear" w:color="auto" w:fill="auto"/>
            <w:vAlign w:val="center"/>
          </w:tcPr>
          <w:p w14:paraId="3229D3E6" w14:textId="77777777" w:rsidR="001039BC" w:rsidRPr="002F531A" w:rsidRDefault="001039BC"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Email</w:t>
            </w:r>
          </w:p>
        </w:tc>
        <w:tc>
          <w:tcPr>
            <w:tcW w:w="1814" w:type="dxa"/>
            <w:shd w:val="clear" w:color="auto" w:fill="auto"/>
            <w:vAlign w:val="center"/>
          </w:tcPr>
          <w:p w14:paraId="09B2FB05" w14:textId="77777777" w:rsidR="001039BC" w:rsidRPr="002F531A" w:rsidRDefault="001039BC" w:rsidP="00063D4A">
            <w:pPr>
              <w:pStyle w:val="Tabletext0"/>
              <w:spacing w:before="120" w:after="120" w:line="240" w:lineRule="auto"/>
              <w:jc w:val="left"/>
              <w:rPr>
                <w:rFonts w:ascii="Arial" w:hAnsi="Arial" w:cs="Arial"/>
                <w:sz w:val="16"/>
                <w:szCs w:val="16"/>
              </w:rPr>
            </w:pPr>
            <w:r w:rsidRPr="002F531A">
              <w:rPr>
                <w:rFonts w:ascii="Arial" w:hAnsi="Arial" w:cs="Arial"/>
                <w:sz w:val="16"/>
                <w:szCs w:val="16"/>
              </w:rPr>
              <w:t>Email id of user</w:t>
            </w:r>
            <w:r w:rsidR="00063D4A" w:rsidRPr="002F531A">
              <w:rPr>
                <w:rFonts w:ascii="Arial" w:hAnsi="Arial" w:cs="Arial"/>
                <w:sz w:val="16"/>
                <w:szCs w:val="16"/>
              </w:rPr>
              <w:t xml:space="preserve"> (it will be used for login)</w:t>
            </w:r>
          </w:p>
        </w:tc>
        <w:tc>
          <w:tcPr>
            <w:tcW w:w="720" w:type="dxa"/>
            <w:shd w:val="clear" w:color="auto" w:fill="auto"/>
            <w:vAlign w:val="center"/>
          </w:tcPr>
          <w:p w14:paraId="3254A7D7" w14:textId="77777777" w:rsidR="001039BC" w:rsidRPr="002F531A" w:rsidRDefault="001039BC"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74B79F58" w14:textId="77777777" w:rsidR="001039BC" w:rsidRPr="002F531A" w:rsidRDefault="001039BC"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Y</w:t>
            </w:r>
          </w:p>
        </w:tc>
        <w:tc>
          <w:tcPr>
            <w:tcW w:w="540" w:type="dxa"/>
            <w:shd w:val="clear" w:color="auto" w:fill="auto"/>
            <w:vAlign w:val="center"/>
          </w:tcPr>
          <w:p w14:paraId="4368F4AB" w14:textId="77777777" w:rsidR="001039BC" w:rsidRPr="002F531A" w:rsidRDefault="001039BC"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2C7F2E25" w14:textId="77777777" w:rsidR="001039BC" w:rsidRPr="002F531A" w:rsidRDefault="001039BC" w:rsidP="006E1633">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261A1C1B" w14:textId="77777777" w:rsidR="001039BC" w:rsidRPr="002F531A" w:rsidRDefault="001039BC" w:rsidP="006E1633">
            <w:pPr>
              <w:spacing w:before="120" w:after="120" w:line="240" w:lineRule="auto"/>
              <w:jc w:val="left"/>
              <w:rPr>
                <w:rFonts w:cs="Arial"/>
                <w:sz w:val="16"/>
                <w:szCs w:val="16"/>
              </w:rPr>
            </w:pPr>
          </w:p>
        </w:tc>
        <w:tc>
          <w:tcPr>
            <w:tcW w:w="1710" w:type="dxa"/>
            <w:shd w:val="clear" w:color="auto" w:fill="auto"/>
            <w:vAlign w:val="center"/>
          </w:tcPr>
          <w:p w14:paraId="52B50968" w14:textId="77777777" w:rsidR="001039BC" w:rsidRPr="002F531A" w:rsidRDefault="001039BC" w:rsidP="006E1633">
            <w:pPr>
              <w:spacing w:before="120" w:after="120" w:line="240" w:lineRule="auto"/>
              <w:jc w:val="left"/>
              <w:rPr>
                <w:rFonts w:cs="Arial"/>
                <w:sz w:val="16"/>
                <w:szCs w:val="16"/>
              </w:rPr>
            </w:pPr>
          </w:p>
        </w:tc>
        <w:tc>
          <w:tcPr>
            <w:tcW w:w="900" w:type="dxa"/>
            <w:shd w:val="clear" w:color="auto" w:fill="auto"/>
            <w:vAlign w:val="center"/>
          </w:tcPr>
          <w:p w14:paraId="0636AD35" w14:textId="77777777" w:rsidR="001039BC" w:rsidRPr="002F531A" w:rsidRDefault="001039BC" w:rsidP="006E1633">
            <w:pPr>
              <w:spacing w:before="120" w:after="120" w:line="240" w:lineRule="auto"/>
              <w:jc w:val="left"/>
              <w:rPr>
                <w:rFonts w:cs="Arial"/>
                <w:sz w:val="16"/>
                <w:szCs w:val="16"/>
              </w:rPr>
            </w:pPr>
          </w:p>
        </w:tc>
        <w:tc>
          <w:tcPr>
            <w:tcW w:w="1530" w:type="dxa"/>
            <w:shd w:val="clear" w:color="auto" w:fill="auto"/>
            <w:vAlign w:val="center"/>
          </w:tcPr>
          <w:p w14:paraId="7A9F763C" w14:textId="77777777" w:rsidR="001039BC" w:rsidRPr="002F531A" w:rsidRDefault="001039BC" w:rsidP="006E1633">
            <w:pPr>
              <w:spacing w:before="120" w:after="120" w:line="240" w:lineRule="auto"/>
              <w:jc w:val="left"/>
              <w:rPr>
                <w:rFonts w:cs="Arial"/>
                <w:sz w:val="16"/>
                <w:szCs w:val="16"/>
              </w:rPr>
            </w:pPr>
          </w:p>
        </w:tc>
      </w:tr>
      <w:tr w:rsidR="001039BC" w:rsidRPr="002F531A" w14:paraId="0163D9F3" w14:textId="77777777" w:rsidTr="006E1633">
        <w:trPr>
          <w:cantSplit/>
        </w:trPr>
        <w:tc>
          <w:tcPr>
            <w:tcW w:w="1364" w:type="dxa"/>
            <w:shd w:val="clear" w:color="auto" w:fill="auto"/>
            <w:vAlign w:val="center"/>
          </w:tcPr>
          <w:p w14:paraId="3EE4F6C8" w14:textId="77777777" w:rsidR="001039BC" w:rsidRPr="002F531A" w:rsidRDefault="001039BC"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Password</w:t>
            </w:r>
          </w:p>
        </w:tc>
        <w:tc>
          <w:tcPr>
            <w:tcW w:w="1814" w:type="dxa"/>
            <w:shd w:val="clear" w:color="auto" w:fill="auto"/>
            <w:vAlign w:val="center"/>
          </w:tcPr>
          <w:p w14:paraId="70DC33B7" w14:textId="77777777" w:rsidR="001039BC" w:rsidRPr="002F531A" w:rsidRDefault="001039BC"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Password for login</w:t>
            </w:r>
          </w:p>
        </w:tc>
        <w:tc>
          <w:tcPr>
            <w:tcW w:w="720" w:type="dxa"/>
            <w:shd w:val="clear" w:color="auto" w:fill="auto"/>
            <w:vAlign w:val="center"/>
          </w:tcPr>
          <w:p w14:paraId="4AB8E43F" w14:textId="77777777" w:rsidR="001039BC" w:rsidRPr="002F531A" w:rsidRDefault="001039BC"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32192CF7" w14:textId="77777777" w:rsidR="001039BC" w:rsidRPr="002F531A" w:rsidRDefault="001039BC"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Y</w:t>
            </w:r>
          </w:p>
        </w:tc>
        <w:tc>
          <w:tcPr>
            <w:tcW w:w="540" w:type="dxa"/>
            <w:shd w:val="clear" w:color="auto" w:fill="auto"/>
            <w:vAlign w:val="center"/>
          </w:tcPr>
          <w:p w14:paraId="0ADEBEAC" w14:textId="77777777" w:rsidR="001039BC" w:rsidRPr="002F531A" w:rsidRDefault="001039BC"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H</w:t>
            </w:r>
          </w:p>
        </w:tc>
        <w:tc>
          <w:tcPr>
            <w:tcW w:w="450" w:type="dxa"/>
            <w:shd w:val="clear" w:color="auto" w:fill="auto"/>
            <w:vAlign w:val="center"/>
          </w:tcPr>
          <w:p w14:paraId="1E459624" w14:textId="77777777" w:rsidR="001039BC" w:rsidRPr="002F531A" w:rsidRDefault="001039BC" w:rsidP="006E1633">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6E9DABC2" w14:textId="77777777" w:rsidR="001039BC" w:rsidRPr="002F531A" w:rsidRDefault="001039BC" w:rsidP="006E1633">
            <w:pPr>
              <w:spacing w:before="120" w:after="120" w:line="240" w:lineRule="auto"/>
              <w:jc w:val="left"/>
              <w:rPr>
                <w:rFonts w:cs="Arial"/>
                <w:sz w:val="16"/>
                <w:szCs w:val="16"/>
              </w:rPr>
            </w:pPr>
          </w:p>
        </w:tc>
        <w:tc>
          <w:tcPr>
            <w:tcW w:w="1710" w:type="dxa"/>
            <w:shd w:val="clear" w:color="auto" w:fill="auto"/>
            <w:vAlign w:val="center"/>
          </w:tcPr>
          <w:p w14:paraId="31D312A9" w14:textId="77777777" w:rsidR="001039BC" w:rsidRPr="002F531A" w:rsidRDefault="001039BC" w:rsidP="006E1633">
            <w:pPr>
              <w:spacing w:before="120" w:after="120" w:line="240" w:lineRule="auto"/>
              <w:jc w:val="left"/>
              <w:rPr>
                <w:rFonts w:cs="Arial"/>
                <w:sz w:val="16"/>
                <w:szCs w:val="16"/>
              </w:rPr>
            </w:pPr>
          </w:p>
        </w:tc>
        <w:tc>
          <w:tcPr>
            <w:tcW w:w="900" w:type="dxa"/>
            <w:shd w:val="clear" w:color="auto" w:fill="auto"/>
            <w:vAlign w:val="center"/>
          </w:tcPr>
          <w:p w14:paraId="097FA781" w14:textId="77777777" w:rsidR="001039BC" w:rsidRPr="002F531A" w:rsidRDefault="001039BC" w:rsidP="006E1633">
            <w:pPr>
              <w:spacing w:before="120" w:after="120" w:line="240" w:lineRule="auto"/>
              <w:jc w:val="left"/>
              <w:rPr>
                <w:rFonts w:cs="Arial"/>
                <w:sz w:val="16"/>
                <w:szCs w:val="16"/>
              </w:rPr>
            </w:pPr>
          </w:p>
        </w:tc>
        <w:tc>
          <w:tcPr>
            <w:tcW w:w="1530" w:type="dxa"/>
            <w:shd w:val="clear" w:color="auto" w:fill="auto"/>
            <w:vAlign w:val="center"/>
          </w:tcPr>
          <w:p w14:paraId="0149A5A2" w14:textId="77777777" w:rsidR="001039BC" w:rsidRPr="002F531A" w:rsidRDefault="001039BC" w:rsidP="006E1633">
            <w:pPr>
              <w:spacing w:before="120" w:after="120" w:line="240" w:lineRule="auto"/>
              <w:jc w:val="left"/>
              <w:rPr>
                <w:rFonts w:cs="Arial"/>
                <w:sz w:val="16"/>
                <w:szCs w:val="16"/>
              </w:rPr>
            </w:pPr>
          </w:p>
        </w:tc>
      </w:tr>
      <w:tr w:rsidR="00E704B7" w:rsidRPr="002F531A" w14:paraId="2E6BC7C0" w14:textId="77777777" w:rsidTr="006E1633">
        <w:trPr>
          <w:cantSplit/>
        </w:trPr>
        <w:tc>
          <w:tcPr>
            <w:tcW w:w="1364" w:type="dxa"/>
            <w:shd w:val="clear" w:color="auto" w:fill="auto"/>
            <w:vAlign w:val="center"/>
          </w:tcPr>
          <w:p w14:paraId="6EACE531" w14:textId="77777777" w:rsidR="00E704B7" w:rsidRPr="002F531A" w:rsidRDefault="00E704B7"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Organization</w:t>
            </w:r>
          </w:p>
        </w:tc>
        <w:tc>
          <w:tcPr>
            <w:tcW w:w="1814" w:type="dxa"/>
            <w:shd w:val="clear" w:color="auto" w:fill="auto"/>
            <w:vAlign w:val="center"/>
          </w:tcPr>
          <w:p w14:paraId="79E16AB0" w14:textId="77777777" w:rsidR="00E704B7" w:rsidRPr="002F531A" w:rsidRDefault="00E704B7"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Name of the organization</w:t>
            </w:r>
          </w:p>
        </w:tc>
        <w:tc>
          <w:tcPr>
            <w:tcW w:w="720" w:type="dxa"/>
            <w:shd w:val="clear" w:color="auto" w:fill="auto"/>
            <w:vAlign w:val="center"/>
          </w:tcPr>
          <w:p w14:paraId="57C6EA61" w14:textId="77777777" w:rsidR="00E704B7" w:rsidRPr="002F531A" w:rsidRDefault="00E704B7"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051A829A" w14:textId="77777777" w:rsidR="00E704B7" w:rsidRPr="002F531A" w:rsidRDefault="00E704B7"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Y</w:t>
            </w:r>
          </w:p>
        </w:tc>
        <w:tc>
          <w:tcPr>
            <w:tcW w:w="540" w:type="dxa"/>
            <w:shd w:val="clear" w:color="auto" w:fill="auto"/>
            <w:vAlign w:val="center"/>
          </w:tcPr>
          <w:p w14:paraId="65110EFB" w14:textId="77777777" w:rsidR="00E704B7" w:rsidRPr="002F531A" w:rsidRDefault="00E704B7"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5A78A67F" w14:textId="77777777" w:rsidR="00E704B7" w:rsidRPr="002F531A" w:rsidRDefault="00E704B7"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1170" w:type="dxa"/>
            <w:shd w:val="clear" w:color="auto" w:fill="auto"/>
            <w:vAlign w:val="center"/>
          </w:tcPr>
          <w:p w14:paraId="619844E1" w14:textId="77777777" w:rsidR="00E704B7" w:rsidRPr="002F531A" w:rsidRDefault="00E704B7" w:rsidP="006E1633">
            <w:pPr>
              <w:pStyle w:val="Tabletext0"/>
              <w:spacing w:before="120" w:after="120" w:line="240" w:lineRule="auto"/>
              <w:jc w:val="left"/>
              <w:rPr>
                <w:rFonts w:ascii="Arial" w:hAnsi="Arial" w:cs="Arial"/>
                <w:sz w:val="16"/>
                <w:szCs w:val="16"/>
              </w:rPr>
            </w:pPr>
          </w:p>
        </w:tc>
        <w:tc>
          <w:tcPr>
            <w:tcW w:w="1710" w:type="dxa"/>
            <w:shd w:val="clear" w:color="auto" w:fill="auto"/>
            <w:vAlign w:val="center"/>
          </w:tcPr>
          <w:p w14:paraId="29975769" w14:textId="77777777" w:rsidR="00E704B7" w:rsidRPr="002F531A" w:rsidRDefault="00E704B7" w:rsidP="006E1633">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2E0131A9" w14:textId="77777777" w:rsidR="00E704B7" w:rsidRPr="002F531A" w:rsidRDefault="00E704B7"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7EDAE40D" w14:textId="77777777" w:rsidR="00E704B7" w:rsidRPr="002F531A" w:rsidRDefault="00E704B7"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Nxp Media</w:t>
            </w:r>
          </w:p>
        </w:tc>
      </w:tr>
      <w:tr w:rsidR="00447A5A" w:rsidRPr="002F531A" w14:paraId="33D316B4" w14:textId="77777777" w:rsidTr="006E1633">
        <w:trPr>
          <w:cantSplit/>
        </w:trPr>
        <w:tc>
          <w:tcPr>
            <w:tcW w:w="1364" w:type="dxa"/>
            <w:shd w:val="clear" w:color="auto" w:fill="auto"/>
            <w:vAlign w:val="center"/>
          </w:tcPr>
          <w:p w14:paraId="77DAE27E" w14:textId="77777777" w:rsidR="00447A5A" w:rsidRPr="002F531A" w:rsidRDefault="00447A5A" w:rsidP="00CB2A56">
            <w:pPr>
              <w:pStyle w:val="Subtitle"/>
              <w:spacing w:after="120" w:line="240" w:lineRule="auto"/>
              <w:jc w:val="left"/>
              <w:rPr>
                <w:rFonts w:ascii="Arial" w:hAnsi="Arial" w:cs="Arial"/>
                <w:b w:val="0"/>
                <w:sz w:val="16"/>
                <w:szCs w:val="16"/>
              </w:rPr>
            </w:pPr>
            <w:r w:rsidRPr="002F531A">
              <w:rPr>
                <w:rFonts w:ascii="Arial" w:hAnsi="Arial" w:cs="Arial"/>
                <w:b w:val="0"/>
                <w:sz w:val="16"/>
                <w:szCs w:val="16"/>
              </w:rPr>
              <w:t>Alternate Email</w:t>
            </w:r>
          </w:p>
        </w:tc>
        <w:tc>
          <w:tcPr>
            <w:tcW w:w="1814" w:type="dxa"/>
            <w:shd w:val="clear" w:color="auto" w:fill="auto"/>
            <w:vAlign w:val="center"/>
          </w:tcPr>
          <w:p w14:paraId="2330027F" w14:textId="77777777" w:rsidR="00447A5A" w:rsidRPr="002F531A" w:rsidRDefault="00447A5A" w:rsidP="00447A5A">
            <w:pPr>
              <w:pStyle w:val="Tabletext0"/>
              <w:spacing w:before="120" w:after="120" w:line="240" w:lineRule="auto"/>
              <w:jc w:val="left"/>
              <w:rPr>
                <w:rFonts w:ascii="Arial" w:hAnsi="Arial" w:cs="Arial"/>
                <w:sz w:val="16"/>
                <w:szCs w:val="16"/>
              </w:rPr>
            </w:pPr>
            <w:r w:rsidRPr="002F531A">
              <w:rPr>
                <w:rFonts w:ascii="Arial" w:hAnsi="Arial" w:cs="Arial"/>
                <w:sz w:val="16"/>
                <w:szCs w:val="16"/>
              </w:rPr>
              <w:t xml:space="preserve">Alternate Email id of </w:t>
            </w:r>
          </w:p>
        </w:tc>
        <w:tc>
          <w:tcPr>
            <w:tcW w:w="720" w:type="dxa"/>
            <w:shd w:val="clear" w:color="auto" w:fill="auto"/>
            <w:vAlign w:val="center"/>
          </w:tcPr>
          <w:p w14:paraId="03DC8C65" w14:textId="77777777" w:rsidR="00447A5A" w:rsidRPr="002F531A" w:rsidRDefault="00447A5A" w:rsidP="00CB2A56">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3F02B264" w14:textId="77777777" w:rsidR="00447A5A" w:rsidRPr="002F531A" w:rsidRDefault="00447A5A" w:rsidP="00CB2A56">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540" w:type="dxa"/>
            <w:shd w:val="clear" w:color="auto" w:fill="auto"/>
            <w:vAlign w:val="center"/>
          </w:tcPr>
          <w:p w14:paraId="65828CE7" w14:textId="77777777" w:rsidR="00447A5A" w:rsidRPr="002F531A" w:rsidRDefault="00447A5A" w:rsidP="00CB2A56">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5C646D4E" w14:textId="77777777" w:rsidR="00447A5A" w:rsidRPr="002F531A" w:rsidRDefault="00447A5A" w:rsidP="00CB2A56">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13C23F0D" w14:textId="77777777" w:rsidR="00447A5A" w:rsidRPr="002F531A" w:rsidRDefault="00447A5A" w:rsidP="00CB2A56">
            <w:pPr>
              <w:spacing w:before="120" w:after="120" w:line="240" w:lineRule="auto"/>
              <w:jc w:val="left"/>
              <w:rPr>
                <w:rFonts w:cs="Arial"/>
                <w:sz w:val="16"/>
                <w:szCs w:val="16"/>
              </w:rPr>
            </w:pPr>
          </w:p>
        </w:tc>
        <w:tc>
          <w:tcPr>
            <w:tcW w:w="1710" w:type="dxa"/>
            <w:shd w:val="clear" w:color="auto" w:fill="auto"/>
            <w:vAlign w:val="center"/>
          </w:tcPr>
          <w:p w14:paraId="1DF996EA" w14:textId="77777777" w:rsidR="00447A5A" w:rsidRPr="002F531A" w:rsidRDefault="00447A5A" w:rsidP="00CB2A56">
            <w:pPr>
              <w:spacing w:before="120" w:after="120" w:line="240" w:lineRule="auto"/>
              <w:jc w:val="left"/>
              <w:rPr>
                <w:rFonts w:cs="Arial"/>
                <w:sz w:val="16"/>
                <w:szCs w:val="16"/>
              </w:rPr>
            </w:pPr>
          </w:p>
        </w:tc>
        <w:tc>
          <w:tcPr>
            <w:tcW w:w="900" w:type="dxa"/>
            <w:shd w:val="clear" w:color="auto" w:fill="auto"/>
            <w:vAlign w:val="center"/>
          </w:tcPr>
          <w:p w14:paraId="0B1F4389" w14:textId="77777777" w:rsidR="00447A5A" w:rsidRPr="002F531A" w:rsidRDefault="00447A5A"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496E9EE8" w14:textId="77777777" w:rsidR="00447A5A" w:rsidRPr="002F531A" w:rsidRDefault="00447A5A" w:rsidP="006E1633">
            <w:pPr>
              <w:pStyle w:val="Tabletext0"/>
              <w:spacing w:before="120" w:after="120" w:line="240" w:lineRule="auto"/>
              <w:jc w:val="left"/>
              <w:rPr>
                <w:rFonts w:ascii="Arial" w:hAnsi="Arial" w:cs="Arial"/>
                <w:sz w:val="16"/>
                <w:szCs w:val="16"/>
              </w:rPr>
            </w:pPr>
          </w:p>
        </w:tc>
      </w:tr>
      <w:tr w:rsidR="00447A5A" w:rsidRPr="002F531A" w14:paraId="127FF968" w14:textId="77777777" w:rsidTr="006E1633">
        <w:trPr>
          <w:cantSplit/>
        </w:trPr>
        <w:tc>
          <w:tcPr>
            <w:tcW w:w="1364" w:type="dxa"/>
            <w:shd w:val="clear" w:color="auto" w:fill="auto"/>
            <w:vAlign w:val="center"/>
          </w:tcPr>
          <w:p w14:paraId="441ACADC" w14:textId="77777777" w:rsidR="00447A5A" w:rsidRPr="002F531A" w:rsidRDefault="00447A5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Department</w:t>
            </w:r>
          </w:p>
        </w:tc>
        <w:tc>
          <w:tcPr>
            <w:tcW w:w="1814" w:type="dxa"/>
            <w:shd w:val="clear" w:color="auto" w:fill="auto"/>
            <w:vAlign w:val="center"/>
          </w:tcPr>
          <w:p w14:paraId="52E54119" w14:textId="77777777" w:rsidR="00447A5A" w:rsidRPr="002F531A" w:rsidRDefault="00447A5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Name of the department</w:t>
            </w:r>
          </w:p>
        </w:tc>
        <w:tc>
          <w:tcPr>
            <w:tcW w:w="720" w:type="dxa"/>
            <w:shd w:val="clear" w:color="auto" w:fill="auto"/>
            <w:vAlign w:val="center"/>
          </w:tcPr>
          <w:p w14:paraId="3FFF3A7E" w14:textId="77777777" w:rsidR="00447A5A" w:rsidRPr="002F531A" w:rsidRDefault="00447A5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3D73C885" w14:textId="77777777" w:rsidR="00447A5A" w:rsidRPr="002F531A" w:rsidRDefault="00447A5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Y</w:t>
            </w:r>
          </w:p>
        </w:tc>
        <w:tc>
          <w:tcPr>
            <w:tcW w:w="540" w:type="dxa"/>
            <w:shd w:val="clear" w:color="auto" w:fill="auto"/>
            <w:vAlign w:val="center"/>
          </w:tcPr>
          <w:p w14:paraId="1DE05A81" w14:textId="77777777" w:rsidR="00447A5A" w:rsidRPr="002F531A" w:rsidRDefault="00447A5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42FCC594" w14:textId="77777777" w:rsidR="00447A5A" w:rsidRPr="002F531A" w:rsidRDefault="00447A5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1170" w:type="dxa"/>
            <w:shd w:val="clear" w:color="auto" w:fill="auto"/>
            <w:vAlign w:val="center"/>
          </w:tcPr>
          <w:p w14:paraId="763499E0" w14:textId="77777777" w:rsidR="00447A5A" w:rsidRPr="002F531A" w:rsidRDefault="00447A5A" w:rsidP="006E1633">
            <w:pPr>
              <w:pStyle w:val="Tabletext0"/>
              <w:spacing w:before="120" w:after="120" w:line="240" w:lineRule="auto"/>
              <w:jc w:val="left"/>
              <w:rPr>
                <w:rFonts w:ascii="Arial" w:hAnsi="Arial" w:cs="Arial"/>
                <w:sz w:val="16"/>
                <w:szCs w:val="16"/>
              </w:rPr>
            </w:pPr>
          </w:p>
        </w:tc>
        <w:tc>
          <w:tcPr>
            <w:tcW w:w="1710" w:type="dxa"/>
            <w:shd w:val="clear" w:color="auto" w:fill="auto"/>
            <w:vAlign w:val="center"/>
          </w:tcPr>
          <w:p w14:paraId="5B0021C8" w14:textId="77777777" w:rsidR="00447A5A" w:rsidRPr="002F531A" w:rsidRDefault="00447A5A" w:rsidP="006E1633">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2F1CD5CA" w14:textId="77777777" w:rsidR="00447A5A" w:rsidRPr="002F531A" w:rsidRDefault="00447A5A"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004281F3" w14:textId="77777777" w:rsidR="00447A5A" w:rsidRPr="002F531A" w:rsidRDefault="00447A5A" w:rsidP="006E1633">
            <w:pPr>
              <w:pStyle w:val="Tabletext0"/>
              <w:spacing w:before="120" w:after="120" w:line="240" w:lineRule="auto"/>
              <w:jc w:val="left"/>
              <w:rPr>
                <w:rFonts w:ascii="Arial" w:hAnsi="Arial" w:cs="Arial"/>
                <w:sz w:val="16"/>
                <w:szCs w:val="16"/>
              </w:rPr>
            </w:pPr>
          </w:p>
        </w:tc>
      </w:tr>
      <w:tr w:rsidR="00447A5A" w:rsidRPr="002F531A" w14:paraId="71972ACE" w14:textId="77777777" w:rsidTr="006E1633">
        <w:trPr>
          <w:cantSplit/>
        </w:trPr>
        <w:tc>
          <w:tcPr>
            <w:tcW w:w="1364" w:type="dxa"/>
            <w:shd w:val="clear" w:color="auto" w:fill="auto"/>
            <w:vAlign w:val="center"/>
          </w:tcPr>
          <w:p w14:paraId="528FD21D" w14:textId="77777777" w:rsidR="00447A5A" w:rsidRPr="002F531A" w:rsidRDefault="00447A5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Designation</w:t>
            </w:r>
          </w:p>
        </w:tc>
        <w:tc>
          <w:tcPr>
            <w:tcW w:w="1814" w:type="dxa"/>
            <w:shd w:val="clear" w:color="auto" w:fill="auto"/>
            <w:vAlign w:val="center"/>
          </w:tcPr>
          <w:p w14:paraId="727C87BE" w14:textId="77777777" w:rsidR="00447A5A" w:rsidRPr="002F531A" w:rsidRDefault="00447A5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Designation of manager</w:t>
            </w:r>
          </w:p>
        </w:tc>
        <w:tc>
          <w:tcPr>
            <w:tcW w:w="720" w:type="dxa"/>
            <w:shd w:val="clear" w:color="auto" w:fill="auto"/>
            <w:vAlign w:val="center"/>
          </w:tcPr>
          <w:p w14:paraId="2E7074F1" w14:textId="77777777" w:rsidR="00447A5A" w:rsidRPr="002F531A" w:rsidRDefault="00447A5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2B431133" w14:textId="77777777" w:rsidR="00447A5A" w:rsidRPr="002F531A" w:rsidRDefault="00447A5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Y</w:t>
            </w:r>
          </w:p>
        </w:tc>
        <w:tc>
          <w:tcPr>
            <w:tcW w:w="540" w:type="dxa"/>
            <w:shd w:val="clear" w:color="auto" w:fill="auto"/>
            <w:vAlign w:val="center"/>
          </w:tcPr>
          <w:p w14:paraId="46F7AE97" w14:textId="77777777" w:rsidR="00447A5A" w:rsidRPr="002F531A" w:rsidRDefault="00447A5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26F1A143" w14:textId="77777777" w:rsidR="00447A5A" w:rsidRPr="002F531A" w:rsidRDefault="00447A5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1170" w:type="dxa"/>
            <w:shd w:val="clear" w:color="auto" w:fill="auto"/>
            <w:vAlign w:val="center"/>
          </w:tcPr>
          <w:p w14:paraId="1EC448FB" w14:textId="77777777" w:rsidR="00447A5A" w:rsidRPr="002F531A" w:rsidRDefault="00447A5A" w:rsidP="006E1633">
            <w:pPr>
              <w:pStyle w:val="Tabletext0"/>
              <w:spacing w:before="120" w:after="120" w:line="240" w:lineRule="auto"/>
              <w:jc w:val="left"/>
              <w:rPr>
                <w:rFonts w:ascii="Arial" w:hAnsi="Arial" w:cs="Arial"/>
                <w:sz w:val="16"/>
                <w:szCs w:val="16"/>
              </w:rPr>
            </w:pPr>
          </w:p>
        </w:tc>
        <w:tc>
          <w:tcPr>
            <w:tcW w:w="1710" w:type="dxa"/>
            <w:shd w:val="clear" w:color="auto" w:fill="auto"/>
            <w:vAlign w:val="center"/>
          </w:tcPr>
          <w:p w14:paraId="6B307D27" w14:textId="77777777" w:rsidR="00447A5A" w:rsidRPr="002F531A" w:rsidRDefault="00447A5A" w:rsidP="006E1633">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3E3E354F" w14:textId="77777777" w:rsidR="00447A5A" w:rsidRPr="002F531A" w:rsidRDefault="00447A5A"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738FE027" w14:textId="77777777" w:rsidR="00447A5A" w:rsidRPr="002F531A" w:rsidRDefault="00447A5A" w:rsidP="006E1633">
            <w:pPr>
              <w:pStyle w:val="Tabletext0"/>
              <w:spacing w:before="120" w:after="120" w:line="240" w:lineRule="auto"/>
              <w:jc w:val="left"/>
              <w:rPr>
                <w:rFonts w:ascii="Arial" w:hAnsi="Arial" w:cs="Arial"/>
                <w:sz w:val="16"/>
                <w:szCs w:val="16"/>
              </w:rPr>
            </w:pPr>
          </w:p>
        </w:tc>
      </w:tr>
      <w:tr w:rsidR="00447A5A" w:rsidRPr="002F531A" w14:paraId="05A7D626" w14:textId="77777777" w:rsidTr="006E1633">
        <w:trPr>
          <w:cantSplit/>
        </w:trPr>
        <w:tc>
          <w:tcPr>
            <w:tcW w:w="1364" w:type="dxa"/>
            <w:shd w:val="clear" w:color="auto" w:fill="auto"/>
            <w:vAlign w:val="center"/>
          </w:tcPr>
          <w:p w14:paraId="4F521DBE" w14:textId="77777777" w:rsidR="00447A5A" w:rsidRPr="002F531A" w:rsidRDefault="00447A5A"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Contact No. 1</w:t>
            </w:r>
          </w:p>
        </w:tc>
        <w:tc>
          <w:tcPr>
            <w:tcW w:w="1814" w:type="dxa"/>
            <w:shd w:val="clear" w:color="auto" w:fill="auto"/>
            <w:vAlign w:val="center"/>
          </w:tcPr>
          <w:p w14:paraId="1C4BD413" w14:textId="77777777" w:rsidR="00447A5A" w:rsidRPr="002F531A" w:rsidRDefault="00447A5A" w:rsidP="00E919A0">
            <w:pPr>
              <w:pStyle w:val="Tabletext0"/>
              <w:spacing w:before="120" w:after="120" w:line="240" w:lineRule="auto"/>
              <w:jc w:val="left"/>
              <w:rPr>
                <w:rFonts w:ascii="Arial" w:hAnsi="Arial" w:cs="Arial"/>
                <w:sz w:val="16"/>
                <w:szCs w:val="16"/>
              </w:rPr>
            </w:pPr>
            <w:r w:rsidRPr="002F531A">
              <w:rPr>
                <w:rFonts w:ascii="Arial" w:hAnsi="Arial" w:cs="Arial"/>
                <w:sz w:val="16"/>
                <w:szCs w:val="16"/>
              </w:rPr>
              <w:t>Contact no of user</w:t>
            </w:r>
          </w:p>
        </w:tc>
        <w:tc>
          <w:tcPr>
            <w:tcW w:w="720" w:type="dxa"/>
            <w:shd w:val="clear" w:color="auto" w:fill="auto"/>
            <w:vAlign w:val="center"/>
          </w:tcPr>
          <w:p w14:paraId="24138C69" w14:textId="77777777" w:rsidR="00447A5A" w:rsidRPr="002F531A" w:rsidRDefault="00447A5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1CFE51C4" w14:textId="77777777" w:rsidR="00447A5A" w:rsidRPr="002F531A" w:rsidRDefault="00447A5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Y</w:t>
            </w:r>
          </w:p>
        </w:tc>
        <w:tc>
          <w:tcPr>
            <w:tcW w:w="540" w:type="dxa"/>
            <w:shd w:val="clear" w:color="auto" w:fill="auto"/>
            <w:vAlign w:val="center"/>
          </w:tcPr>
          <w:p w14:paraId="639399D4" w14:textId="77777777" w:rsidR="00447A5A" w:rsidRPr="002F531A" w:rsidRDefault="00447A5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30813AC0" w14:textId="77777777" w:rsidR="00447A5A" w:rsidRPr="002F531A" w:rsidRDefault="00447A5A" w:rsidP="006E1633">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68B79E55" w14:textId="77777777" w:rsidR="00447A5A" w:rsidRPr="002F531A" w:rsidRDefault="00447A5A" w:rsidP="006E1633">
            <w:pPr>
              <w:spacing w:before="120" w:after="120" w:line="240" w:lineRule="auto"/>
              <w:jc w:val="left"/>
              <w:rPr>
                <w:rFonts w:cs="Arial"/>
                <w:sz w:val="16"/>
                <w:szCs w:val="16"/>
              </w:rPr>
            </w:pPr>
          </w:p>
        </w:tc>
        <w:tc>
          <w:tcPr>
            <w:tcW w:w="1710" w:type="dxa"/>
            <w:shd w:val="clear" w:color="auto" w:fill="auto"/>
            <w:vAlign w:val="center"/>
          </w:tcPr>
          <w:p w14:paraId="674200C3" w14:textId="77777777" w:rsidR="00447A5A" w:rsidRPr="002F531A" w:rsidRDefault="00447A5A" w:rsidP="006E1633">
            <w:pPr>
              <w:spacing w:before="120" w:after="120" w:line="240" w:lineRule="auto"/>
              <w:jc w:val="left"/>
              <w:rPr>
                <w:rFonts w:cs="Arial"/>
                <w:sz w:val="16"/>
                <w:szCs w:val="16"/>
              </w:rPr>
            </w:pPr>
          </w:p>
        </w:tc>
        <w:tc>
          <w:tcPr>
            <w:tcW w:w="900" w:type="dxa"/>
            <w:shd w:val="clear" w:color="auto" w:fill="auto"/>
            <w:vAlign w:val="center"/>
          </w:tcPr>
          <w:p w14:paraId="6A242988" w14:textId="77777777" w:rsidR="00447A5A" w:rsidRPr="002F531A" w:rsidRDefault="00447A5A" w:rsidP="006E1633">
            <w:pPr>
              <w:spacing w:before="120" w:after="120" w:line="240" w:lineRule="auto"/>
              <w:jc w:val="left"/>
              <w:rPr>
                <w:rFonts w:cs="Arial"/>
                <w:sz w:val="16"/>
                <w:szCs w:val="16"/>
              </w:rPr>
            </w:pPr>
          </w:p>
        </w:tc>
        <w:tc>
          <w:tcPr>
            <w:tcW w:w="1530" w:type="dxa"/>
            <w:shd w:val="clear" w:color="auto" w:fill="auto"/>
            <w:vAlign w:val="center"/>
          </w:tcPr>
          <w:p w14:paraId="085A2771" w14:textId="77777777" w:rsidR="00447A5A" w:rsidRPr="002F531A" w:rsidRDefault="00447A5A" w:rsidP="006E1633">
            <w:pPr>
              <w:spacing w:before="120" w:after="120" w:line="240" w:lineRule="auto"/>
              <w:jc w:val="left"/>
              <w:rPr>
                <w:rFonts w:cs="Arial"/>
                <w:sz w:val="16"/>
                <w:szCs w:val="16"/>
              </w:rPr>
            </w:pPr>
          </w:p>
        </w:tc>
      </w:tr>
      <w:tr w:rsidR="00447A5A" w:rsidRPr="002F531A" w14:paraId="318A6459" w14:textId="77777777" w:rsidTr="006E1633">
        <w:trPr>
          <w:cantSplit/>
        </w:trPr>
        <w:tc>
          <w:tcPr>
            <w:tcW w:w="1364" w:type="dxa"/>
            <w:shd w:val="clear" w:color="auto" w:fill="auto"/>
            <w:vAlign w:val="center"/>
          </w:tcPr>
          <w:p w14:paraId="12CF16D8" w14:textId="77777777" w:rsidR="00447A5A" w:rsidRPr="002F531A" w:rsidRDefault="00447A5A" w:rsidP="00CB2A56">
            <w:pPr>
              <w:pStyle w:val="Subtitle"/>
              <w:spacing w:after="120" w:line="240" w:lineRule="auto"/>
              <w:jc w:val="left"/>
              <w:rPr>
                <w:rFonts w:ascii="Arial" w:hAnsi="Arial" w:cs="Arial"/>
                <w:b w:val="0"/>
                <w:sz w:val="16"/>
                <w:szCs w:val="16"/>
              </w:rPr>
            </w:pPr>
            <w:r w:rsidRPr="002F531A">
              <w:rPr>
                <w:rFonts w:ascii="Arial" w:hAnsi="Arial" w:cs="Arial"/>
                <w:b w:val="0"/>
                <w:sz w:val="16"/>
                <w:szCs w:val="16"/>
              </w:rPr>
              <w:t>Contact No. 2</w:t>
            </w:r>
          </w:p>
        </w:tc>
        <w:tc>
          <w:tcPr>
            <w:tcW w:w="1814" w:type="dxa"/>
            <w:shd w:val="clear" w:color="auto" w:fill="auto"/>
            <w:vAlign w:val="center"/>
          </w:tcPr>
          <w:p w14:paraId="2DAC284C" w14:textId="77777777" w:rsidR="00447A5A" w:rsidRPr="002F531A" w:rsidRDefault="00447A5A" w:rsidP="00CB2A56">
            <w:pPr>
              <w:pStyle w:val="Tabletext0"/>
              <w:spacing w:before="120" w:after="120" w:line="240" w:lineRule="auto"/>
              <w:jc w:val="left"/>
              <w:rPr>
                <w:rFonts w:ascii="Arial" w:hAnsi="Arial" w:cs="Arial"/>
                <w:sz w:val="16"/>
                <w:szCs w:val="16"/>
              </w:rPr>
            </w:pPr>
            <w:r w:rsidRPr="002F531A">
              <w:rPr>
                <w:rFonts w:ascii="Arial" w:hAnsi="Arial" w:cs="Arial"/>
                <w:sz w:val="16"/>
                <w:szCs w:val="16"/>
              </w:rPr>
              <w:t>Other Contact no of user</w:t>
            </w:r>
          </w:p>
        </w:tc>
        <w:tc>
          <w:tcPr>
            <w:tcW w:w="720" w:type="dxa"/>
            <w:shd w:val="clear" w:color="auto" w:fill="auto"/>
            <w:vAlign w:val="center"/>
          </w:tcPr>
          <w:p w14:paraId="4092BE8E" w14:textId="77777777" w:rsidR="00447A5A" w:rsidRPr="002F531A" w:rsidRDefault="00447A5A" w:rsidP="00CB2A56">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58A52A59" w14:textId="77777777" w:rsidR="00447A5A" w:rsidRPr="002F531A" w:rsidRDefault="008147C8" w:rsidP="00CB2A56">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540" w:type="dxa"/>
            <w:shd w:val="clear" w:color="auto" w:fill="auto"/>
            <w:vAlign w:val="center"/>
          </w:tcPr>
          <w:p w14:paraId="53566D3A" w14:textId="77777777" w:rsidR="00447A5A" w:rsidRPr="002F531A" w:rsidRDefault="00447A5A" w:rsidP="00CB2A56">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35A91C31" w14:textId="77777777" w:rsidR="00447A5A" w:rsidRPr="002F531A" w:rsidRDefault="00447A5A" w:rsidP="00CB2A56">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33AB60A3" w14:textId="77777777" w:rsidR="00447A5A" w:rsidRPr="002F531A" w:rsidRDefault="00447A5A" w:rsidP="00CB2A56">
            <w:pPr>
              <w:spacing w:before="120" w:after="120" w:line="240" w:lineRule="auto"/>
              <w:jc w:val="left"/>
              <w:rPr>
                <w:rFonts w:cs="Arial"/>
                <w:sz w:val="16"/>
                <w:szCs w:val="16"/>
              </w:rPr>
            </w:pPr>
          </w:p>
        </w:tc>
        <w:tc>
          <w:tcPr>
            <w:tcW w:w="1710" w:type="dxa"/>
            <w:shd w:val="clear" w:color="auto" w:fill="auto"/>
            <w:vAlign w:val="center"/>
          </w:tcPr>
          <w:p w14:paraId="50A72914" w14:textId="77777777" w:rsidR="00447A5A" w:rsidRPr="002F531A" w:rsidRDefault="00447A5A" w:rsidP="00CB2A56">
            <w:pPr>
              <w:spacing w:before="120" w:after="120" w:line="240" w:lineRule="auto"/>
              <w:jc w:val="left"/>
              <w:rPr>
                <w:rFonts w:cs="Arial"/>
                <w:sz w:val="16"/>
                <w:szCs w:val="16"/>
              </w:rPr>
            </w:pPr>
          </w:p>
        </w:tc>
        <w:tc>
          <w:tcPr>
            <w:tcW w:w="900" w:type="dxa"/>
            <w:shd w:val="clear" w:color="auto" w:fill="auto"/>
            <w:vAlign w:val="center"/>
          </w:tcPr>
          <w:p w14:paraId="37DFB244" w14:textId="77777777" w:rsidR="00447A5A" w:rsidRPr="002F531A" w:rsidRDefault="00447A5A" w:rsidP="00CB2A56">
            <w:pPr>
              <w:spacing w:before="120" w:after="120" w:line="240" w:lineRule="auto"/>
              <w:jc w:val="left"/>
              <w:rPr>
                <w:rFonts w:cs="Arial"/>
                <w:sz w:val="16"/>
                <w:szCs w:val="16"/>
              </w:rPr>
            </w:pPr>
          </w:p>
        </w:tc>
        <w:tc>
          <w:tcPr>
            <w:tcW w:w="1530" w:type="dxa"/>
            <w:shd w:val="clear" w:color="auto" w:fill="auto"/>
            <w:vAlign w:val="center"/>
          </w:tcPr>
          <w:p w14:paraId="1BC6B7EB" w14:textId="77777777" w:rsidR="00447A5A" w:rsidRPr="002F531A" w:rsidRDefault="00447A5A" w:rsidP="006E1633">
            <w:pPr>
              <w:spacing w:before="120" w:after="120" w:line="240" w:lineRule="auto"/>
              <w:jc w:val="left"/>
              <w:rPr>
                <w:rFonts w:cs="Arial"/>
                <w:sz w:val="16"/>
                <w:szCs w:val="16"/>
              </w:rPr>
            </w:pPr>
          </w:p>
        </w:tc>
      </w:tr>
      <w:tr w:rsidR="00447A5A" w:rsidRPr="002F531A" w14:paraId="3B862643" w14:textId="77777777" w:rsidTr="006E1633">
        <w:trPr>
          <w:cantSplit/>
        </w:trPr>
        <w:tc>
          <w:tcPr>
            <w:tcW w:w="1364" w:type="dxa"/>
            <w:shd w:val="clear" w:color="auto" w:fill="auto"/>
            <w:vAlign w:val="center"/>
          </w:tcPr>
          <w:p w14:paraId="25388A18" w14:textId="77777777" w:rsidR="00447A5A" w:rsidRPr="002F531A" w:rsidRDefault="00447A5A"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Location</w:t>
            </w:r>
          </w:p>
        </w:tc>
        <w:tc>
          <w:tcPr>
            <w:tcW w:w="1814" w:type="dxa"/>
            <w:shd w:val="clear" w:color="auto" w:fill="auto"/>
            <w:vAlign w:val="center"/>
          </w:tcPr>
          <w:p w14:paraId="05167372" w14:textId="77777777" w:rsidR="00447A5A" w:rsidRPr="002F531A" w:rsidRDefault="00447A5A" w:rsidP="00E919A0">
            <w:pPr>
              <w:pStyle w:val="Tabletext0"/>
              <w:spacing w:before="120" w:after="120" w:line="240" w:lineRule="auto"/>
              <w:jc w:val="left"/>
              <w:rPr>
                <w:rFonts w:ascii="Arial" w:hAnsi="Arial" w:cs="Arial"/>
                <w:sz w:val="16"/>
                <w:szCs w:val="16"/>
              </w:rPr>
            </w:pPr>
            <w:r w:rsidRPr="002F531A">
              <w:rPr>
                <w:rFonts w:ascii="Arial" w:hAnsi="Arial" w:cs="Arial"/>
                <w:sz w:val="16"/>
                <w:szCs w:val="16"/>
              </w:rPr>
              <w:t>Location of user</w:t>
            </w:r>
          </w:p>
        </w:tc>
        <w:tc>
          <w:tcPr>
            <w:tcW w:w="720" w:type="dxa"/>
            <w:shd w:val="clear" w:color="auto" w:fill="auto"/>
            <w:vAlign w:val="center"/>
          </w:tcPr>
          <w:p w14:paraId="49577CC8" w14:textId="77777777" w:rsidR="00447A5A" w:rsidRPr="002F531A" w:rsidRDefault="00447A5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3C5AF07B" w14:textId="77777777" w:rsidR="00447A5A" w:rsidRPr="002F531A" w:rsidRDefault="00447A5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540" w:type="dxa"/>
            <w:shd w:val="clear" w:color="auto" w:fill="auto"/>
            <w:vAlign w:val="center"/>
          </w:tcPr>
          <w:p w14:paraId="07C860C6" w14:textId="77777777" w:rsidR="00447A5A" w:rsidRPr="002F531A" w:rsidRDefault="00447A5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2D354759" w14:textId="77777777" w:rsidR="00447A5A" w:rsidRPr="002F531A" w:rsidRDefault="00447A5A" w:rsidP="006E1633">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6FFEFCBE" w14:textId="77777777" w:rsidR="00447A5A" w:rsidRPr="002F531A" w:rsidRDefault="00447A5A" w:rsidP="006E1633">
            <w:pPr>
              <w:spacing w:before="120" w:after="120" w:line="240" w:lineRule="auto"/>
              <w:jc w:val="left"/>
              <w:rPr>
                <w:rFonts w:cs="Arial"/>
                <w:sz w:val="16"/>
                <w:szCs w:val="16"/>
              </w:rPr>
            </w:pPr>
          </w:p>
        </w:tc>
        <w:tc>
          <w:tcPr>
            <w:tcW w:w="1710" w:type="dxa"/>
            <w:shd w:val="clear" w:color="auto" w:fill="auto"/>
            <w:vAlign w:val="center"/>
          </w:tcPr>
          <w:p w14:paraId="2432F5F1" w14:textId="77777777" w:rsidR="00447A5A" w:rsidRPr="002F531A" w:rsidRDefault="00447A5A" w:rsidP="006E1633">
            <w:pPr>
              <w:spacing w:before="120" w:after="120" w:line="240" w:lineRule="auto"/>
              <w:jc w:val="left"/>
              <w:rPr>
                <w:rFonts w:cs="Arial"/>
                <w:sz w:val="16"/>
                <w:szCs w:val="16"/>
              </w:rPr>
            </w:pPr>
          </w:p>
        </w:tc>
        <w:tc>
          <w:tcPr>
            <w:tcW w:w="900" w:type="dxa"/>
            <w:shd w:val="clear" w:color="auto" w:fill="auto"/>
            <w:vAlign w:val="center"/>
          </w:tcPr>
          <w:p w14:paraId="5211EE33" w14:textId="77777777" w:rsidR="00447A5A" w:rsidRPr="002F531A" w:rsidRDefault="00447A5A" w:rsidP="006E1633">
            <w:pPr>
              <w:spacing w:before="120" w:after="120" w:line="240" w:lineRule="auto"/>
              <w:jc w:val="left"/>
              <w:rPr>
                <w:rFonts w:cs="Arial"/>
                <w:sz w:val="16"/>
                <w:szCs w:val="16"/>
              </w:rPr>
            </w:pPr>
          </w:p>
        </w:tc>
        <w:tc>
          <w:tcPr>
            <w:tcW w:w="1530" w:type="dxa"/>
            <w:shd w:val="clear" w:color="auto" w:fill="auto"/>
            <w:vAlign w:val="center"/>
          </w:tcPr>
          <w:p w14:paraId="14EBF797" w14:textId="77777777" w:rsidR="00447A5A" w:rsidRPr="002F531A" w:rsidRDefault="00447A5A" w:rsidP="006E1633">
            <w:pPr>
              <w:spacing w:before="120" w:after="120" w:line="240" w:lineRule="auto"/>
              <w:jc w:val="left"/>
              <w:rPr>
                <w:rFonts w:cs="Arial"/>
                <w:sz w:val="16"/>
                <w:szCs w:val="16"/>
              </w:rPr>
            </w:pPr>
          </w:p>
        </w:tc>
      </w:tr>
      <w:tr w:rsidR="00447A5A" w:rsidRPr="002F531A" w14:paraId="50BAEDEF" w14:textId="77777777" w:rsidTr="006E1633">
        <w:trPr>
          <w:cantSplit/>
        </w:trPr>
        <w:tc>
          <w:tcPr>
            <w:tcW w:w="1364" w:type="dxa"/>
            <w:shd w:val="clear" w:color="auto" w:fill="auto"/>
            <w:vAlign w:val="center"/>
          </w:tcPr>
          <w:p w14:paraId="247699FB" w14:textId="77777777" w:rsidR="00447A5A" w:rsidRPr="002F531A" w:rsidRDefault="00447A5A"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lastRenderedPageBreak/>
              <w:t>Pin code</w:t>
            </w:r>
          </w:p>
        </w:tc>
        <w:tc>
          <w:tcPr>
            <w:tcW w:w="1814" w:type="dxa"/>
            <w:shd w:val="clear" w:color="auto" w:fill="auto"/>
            <w:vAlign w:val="center"/>
          </w:tcPr>
          <w:p w14:paraId="74FDEA27" w14:textId="77777777" w:rsidR="00447A5A" w:rsidRPr="002F531A" w:rsidRDefault="00447A5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Pin code of user</w:t>
            </w:r>
          </w:p>
        </w:tc>
        <w:tc>
          <w:tcPr>
            <w:tcW w:w="720" w:type="dxa"/>
            <w:shd w:val="clear" w:color="auto" w:fill="auto"/>
            <w:vAlign w:val="center"/>
          </w:tcPr>
          <w:p w14:paraId="4C0CCE4E" w14:textId="77777777" w:rsidR="00447A5A" w:rsidRPr="002F531A" w:rsidRDefault="00447A5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22537528" w14:textId="77777777" w:rsidR="00447A5A" w:rsidRPr="002F531A" w:rsidRDefault="00447A5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540" w:type="dxa"/>
            <w:shd w:val="clear" w:color="auto" w:fill="auto"/>
            <w:vAlign w:val="center"/>
          </w:tcPr>
          <w:p w14:paraId="76C24BCE" w14:textId="77777777" w:rsidR="00447A5A" w:rsidRPr="002F531A" w:rsidRDefault="00447A5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16E31A98" w14:textId="77777777" w:rsidR="00447A5A" w:rsidRPr="002F531A" w:rsidRDefault="00447A5A" w:rsidP="006E1633">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217FFD55" w14:textId="77777777" w:rsidR="00447A5A" w:rsidRPr="002F531A" w:rsidRDefault="00447A5A" w:rsidP="006E1633">
            <w:pPr>
              <w:spacing w:before="120" w:after="120" w:line="240" w:lineRule="auto"/>
              <w:jc w:val="left"/>
              <w:rPr>
                <w:rFonts w:cs="Arial"/>
                <w:sz w:val="16"/>
                <w:szCs w:val="16"/>
              </w:rPr>
            </w:pPr>
          </w:p>
        </w:tc>
        <w:tc>
          <w:tcPr>
            <w:tcW w:w="1710" w:type="dxa"/>
            <w:shd w:val="clear" w:color="auto" w:fill="auto"/>
            <w:vAlign w:val="center"/>
          </w:tcPr>
          <w:p w14:paraId="46265DA0" w14:textId="77777777" w:rsidR="00447A5A" w:rsidRPr="002F531A" w:rsidRDefault="00447A5A" w:rsidP="006E1633">
            <w:pPr>
              <w:spacing w:before="120" w:after="120" w:line="240" w:lineRule="auto"/>
              <w:jc w:val="left"/>
              <w:rPr>
                <w:rFonts w:cs="Arial"/>
                <w:sz w:val="16"/>
                <w:szCs w:val="16"/>
              </w:rPr>
            </w:pPr>
          </w:p>
        </w:tc>
        <w:tc>
          <w:tcPr>
            <w:tcW w:w="900" w:type="dxa"/>
            <w:shd w:val="clear" w:color="auto" w:fill="auto"/>
            <w:vAlign w:val="center"/>
          </w:tcPr>
          <w:p w14:paraId="48E2A25C" w14:textId="77777777" w:rsidR="00447A5A" w:rsidRPr="002F531A" w:rsidRDefault="00447A5A" w:rsidP="006E1633">
            <w:pPr>
              <w:spacing w:before="120" w:after="120" w:line="240" w:lineRule="auto"/>
              <w:jc w:val="left"/>
              <w:rPr>
                <w:rFonts w:cs="Arial"/>
                <w:sz w:val="16"/>
                <w:szCs w:val="16"/>
              </w:rPr>
            </w:pPr>
          </w:p>
        </w:tc>
        <w:tc>
          <w:tcPr>
            <w:tcW w:w="1530" w:type="dxa"/>
            <w:shd w:val="clear" w:color="auto" w:fill="auto"/>
            <w:vAlign w:val="center"/>
          </w:tcPr>
          <w:p w14:paraId="397B7817" w14:textId="77777777" w:rsidR="00447A5A" w:rsidRPr="002F531A" w:rsidRDefault="00447A5A" w:rsidP="006E1633">
            <w:pPr>
              <w:spacing w:before="120" w:after="120" w:line="240" w:lineRule="auto"/>
              <w:jc w:val="left"/>
              <w:rPr>
                <w:rFonts w:cs="Arial"/>
                <w:sz w:val="16"/>
                <w:szCs w:val="16"/>
              </w:rPr>
            </w:pPr>
          </w:p>
        </w:tc>
      </w:tr>
      <w:tr w:rsidR="00447A5A" w:rsidRPr="002F531A" w14:paraId="5A5E2280" w14:textId="77777777" w:rsidTr="006E1633">
        <w:trPr>
          <w:cantSplit/>
        </w:trPr>
        <w:tc>
          <w:tcPr>
            <w:tcW w:w="1364" w:type="dxa"/>
            <w:shd w:val="clear" w:color="auto" w:fill="auto"/>
            <w:vAlign w:val="center"/>
          </w:tcPr>
          <w:p w14:paraId="2E46D306" w14:textId="77777777" w:rsidR="00447A5A" w:rsidRPr="002F531A" w:rsidRDefault="00447A5A"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Nxp user</w:t>
            </w:r>
          </w:p>
        </w:tc>
        <w:tc>
          <w:tcPr>
            <w:tcW w:w="1814" w:type="dxa"/>
            <w:shd w:val="clear" w:color="auto" w:fill="auto"/>
            <w:vAlign w:val="center"/>
          </w:tcPr>
          <w:p w14:paraId="6E1A67EA" w14:textId="77777777" w:rsidR="00447A5A" w:rsidRPr="002F531A" w:rsidRDefault="00447A5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Nxp user/ media vendor</w:t>
            </w:r>
          </w:p>
          <w:p w14:paraId="06117AF1" w14:textId="77777777" w:rsidR="00447A5A" w:rsidRPr="002F531A" w:rsidRDefault="00447A5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In case of Nxp user value will be true otherwise false</w:t>
            </w:r>
          </w:p>
        </w:tc>
        <w:tc>
          <w:tcPr>
            <w:tcW w:w="720" w:type="dxa"/>
            <w:shd w:val="clear" w:color="auto" w:fill="auto"/>
            <w:vAlign w:val="center"/>
          </w:tcPr>
          <w:p w14:paraId="67A617A3" w14:textId="77777777" w:rsidR="00447A5A" w:rsidRPr="002F531A" w:rsidRDefault="00447A5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bool</w:t>
            </w:r>
          </w:p>
        </w:tc>
        <w:tc>
          <w:tcPr>
            <w:tcW w:w="540" w:type="dxa"/>
            <w:shd w:val="clear" w:color="auto" w:fill="auto"/>
            <w:vAlign w:val="center"/>
          </w:tcPr>
          <w:p w14:paraId="69E5A8DF" w14:textId="77777777" w:rsidR="00447A5A" w:rsidRPr="002F531A" w:rsidRDefault="00447A5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Y</w:t>
            </w:r>
          </w:p>
        </w:tc>
        <w:tc>
          <w:tcPr>
            <w:tcW w:w="540" w:type="dxa"/>
            <w:shd w:val="clear" w:color="auto" w:fill="auto"/>
            <w:vAlign w:val="center"/>
          </w:tcPr>
          <w:p w14:paraId="2A8C58FE" w14:textId="77777777" w:rsidR="00447A5A" w:rsidRPr="002F531A" w:rsidRDefault="00447A5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653EC3EA" w14:textId="77777777" w:rsidR="00447A5A" w:rsidRPr="002F531A" w:rsidRDefault="00447A5A" w:rsidP="006E1633">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33EED854" w14:textId="77777777" w:rsidR="00447A5A" w:rsidRPr="002F531A" w:rsidRDefault="00447A5A" w:rsidP="006E1633">
            <w:pPr>
              <w:spacing w:before="120" w:after="120" w:line="240" w:lineRule="auto"/>
              <w:jc w:val="left"/>
              <w:rPr>
                <w:rFonts w:cs="Arial"/>
                <w:sz w:val="16"/>
                <w:szCs w:val="16"/>
              </w:rPr>
            </w:pPr>
          </w:p>
        </w:tc>
        <w:tc>
          <w:tcPr>
            <w:tcW w:w="1710" w:type="dxa"/>
            <w:shd w:val="clear" w:color="auto" w:fill="auto"/>
            <w:vAlign w:val="center"/>
          </w:tcPr>
          <w:p w14:paraId="6CEDCCB4" w14:textId="77777777" w:rsidR="00447A5A" w:rsidRPr="002F531A" w:rsidRDefault="00447A5A" w:rsidP="006E1633">
            <w:pPr>
              <w:spacing w:before="120" w:after="120" w:line="240" w:lineRule="auto"/>
              <w:jc w:val="left"/>
              <w:rPr>
                <w:rFonts w:cs="Arial"/>
                <w:sz w:val="16"/>
                <w:szCs w:val="16"/>
              </w:rPr>
            </w:pPr>
          </w:p>
        </w:tc>
        <w:tc>
          <w:tcPr>
            <w:tcW w:w="900" w:type="dxa"/>
            <w:shd w:val="clear" w:color="auto" w:fill="auto"/>
            <w:vAlign w:val="center"/>
          </w:tcPr>
          <w:p w14:paraId="79D30C73" w14:textId="77777777" w:rsidR="00447A5A" w:rsidRPr="002F531A" w:rsidRDefault="00447A5A" w:rsidP="006E1633">
            <w:pPr>
              <w:spacing w:before="120" w:after="120" w:line="240" w:lineRule="auto"/>
              <w:jc w:val="left"/>
              <w:rPr>
                <w:rFonts w:cs="Arial"/>
                <w:sz w:val="16"/>
                <w:szCs w:val="16"/>
              </w:rPr>
            </w:pPr>
          </w:p>
        </w:tc>
        <w:tc>
          <w:tcPr>
            <w:tcW w:w="1530" w:type="dxa"/>
            <w:shd w:val="clear" w:color="auto" w:fill="auto"/>
            <w:vAlign w:val="center"/>
          </w:tcPr>
          <w:p w14:paraId="309189BF" w14:textId="77777777" w:rsidR="00447A5A" w:rsidRPr="002F531A" w:rsidRDefault="00447A5A" w:rsidP="006E1633">
            <w:pPr>
              <w:spacing w:before="120" w:after="120" w:line="240" w:lineRule="auto"/>
              <w:jc w:val="left"/>
              <w:rPr>
                <w:rFonts w:cs="Arial"/>
                <w:sz w:val="16"/>
                <w:szCs w:val="16"/>
              </w:rPr>
            </w:pPr>
          </w:p>
        </w:tc>
      </w:tr>
      <w:tr w:rsidR="00447A5A" w:rsidRPr="002F531A" w14:paraId="4D013880" w14:textId="77777777" w:rsidTr="006E1633">
        <w:trPr>
          <w:cantSplit/>
        </w:trPr>
        <w:tc>
          <w:tcPr>
            <w:tcW w:w="1364" w:type="dxa"/>
            <w:shd w:val="clear" w:color="auto" w:fill="auto"/>
            <w:vAlign w:val="center"/>
          </w:tcPr>
          <w:p w14:paraId="685E7897" w14:textId="77777777" w:rsidR="00447A5A" w:rsidRPr="002F531A" w:rsidRDefault="00447A5A"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User Image</w:t>
            </w:r>
          </w:p>
        </w:tc>
        <w:tc>
          <w:tcPr>
            <w:tcW w:w="1814" w:type="dxa"/>
            <w:shd w:val="clear" w:color="auto" w:fill="auto"/>
            <w:vAlign w:val="center"/>
          </w:tcPr>
          <w:p w14:paraId="0B452EDF" w14:textId="77777777" w:rsidR="00447A5A" w:rsidRPr="002F531A" w:rsidRDefault="00447A5A" w:rsidP="007045C2">
            <w:pPr>
              <w:pStyle w:val="Tabletext0"/>
              <w:spacing w:before="120" w:after="120" w:line="240" w:lineRule="auto"/>
              <w:jc w:val="left"/>
              <w:rPr>
                <w:rFonts w:ascii="Arial" w:hAnsi="Arial" w:cs="Arial"/>
                <w:sz w:val="16"/>
                <w:szCs w:val="16"/>
              </w:rPr>
            </w:pPr>
            <w:r w:rsidRPr="002F531A">
              <w:rPr>
                <w:rFonts w:ascii="Arial" w:hAnsi="Arial" w:cs="Arial"/>
                <w:sz w:val="16"/>
                <w:szCs w:val="16"/>
              </w:rPr>
              <w:t>Image of user (image upload)</w:t>
            </w:r>
          </w:p>
        </w:tc>
        <w:tc>
          <w:tcPr>
            <w:tcW w:w="720" w:type="dxa"/>
            <w:shd w:val="clear" w:color="auto" w:fill="auto"/>
            <w:vAlign w:val="center"/>
          </w:tcPr>
          <w:p w14:paraId="7823D7B5" w14:textId="77777777" w:rsidR="00447A5A" w:rsidRPr="002F531A" w:rsidRDefault="00447A5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12172B86" w14:textId="77777777" w:rsidR="00447A5A" w:rsidRPr="002F531A" w:rsidRDefault="00447A5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Y</w:t>
            </w:r>
          </w:p>
        </w:tc>
        <w:tc>
          <w:tcPr>
            <w:tcW w:w="540" w:type="dxa"/>
            <w:shd w:val="clear" w:color="auto" w:fill="auto"/>
            <w:vAlign w:val="center"/>
          </w:tcPr>
          <w:p w14:paraId="1DED7565" w14:textId="77777777" w:rsidR="00447A5A" w:rsidRPr="002F531A" w:rsidRDefault="00447A5A"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Y</w:t>
            </w:r>
          </w:p>
        </w:tc>
        <w:tc>
          <w:tcPr>
            <w:tcW w:w="450" w:type="dxa"/>
            <w:shd w:val="clear" w:color="auto" w:fill="auto"/>
            <w:vAlign w:val="center"/>
          </w:tcPr>
          <w:p w14:paraId="39BD62A2" w14:textId="77777777" w:rsidR="00447A5A" w:rsidRPr="002F531A" w:rsidRDefault="00447A5A" w:rsidP="006E1633">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317DAA82" w14:textId="77777777" w:rsidR="00447A5A" w:rsidRPr="002F531A" w:rsidRDefault="00447A5A" w:rsidP="006E1633">
            <w:pPr>
              <w:spacing w:before="120" w:after="120" w:line="240" w:lineRule="auto"/>
              <w:jc w:val="left"/>
              <w:rPr>
                <w:rFonts w:cs="Arial"/>
                <w:sz w:val="16"/>
                <w:szCs w:val="16"/>
              </w:rPr>
            </w:pPr>
          </w:p>
        </w:tc>
        <w:tc>
          <w:tcPr>
            <w:tcW w:w="1710" w:type="dxa"/>
            <w:shd w:val="clear" w:color="auto" w:fill="auto"/>
            <w:vAlign w:val="center"/>
          </w:tcPr>
          <w:p w14:paraId="3D0305E8" w14:textId="77777777" w:rsidR="00447A5A" w:rsidRPr="002F531A" w:rsidRDefault="00447A5A" w:rsidP="006E1633">
            <w:pPr>
              <w:spacing w:before="120" w:after="120" w:line="240" w:lineRule="auto"/>
              <w:jc w:val="left"/>
              <w:rPr>
                <w:rFonts w:cs="Arial"/>
                <w:sz w:val="16"/>
                <w:szCs w:val="16"/>
              </w:rPr>
            </w:pPr>
          </w:p>
        </w:tc>
        <w:tc>
          <w:tcPr>
            <w:tcW w:w="900" w:type="dxa"/>
            <w:shd w:val="clear" w:color="auto" w:fill="auto"/>
            <w:vAlign w:val="center"/>
          </w:tcPr>
          <w:p w14:paraId="38067677" w14:textId="77777777" w:rsidR="00447A5A" w:rsidRPr="002F531A" w:rsidRDefault="00447A5A" w:rsidP="006E1633">
            <w:pPr>
              <w:spacing w:before="120" w:after="120" w:line="240" w:lineRule="auto"/>
              <w:jc w:val="left"/>
              <w:rPr>
                <w:rFonts w:cs="Arial"/>
                <w:sz w:val="16"/>
                <w:szCs w:val="16"/>
              </w:rPr>
            </w:pPr>
          </w:p>
        </w:tc>
        <w:tc>
          <w:tcPr>
            <w:tcW w:w="1530" w:type="dxa"/>
            <w:shd w:val="clear" w:color="auto" w:fill="auto"/>
            <w:vAlign w:val="center"/>
          </w:tcPr>
          <w:p w14:paraId="6AFB7D42" w14:textId="77777777" w:rsidR="00447A5A" w:rsidRPr="002F531A" w:rsidRDefault="00447A5A" w:rsidP="006E1633">
            <w:pPr>
              <w:spacing w:before="120" w:after="120" w:line="240" w:lineRule="auto"/>
              <w:jc w:val="left"/>
              <w:rPr>
                <w:rFonts w:cs="Arial"/>
                <w:sz w:val="16"/>
                <w:szCs w:val="16"/>
              </w:rPr>
            </w:pPr>
          </w:p>
        </w:tc>
      </w:tr>
    </w:tbl>
    <w:p w14:paraId="42E15327" w14:textId="77777777" w:rsidR="00E71C42" w:rsidRPr="002F531A" w:rsidRDefault="00E71C42" w:rsidP="00F94D14">
      <w:pPr>
        <w:pStyle w:val="Heading2"/>
        <w:numPr>
          <w:ilvl w:val="0"/>
          <w:numId w:val="0"/>
        </w:numPr>
        <w:rPr>
          <w:b w:val="0"/>
          <w:bCs w:val="0"/>
          <w:i w:val="0"/>
          <w:iCs w:val="0"/>
          <w:sz w:val="20"/>
          <w:szCs w:val="24"/>
        </w:rPr>
      </w:pPr>
    </w:p>
    <w:p w14:paraId="593FD20A" w14:textId="77777777" w:rsidR="00F843BD" w:rsidRPr="002F531A" w:rsidRDefault="00047A9B" w:rsidP="0050580A">
      <w:pPr>
        <w:pStyle w:val="Heading3"/>
        <w:widowControl/>
        <w:numPr>
          <w:ilvl w:val="2"/>
          <w:numId w:val="11"/>
        </w:numPr>
        <w:adjustRightInd/>
        <w:spacing w:after="200" w:line="276" w:lineRule="auto"/>
        <w:jc w:val="left"/>
        <w:textAlignment w:val="auto"/>
        <w:rPr>
          <w:i/>
          <w:iCs/>
        </w:rPr>
      </w:pPr>
      <w:bookmarkStart w:id="118" w:name="_User_Role_Mapping"/>
      <w:bookmarkStart w:id="119" w:name="_Menu_Master"/>
      <w:bookmarkStart w:id="120" w:name="_Toc414543411"/>
      <w:bookmarkEnd w:id="118"/>
      <w:bookmarkEnd w:id="119"/>
      <w:r w:rsidRPr="002F531A">
        <w:rPr>
          <w:i/>
          <w:iCs/>
        </w:rPr>
        <w:t>Menu Master</w:t>
      </w:r>
      <w:bookmarkEnd w:id="120"/>
    </w:p>
    <w:p w14:paraId="00699F6E" w14:textId="77777777" w:rsidR="00021E44" w:rsidRPr="002F531A" w:rsidRDefault="00021E44" w:rsidP="0050580A">
      <w:pPr>
        <w:pStyle w:val="Default"/>
        <w:numPr>
          <w:ilvl w:val="0"/>
          <w:numId w:val="9"/>
        </w:numPr>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Form Name</w:t>
      </w:r>
      <w:r w:rsidRPr="002F531A">
        <w:rPr>
          <w:rFonts w:ascii="Arial" w:eastAsia="Times New Roman" w:hAnsi="Arial" w:cs="Arial"/>
          <w:color w:val="auto"/>
          <w:sz w:val="18"/>
          <w:szCs w:val="18"/>
          <w:lang w:val="en-AU"/>
        </w:rPr>
        <w:tab/>
        <w:t>: Menu Master page.</w:t>
      </w:r>
    </w:p>
    <w:p w14:paraId="6F15F19C" w14:textId="77777777" w:rsidR="00021E44" w:rsidRPr="002F531A" w:rsidRDefault="00021E44" w:rsidP="00021E44">
      <w:pPr>
        <w:pStyle w:val="Default"/>
        <w:ind w:left="1440"/>
        <w:rPr>
          <w:rFonts w:ascii="Arial" w:eastAsia="Times New Roman" w:hAnsi="Arial" w:cs="Arial"/>
          <w:color w:val="auto"/>
          <w:sz w:val="18"/>
          <w:szCs w:val="18"/>
          <w:lang w:val="en-AU"/>
        </w:rPr>
      </w:pPr>
    </w:p>
    <w:p w14:paraId="37E2E5C9" w14:textId="77777777" w:rsidR="00021E44" w:rsidRPr="002F531A" w:rsidRDefault="00021E44" w:rsidP="0050580A">
      <w:pPr>
        <w:pStyle w:val="Default"/>
        <w:numPr>
          <w:ilvl w:val="0"/>
          <w:numId w:val="9"/>
        </w:numPr>
        <w:rPr>
          <w:rFonts w:ascii="Arial" w:eastAsia="Times New Roman" w:hAnsi="Arial" w:cs="Arial"/>
          <w:color w:val="auto"/>
          <w:sz w:val="18"/>
          <w:szCs w:val="18"/>
          <w:lang w:val="en-AU" w:eastAsia="en-AU"/>
        </w:rPr>
      </w:pPr>
      <w:r w:rsidRPr="002F531A">
        <w:rPr>
          <w:rFonts w:ascii="Arial" w:eastAsia="Times New Roman" w:hAnsi="Arial" w:cs="Arial"/>
          <w:b/>
          <w:color w:val="auto"/>
          <w:sz w:val="18"/>
          <w:szCs w:val="18"/>
          <w:lang w:val="en-AU"/>
        </w:rPr>
        <w:t>Inputs</w:t>
      </w:r>
      <w:r w:rsidRPr="002F531A">
        <w:rPr>
          <w:rFonts w:ascii="Arial" w:eastAsia="Times New Roman" w:hAnsi="Arial" w:cs="Arial"/>
          <w:color w:val="auto"/>
          <w:sz w:val="18"/>
          <w:szCs w:val="18"/>
          <w:lang w:val="en-AU"/>
        </w:rPr>
        <w:tab/>
      </w:r>
      <w:r w:rsidRPr="002F531A">
        <w:rPr>
          <w:rFonts w:ascii="Arial" w:eastAsia="Times New Roman" w:hAnsi="Arial" w:cs="Arial"/>
          <w:color w:val="auto"/>
          <w:sz w:val="18"/>
          <w:szCs w:val="18"/>
          <w:lang w:val="en-AU"/>
        </w:rPr>
        <w:tab/>
        <w:t xml:space="preserve">: Privileged Roles and Rights Menu and Sub Menu links.  </w:t>
      </w:r>
      <w:r w:rsidRPr="002F531A">
        <w:rPr>
          <w:rFonts w:ascii="Arial" w:eastAsia="Times New Roman" w:hAnsi="Arial" w:cs="Arial"/>
          <w:color w:val="auto"/>
          <w:sz w:val="18"/>
          <w:szCs w:val="18"/>
          <w:lang w:val="en-AU" w:eastAsia="en-AU"/>
        </w:rPr>
        <w:t xml:space="preserve">                                                            </w:t>
      </w:r>
    </w:p>
    <w:p w14:paraId="1696187A" w14:textId="77777777" w:rsidR="00021E44" w:rsidRPr="002F531A" w:rsidRDefault="00021E44" w:rsidP="00021E44">
      <w:pPr>
        <w:pStyle w:val="Default"/>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 xml:space="preserve">                                                 </w:t>
      </w:r>
    </w:p>
    <w:p w14:paraId="1735CC9A" w14:textId="77777777" w:rsidR="00021E44" w:rsidRPr="002F531A" w:rsidRDefault="00021E44" w:rsidP="0050580A">
      <w:pPr>
        <w:pStyle w:val="Default"/>
        <w:numPr>
          <w:ilvl w:val="0"/>
          <w:numId w:val="9"/>
        </w:numPr>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Validation</w:t>
      </w:r>
      <w:r w:rsidRPr="002F531A">
        <w:rPr>
          <w:rFonts w:ascii="Arial" w:eastAsia="Times New Roman" w:hAnsi="Arial" w:cs="Arial"/>
          <w:b/>
          <w:color w:val="auto"/>
          <w:sz w:val="18"/>
          <w:szCs w:val="18"/>
          <w:lang w:val="en-AU"/>
        </w:rPr>
        <w:tab/>
      </w:r>
      <w:r w:rsidRPr="002F531A">
        <w:rPr>
          <w:rFonts w:ascii="Arial" w:eastAsia="Times New Roman" w:hAnsi="Arial" w:cs="Arial"/>
          <w:color w:val="auto"/>
          <w:sz w:val="18"/>
          <w:szCs w:val="18"/>
          <w:lang w:val="en-AU"/>
        </w:rPr>
        <w:t xml:space="preserve">:  Privileged Menu and Sub Menu links should be linked to the desired pages. </w:t>
      </w:r>
    </w:p>
    <w:p w14:paraId="05F6DFFA" w14:textId="77777777" w:rsidR="00021E44" w:rsidRPr="002F531A" w:rsidRDefault="00021E44" w:rsidP="00021E44">
      <w:pPr>
        <w:pStyle w:val="Default"/>
        <w:ind w:left="1440"/>
        <w:rPr>
          <w:rFonts w:ascii="Arial" w:eastAsia="Times New Roman" w:hAnsi="Arial" w:cs="Arial"/>
          <w:color w:val="auto"/>
          <w:sz w:val="18"/>
          <w:szCs w:val="18"/>
          <w:lang w:val="en-AU"/>
        </w:rPr>
      </w:pPr>
    </w:p>
    <w:p w14:paraId="6AFB3DDA" w14:textId="77777777" w:rsidR="00021E44" w:rsidRPr="002F531A" w:rsidRDefault="00021E44" w:rsidP="0050580A">
      <w:pPr>
        <w:pStyle w:val="Default"/>
        <w:numPr>
          <w:ilvl w:val="0"/>
          <w:numId w:val="9"/>
        </w:numPr>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Action</w:t>
      </w:r>
      <w:r w:rsidRPr="002F531A">
        <w:rPr>
          <w:rFonts w:ascii="Arial" w:eastAsia="Times New Roman" w:hAnsi="Arial" w:cs="Arial"/>
          <w:b/>
          <w:color w:val="auto"/>
          <w:sz w:val="18"/>
          <w:szCs w:val="18"/>
          <w:lang w:val="en-AU"/>
        </w:rPr>
        <w:tab/>
      </w:r>
      <w:r w:rsidRPr="002F531A">
        <w:rPr>
          <w:rFonts w:ascii="Arial" w:eastAsia="Times New Roman" w:hAnsi="Arial" w:cs="Arial"/>
          <w:b/>
          <w:color w:val="auto"/>
          <w:sz w:val="18"/>
          <w:szCs w:val="18"/>
          <w:lang w:val="en-AU"/>
        </w:rPr>
        <w:tab/>
      </w:r>
      <w:r w:rsidRPr="002F531A">
        <w:rPr>
          <w:rFonts w:ascii="Arial" w:eastAsia="Times New Roman" w:hAnsi="Arial" w:cs="Arial"/>
          <w:color w:val="auto"/>
          <w:sz w:val="18"/>
          <w:szCs w:val="18"/>
          <w:lang w:val="en-AU"/>
        </w:rPr>
        <w:t xml:space="preserve">:  Clicking Privileged Menu and Sub Menu links should redirect User to the </w:t>
      </w:r>
    </w:p>
    <w:p w14:paraId="4380D1B3" w14:textId="77777777" w:rsidR="00021E44" w:rsidRPr="002F531A" w:rsidRDefault="00021E44" w:rsidP="00021E44">
      <w:pPr>
        <w:pStyle w:val="Default"/>
        <w:ind w:left="1440"/>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 xml:space="preserve">                                </w:t>
      </w:r>
      <w:r w:rsidRPr="002F531A">
        <w:rPr>
          <w:rFonts w:ascii="Arial" w:eastAsia="Times New Roman" w:hAnsi="Arial" w:cs="Arial"/>
          <w:color w:val="auto"/>
          <w:sz w:val="18"/>
          <w:szCs w:val="18"/>
          <w:lang w:val="en-AU"/>
        </w:rPr>
        <w:t>desired pages.</w:t>
      </w:r>
    </w:p>
    <w:p w14:paraId="3FF9A375" w14:textId="77777777" w:rsidR="00021E44" w:rsidRPr="002F531A" w:rsidRDefault="00021E44" w:rsidP="00021E44">
      <w:pPr>
        <w:rPr>
          <w:rFonts w:cs="Arial"/>
        </w:rPr>
      </w:pPr>
    </w:p>
    <w:tbl>
      <w:tblPr>
        <w:tblW w:w="10738" w:type="dxa"/>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4"/>
        <w:gridCol w:w="1814"/>
        <w:gridCol w:w="720"/>
        <w:gridCol w:w="540"/>
        <w:gridCol w:w="540"/>
        <w:gridCol w:w="450"/>
        <w:gridCol w:w="1170"/>
        <w:gridCol w:w="1710"/>
        <w:gridCol w:w="900"/>
        <w:gridCol w:w="1530"/>
      </w:tblGrid>
      <w:tr w:rsidR="00047A9B" w:rsidRPr="002F531A" w14:paraId="1D3E3430" w14:textId="77777777" w:rsidTr="00063D4A">
        <w:trPr>
          <w:gridAfter w:val="9"/>
          <w:wAfter w:w="9374" w:type="dxa"/>
          <w:tblHeader/>
        </w:trPr>
        <w:tc>
          <w:tcPr>
            <w:tcW w:w="1364" w:type="dxa"/>
            <w:shd w:val="clear" w:color="auto" w:fill="E0E0E0"/>
            <w:vAlign w:val="center"/>
          </w:tcPr>
          <w:p w14:paraId="67009AC4" w14:textId="77777777" w:rsidR="00047A9B" w:rsidRPr="002F531A" w:rsidRDefault="00047A9B" w:rsidP="00063D4A">
            <w:pPr>
              <w:spacing w:before="120" w:after="120" w:line="240" w:lineRule="auto"/>
              <w:rPr>
                <w:rFonts w:cs="Arial"/>
                <w:b/>
                <w:sz w:val="16"/>
                <w:szCs w:val="16"/>
              </w:rPr>
            </w:pPr>
          </w:p>
        </w:tc>
      </w:tr>
      <w:tr w:rsidR="00047A9B" w:rsidRPr="002F531A" w14:paraId="7FDE7DF8" w14:textId="77777777" w:rsidTr="00063D4A">
        <w:trPr>
          <w:trHeight w:val="1632"/>
          <w:tblHeader/>
        </w:trPr>
        <w:tc>
          <w:tcPr>
            <w:tcW w:w="1364" w:type="dxa"/>
            <w:shd w:val="clear" w:color="auto" w:fill="E0E0E0"/>
            <w:textDirection w:val="btLr"/>
            <w:vAlign w:val="center"/>
          </w:tcPr>
          <w:p w14:paraId="7664C6E3" w14:textId="77777777" w:rsidR="00047A9B" w:rsidRPr="002F531A" w:rsidRDefault="00047A9B" w:rsidP="00063D4A">
            <w:pPr>
              <w:spacing w:before="120" w:after="120" w:line="240" w:lineRule="auto"/>
              <w:ind w:left="113" w:right="113"/>
              <w:rPr>
                <w:rFonts w:cs="Arial"/>
                <w:b/>
                <w:sz w:val="16"/>
                <w:szCs w:val="16"/>
              </w:rPr>
            </w:pPr>
            <w:r w:rsidRPr="002F531A">
              <w:rPr>
                <w:rFonts w:cs="Arial"/>
                <w:b/>
                <w:sz w:val="16"/>
                <w:szCs w:val="16"/>
              </w:rPr>
              <w:t>Field Name</w:t>
            </w:r>
          </w:p>
        </w:tc>
        <w:tc>
          <w:tcPr>
            <w:tcW w:w="1814" w:type="dxa"/>
            <w:shd w:val="clear" w:color="auto" w:fill="E0E0E0"/>
            <w:textDirection w:val="btLr"/>
            <w:vAlign w:val="center"/>
          </w:tcPr>
          <w:p w14:paraId="132EEE2D" w14:textId="77777777" w:rsidR="00047A9B" w:rsidRPr="002F531A" w:rsidRDefault="00047A9B" w:rsidP="00063D4A">
            <w:pPr>
              <w:spacing w:before="120" w:after="120" w:line="240" w:lineRule="auto"/>
              <w:ind w:left="113" w:right="113"/>
              <w:rPr>
                <w:rFonts w:cs="Arial"/>
                <w:b/>
                <w:sz w:val="16"/>
                <w:szCs w:val="16"/>
              </w:rPr>
            </w:pPr>
          </w:p>
          <w:p w14:paraId="0A73E3A2" w14:textId="77777777" w:rsidR="00047A9B" w:rsidRPr="002F531A" w:rsidRDefault="00047A9B" w:rsidP="00063D4A">
            <w:pPr>
              <w:spacing w:before="120" w:after="120" w:line="240" w:lineRule="auto"/>
              <w:ind w:left="113" w:right="113"/>
              <w:rPr>
                <w:rFonts w:cs="Arial"/>
                <w:b/>
                <w:sz w:val="16"/>
                <w:szCs w:val="16"/>
              </w:rPr>
            </w:pPr>
            <w:r w:rsidRPr="002F531A">
              <w:rPr>
                <w:rFonts w:cs="Arial"/>
                <w:b/>
                <w:sz w:val="16"/>
                <w:szCs w:val="16"/>
              </w:rPr>
              <w:t>Description</w:t>
            </w:r>
          </w:p>
        </w:tc>
        <w:tc>
          <w:tcPr>
            <w:tcW w:w="720" w:type="dxa"/>
            <w:shd w:val="clear" w:color="auto" w:fill="E0E0E0"/>
            <w:textDirection w:val="btLr"/>
            <w:vAlign w:val="center"/>
          </w:tcPr>
          <w:p w14:paraId="1AF06292" w14:textId="77777777" w:rsidR="00047A9B" w:rsidRPr="002F531A" w:rsidRDefault="00047A9B" w:rsidP="00063D4A">
            <w:pPr>
              <w:spacing w:before="120" w:after="120" w:line="240" w:lineRule="auto"/>
              <w:ind w:left="113" w:right="113"/>
              <w:rPr>
                <w:rFonts w:cs="Arial"/>
                <w:b/>
                <w:sz w:val="16"/>
                <w:szCs w:val="16"/>
              </w:rPr>
            </w:pPr>
            <w:r w:rsidRPr="002F531A">
              <w:rPr>
                <w:rFonts w:cs="Arial"/>
                <w:b/>
                <w:sz w:val="16"/>
                <w:szCs w:val="16"/>
              </w:rPr>
              <w:t>Type</w:t>
            </w:r>
          </w:p>
        </w:tc>
        <w:tc>
          <w:tcPr>
            <w:tcW w:w="540" w:type="dxa"/>
            <w:shd w:val="clear" w:color="auto" w:fill="E0E0E0"/>
            <w:textDirection w:val="btLr"/>
            <w:vAlign w:val="center"/>
          </w:tcPr>
          <w:p w14:paraId="13022EAB" w14:textId="77777777" w:rsidR="00047A9B" w:rsidRPr="002F531A" w:rsidRDefault="00047A9B" w:rsidP="00063D4A">
            <w:pPr>
              <w:spacing w:before="120" w:after="120" w:line="240" w:lineRule="auto"/>
              <w:ind w:left="113" w:right="113"/>
              <w:rPr>
                <w:rFonts w:cs="Arial"/>
                <w:b/>
                <w:sz w:val="16"/>
                <w:szCs w:val="16"/>
              </w:rPr>
            </w:pPr>
            <w:r w:rsidRPr="002F531A">
              <w:rPr>
                <w:rFonts w:cs="Arial"/>
                <w:b/>
                <w:sz w:val="16"/>
                <w:szCs w:val="16"/>
              </w:rPr>
              <w:t>Mandatory (Y/N)</w:t>
            </w:r>
          </w:p>
        </w:tc>
        <w:tc>
          <w:tcPr>
            <w:tcW w:w="540" w:type="dxa"/>
            <w:shd w:val="clear" w:color="auto" w:fill="E0E0E0"/>
            <w:textDirection w:val="btLr"/>
            <w:vAlign w:val="center"/>
          </w:tcPr>
          <w:p w14:paraId="55C50F5E" w14:textId="77777777" w:rsidR="00047A9B" w:rsidRPr="002F531A" w:rsidRDefault="00047A9B" w:rsidP="00063D4A">
            <w:pPr>
              <w:spacing w:before="120" w:after="120" w:line="240" w:lineRule="auto"/>
              <w:ind w:left="113" w:right="113"/>
              <w:rPr>
                <w:rFonts w:cs="Arial"/>
                <w:b/>
                <w:sz w:val="16"/>
                <w:szCs w:val="16"/>
              </w:rPr>
            </w:pPr>
            <w:r w:rsidRPr="002F531A">
              <w:rPr>
                <w:rFonts w:cs="Arial"/>
                <w:b/>
                <w:sz w:val="16"/>
                <w:szCs w:val="16"/>
              </w:rPr>
              <w:t>Displayed/ Hidden (D/H)</w:t>
            </w:r>
          </w:p>
        </w:tc>
        <w:tc>
          <w:tcPr>
            <w:tcW w:w="450" w:type="dxa"/>
            <w:shd w:val="clear" w:color="auto" w:fill="E0E0E0"/>
            <w:textDirection w:val="btLr"/>
            <w:vAlign w:val="center"/>
          </w:tcPr>
          <w:p w14:paraId="03EB5A4D" w14:textId="77777777" w:rsidR="00047A9B" w:rsidRPr="002F531A" w:rsidRDefault="00047A9B" w:rsidP="00063D4A">
            <w:pPr>
              <w:spacing w:before="120" w:after="120" w:line="240" w:lineRule="auto"/>
              <w:ind w:left="113" w:right="113"/>
              <w:rPr>
                <w:rFonts w:cs="Arial"/>
                <w:b/>
                <w:sz w:val="16"/>
                <w:szCs w:val="16"/>
              </w:rPr>
            </w:pPr>
            <w:r w:rsidRPr="002F531A">
              <w:rPr>
                <w:rFonts w:cs="Arial"/>
                <w:b/>
                <w:sz w:val="16"/>
                <w:szCs w:val="16"/>
              </w:rPr>
              <w:t>Read Only (Y/N)</w:t>
            </w:r>
          </w:p>
        </w:tc>
        <w:tc>
          <w:tcPr>
            <w:tcW w:w="1170" w:type="dxa"/>
            <w:shd w:val="clear" w:color="auto" w:fill="E0E0E0"/>
            <w:textDirection w:val="btLr"/>
            <w:vAlign w:val="center"/>
          </w:tcPr>
          <w:p w14:paraId="76F3E495" w14:textId="77777777" w:rsidR="00047A9B" w:rsidRPr="002F531A" w:rsidRDefault="00047A9B" w:rsidP="00063D4A">
            <w:pPr>
              <w:spacing w:before="120" w:after="120" w:line="240" w:lineRule="auto"/>
              <w:ind w:left="113" w:right="113"/>
              <w:rPr>
                <w:rFonts w:cs="Arial"/>
                <w:b/>
                <w:sz w:val="16"/>
                <w:szCs w:val="16"/>
              </w:rPr>
            </w:pPr>
            <w:r w:rsidRPr="002F531A">
              <w:rPr>
                <w:rFonts w:cs="Arial"/>
                <w:b/>
                <w:sz w:val="16"/>
                <w:szCs w:val="16"/>
              </w:rPr>
              <w:t>Default Value</w:t>
            </w:r>
          </w:p>
        </w:tc>
        <w:tc>
          <w:tcPr>
            <w:tcW w:w="1710" w:type="dxa"/>
            <w:shd w:val="clear" w:color="auto" w:fill="E0E0E0"/>
            <w:textDirection w:val="btLr"/>
            <w:vAlign w:val="center"/>
          </w:tcPr>
          <w:p w14:paraId="05951335" w14:textId="77777777" w:rsidR="00047A9B" w:rsidRPr="002F531A" w:rsidRDefault="00047A9B" w:rsidP="00063D4A">
            <w:pPr>
              <w:spacing w:before="120" w:after="120" w:line="240" w:lineRule="auto"/>
              <w:ind w:left="113" w:right="113"/>
              <w:rPr>
                <w:rFonts w:cs="Arial"/>
                <w:b/>
                <w:sz w:val="16"/>
                <w:szCs w:val="16"/>
              </w:rPr>
            </w:pPr>
            <w:r w:rsidRPr="002F531A">
              <w:rPr>
                <w:rFonts w:cs="Arial"/>
                <w:b/>
                <w:sz w:val="16"/>
                <w:szCs w:val="16"/>
              </w:rPr>
              <w:t>Calculation/ Validation</w:t>
            </w:r>
          </w:p>
        </w:tc>
        <w:tc>
          <w:tcPr>
            <w:tcW w:w="900" w:type="dxa"/>
            <w:shd w:val="clear" w:color="auto" w:fill="E0E0E0"/>
            <w:textDirection w:val="btLr"/>
            <w:vAlign w:val="center"/>
          </w:tcPr>
          <w:p w14:paraId="430E7B19" w14:textId="77777777" w:rsidR="00047A9B" w:rsidRPr="002F531A" w:rsidRDefault="00047A9B" w:rsidP="00063D4A">
            <w:pPr>
              <w:spacing w:before="120" w:after="120" w:line="240" w:lineRule="auto"/>
              <w:ind w:left="113" w:right="113"/>
              <w:rPr>
                <w:rFonts w:cs="Arial"/>
                <w:b/>
                <w:sz w:val="16"/>
                <w:szCs w:val="16"/>
              </w:rPr>
            </w:pPr>
            <w:r w:rsidRPr="002F531A">
              <w:rPr>
                <w:rFonts w:cs="Arial"/>
                <w:b/>
                <w:sz w:val="16"/>
                <w:szCs w:val="16"/>
              </w:rPr>
              <w:t>List o Values</w:t>
            </w:r>
          </w:p>
        </w:tc>
        <w:tc>
          <w:tcPr>
            <w:tcW w:w="1530" w:type="dxa"/>
            <w:shd w:val="clear" w:color="auto" w:fill="E0E0E0"/>
            <w:textDirection w:val="btLr"/>
            <w:vAlign w:val="center"/>
          </w:tcPr>
          <w:p w14:paraId="1D953351" w14:textId="77777777" w:rsidR="00047A9B" w:rsidRPr="002F531A" w:rsidRDefault="00047A9B" w:rsidP="00063D4A">
            <w:pPr>
              <w:spacing w:before="120" w:after="120" w:line="240" w:lineRule="auto"/>
              <w:ind w:left="113" w:right="113"/>
              <w:rPr>
                <w:rFonts w:cs="Arial"/>
                <w:b/>
                <w:sz w:val="16"/>
                <w:szCs w:val="16"/>
              </w:rPr>
            </w:pPr>
            <w:r w:rsidRPr="002F531A">
              <w:rPr>
                <w:rFonts w:cs="Arial"/>
                <w:b/>
                <w:sz w:val="16"/>
                <w:szCs w:val="16"/>
              </w:rPr>
              <w:t>Example</w:t>
            </w:r>
          </w:p>
        </w:tc>
      </w:tr>
      <w:tr w:rsidR="00047A9B" w:rsidRPr="002F531A" w14:paraId="62C3115E" w14:textId="77777777" w:rsidTr="00063D4A">
        <w:trPr>
          <w:cantSplit/>
        </w:trPr>
        <w:tc>
          <w:tcPr>
            <w:tcW w:w="1364" w:type="dxa"/>
            <w:shd w:val="clear" w:color="auto" w:fill="auto"/>
            <w:vAlign w:val="center"/>
          </w:tcPr>
          <w:p w14:paraId="1593813E" w14:textId="77777777" w:rsidR="00047A9B" w:rsidRPr="002F531A" w:rsidRDefault="00047A9B" w:rsidP="00063D4A">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MenuMasterID</w:t>
            </w:r>
          </w:p>
        </w:tc>
        <w:tc>
          <w:tcPr>
            <w:tcW w:w="1814" w:type="dxa"/>
            <w:shd w:val="clear" w:color="auto" w:fill="auto"/>
            <w:vAlign w:val="center"/>
          </w:tcPr>
          <w:p w14:paraId="56D1DB99" w14:textId="77777777" w:rsidR="00047A9B" w:rsidRPr="002F531A" w:rsidRDefault="002C3317" w:rsidP="00063D4A">
            <w:pPr>
              <w:pStyle w:val="Subtitle"/>
              <w:spacing w:after="120" w:line="240" w:lineRule="auto"/>
              <w:jc w:val="left"/>
              <w:rPr>
                <w:rFonts w:ascii="Arial" w:hAnsi="Arial" w:cs="Arial"/>
                <w:b w:val="0"/>
                <w:sz w:val="16"/>
                <w:szCs w:val="16"/>
              </w:rPr>
            </w:pPr>
            <w:r w:rsidRPr="002F531A">
              <w:rPr>
                <w:rFonts w:ascii="Arial" w:hAnsi="Arial" w:cs="Arial"/>
                <w:b w:val="0"/>
                <w:sz w:val="16"/>
                <w:szCs w:val="16"/>
                <w:lang w:val="en-AU" w:eastAsia="zh-CN"/>
              </w:rPr>
              <w:t>Auto_increment</w:t>
            </w:r>
            <w:r w:rsidR="00047A9B" w:rsidRPr="002F531A">
              <w:rPr>
                <w:rFonts w:ascii="Arial" w:hAnsi="Arial" w:cs="Arial"/>
                <w:b w:val="0"/>
                <w:sz w:val="16"/>
                <w:szCs w:val="16"/>
                <w:lang w:val="en-AU" w:eastAsia="zh-CN"/>
              </w:rPr>
              <w:t xml:space="preserve"> Primary key</w:t>
            </w:r>
          </w:p>
        </w:tc>
        <w:tc>
          <w:tcPr>
            <w:tcW w:w="720" w:type="dxa"/>
            <w:shd w:val="clear" w:color="auto" w:fill="auto"/>
            <w:vAlign w:val="center"/>
          </w:tcPr>
          <w:p w14:paraId="4BE25FA3" w14:textId="77777777" w:rsidR="00047A9B" w:rsidRPr="002F531A" w:rsidRDefault="00047A9B" w:rsidP="00063D4A">
            <w:pPr>
              <w:pStyle w:val="Subtitle"/>
              <w:spacing w:after="120" w:line="240" w:lineRule="auto"/>
              <w:jc w:val="left"/>
              <w:rPr>
                <w:rFonts w:ascii="Arial" w:hAnsi="Arial" w:cs="Arial"/>
                <w:b w:val="0"/>
                <w:sz w:val="16"/>
                <w:szCs w:val="16"/>
              </w:rPr>
            </w:pPr>
            <w:r w:rsidRPr="002F531A">
              <w:rPr>
                <w:rFonts w:ascii="Arial" w:hAnsi="Arial" w:cs="Arial"/>
                <w:b w:val="0"/>
                <w:sz w:val="16"/>
                <w:szCs w:val="16"/>
              </w:rPr>
              <w:t>int</w:t>
            </w:r>
          </w:p>
        </w:tc>
        <w:tc>
          <w:tcPr>
            <w:tcW w:w="540" w:type="dxa"/>
            <w:shd w:val="clear" w:color="auto" w:fill="auto"/>
            <w:vAlign w:val="center"/>
          </w:tcPr>
          <w:p w14:paraId="467BCF00" w14:textId="77777777" w:rsidR="00047A9B" w:rsidRPr="002F531A" w:rsidRDefault="00047A9B" w:rsidP="00063D4A">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16C1043A" w14:textId="77777777" w:rsidR="00047A9B" w:rsidRPr="002F531A" w:rsidRDefault="00047A9B" w:rsidP="00063D4A">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05CBD4A7" w14:textId="77777777" w:rsidR="00047A9B" w:rsidRPr="002F531A" w:rsidRDefault="00047A9B" w:rsidP="00063D4A">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77A9CB41" w14:textId="77777777" w:rsidR="00047A9B" w:rsidRPr="002F531A" w:rsidRDefault="00047A9B" w:rsidP="00063D4A">
            <w:pPr>
              <w:spacing w:before="120" w:after="120" w:line="240" w:lineRule="auto"/>
              <w:jc w:val="left"/>
              <w:rPr>
                <w:rFonts w:cs="Arial"/>
                <w:sz w:val="16"/>
                <w:szCs w:val="16"/>
              </w:rPr>
            </w:pPr>
          </w:p>
        </w:tc>
        <w:tc>
          <w:tcPr>
            <w:tcW w:w="1710" w:type="dxa"/>
            <w:shd w:val="clear" w:color="auto" w:fill="auto"/>
            <w:vAlign w:val="center"/>
          </w:tcPr>
          <w:p w14:paraId="47E76C7B" w14:textId="77777777" w:rsidR="00047A9B" w:rsidRPr="002F531A" w:rsidRDefault="00047A9B" w:rsidP="00063D4A">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14398BDE" w14:textId="77777777" w:rsidR="00047A9B" w:rsidRPr="002F531A" w:rsidRDefault="00047A9B" w:rsidP="00063D4A">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7EB78DAD" w14:textId="77777777" w:rsidR="00047A9B" w:rsidRPr="002F531A" w:rsidRDefault="00047A9B" w:rsidP="00063D4A">
            <w:pPr>
              <w:pStyle w:val="Tabletext0"/>
              <w:spacing w:before="120" w:after="120" w:line="240" w:lineRule="auto"/>
              <w:jc w:val="left"/>
              <w:rPr>
                <w:rFonts w:ascii="Arial" w:hAnsi="Arial" w:cs="Arial"/>
                <w:sz w:val="16"/>
                <w:szCs w:val="16"/>
              </w:rPr>
            </w:pPr>
          </w:p>
        </w:tc>
      </w:tr>
      <w:tr w:rsidR="00047A9B" w:rsidRPr="002F531A" w14:paraId="6B37F343" w14:textId="77777777" w:rsidTr="00063D4A">
        <w:trPr>
          <w:cantSplit/>
        </w:trPr>
        <w:tc>
          <w:tcPr>
            <w:tcW w:w="1364" w:type="dxa"/>
            <w:shd w:val="clear" w:color="auto" w:fill="auto"/>
            <w:vAlign w:val="center"/>
          </w:tcPr>
          <w:p w14:paraId="707E3629" w14:textId="77777777" w:rsidR="00047A9B" w:rsidRPr="002F531A" w:rsidRDefault="00047A9B" w:rsidP="00063D4A">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Menu Master Text</w:t>
            </w:r>
          </w:p>
        </w:tc>
        <w:tc>
          <w:tcPr>
            <w:tcW w:w="1814" w:type="dxa"/>
            <w:shd w:val="clear" w:color="auto" w:fill="auto"/>
            <w:vAlign w:val="center"/>
          </w:tcPr>
          <w:p w14:paraId="34F0BC21" w14:textId="77777777" w:rsidR="00047A9B" w:rsidRPr="002F531A" w:rsidRDefault="00047A9B" w:rsidP="00063D4A">
            <w:pPr>
              <w:pStyle w:val="Subtitle"/>
              <w:spacing w:after="120" w:line="240" w:lineRule="auto"/>
              <w:jc w:val="left"/>
              <w:rPr>
                <w:rFonts w:ascii="Arial" w:hAnsi="Arial" w:cs="Arial"/>
                <w:b w:val="0"/>
                <w:sz w:val="16"/>
                <w:szCs w:val="16"/>
              </w:rPr>
            </w:pPr>
            <w:r w:rsidRPr="002F531A">
              <w:rPr>
                <w:rFonts w:ascii="Arial" w:hAnsi="Arial" w:cs="Arial"/>
                <w:b w:val="0"/>
                <w:sz w:val="16"/>
                <w:szCs w:val="16"/>
              </w:rPr>
              <w:t>Display text on menu</w:t>
            </w:r>
          </w:p>
        </w:tc>
        <w:tc>
          <w:tcPr>
            <w:tcW w:w="720" w:type="dxa"/>
            <w:shd w:val="clear" w:color="auto" w:fill="auto"/>
            <w:vAlign w:val="center"/>
          </w:tcPr>
          <w:p w14:paraId="126E13EF" w14:textId="77777777" w:rsidR="00047A9B" w:rsidRPr="002F531A" w:rsidRDefault="00047A9B" w:rsidP="00063D4A">
            <w:pPr>
              <w:pStyle w:val="Subtitle"/>
              <w:spacing w:after="120" w:line="240" w:lineRule="auto"/>
              <w:jc w:val="left"/>
              <w:rPr>
                <w:rFonts w:ascii="Arial" w:hAnsi="Arial" w:cs="Arial"/>
                <w:b w:val="0"/>
                <w:sz w:val="16"/>
                <w:szCs w:val="16"/>
              </w:rPr>
            </w:pPr>
            <w:r w:rsidRPr="002F531A">
              <w:rPr>
                <w:rFonts w:ascii="Arial" w:hAnsi="Arial" w:cs="Arial"/>
                <w:b w:val="0"/>
                <w:sz w:val="16"/>
                <w:szCs w:val="16"/>
              </w:rPr>
              <w:t>Text</w:t>
            </w:r>
          </w:p>
        </w:tc>
        <w:tc>
          <w:tcPr>
            <w:tcW w:w="540" w:type="dxa"/>
            <w:shd w:val="clear" w:color="auto" w:fill="auto"/>
            <w:vAlign w:val="center"/>
          </w:tcPr>
          <w:p w14:paraId="23FF786A" w14:textId="77777777" w:rsidR="00047A9B" w:rsidRPr="002F531A" w:rsidRDefault="00047A9B" w:rsidP="00063D4A">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1ABB4404" w14:textId="77777777" w:rsidR="00047A9B" w:rsidRPr="002F531A" w:rsidRDefault="00047A9B" w:rsidP="00063D4A">
            <w:pPr>
              <w:pStyle w:val="Subtitle"/>
              <w:spacing w:after="120" w:line="240" w:lineRule="auto"/>
              <w:jc w:val="left"/>
              <w:rPr>
                <w:rFonts w:ascii="Arial" w:hAnsi="Arial" w:cs="Arial"/>
                <w:b w:val="0"/>
                <w:sz w:val="16"/>
                <w:szCs w:val="16"/>
              </w:rPr>
            </w:pPr>
            <w:r w:rsidRPr="002F531A">
              <w:rPr>
                <w:rFonts w:ascii="Arial" w:hAnsi="Arial" w:cs="Arial"/>
                <w:b w:val="0"/>
                <w:sz w:val="16"/>
                <w:szCs w:val="16"/>
              </w:rPr>
              <w:t>D</w:t>
            </w:r>
          </w:p>
        </w:tc>
        <w:tc>
          <w:tcPr>
            <w:tcW w:w="450" w:type="dxa"/>
            <w:shd w:val="clear" w:color="auto" w:fill="auto"/>
            <w:vAlign w:val="center"/>
          </w:tcPr>
          <w:p w14:paraId="1D2D0833" w14:textId="77777777" w:rsidR="00047A9B" w:rsidRPr="002F531A" w:rsidRDefault="00047A9B" w:rsidP="00063D4A">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63A04F96" w14:textId="77777777" w:rsidR="00047A9B" w:rsidRPr="002F531A" w:rsidRDefault="00047A9B" w:rsidP="00063D4A">
            <w:pPr>
              <w:spacing w:before="120" w:after="120" w:line="240" w:lineRule="auto"/>
              <w:jc w:val="left"/>
              <w:rPr>
                <w:rFonts w:cs="Arial"/>
                <w:sz w:val="16"/>
                <w:szCs w:val="16"/>
              </w:rPr>
            </w:pPr>
          </w:p>
        </w:tc>
        <w:tc>
          <w:tcPr>
            <w:tcW w:w="1710" w:type="dxa"/>
            <w:shd w:val="clear" w:color="auto" w:fill="auto"/>
            <w:vAlign w:val="center"/>
          </w:tcPr>
          <w:p w14:paraId="181A1D23" w14:textId="77777777" w:rsidR="00047A9B" w:rsidRPr="002F531A" w:rsidRDefault="00047A9B" w:rsidP="00063D4A">
            <w:pPr>
              <w:pStyle w:val="Tabletext0"/>
              <w:spacing w:before="120" w:after="120" w:line="240" w:lineRule="auto"/>
              <w:jc w:val="left"/>
              <w:rPr>
                <w:rFonts w:ascii="Arial" w:hAnsi="Arial" w:cs="Arial"/>
                <w:sz w:val="16"/>
                <w:szCs w:val="16"/>
              </w:rPr>
            </w:pPr>
            <w:r w:rsidRPr="002F531A">
              <w:rPr>
                <w:rFonts w:ascii="Arial" w:hAnsi="Arial" w:cs="Arial"/>
                <w:sz w:val="16"/>
                <w:szCs w:val="16"/>
              </w:rPr>
              <w:t xml:space="preserve"> </w:t>
            </w:r>
          </w:p>
        </w:tc>
        <w:tc>
          <w:tcPr>
            <w:tcW w:w="900" w:type="dxa"/>
            <w:shd w:val="clear" w:color="auto" w:fill="auto"/>
            <w:vAlign w:val="center"/>
          </w:tcPr>
          <w:p w14:paraId="3CDC93EB" w14:textId="77777777" w:rsidR="00047A9B" w:rsidRPr="002F531A" w:rsidRDefault="00047A9B" w:rsidP="00063D4A">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75236DCB" w14:textId="77777777" w:rsidR="00047A9B" w:rsidRPr="002F531A" w:rsidRDefault="00047A9B" w:rsidP="00063D4A">
            <w:pPr>
              <w:pStyle w:val="Tabletext0"/>
              <w:spacing w:before="120" w:after="120" w:line="240" w:lineRule="auto"/>
              <w:jc w:val="left"/>
              <w:rPr>
                <w:rFonts w:ascii="Arial" w:hAnsi="Arial" w:cs="Arial"/>
                <w:sz w:val="16"/>
                <w:szCs w:val="16"/>
              </w:rPr>
            </w:pPr>
          </w:p>
        </w:tc>
      </w:tr>
      <w:tr w:rsidR="00047A9B" w:rsidRPr="002F531A" w14:paraId="18659215" w14:textId="77777777" w:rsidTr="00063D4A">
        <w:trPr>
          <w:cantSplit/>
        </w:trPr>
        <w:tc>
          <w:tcPr>
            <w:tcW w:w="1364" w:type="dxa"/>
            <w:shd w:val="clear" w:color="auto" w:fill="auto"/>
            <w:vAlign w:val="center"/>
          </w:tcPr>
          <w:p w14:paraId="5C7C4E8B" w14:textId="77777777" w:rsidR="00047A9B" w:rsidRPr="002F531A" w:rsidRDefault="00047A9B" w:rsidP="00063D4A">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Menu Master URL</w:t>
            </w:r>
          </w:p>
        </w:tc>
        <w:tc>
          <w:tcPr>
            <w:tcW w:w="1814" w:type="dxa"/>
            <w:shd w:val="clear" w:color="auto" w:fill="auto"/>
            <w:vAlign w:val="center"/>
          </w:tcPr>
          <w:p w14:paraId="27DE186B" w14:textId="77777777" w:rsidR="00047A9B" w:rsidRPr="002F531A" w:rsidRDefault="00047A9B" w:rsidP="00063D4A">
            <w:pPr>
              <w:pStyle w:val="Tabletext0"/>
              <w:spacing w:before="120" w:after="120" w:line="240" w:lineRule="auto"/>
              <w:jc w:val="left"/>
              <w:rPr>
                <w:rFonts w:ascii="Arial" w:hAnsi="Arial" w:cs="Arial"/>
                <w:sz w:val="16"/>
                <w:szCs w:val="16"/>
              </w:rPr>
            </w:pPr>
            <w:r w:rsidRPr="002F531A">
              <w:rPr>
                <w:rFonts w:ascii="Arial" w:hAnsi="Arial" w:cs="Arial"/>
                <w:sz w:val="16"/>
                <w:szCs w:val="16"/>
              </w:rPr>
              <w:t>Name of URL</w:t>
            </w:r>
          </w:p>
        </w:tc>
        <w:tc>
          <w:tcPr>
            <w:tcW w:w="720" w:type="dxa"/>
            <w:shd w:val="clear" w:color="auto" w:fill="auto"/>
            <w:vAlign w:val="center"/>
          </w:tcPr>
          <w:p w14:paraId="0E5B8642" w14:textId="77777777" w:rsidR="00047A9B" w:rsidRPr="002F531A" w:rsidRDefault="00047A9B" w:rsidP="00063D4A">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683A4D18" w14:textId="77777777" w:rsidR="00047A9B" w:rsidRPr="002F531A" w:rsidRDefault="00047A9B" w:rsidP="00063D4A">
            <w:pPr>
              <w:pStyle w:val="Tabletext0"/>
              <w:spacing w:before="120" w:after="120" w:line="240" w:lineRule="auto"/>
              <w:jc w:val="left"/>
              <w:rPr>
                <w:rFonts w:ascii="Arial" w:hAnsi="Arial" w:cs="Arial"/>
                <w:sz w:val="16"/>
                <w:szCs w:val="16"/>
              </w:rPr>
            </w:pPr>
            <w:r w:rsidRPr="002F531A">
              <w:rPr>
                <w:rFonts w:ascii="Arial" w:hAnsi="Arial" w:cs="Arial"/>
                <w:sz w:val="16"/>
                <w:szCs w:val="16"/>
              </w:rPr>
              <w:t>Y</w:t>
            </w:r>
          </w:p>
        </w:tc>
        <w:tc>
          <w:tcPr>
            <w:tcW w:w="540" w:type="dxa"/>
            <w:shd w:val="clear" w:color="auto" w:fill="auto"/>
            <w:vAlign w:val="center"/>
          </w:tcPr>
          <w:p w14:paraId="1FAC77A0" w14:textId="77777777" w:rsidR="00047A9B" w:rsidRPr="002F531A" w:rsidRDefault="00047A9B" w:rsidP="00063D4A">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3675E9CD" w14:textId="77777777" w:rsidR="00047A9B" w:rsidRPr="002F531A" w:rsidRDefault="00047A9B" w:rsidP="00063D4A">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64972B8C" w14:textId="77777777" w:rsidR="00047A9B" w:rsidRPr="002F531A" w:rsidRDefault="00047A9B" w:rsidP="00063D4A">
            <w:pPr>
              <w:spacing w:before="120" w:after="120" w:line="240" w:lineRule="auto"/>
              <w:jc w:val="left"/>
              <w:rPr>
                <w:rFonts w:cs="Arial"/>
                <w:sz w:val="16"/>
                <w:szCs w:val="16"/>
              </w:rPr>
            </w:pPr>
          </w:p>
        </w:tc>
        <w:tc>
          <w:tcPr>
            <w:tcW w:w="1710" w:type="dxa"/>
            <w:shd w:val="clear" w:color="auto" w:fill="auto"/>
            <w:vAlign w:val="center"/>
          </w:tcPr>
          <w:p w14:paraId="166E7E0B" w14:textId="77777777" w:rsidR="00047A9B" w:rsidRPr="002F531A" w:rsidRDefault="00047A9B" w:rsidP="00063D4A">
            <w:pPr>
              <w:spacing w:before="120" w:after="120" w:line="240" w:lineRule="auto"/>
              <w:jc w:val="left"/>
              <w:rPr>
                <w:rFonts w:cs="Arial"/>
                <w:sz w:val="16"/>
                <w:szCs w:val="16"/>
              </w:rPr>
            </w:pPr>
          </w:p>
        </w:tc>
        <w:tc>
          <w:tcPr>
            <w:tcW w:w="900" w:type="dxa"/>
            <w:shd w:val="clear" w:color="auto" w:fill="auto"/>
            <w:vAlign w:val="center"/>
          </w:tcPr>
          <w:p w14:paraId="27E619DB" w14:textId="77777777" w:rsidR="00047A9B" w:rsidRPr="002F531A" w:rsidRDefault="00047A9B" w:rsidP="00063D4A">
            <w:pPr>
              <w:spacing w:before="120" w:after="120" w:line="240" w:lineRule="auto"/>
              <w:jc w:val="left"/>
              <w:rPr>
                <w:rFonts w:cs="Arial"/>
                <w:sz w:val="16"/>
                <w:szCs w:val="16"/>
              </w:rPr>
            </w:pPr>
          </w:p>
        </w:tc>
        <w:tc>
          <w:tcPr>
            <w:tcW w:w="1530" w:type="dxa"/>
            <w:shd w:val="clear" w:color="auto" w:fill="auto"/>
            <w:vAlign w:val="center"/>
          </w:tcPr>
          <w:p w14:paraId="417AA054" w14:textId="77777777" w:rsidR="00047A9B" w:rsidRPr="002F531A" w:rsidRDefault="00047A9B" w:rsidP="00063D4A">
            <w:pPr>
              <w:spacing w:before="120" w:after="120" w:line="240" w:lineRule="auto"/>
              <w:jc w:val="left"/>
              <w:rPr>
                <w:rFonts w:cs="Arial"/>
                <w:sz w:val="16"/>
                <w:szCs w:val="16"/>
              </w:rPr>
            </w:pPr>
          </w:p>
        </w:tc>
      </w:tr>
    </w:tbl>
    <w:p w14:paraId="0BA1E1C2" w14:textId="77777777" w:rsidR="00047A9B" w:rsidRPr="002F531A" w:rsidRDefault="00047A9B" w:rsidP="00047A9B">
      <w:pPr>
        <w:rPr>
          <w:rFonts w:cs="Arial"/>
        </w:rPr>
      </w:pPr>
    </w:p>
    <w:p w14:paraId="5C5E96CF" w14:textId="77777777" w:rsidR="00047A9B" w:rsidRPr="002F531A" w:rsidRDefault="00047A9B" w:rsidP="0050580A">
      <w:pPr>
        <w:pStyle w:val="Heading3"/>
        <w:widowControl/>
        <w:numPr>
          <w:ilvl w:val="2"/>
          <w:numId w:val="6"/>
        </w:numPr>
        <w:adjustRightInd/>
        <w:spacing w:after="200" w:line="276" w:lineRule="auto"/>
        <w:jc w:val="left"/>
        <w:textAlignment w:val="auto"/>
        <w:rPr>
          <w:i/>
          <w:iCs/>
        </w:rPr>
      </w:pPr>
      <w:bookmarkStart w:id="121" w:name="_User_Role_Mapping_1"/>
      <w:bookmarkStart w:id="122" w:name="_Toc414543412"/>
      <w:bookmarkEnd w:id="121"/>
      <w:r w:rsidRPr="002F531A">
        <w:rPr>
          <w:i/>
          <w:iCs/>
        </w:rPr>
        <w:lastRenderedPageBreak/>
        <w:t>User Role Mapping</w:t>
      </w:r>
      <w:bookmarkEnd w:id="122"/>
    </w:p>
    <w:p w14:paraId="33CC5A0B" w14:textId="77777777" w:rsidR="00021E44" w:rsidRPr="002F531A" w:rsidRDefault="00021E44" w:rsidP="0050580A">
      <w:pPr>
        <w:pStyle w:val="Default"/>
        <w:numPr>
          <w:ilvl w:val="0"/>
          <w:numId w:val="9"/>
        </w:numPr>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Form Name</w:t>
      </w:r>
      <w:r w:rsidRPr="002F531A">
        <w:rPr>
          <w:rFonts w:ascii="Arial" w:eastAsia="Times New Roman" w:hAnsi="Arial" w:cs="Arial"/>
          <w:color w:val="auto"/>
          <w:sz w:val="18"/>
          <w:szCs w:val="18"/>
          <w:lang w:val="en-AU"/>
        </w:rPr>
        <w:tab/>
        <w:t>: Admin Inner pages</w:t>
      </w:r>
    </w:p>
    <w:p w14:paraId="41A71F7A" w14:textId="77777777" w:rsidR="00021E44" w:rsidRPr="002F531A" w:rsidRDefault="00021E44" w:rsidP="00021E44">
      <w:pPr>
        <w:pStyle w:val="Default"/>
        <w:ind w:left="1440"/>
        <w:rPr>
          <w:rFonts w:ascii="Arial" w:eastAsia="Times New Roman" w:hAnsi="Arial" w:cs="Arial"/>
          <w:color w:val="auto"/>
          <w:sz w:val="18"/>
          <w:szCs w:val="18"/>
          <w:lang w:val="en-AU"/>
        </w:rPr>
      </w:pPr>
    </w:p>
    <w:p w14:paraId="436F7019" w14:textId="77777777" w:rsidR="00021E44" w:rsidRPr="002F531A" w:rsidRDefault="00021E44" w:rsidP="0050580A">
      <w:pPr>
        <w:pStyle w:val="Default"/>
        <w:numPr>
          <w:ilvl w:val="0"/>
          <w:numId w:val="9"/>
        </w:numPr>
        <w:rPr>
          <w:rFonts w:ascii="Arial" w:eastAsia="Times New Roman" w:hAnsi="Arial" w:cs="Arial"/>
          <w:color w:val="auto"/>
          <w:sz w:val="18"/>
          <w:szCs w:val="18"/>
          <w:lang w:val="en-AU" w:eastAsia="en-AU"/>
        </w:rPr>
      </w:pPr>
      <w:r w:rsidRPr="002F531A">
        <w:rPr>
          <w:rFonts w:ascii="Arial" w:eastAsia="Times New Roman" w:hAnsi="Arial" w:cs="Arial"/>
          <w:b/>
          <w:color w:val="auto"/>
          <w:sz w:val="18"/>
          <w:szCs w:val="18"/>
          <w:lang w:val="en-AU"/>
        </w:rPr>
        <w:t>Inputs</w:t>
      </w:r>
      <w:r w:rsidRPr="002F531A">
        <w:rPr>
          <w:rFonts w:ascii="Arial" w:eastAsia="Times New Roman" w:hAnsi="Arial" w:cs="Arial"/>
          <w:color w:val="auto"/>
          <w:sz w:val="18"/>
          <w:szCs w:val="18"/>
          <w:lang w:val="en-AU"/>
        </w:rPr>
        <w:tab/>
      </w:r>
      <w:r w:rsidRPr="002F531A">
        <w:rPr>
          <w:rFonts w:ascii="Arial" w:eastAsia="Times New Roman" w:hAnsi="Arial" w:cs="Arial"/>
          <w:color w:val="auto"/>
          <w:sz w:val="18"/>
          <w:szCs w:val="18"/>
          <w:lang w:val="en-AU"/>
        </w:rPr>
        <w:tab/>
        <w:t xml:space="preserve">:  User privileged Roles and Rights pages where Roles can be assigned to the </w:t>
      </w:r>
    </w:p>
    <w:p w14:paraId="252C54B0" w14:textId="77777777" w:rsidR="00021E44" w:rsidRPr="002F531A" w:rsidRDefault="00021E44" w:rsidP="00021E44">
      <w:pPr>
        <w:pStyle w:val="Default"/>
        <w:ind w:left="303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rPr>
        <w:t xml:space="preserve">User. The Roles can be Right to Add, Edit, Delete and View operations on the Rights assigned pages.  </w:t>
      </w:r>
      <w:r w:rsidRPr="002F531A">
        <w:rPr>
          <w:rFonts w:ascii="Arial" w:eastAsia="Times New Roman" w:hAnsi="Arial" w:cs="Arial"/>
          <w:color w:val="auto"/>
          <w:sz w:val="18"/>
          <w:szCs w:val="18"/>
          <w:lang w:val="en-AU" w:eastAsia="en-AU"/>
        </w:rPr>
        <w:t xml:space="preserve">                                                            </w:t>
      </w:r>
    </w:p>
    <w:p w14:paraId="30B9A31A" w14:textId="77777777" w:rsidR="00021E44" w:rsidRPr="002F531A" w:rsidRDefault="00021E44" w:rsidP="00021E44">
      <w:pPr>
        <w:pStyle w:val="Default"/>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 xml:space="preserve">                       </w:t>
      </w:r>
    </w:p>
    <w:p w14:paraId="5CB2FB01" w14:textId="77777777" w:rsidR="00021E44" w:rsidRPr="002F531A" w:rsidRDefault="00021E44" w:rsidP="0050580A">
      <w:pPr>
        <w:pStyle w:val="Default"/>
        <w:numPr>
          <w:ilvl w:val="0"/>
          <w:numId w:val="10"/>
        </w:numPr>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Action</w:t>
      </w:r>
      <w:r w:rsidRPr="002F531A">
        <w:rPr>
          <w:rFonts w:ascii="Arial" w:eastAsia="Times New Roman" w:hAnsi="Arial" w:cs="Arial"/>
          <w:b/>
          <w:color w:val="auto"/>
          <w:sz w:val="18"/>
          <w:szCs w:val="18"/>
          <w:lang w:val="en-AU"/>
        </w:rPr>
        <w:tab/>
      </w:r>
      <w:r w:rsidRPr="002F531A">
        <w:rPr>
          <w:rFonts w:ascii="Arial" w:eastAsia="Times New Roman" w:hAnsi="Arial" w:cs="Arial"/>
          <w:b/>
          <w:color w:val="auto"/>
          <w:sz w:val="18"/>
          <w:szCs w:val="18"/>
          <w:lang w:val="en-AU"/>
        </w:rPr>
        <w:tab/>
      </w:r>
      <w:r w:rsidRPr="002F531A">
        <w:rPr>
          <w:rFonts w:ascii="Arial" w:eastAsia="Times New Roman" w:hAnsi="Arial" w:cs="Arial"/>
          <w:color w:val="auto"/>
          <w:sz w:val="18"/>
          <w:szCs w:val="18"/>
          <w:lang w:val="en-AU"/>
        </w:rPr>
        <w:t xml:space="preserve">:  User should be able to Add, Edit, Delete and View operations on the Rights </w:t>
      </w:r>
    </w:p>
    <w:p w14:paraId="5954380B" w14:textId="77777777" w:rsidR="00021E44" w:rsidRPr="002F531A" w:rsidRDefault="00021E44" w:rsidP="00021E44">
      <w:pPr>
        <w:pStyle w:val="Default"/>
        <w:ind w:left="1440"/>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 xml:space="preserve">                                </w:t>
      </w:r>
      <w:r w:rsidRPr="002F531A">
        <w:rPr>
          <w:rFonts w:ascii="Arial" w:eastAsia="Times New Roman" w:hAnsi="Arial" w:cs="Arial"/>
          <w:color w:val="auto"/>
          <w:sz w:val="18"/>
          <w:szCs w:val="18"/>
          <w:lang w:val="en-AU"/>
        </w:rPr>
        <w:t xml:space="preserve">assigned pages.  </w:t>
      </w:r>
      <w:r w:rsidRPr="002F531A">
        <w:rPr>
          <w:rFonts w:ascii="Arial" w:eastAsia="Times New Roman" w:hAnsi="Arial" w:cs="Arial"/>
          <w:color w:val="auto"/>
          <w:sz w:val="18"/>
          <w:szCs w:val="18"/>
          <w:lang w:val="en-AU" w:eastAsia="en-AU"/>
        </w:rPr>
        <w:t xml:space="preserve">                                  </w:t>
      </w:r>
    </w:p>
    <w:p w14:paraId="0EF6E04E" w14:textId="77777777" w:rsidR="00021E44" w:rsidRPr="002F531A" w:rsidRDefault="00021E44" w:rsidP="00021E44">
      <w:pPr>
        <w:rPr>
          <w:rFonts w:cs="Arial"/>
        </w:rPr>
      </w:pPr>
    </w:p>
    <w:p w14:paraId="3007CFCD" w14:textId="77777777" w:rsidR="00047A9B" w:rsidRPr="002F531A" w:rsidRDefault="00047A9B" w:rsidP="00047A9B">
      <w:pPr>
        <w:rPr>
          <w:rFonts w:cs="Arial"/>
        </w:rPr>
      </w:pPr>
    </w:p>
    <w:tbl>
      <w:tblPr>
        <w:tblW w:w="10738" w:type="dxa"/>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4"/>
        <w:gridCol w:w="1814"/>
        <w:gridCol w:w="720"/>
        <w:gridCol w:w="540"/>
        <w:gridCol w:w="540"/>
        <w:gridCol w:w="450"/>
        <w:gridCol w:w="1170"/>
        <w:gridCol w:w="1710"/>
        <w:gridCol w:w="900"/>
        <w:gridCol w:w="1530"/>
      </w:tblGrid>
      <w:tr w:rsidR="004A228A" w:rsidRPr="002F531A" w14:paraId="5BB009B1" w14:textId="77777777" w:rsidTr="00063D4A">
        <w:trPr>
          <w:gridAfter w:val="9"/>
          <w:wAfter w:w="9374" w:type="dxa"/>
          <w:tblHeader/>
        </w:trPr>
        <w:tc>
          <w:tcPr>
            <w:tcW w:w="1364" w:type="dxa"/>
            <w:shd w:val="clear" w:color="auto" w:fill="E0E0E0"/>
            <w:vAlign w:val="center"/>
          </w:tcPr>
          <w:p w14:paraId="36BBBF8B" w14:textId="77777777" w:rsidR="004A228A" w:rsidRPr="002F531A" w:rsidRDefault="004A228A" w:rsidP="00063D4A">
            <w:pPr>
              <w:spacing w:before="120" w:after="120" w:line="240" w:lineRule="auto"/>
              <w:rPr>
                <w:rFonts w:cs="Arial"/>
                <w:b/>
                <w:sz w:val="16"/>
                <w:szCs w:val="16"/>
              </w:rPr>
            </w:pPr>
            <w:bookmarkStart w:id="123" w:name="_Booking_Process"/>
            <w:bookmarkEnd w:id="123"/>
          </w:p>
        </w:tc>
      </w:tr>
      <w:tr w:rsidR="004A228A" w:rsidRPr="002F531A" w14:paraId="701D3C20" w14:textId="77777777" w:rsidTr="00063D4A">
        <w:trPr>
          <w:trHeight w:val="1632"/>
          <w:tblHeader/>
        </w:trPr>
        <w:tc>
          <w:tcPr>
            <w:tcW w:w="1364" w:type="dxa"/>
            <w:shd w:val="clear" w:color="auto" w:fill="E0E0E0"/>
            <w:textDirection w:val="btLr"/>
            <w:vAlign w:val="center"/>
          </w:tcPr>
          <w:p w14:paraId="0B70AF1C" w14:textId="77777777" w:rsidR="004A228A" w:rsidRPr="002F531A" w:rsidRDefault="004A228A" w:rsidP="00063D4A">
            <w:pPr>
              <w:spacing w:before="120" w:after="120" w:line="240" w:lineRule="auto"/>
              <w:ind w:left="113" w:right="113"/>
              <w:rPr>
                <w:rFonts w:cs="Arial"/>
                <w:b/>
                <w:sz w:val="16"/>
                <w:szCs w:val="16"/>
              </w:rPr>
            </w:pPr>
            <w:r w:rsidRPr="002F531A">
              <w:rPr>
                <w:rFonts w:cs="Arial"/>
                <w:b/>
                <w:sz w:val="16"/>
                <w:szCs w:val="16"/>
              </w:rPr>
              <w:t>Field Name</w:t>
            </w:r>
          </w:p>
        </w:tc>
        <w:tc>
          <w:tcPr>
            <w:tcW w:w="1814" w:type="dxa"/>
            <w:shd w:val="clear" w:color="auto" w:fill="E0E0E0"/>
            <w:textDirection w:val="btLr"/>
            <w:vAlign w:val="center"/>
          </w:tcPr>
          <w:p w14:paraId="7CFA768C" w14:textId="77777777" w:rsidR="004A228A" w:rsidRPr="002F531A" w:rsidRDefault="004A228A" w:rsidP="00063D4A">
            <w:pPr>
              <w:spacing w:before="120" w:after="120" w:line="240" w:lineRule="auto"/>
              <w:ind w:left="113" w:right="113"/>
              <w:rPr>
                <w:rFonts w:cs="Arial"/>
                <w:b/>
                <w:sz w:val="16"/>
                <w:szCs w:val="16"/>
              </w:rPr>
            </w:pPr>
          </w:p>
          <w:p w14:paraId="2FA2CD99" w14:textId="77777777" w:rsidR="004A228A" w:rsidRPr="002F531A" w:rsidRDefault="004A228A" w:rsidP="00063D4A">
            <w:pPr>
              <w:spacing w:before="120" w:after="120" w:line="240" w:lineRule="auto"/>
              <w:ind w:left="113" w:right="113"/>
              <w:rPr>
                <w:rFonts w:cs="Arial"/>
                <w:b/>
                <w:sz w:val="16"/>
                <w:szCs w:val="16"/>
              </w:rPr>
            </w:pPr>
            <w:r w:rsidRPr="002F531A">
              <w:rPr>
                <w:rFonts w:cs="Arial"/>
                <w:b/>
                <w:sz w:val="16"/>
                <w:szCs w:val="16"/>
              </w:rPr>
              <w:t>Description</w:t>
            </w:r>
          </w:p>
        </w:tc>
        <w:tc>
          <w:tcPr>
            <w:tcW w:w="720" w:type="dxa"/>
            <w:shd w:val="clear" w:color="auto" w:fill="E0E0E0"/>
            <w:textDirection w:val="btLr"/>
            <w:vAlign w:val="center"/>
          </w:tcPr>
          <w:p w14:paraId="13B6406D" w14:textId="77777777" w:rsidR="004A228A" w:rsidRPr="002F531A" w:rsidRDefault="004A228A" w:rsidP="00063D4A">
            <w:pPr>
              <w:spacing w:before="120" w:after="120" w:line="240" w:lineRule="auto"/>
              <w:ind w:left="113" w:right="113"/>
              <w:rPr>
                <w:rFonts w:cs="Arial"/>
                <w:b/>
                <w:sz w:val="16"/>
                <w:szCs w:val="16"/>
              </w:rPr>
            </w:pPr>
            <w:r w:rsidRPr="002F531A">
              <w:rPr>
                <w:rFonts w:cs="Arial"/>
                <w:b/>
                <w:sz w:val="16"/>
                <w:szCs w:val="16"/>
              </w:rPr>
              <w:t>Type</w:t>
            </w:r>
          </w:p>
        </w:tc>
        <w:tc>
          <w:tcPr>
            <w:tcW w:w="540" w:type="dxa"/>
            <w:shd w:val="clear" w:color="auto" w:fill="E0E0E0"/>
            <w:textDirection w:val="btLr"/>
            <w:vAlign w:val="center"/>
          </w:tcPr>
          <w:p w14:paraId="51D240E8" w14:textId="77777777" w:rsidR="004A228A" w:rsidRPr="002F531A" w:rsidRDefault="004A228A" w:rsidP="00063D4A">
            <w:pPr>
              <w:spacing w:before="120" w:after="120" w:line="240" w:lineRule="auto"/>
              <w:ind w:left="113" w:right="113"/>
              <w:rPr>
                <w:rFonts w:cs="Arial"/>
                <w:b/>
                <w:sz w:val="16"/>
                <w:szCs w:val="16"/>
              </w:rPr>
            </w:pPr>
            <w:r w:rsidRPr="002F531A">
              <w:rPr>
                <w:rFonts w:cs="Arial"/>
                <w:b/>
                <w:sz w:val="16"/>
                <w:szCs w:val="16"/>
              </w:rPr>
              <w:t>Mandatory (Y/N)</w:t>
            </w:r>
          </w:p>
        </w:tc>
        <w:tc>
          <w:tcPr>
            <w:tcW w:w="540" w:type="dxa"/>
            <w:shd w:val="clear" w:color="auto" w:fill="E0E0E0"/>
            <w:textDirection w:val="btLr"/>
            <w:vAlign w:val="center"/>
          </w:tcPr>
          <w:p w14:paraId="0A10DDAD" w14:textId="77777777" w:rsidR="004A228A" w:rsidRPr="002F531A" w:rsidRDefault="004A228A" w:rsidP="00063D4A">
            <w:pPr>
              <w:spacing w:before="120" w:after="120" w:line="240" w:lineRule="auto"/>
              <w:ind w:left="113" w:right="113"/>
              <w:rPr>
                <w:rFonts w:cs="Arial"/>
                <w:b/>
                <w:sz w:val="16"/>
                <w:szCs w:val="16"/>
              </w:rPr>
            </w:pPr>
            <w:r w:rsidRPr="002F531A">
              <w:rPr>
                <w:rFonts w:cs="Arial"/>
                <w:b/>
                <w:sz w:val="16"/>
                <w:szCs w:val="16"/>
              </w:rPr>
              <w:t>Displayed/ Hidden (D/H)</w:t>
            </w:r>
          </w:p>
        </w:tc>
        <w:tc>
          <w:tcPr>
            <w:tcW w:w="450" w:type="dxa"/>
            <w:shd w:val="clear" w:color="auto" w:fill="E0E0E0"/>
            <w:textDirection w:val="btLr"/>
            <w:vAlign w:val="center"/>
          </w:tcPr>
          <w:p w14:paraId="4414DDB6" w14:textId="77777777" w:rsidR="004A228A" w:rsidRPr="002F531A" w:rsidRDefault="004A228A" w:rsidP="00063D4A">
            <w:pPr>
              <w:spacing w:before="120" w:after="120" w:line="240" w:lineRule="auto"/>
              <w:ind w:left="113" w:right="113"/>
              <w:rPr>
                <w:rFonts w:cs="Arial"/>
                <w:b/>
                <w:sz w:val="16"/>
                <w:szCs w:val="16"/>
              </w:rPr>
            </w:pPr>
            <w:r w:rsidRPr="002F531A">
              <w:rPr>
                <w:rFonts w:cs="Arial"/>
                <w:b/>
                <w:sz w:val="16"/>
                <w:szCs w:val="16"/>
              </w:rPr>
              <w:t>Read Only (Y/N)</w:t>
            </w:r>
          </w:p>
        </w:tc>
        <w:tc>
          <w:tcPr>
            <w:tcW w:w="1170" w:type="dxa"/>
            <w:shd w:val="clear" w:color="auto" w:fill="E0E0E0"/>
            <w:textDirection w:val="btLr"/>
            <w:vAlign w:val="center"/>
          </w:tcPr>
          <w:p w14:paraId="6F8A5ADE" w14:textId="77777777" w:rsidR="004A228A" w:rsidRPr="002F531A" w:rsidRDefault="004A228A" w:rsidP="00063D4A">
            <w:pPr>
              <w:spacing w:before="120" w:after="120" w:line="240" w:lineRule="auto"/>
              <w:ind w:left="113" w:right="113"/>
              <w:rPr>
                <w:rFonts w:cs="Arial"/>
                <w:b/>
                <w:sz w:val="16"/>
                <w:szCs w:val="16"/>
              </w:rPr>
            </w:pPr>
            <w:r w:rsidRPr="002F531A">
              <w:rPr>
                <w:rFonts w:cs="Arial"/>
                <w:b/>
                <w:sz w:val="16"/>
                <w:szCs w:val="16"/>
              </w:rPr>
              <w:t>Default Value</w:t>
            </w:r>
          </w:p>
        </w:tc>
        <w:tc>
          <w:tcPr>
            <w:tcW w:w="1710" w:type="dxa"/>
            <w:shd w:val="clear" w:color="auto" w:fill="E0E0E0"/>
            <w:textDirection w:val="btLr"/>
            <w:vAlign w:val="center"/>
          </w:tcPr>
          <w:p w14:paraId="29CCE8FE" w14:textId="77777777" w:rsidR="004A228A" w:rsidRPr="002F531A" w:rsidRDefault="004A228A" w:rsidP="00063D4A">
            <w:pPr>
              <w:spacing w:before="120" w:after="120" w:line="240" w:lineRule="auto"/>
              <w:ind w:left="113" w:right="113"/>
              <w:rPr>
                <w:rFonts w:cs="Arial"/>
                <w:b/>
                <w:sz w:val="16"/>
                <w:szCs w:val="16"/>
              </w:rPr>
            </w:pPr>
            <w:r w:rsidRPr="002F531A">
              <w:rPr>
                <w:rFonts w:cs="Arial"/>
                <w:b/>
                <w:sz w:val="16"/>
                <w:szCs w:val="16"/>
              </w:rPr>
              <w:t>Calculation/ Validation</w:t>
            </w:r>
          </w:p>
        </w:tc>
        <w:tc>
          <w:tcPr>
            <w:tcW w:w="900" w:type="dxa"/>
            <w:shd w:val="clear" w:color="auto" w:fill="E0E0E0"/>
            <w:textDirection w:val="btLr"/>
            <w:vAlign w:val="center"/>
          </w:tcPr>
          <w:p w14:paraId="351312F1" w14:textId="77777777" w:rsidR="004A228A" w:rsidRPr="002F531A" w:rsidRDefault="004A228A" w:rsidP="00063D4A">
            <w:pPr>
              <w:spacing w:before="120" w:after="120" w:line="240" w:lineRule="auto"/>
              <w:ind w:left="113" w:right="113"/>
              <w:rPr>
                <w:rFonts w:cs="Arial"/>
                <w:b/>
                <w:sz w:val="16"/>
                <w:szCs w:val="16"/>
              </w:rPr>
            </w:pPr>
            <w:r w:rsidRPr="002F531A">
              <w:rPr>
                <w:rFonts w:cs="Arial"/>
                <w:b/>
                <w:sz w:val="16"/>
                <w:szCs w:val="16"/>
              </w:rPr>
              <w:t>List o Values</w:t>
            </w:r>
          </w:p>
        </w:tc>
        <w:tc>
          <w:tcPr>
            <w:tcW w:w="1530" w:type="dxa"/>
            <w:shd w:val="clear" w:color="auto" w:fill="E0E0E0"/>
            <w:textDirection w:val="btLr"/>
            <w:vAlign w:val="center"/>
          </w:tcPr>
          <w:p w14:paraId="37CA8A02" w14:textId="77777777" w:rsidR="004A228A" w:rsidRPr="002F531A" w:rsidRDefault="004A228A" w:rsidP="00063D4A">
            <w:pPr>
              <w:spacing w:before="120" w:after="120" w:line="240" w:lineRule="auto"/>
              <w:ind w:left="113" w:right="113"/>
              <w:rPr>
                <w:rFonts w:cs="Arial"/>
                <w:b/>
                <w:sz w:val="16"/>
                <w:szCs w:val="16"/>
              </w:rPr>
            </w:pPr>
            <w:r w:rsidRPr="002F531A">
              <w:rPr>
                <w:rFonts w:cs="Arial"/>
                <w:b/>
                <w:sz w:val="16"/>
                <w:szCs w:val="16"/>
              </w:rPr>
              <w:t>Example</w:t>
            </w:r>
          </w:p>
        </w:tc>
      </w:tr>
      <w:tr w:rsidR="004A228A" w:rsidRPr="002F531A" w14:paraId="131B8C88" w14:textId="77777777" w:rsidTr="00063D4A">
        <w:trPr>
          <w:cantSplit/>
        </w:trPr>
        <w:tc>
          <w:tcPr>
            <w:tcW w:w="1364" w:type="dxa"/>
            <w:shd w:val="clear" w:color="auto" w:fill="auto"/>
            <w:vAlign w:val="center"/>
          </w:tcPr>
          <w:p w14:paraId="2C9889D1" w14:textId="77777777" w:rsidR="004A228A" w:rsidRPr="002F531A" w:rsidRDefault="002C3317" w:rsidP="004A228A">
            <w:pPr>
              <w:pStyle w:val="Subtitle"/>
              <w:spacing w:after="120" w:line="240" w:lineRule="auto"/>
              <w:jc w:val="left"/>
              <w:rPr>
                <w:rFonts w:ascii="Arial" w:hAnsi="Arial" w:cs="Arial"/>
                <w:b w:val="0"/>
                <w:sz w:val="16"/>
                <w:szCs w:val="16"/>
              </w:rPr>
            </w:pPr>
            <w:r w:rsidRPr="002F531A">
              <w:rPr>
                <w:rFonts w:ascii="Arial" w:hAnsi="Arial" w:cs="Arial"/>
                <w:b w:val="0"/>
                <w:sz w:val="16"/>
                <w:szCs w:val="16"/>
              </w:rPr>
              <w:t>User Roll</w:t>
            </w:r>
            <w:r w:rsidR="004A228A" w:rsidRPr="002F531A">
              <w:rPr>
                <w:rFonts w:ascii="Arial" w:hAnsi="Arial" w:cs="Arial"/>
                <w:b w:val="0"/>
                <w:sz w:val="16"/>
                <w:szCs w:val="16"/>
              </w:rPr>
              <w:t xml:space="preserve"> ID</w:t>
            </w:r>
          </w:p>
        </w:tc>
        <w:tc>
          <w:tcPr>
            <w:tcW w:w="1814" w:type="dxa"/>
            <w:shd w:val="clear" w:color="auto" w:fill="auto"/>
            <w:vAlign w:val="center"/>
          </w:tcPr>
          <w:p w14:paraId="72EBE9DE" w14:textId="77777777" w:rsidR="004A228A" w:rsidRPr="002F531A" w:rsidRDefault="002C3317" w:rsidP="00063D4A">
            <w:pPr>
              <w:pStyle w:val="Subtitle"/>
              <w:spacing w:after="120" w:line="240" w:lineRule="auto"/>
              <w:jc w:val="left"/>
              <w:rPr>
                <w:rFonts w:ascii="Arial" w:hAnsi="Arial" w:cs="Arial"/>
                <w:b w:val="0"/>
                <w:sz w:val="16"/>
                <w:szCs w:val="16"/>
              </w:rPr>
            </w:pPr>
            <w:r w:rsidRPr="002F531A">
              <w:rPr>
                <w:rFonts w:ascii="Arial" w:hAnsi="Arial" w:cs="Arial"/>
                <w:b w:val="0"/>
                <w:sz w:val="16"/>
                <w:szCs w:val="16"/>
                <w:lang w:val="en-AU" w:eastAsia="zh-CN"/>
              </w:rPr>
              <w:t>Auto_increment</w:t>
            </w:r>
            <w:r w:rsidR="004A228A" w:rsidRPr="002F531A">
              <w:rPr>
                <w:rFonts w:ascii="Arial" w:hAnsi="Arial" w:cs="Arial"/>
                <w:b w:val="0"/>
                <w:sz w:val="16"/>
                <w:szCs w:val="16"/>
                <w:lang w:val="en-AU" w:eastAsia="zh-CN"/>
              </w:rPr>
              <w:t xml:space="preserve"> Primary key</w:t>
            </w:r>
          </w:p>
        </w:tc>
        <w:tc>
          <w:tcPr>
            <w:tcW w:w="720" w:type="dxa"/>
            <w:shd w:val="clear" w:color="auto" w:fill="auto"/>
            <w:vAlign w:val="center"/>
          </w:tcPr>
          <w:p w14:paraId="5F77ECC5" w14:textId="77777777" w:rsidR="004A228A" w:rsidRPr="002F531A" w:rsidRDefault="004A228A" w:rsidP="00063D4A">
            <w:pPr>
              <w:pStyle w:val="Subtitle"/>
              <w:spacing w:after="120" w:line="240" w:lineRule="auto"/>
              <w:jc w:val="left"/>
              <w:rPr>
                <w:rFonts w:ascii="Arial" w:hAnsi="Arial" w:cs="Arial"/>
                <w:b w:val="0"/>
                <w:sz w:val="16"/>
                <w:szCs w:val="16"/>
              </w:rPr>
            </w:pPr>
            <w:r w:rsidRPr="002F531A">
              <w:rPr>
                <w:rFonts w:ascii="Arial" w:hAnsi="Arial" w:cs="Arial"/>
                <w:b w:val="0"/>
                <w:sz w:val="16"/>
                <w:szCs w:val="16"/>
              </w:rPr>
              <w:t>int</w:t>
            </w:r>
          </w:p>
        </w:tc>
        <w:tc>
          <w:tcPr>
            <w:tcW w:w="540" w:type="dxa"/>
            <w:shd w:val="clear" w:color="auto" w:fill="auto"/>
            <w:vAlign w:val="center"/>
          </w:tcPr>
          <w:p w14:paraId="16C33CFA" w14:textId="77777777" w:rsidR="004A228A" w:rsidRPr="002F531A" w:rsidRDefault="004A228A" w:rsidP="00063D4A">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5B06FC84" w14:textId="77777777" w:rsidR="004A228A" w:rsidRPr="002F531A" w:rsidRDefault="004A228A" w:rsidP="00063D4A">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3612288C" w14:textId="77777777" w:rsidR="004A228A" w:rsidRPr="002F531A" w:rsidRDefault="004A228A" w:rsidP="00063D4A">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71AA5F78" w14:textId="77777777" w:rsidR="004A228A" w:rsidRPr="002F531A" w:rsidRDefault="004A228A" w:rsidP="00063D4A">
            <w:pPr>
              <w:spacing w:before="120" w:after="120" w:line="240" w:lineRule="auto"/>
              <w:jc w:val="left"/>
              <w:rPr>
                <w:rFonts w:cs="Arial"/>
                <w:sz w:val="16"/>
                <w:szCs w:val="16"/>
              </w:rPr>
            </w:pPr>
          </w:p>
        </w:tc>
        <w:tc>
          <w:tcPr>
            <w:tcW w:w="1710" w:type="dxa"/>
            <w:shd w:val="clear" w:color="auto" w:fill="auto"/>
            <w:vAlign w:val="center"/>
          </w:tcPr>
          <w:p w14:paraId="301D6BEA" w14:textId="77777777" w:rsidR="004A228A" w:rsidRPr="002F531A" w:rsidRDefault="004A228A" w:rsidP="00063D4A">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73C1CA72" w14:textId="77777777" w:rsidR="004A228A" w:rsidRPr="002F531A" w:rsidRDefault="004A228A" w:rsidP="00063D4A">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6C805A78" w14:textId="77777777" w:rsidR="004A228A" w:rsidRPr="002F531A" w:rsidRDefault="004A228A" w:rsidP="00063D4A">
            <w:pPr>
              <w:pStyle w:val="Tabletext0"/>
              <w:spacing w:before="120" w:after="120" w:line="240" w:lineRule="auto"/>
              <w:jc w:val="left"/>
              <w:rPr>
                <w:rFonts w:ascii="Arial" w:hAnsi="Arial" w:cs="Arial"/>
                <w:sz w:val="16"/>
                <w:szCs w:val="16"/>
              </w:rPr>
            </w:pPr>
          </w:p>
        </w:tc>
      </w:tr>
      <w:tr w:rsidR="004A228A" w:rsidRPr="002F531A" w14:paraId="4C4A85D8" w14:textId="77777777" w:rsidTr="00063D4A">
        <w:trPr>
          <w:cantSplit/>
        </w:trPr>
        <w:tc>
          <w:tcPr>
            <w:tcW w:w="1364" w:type="dxa"/>
            <w:shd w:val="clear" w:color="auto" w:fill="auto"/>
            <w:vAlign w:val="center"/>
          </w:tcPr>
          <w:p w14:paraId="22EAF647" w14:textId="77777777" w:rsidR="004A228A" w:rsidRPr="002F531A" w:rsidRDefault="004A228A" w:rsidP="00063D4A">
            <w:pPr>
              <w:pStyle w:val="Subtitle"/>
              <w:spacing w:after="120" w:line="240" w:lineRule="auto"/>
              <w:jc w:val="left"/>
              <w:rPr>
                <w:rFonts w:ascii="Arial" w:hAnsi="Arial" w:cs="Arial"/>
                <w:b w:val="0"/>
                <w:sz w:val="16"/>
                <w:szCs w:val="16"/>
              </w:rPr>
            </w:pPr>
            <w:r w:rsidRPr="002F531A">
              <w:rPr>
                <w:rFonts w:ascii="Arial" w:hAnsi="Arial" w:cs="Arial"/>
                <w:b w:val="0"/>
                <w:sz w:val="16"/>
                <w:szCs w:val="16"/>
              </w:rPr>
              <w:t>User ID</w:t>
            </w:r>
          </w:p>
        </w:tc>
        <w:tc>
          <w:tcPr>
            <w:tcW w:w="1814" w:type="dxa"/>
            <w:shd w:val="clear" w:color="auto" w:fill="auto"/>
            <w:vAlign w:val="center"/>
          </w:tcPr>
          <w:p w14:paraId="2AF6D677" w14:textId="77777777" w:rsidR="004A228A" w:rsidRPr="002F531A" w:rsidRDefault="004A228A" w:rsidP="00063D4A">
            <w:pPr>
              <w:pStyle w:val="Subtitle"/>
              <w:spacing w:after="120" w:line="240" w:lineRule="auto"/>
              <w:jc w:val="left"/>
              <w:rPr>
                <w:rFonts w:ascii="Arial" w:hAnsi="Arial" w:cs="Arial"/>
                <w:b w:val="0"/>
                <w:sz w:val="16"/>
                <w:szCs w:val="16"/>
              </w:rPr>
            </w:pPr>
            <w:r w:rsidRPr="002F531A">
              <w:rPr>
                <w:rFonts w:ascii="Arial" w:hAnsi="Arial" w:cs="Arial"/>
                <w:b w:val="0"/>
                <w:sz w:val="16"/>
                <w:szCs w:val="16"/>
              </w:rPr>
              <w:t>Foreign Key</w:t>
            </w:r>
          </w:p>
        </w:tc>
        <w:tc>
          <w:tcPr>
            <w:tcW w:w="720" w:type="dxa"/>
            <w:shd w:val="clear" w:color="auto" w:fill="auto"/>
            <w:vAlign w:val="center"/>
          </w:tcPr>
          <w:p w14:paraId="5A8E5072" w14:textId="77777777" w:rsidR="004A228A" w:rsidRPr="002F531A" w:rsidRDefault="004A228A" w:rsidP="00063D4A">
            <w:pPr>
              <w:pStyle w:val="Subtitle"/>
              <w:spacing w:after="120" w:line="240" w:lineRule="auto"/>
              <w:jc w:val="left"/>
              <w:rPr>
                <w:rFonts w:ascii="Arial" w:hAnsi="Arial" w:cs="Arial"/>
                <w:b w:val="0"/>
                <w:sz w:val="16"/>
                <w:szCs w:val="16"/>
              </w:rPr>
            </w:pPr>
            <w:r w:rsidRPr="002F531A">
              <w:rPr>
                <w:rFonts w:ascii="Arial" w:hAnsi="Arial" w:cs="Arial"/>
                <w:b w:val="0"/>
                <w:sz w:val="16"/>
                <w:szCs w:val="16"/>
              </w:rPr>
              <w:t>int</w:t>
            </w:r>
          </w:p>
        </w:tc>
        <w:tc>
          <w:tcPr>
            <w:tcW w:w="540" w:type="dxa"/>
            <w:shd w:val="clear" w:color="auto" w:fill="auto"/>
            <w:vAlign w:val="center"/>
          </w:tcPr>
          <w:p w14:paraId="20B10E9E" w14:textId="77777777" w:rsidR="004A228A" w:rsidRPr="002F531A" w:rsidRDefault="004A228A" w:rsidP="00063D4A">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438A77C6" w14:textId="77777777" w:rsidR="004A228A" w:rsidRPr="002F531A" w:rsidRDefault="004A228A" w:rsidP="00063D4A">
            <w:pPr>
              <w:pStyle w:val="Subtitle"/>
              <w:spacing w:after="120" w:line="240" w:lineRule="auto"/>
              <w:jc w:val="left"/>
              <w:rPr>
                <w:rFonts w:ascii="Arial" w:hAnsi="Arial" w:cs="Arial"/>
                <w:b w:val="0"/>
                <w:sz w:val="16"/>
                <w:szCs w:val="16"/>
              </w:rPr>
            </w:pPr>
            <w:r w:rsidRPr="002F531A">
              <w:rPr>
                <w:rFonts w:ascii="Arial" w:hAnsi="Arial" w:cs="Arial"/>
                <w:b w:val="0"/>
                <w:sz w:val="16"/>
                <w:szCs w:val="16"/>
              </w:rPr>
              <w:t>D</w:t>
            </w:r>
          </w:p>
        </w:tc>
        <w:tc>
          <w:tcPr>
            <w:tcW w:w="450" w:type="dxa"/>
            <w:shd w:val="clear" w:color="auto" w:fill="auto"/>
            <w:vAlign w:val="center"/>
          </w:tcPr>
          <w:p w14:paraId="3221BF7F" w14:textId="77777777" w:rsidR="004A228A" w:rsidRPr="002F531A" w:rsidRDefault="004A228A" w:rsidP="00063D4A">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53BC3970" w14:textId="77777777" w:rsidR="004A228A" w:rsidRPr="002F531A" w:rsidRDefault="004A228A" w:rsidP="00063D4A">
            <w:pPr>
              <w:spacing w:before="120" w:after="120" w:line="240" w:lineRule="auto"/>
              <w:jc w:val="left"/>
              <w:rPr>
                <w:rFonts w:cs="Arial"/>
                <w:sz w:val="16"/>
                <w:szCs w:val="16"/>
              </w:rPr>
            </w:pPr>
          </w:p>
        </w:tc>
        <w:tc>
          <w:tcPr>
            <w:tcW w:w="1710" w:type="dxa"/>
            <w:shd w:val="clear" w:color="auto" w:fill="auto"/>
            <w:vAlign w:val="center"/>
          </w:tcPr>
          <w:p w14:paraId="76F45068" w14:textId="77777777" w:rsidR="004A228A" w:rsidRPr="002F531A" w:rsidRDefault="004A228A" w:rsidP="00063D4A">
            <w:pPr>
              <w:pStyle w:val="Tabletext0"/>
              <w:spacing w:before="120" w:after="120" w:line="240" w:lineRule="auto"/>
              <w:jc w:val="left"/>
              <w:rPr>
                <w:rFonts w:ascii="Arial" w:hAnsi="Arial" w:cs="Arial"/>
                <w:sz w:val="16"/>
                <w:szCs w:val="16"/>
              </w:rPr>
            </w:pPr>
            <w:r w:rsidRPr="002F531A">
              <w:rPr>
                <w:rFonts w:ascii="Arial" w:hAnsi="Arial" w:cs="Arial"/>
                <w:sz w:val="16"/>
                <w:szCs w:val="16"/>
              </w:rPr>
              <w:t xml:space="preserve"> </w:t>
            </w:r>
          </w:p>
        </w:tc>
        <w:tc>
          <w:tcPr>
            <w:tcW w:w="900" w:type="dxa"/>
            <w:shd w:val="clear" w:color="auto" w:fill="auto"/>
            <w:vAlign w:val="center"/>
          </w:tcPr>
          <w:p w14:paraId="15BD9401" w14:textId="77777777" w:rsidR="004A228A" w:rsidRPr="002F531A" w:rsidRDefault="004A228A" w:rsidP="00063D4A">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24E3A555" w14:textId="77777777" w:rsidR="004A228A" w:rsidRPr="002F531A" w:rsidRDefault="004A228A" w:rsidP="00063D4A">
            <w:pPr>
              <w:pStyle w:val="Tabletext0"/>
              <w:spacing w:before="120" w:after="120" w:line="240" w:lineRule="auto"/>
              <w:jc w:val="left"/>
              <w:rPr>
                <w:rFonts w:ascii="Arial" w:hAnsi="Arial" w:cs="Arial"/>
                <w:sz w:val="16"/>
                <w:szCs w:val="16"/>
              </w:rPr>
            </w:pPr>
          </w:p>
        </w:tc>
      </w:tr>
      <w:tr w:rsidR="004A228A" w:rsidRPr="002F531A" w14:paraId="02246804" w14:textId="77777777" w:rsidTr="00063D4A">
        <w:trPr>
          <w:cantSplit/>
        </w:trPr>
        <w:tc>
          <w:tcPr>
            <w:tcW w:w="1364" w:type="dxa"/>
            <w:shd w:val="clear" w:color="auto" w:fill="auto"/>
            <w:vAlign w:val="center"/>
          </w:tcPr>
          <w:p w14:paraId="61FD92BF" w14:textId="77777777" w:rsidR="004A228A" w:rsidRPr="002F531A" w:rsidRDefault="004A228A" w:rsidP="00063D4A">
            <w:pPr>
              <w:pStyle w:val="Subtitle"/>
              <w:spacing w:after="120" w:line="240" w:lineRule="auto"/>
              <w:jc w:val="left"/>
              <w:rPr>
                <w:rFonts w:ascii="Arial" w:hAnsi="Arial" w:cs="Arial"/>
                <w:b w:val="0"/>
                <w:sz w:val="16"/>
                <w:szCs w:val="16"/>
              </w:rPr>
            </w:pPr>
            <w:r w:rsidRPr="002F531A">
              <w:rPr>
                <w:rFonts w:ascii="Arial" w:hAnsi="Arial" w:cs="Arial"/>
                <w:b w:val="0"/>
                <w:sz w:val="16"/>
                <w:szCs w:val="16"/>
              </w:rPr>
              <w:t>Menu Master ID</w:t>
            </w:r>
          </w:p>
        </w:tc>
        <w:tc>
          <w:tcPr>
            <w:tcW w:w="1814" w:type="dxa"/>
            <w:shd w:val="clear" w:color="auto" w:fill="auto"/>
            <w:vAlign w:val="center"/>
          </w:tcPr>
          <w:p w14:paraId="57F39D13" w14:textId="77777777" w:rsidR="004A228A" w:rsidRPr="002F531A" w:rsidRDefault="004A228A" w:rsidP="00063D4A">
            <w:pPr>
              <w:pStyle w:val="Tabletext0"/>
              <w:spacing w:before="120" w:after="120" w:line="240" w:lineRule="auto"/>
              <w:jc w:val="left"/>
              <w:rPr>
                <w:rFonts w:ascii="Arial" w:hAnsi="Arial" w:cs="Arial"/>
                <w:sz w:val="16"/>
                <w:szCs w:val="16"/>
              </w:rPr>
            </w:pPr>
            <w:r w:rsidRPr="002F531A">
              <w:rPr>
                <w:rFonts w:ascii="Arial" w:hAnsi="Arial" w:cs="Arial"/>
                <w:sz w:val="16"/>
                <w:szCs w:val="16"/>
              </w:rPr>
              <w:t>Foreign Key</w:t>
            </w:r>
          </w:p>
        </w:tc>
        <w:tc>
          <w:tcPr>
            <w:tcW w:w="720" w:type="dxa"/>
            <w:shd w:val="clear" w:color="auto" w:fill="auto"/>
            <w:vAlign w:val="center"/>
          </w:tcPr>
          <w:p w14:paraId="37DDCD20" w14:textId="77777777" w:rsidR="004A228A" w:rsidRPr="002F531A" w:rsidRDefault="004A228A" w:rsidP="00063D4A">
            <w:pPr>
              <w:pStyle w:val="Tabletext0"/>
              <w:spacing w:before="120" w:after="120" w:line="240" w:lineRule="auto"/>
              <w:jc w:val="left"/>
              <w:rPr>
                <w:rFonts w:ascii="Arial" w:hAnsi="Arial" w:cs="Arial"/>
                <w:sz w:val="16"/>
                <w:szCs w:val="16"/>
              </w:rPr>
            </w:pPr>
            <w:r w:rsidRPr="002F531A">
              <w:rPr>
                <w:rFonts w:ascii="Arial" w:hAnsi="Arial" w:cs="Arial"/>
                <w:sz w:val="16"/>
                <w:szCs w:val="16"/>
              </w:rPr>
              <w:t>int</w:t>
            </w:r>
          </w:p>
        </w:tc>
        <w:tc>
          <w:tcPr>
            <w:tcW w:w="540" w:type="dxa"/>
            <w:shd w:val="clear" w:color="auto" w:fill="auto"/>
            <w:vAlign w:val="center"/>
          </w:tcPr>
          <w:p w14:paraId="53131BB1" w14:textId="77777777" w:rsidR="004A228A" w:rsidRPr="002F531A" w:rsidRDefault="004A228A" w:rsidP="00063D4A">
            <w:pPr>
              <w:pStyle w:val="Tabletext0"/>
              <w:spacing w:before="120" w:after="120" w:line="240" w:lineRule="auto"/>
              <w:jc w:val="left"/>
              <w:rPr>
                <w:rFonts w:ascii="Arial" w:hAnsi="Arial" w:cs="Arial"/>
                <w:sz w:val="16"/>
                <w:szCs w:val="16"/>
              </w:rPr>
            </w:pPr>
            <w:r w:rsidRPr="002F531A">
              <w:rPr>
                <w:rFonts w:ascii="Arial" w:hAnsi="Arial" w:cs="Arial"/>
                <w:sz w:val="16"/>
                <w:szCs w:val="16"/>
              </w:rPr>
              <w:t>Y</w:t>
            </w:r>
          </w:p>
        </w:tc>
        <w:tc>
          <w:tcPr>
            <w:tcW w:w="540" w:type="dxa"/>
            <w:shd w:val="clear" w:color="auto" w:fill="auto"/>
            <w:vAlign w:val="center"/>
          </w:tcPr>
          <w:p w14:paraId="1F1A31B1" w14:textId="77777777" w:rsidR="004A228A" w:rsidRPr="002F531A" w:rsidRDefault="004A228A" w:rsidP="00063D4A">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4AF1055A" w14:textId="77777777" w:rsidR="004A228A" w:rsidRPr="002F531A" w:rsidRDefault="004A228A" w:rsidP="00063D4A">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1B67346D" w14:textId="77777777" w:rsidR="004A228A" w:rsidRPr="002F531A" w:rsidRDefault="004A228A" w:rsidP="00063D4A">
            <w:pPr>
              <w:spacing w:before="120" w:after="120" w:line="240" w:lineRule="auto"/>
              <w:jc w:val="left"/>
              <w:rPr>
                <w:rFonts w:cs="Arial"/>
                <w:sz w:val="16"/>
                <w:szCs w:val="16"/>
              </w:rPr>
            </w:pPr>
          </w:p>
        </w:tc>
        <w:tc>
          <w:tcPr>
            <w:tcW w:w="1710" w:type="dxa"/>
            <w:shd w:val="clear" w:color="auto" w:fill="auto"/>
            <w:vAlign w:val="center"/>
          </w:tcPr>
          <w:p w14:paraId="6152EE32" w14:textId="77777777" w:rsidR="004A228A" w:rsidRPr="002F531A" w:rsidRDefault="004A228A" w:rsidP="00063D4A">
            <w:pPr>
              <w:spacing w:before="120" w:after="120" w:line="240" w:lineRule="auto"/>
              <w:jc w:val="left"/>
              <w:rPr>
                <w:rFonts w:cs="Arial"/>
                <w:sz w:val="16"/>
                <w:szCs w:val="16"/>
              </w:rPr>
            </w:pPr>
          </w:p>
        </w:tc>
        <w:tc>
          <w:tcPr>
            <w:tcW w:w="900" w:type="dxa"/>
            <w:shd w:val="clear" w:color="auto" w:fill="auto"/>
            <w:vAlign w:val="center"/>
          </w:tcPr>
          <w:p w14:paraId="4588E1A2" w14:textId="77777777" w:rsidR="004A228A" w:rsidRPr="002F531A" w:rsidRDefault="004A228A" w:rsidP="00063D4A">
            <w:pPr>
              <w:spacing w:before="120" w:after="120" w:line="240" w:lineRule="auto"/>
              <w:jc w:val="left"/>
              <w:rPr>
                <w:rFonts w:cs="Arial"/>
                <w:sz w:val="16"/>
                <w:szCs w:val="16"/>
              </w:rPr>
            </w:pPr>
          </w:p>
        </w:tc>
        <w:tc>
          <w:tcPr>
            <w:tcW w:w="1530" w:type="dxa"/>
            <w:shd w:val="clear" w:color="auto" w:fill="auto"/>
            <w:vAlign w:val="center"/>
          </w:tcPr>
          <w:p w14:paraId="2F44EC27" w14:textId="77777777" w:rsidR="004A228A" w:rsidRPr="002F531A" w:rsidRDefault="004A228A" w:rsidP="00063D4A">
            <w:pPr>
              <w:spacing w:before="120" w:after="120" w:line="240" w:lineRule="auto"/>
              <w:jc w:val="left"/>
              <w:rPr>
                <w:rFonts w:cs="Arial"/>
                <w:sz w:val="16"/>
                <w:szCs w:val="16"/>
              </w:rPr>
            </w:pPr>
          </w:p>
        </w:tc>
      </w:tr>
      <w:tr w:rsidR="00D01ADA" w:rsidRPr="002F531A" w14:paraId="3796EA31" w14:textId="77777777" w:rsidTr="00063D4A">
        <w:trPr>
          <w:cantSplit/>
        </w:trPr>
        <w:tc>
          <w:tcPr>
            <w:tcW w:w="1364" w:type="dxa"/>
            <w:shd w:val="clear" w:color="auto" w:fill="auto"/>
            <w:vAlign w:val="center"/>
          </w:tcPr>
          <w:p w14:paraId="49B71EBF" w14:textId="77777777" w:rsidR="00D01ADA" w:rsidRPr="002F531A" w:rsidRDefault="00D01ADA" w:rsidP="00063D4A">
            <w:pPr>
              <w:pStyle w:val="Subtitle"/>
              <w:spacing w:after="120" w:line="240" w:lineRule="auto"/>
              <w:jc w:val="left"/>
              <w:rPr>
                <w:rFonts w:ascii="Arial" w:hAnsi="Arial" w:cs="Arial"/>
                <w:b w:val="0"/>
                <w:sz w:val="16"/>
                <w:szCs w:val="16"/>
              </w:rPr>
            </w:pPr>
            <w:r w:rsidRPr="002F531A">
              <w:rPr>
                <w:rFonts w:ascii="Arial" w:hAnsi="Arial" w:cs="Arial"/>
                <w:b w:val="0"/>
                <w:sz w:val="16"/>
                <w:szCs w:val="16"/>
              </w:rPr>
              <w:t>RightToAdd</w:t>
            </w:r>
          </w:p>
        </w:tc>
        <w:tc>
          <w:tcPr>
            <w:tcW w:w="1814" w:type="dxa"/>
            <w:shd w:val="clear" w:color="auto" w:fill="auto"/>
            <w:vAlign w:val="center"/>
          </w:tcPr>
          <w:p w14:paraId="11234F32" w14:textId="77777777" w:rsidR="00D01ADA" w:rsidRPr="002F531A" w:rsidRDefault="00D01ADA" w:rsidP="00063D4A">
            <w:pPr>
              <w:pStyle w:val="Tabletext0"/>
              <w:spacing w:before="120" w:after="120" w:line="240" w:lineRule="auto"/>
              <w:jc w:val="left"/>
              <w:rPr>
                <w:rFonts w:ascii="Arial" w:hAnsi="Arial" w:cs="Arial"/>
                <w:sz w:val="16"/>
                <w:szCs w:val="16"/>
              </w:rPr>
            </w:pPr>
            <w:r w:rsidRPr="002F531A">
              <w:rPr>
                <w:rFonts w:ascii="Arial" w:hAnsi="Arial" w:cs="Arial"/>
                <w:sz w:val="16"/>
                <w:szCs w:val="16"/>
              </w:rPr>
              <w:t>True if user have Add rights otherwise false</w:t>
            </w:r>
          </w:p>
        </w:tc>
        <w:tc>
          <w:tcPr>
            <w:tcW w:w="720" w:type="dxa"/>
            <w:shd w:val="clear" w:color="auto" w:fill="auto"/>
            <w:vAlign w:val="center"/>
          </w:tcPr>
          <w:p w14:paraId="12A1F86D" w14:textId="77777777" w:rsidR="00D01ADA" w:rsidRPr="002F531A" w:rsidRDefault="00D01ADA" w:rsidP="00063D4A">
            <w:pPr>
              <w:pStyle w:val="Tabletext0"/>
              <w:spacing w:before="120" w:after="120" w:line="240" w:lineRule="auto"/>
              <w:jc w:val="left"/>
              <w:rPr>
                <w:rFonts w:ascii="Arial" w:hAnsi="Arial" w:cs="Arial"/>
                <w:sz w:val="16"/>
                <w:szCs w:val="16"/>
              </w:rPr>
            </w:pPr>
            <w:r w:rsidRPr="002F531A">
              <w:rPr>
                <w:rFonts w:ascii="Arial" w:hAnsi="Arial" w:cs="Arial"/>
                <w:sz w:val="16"/>
                <w:szCs w:val="16"/>
              </w:rPr>
              <w:t>bit</w:t>
            </w:r>
          </w:p>
        </w:tc>
        <w:tc>
          <w:tcPr>
            <w:tcW w:w="540" w:type="dxa"/>
            <w:shd w:val="clear" w:color="auto" w:fill="auto"/>
            <w:vAlign w:val="center"/>
          </w:tcPr>
          <w:p w14:paraId="6AC4171B" w14:textId="77777777" w:rsidR="00D01ADA" w:rsidRPr="002F531A" w:rsidRDefault="00D01ADA" w:rsidP="00063D4A">
            <w:pPr>
              <w:pStyle w:val="Tabletext0"/>
              <w:spacing w:before="120" w:after="120" w:line="240" w:lineRule="auto"/>
              <w:jc w:val="left"/>
              <w:rPr>
                <w:rFonts w:ascii="Arial" w:hAnsi="Arial" w:cs="Arial"/>
                <w:sz w:val="16"/>
                <w:szCs w:val="16"/>
              </w:rPr>
            </w:pPr>
            <w:r w:rsidRPr="002F531A">
              <w:rPr>
                <w:rFonts w:ascii="Arial" w:hAnsi="Arial" w:cs="Arial"/>
                <w:sz w:val="16"/>
                <w:szCs w:val="16"/>
              </w:rPr>
              <w:t>Y</w:t>
            </w:r>
          </w:p>
        </w:tc>
        <w:tc>
          <w:tcPr>
            <w:tcW w:w="540" w:type="dxa"/>
            <w:shd w:val="clear" w:color="auto" w:fill="auto"/>
            <w:vAlign w:val="center"/>
          </w:tcPr>
          <w:p w14:paraId="7FB758C5" w14:textId="77777777" w:rsidR="00D01ADA" w:rsidRPr="002F531A" w:rsidRDefault="00D01ADA" w:rsidP="00063D4A">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37D58856" w14:textId="77777777" w:rsidR="00D01ADA" w:rsidRPr="002F531A" w:rsidRDefault="00D01ADA" w:rsidP="00063D4A">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15DC0E02" w14:textId="77777777" w:rsidR="00D01ADA" w:rsidRPr="002F531A" w:rsidRDefault="00D01ADA" w:rsidP="00063D4A">
            <w:pPr>
              <w:spacing w:before="120" w:after="120" w:line="240" w:lineRule="auto"/>
              <w:jc w:val="left"/>
              <w:rPr>
                <w:rFonts w:cs="Arial"/>
                <w:sz w:val="16"/>
                <w:szCs w:val="16"/>
              </w:rPr>
            </w:pPr>
          </w:p>
        </w:tc>
        <w:tc>
          <w:tcPr>
            <w:tcW w:w="1710" w:type="dxa"/>
            <w:shd w:val="clear" w:color="auto" w:fill="auto"/>
            <w:vAlign w:val="center"/>
          </w:tcPr>
          <w:p w14:paraId="36121022" w14:textId="77777777" w:rsidR="00D01ADA" w:rsidRPr="002F531A" w:rsidRDefault="00D01ADA" w:rsidP="00063D4A">
            <w:pPr>
              <w:spacing w:before="120" w:after="120" w:line="240" w:lineRule="auto"/>
              <w:jc w:val="left"/>
              <w:rPr>
                <w:rFonts w:cs="Arial"/>
                <w:sz w:val="16"/>
                <w:szCs w:val="16"/>
              </w:rPr>
            </w:pPr>
          </w:p>
        </w:tc>
        <w:tc>
          <w:tcPr>
            <w:tcW w:w="900" w:type="dxa"/>
            <w:shd w:val="clear" w:color="auto" w:fill="auto"/>
            <w:vAlign w:val="center"/>
          </w:tcPr>
          <w:p w14:paraId="6E01C509" w14:textId="77777777" w:rsidR="00D01ADA" w:rsidRPr="002F531A" w:rsidRDefault="00D01ADA" w:rsidP="00063D4A">
            <w:pPr>
              <w:spacing w:before="120" w:after="120" w:line="240" w:lineRule="auto"/>
              <w:jc w:val="left"/>
              <w:rPr>
                <w:rFonts w:cs="Arial"/>
                <w:sz w:val="16"/>
                <w:szCs w:val="16"/>
              </w:rPr>
            </w:pPr>
            <w:r w:rsidRPr="002F531A">
              <w:rPr>
                <w:rFonts w:cs="Arial"/>
                <w:sz w:val="16"/>
                <w:szCs w:val="16"/>
              </w:rPr>
              <w:t>True/ False</w:t>
            </w:r>
          </w:p>
        </w:tc>
        <w:tc>
          <w:tcPr>
            <w:tcW w:w="1530" w:type="dxa"/>
            <w:shd w:val="clear" w:color="auto" w:fill="auto"/>
            <w:vAlign w:val="center"/>
          </w:tcPr>
          <w:p w14:paraId="54F0DE8F" w14:textId="77777777" w:rsidR="00D01ADA" w:rsidRPr="002F531A" w:rsidRDefault="00D01ADA" w:rsidP="00063D4A">
            <w:pPr>
              <w:spacing w:before="120" w:after="120" w:line="240" w:lineRule="auto"/>
              <w:jc w:val="left"/>
              <w:rPr>
                <w:rFonts w:cs="Arial"/>
                <w:sz w:val="16"/>
                <w:szCs w:val="16"/>
              </w:rPr>
            </w:pPr>
          </w:p>
        </w:tc>
      </w:tr>
      <w:tr w:rsidR="00D01ADA" w:rsidRPr="002F531A" w14:paraId="703DF781" w14:textId="77777777" w:rsidTr="00063D4A">
        <w:trPr>
          <w:cantSplit/>
        </w:trPr>
        <w:tc>
          <w:tcPr>
            <w:tcW w:w="1364" w:type="dxa"/>
            <w:shd w:val="clear" w:color="auto" w:fill="auto"/>
            <w:vAlign w:val="center"/>
          </w:tcPr>
          <w:p w14:paraId="33A33643" w14:textId="77777777" w:rsidR="00D01ADA" w:rsidRPr="002F531A" w:rsidRDefault="00D01ADA" w:rsidP="00063D4A">
            <w:pPr>
              <w:pStyle w:val="Subtitle"/>
              <w:spacing w:after="120" w:line="240" w:lineRule="auto"/>
              <w:jc w:val="left"/>
              <w:rPr>
                <w:rFonts w:ascii="Arial" w:hAnsi="Arial" w:cs="Arial"/>
                <w:b w:val="0"/>
                <w:sz w:val="16"/>
                <w:szCs w:val="16"/>
              </w:rPr>
            </w:pPr>
            <w:r w:rsidRPr="002F531A">
              <w:rPr>
                <w:rFonts w:ascii="Arial" w:hAnsi="Arial" w:cs="Arial"/>
                <w:b w:val="0"/>
                <w:sz w:val="16"/>
                <w:szCs w:val="16"/>
              </w:rPr>
              <w:t xml:space="preserve">Right </w:t>
            </w:r>
            <w:r w:rsidR="00CF2DF9" w:rsidRPr="002F531A">
              <w:rPr>
                <w:rFonts w:ascii="Arial" w:hAnsi="Arial" w:cs="Arial"/>
                <w:b w:val="0"/>
                <w:sz w:val="16"/>
                <w:szCs w:val="16"/>
              </w:rPr>
              <w:t>to</w:t>
            </w:r>
            <w:r w:rsidRPr="002F531A">
              <w:rPr>
                <w:rFonts w:ascii="Arial" w:hAnsi="Arial" w:cs="Arial"/>
                <w:b w:val="0"/>
                <w:sz w:val="16"/>
                <w:szCs w:val="16"/>
              </w:rPr>
              <w:t xml:space="preserve"> Edit</w:t>
            </w:r>
          </w:p>
        </w:tc>
        <w:tc>
          <w:tcPr>
            <w:tcW w:w="1814" w:type="dxa"/>
            <w:shd w:val="clear" w:color="auto" w:fill="auto"/>
            <w:vAlign w:val="center"/>
          </w:tcPr>
          <w:p w14:paraId="176587BA" w14:textId="77777777" w:rsidR="00D01ADA" w:rsidRPr="002F531A" w:rsidRDefault="00D01ADA" w:rsidP="00D01ADA">
            <w:pPr>
              <w:pStyle w:val="Tabletext0"/>
              <w:spacing w:before="120" w:after="120" w:line="240" w:lineRule="auto"/>
              <w:jc w:val="left"/>
              <w:rPr>
                <w:rFonts w:ascii="Arial" w:hAnsi="Arial" w:cs="Arial"/>
                <w:sz w:val="16"/>
                <w:szCs w:val="16"/>
              </w:rPr>
            </w:pPr>
            <w:r w:rsidRPr="002F531A">
              <w:rPr>
                <w:rFonts w:ascii="Arial" w:hAnsi="Arial" w:cs="Arial"/>
                <w:sz w:val="16"/>
                <w:szCs w:val="16"/>
              </w:rPr>
              <w:t>True if user have Edit rights otherwise false</w:t>
            </w:r>
          </w:p>
        </w:tc>
        <w:tc>
          <w:tcPr>
            <w:tcW w:w="720" w:type="dxa"/>
            <w:shd w:val="clear" w:color="auto" w:fill="auto"/>
            <w:vAlign w:val="center"/>
          </w:tcPr>
          <w:p w14:paraId="2D14A6D0" w14:textId="77777777" w:rsidR="00D01ADA" w:rsidRPr="002F531A" w:rsidRDefault="00D01ADA" w:rsidP="00063D4A">
            <w:pPr>
              <w:pStyle w:val="Tabletext0"/>
              <w:spacing w:before="120" w:after="120" w:line="240" w:lineRule="auto"/>
              <w:jc w:val="left"/>
              <w:rPr>
                <w:rFonts w:ascii="Arial" w:hAnsi="Arial" w:cs="Arial"/>
                <w:sz w:val="16"/>
                <w:szCs w:val="16"/>
              </w:rPr>
            </w:pPr>
            <w:r w:rsidRPr="002F531A">
              <w:rPr>
                <w:rFonts w:ascii="Arial" w:hAnsi="Arial" w:cs="Arial"/>
                <w:sz w:val="16"/>
                <w:szCs w:val="16"/>
              </w:rPr>
              <w:t>bit</w:t>
            </w:r>
          </w:p>
        </w:tc>
        <w:tc>
          <w:tcPr>
            <w:tcW w:w="540" w:type="dxa"/>
            <w:shd w:val="clear" w:color="auto" w:fill="auto"/>
            <w:vAlign w:val="center"/>
          </w:tcPr>
          <w:p w14:paraId="0C5054E7" w14:textId="77777777" w:rsidR="00D01ADA" w:rsidRPr="002F531A" w:rsidRDefault="00D01ADA" w:rsidP="00063D4A">
            <w:pPr>
              <w:pStyle w:val="Tabletext0"/>
              <w:spacing w:before="120" w:after="120" w:line="240" w:lineRule="auto"/>
              <w:jc w:val="left"/>
              <w:rPr>
                <w:rFonts w:ascii="Arial" w:hAnsi="Arial" w:cs="Arial"/>
                <w:sz w:val="16"/>
                <w:szCs w:val="16"/>
              </w:rPr>
            </w:pPr>
            <w:r w:rsidRPr="002F531A">
              <w:rPr>
                <w:rFonts w:ascii="Arial" w:hAnsi="Arial" w:cs="Arial"/>
                <w:sz w:val="16"/>
                <w:szCs w:val="16"/>
              </w:rPr>
              <w:t>Y</w:t>
            </w:r>
          </w:p>
        </w:tc>
        <w:tc>
          <w:tcPr>
            <w:tcW w:w="540" w:type="dxa"/>
            <w:shd w:val="clear" w:color="auto" w:fill="auto"/>
            <w:vAlign w:val="center"/>
          </w:tcPr>
          <w:p w14:paraId="00D5E582" w14:textId="77777777" w:rsidR="00D01ADA" w:rsidRPr="002F531A" w:rsidRDefault="00D01ADA" w:rsidP="00063D4A">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28D2598F" w14:textId="77777777" w:rsidR="00D01ADA" w:rsidRPr="002F531A" w:rsidRDefault="00D01ADA" w:rsidP="00063D4A">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28C298AC" w14:textId="77777777" w:rsidR="00D01ADA" w:rsidRPr="002F531A" w:rsidRDefault="00D01ADA" w:rsidP="00063D4A">
            <w:pPr>
              <w:spacing w:before="120" w:after="120" w:line="240" w:lineRule="auto"/>
              <w:jc w:val="left"/>
              <w:rPr>
                <w:rFonts w:cs="Arial"/>
                <w:sz w:val="16"/>
                <w:szCs w:val="16"/>
              </w:rPr>
            </w:pPr>
          </w:p>
        </w:tc>
        <w:tc>
          <w:tcPr>
            <w:tcW w:w="1710" w:type="dxa"/>
            <w:shd w:val="clear" w:color="auto" w:fill="auto"/>
            <w:vAlign w:val="center"/>
          </w:tcPr>
          <w:p w14:paraId="4C67B5AB" w14:textId="77777777" w:rsidR="00D01ADA" w:rsidRPr="002F531A" w:rsidRDefault="00D01ADA" w:rsidP="00063D4A">
            <w:pPr>
              <w:spacing w:before="120" w:after="120" w:line="240" w:lineRule="auto"/>
              <w:jc w:val="left"/>
              <w:rPr>
                <w:rFonts w:cs="Arial"/>
                <w:sz w:val="16"/>
                <w:szCs w:val="16"/>
              </w:rPr>
            </w:pPr>
          </w:p>
        </w:tc>
        <w:tc>
          <w:tcPr>
            <w:tcW w:w="900" w:type="dxa"/>
            <w:shd w:val="clear" w:color="auto" w:fill="auto"/>
            <w:vAlign w:val="center"/>
          </w:tcPr>
          <w:p w14:paraId="41B145A3" w14:textId="77777777" w:rsidR="00D01ADA" w:rsidRPr="002F531A" w:rsidRDefault="00D01ADA" w:rsidP="00063D4A">
            <w:pPr>
              <w:spacing w:before="120" w:after="120" w:line="240" w:lineRule="auto"/>
              <w:jc w:val="left"/>
              <w:rPr>
                <w:rFonts w:cs="Arial"/>
                <w:sz w:val="16"/>
                <w:szCs w:val="16"/>
              </w:rPr>
            </w:pPr>
            <w:r w:rsidRPr="002F531A">
              <w:rPr>
                <w:rFonts w:cs="Arial"/>
                <w:sz w:val="16"/>
                <w:szCs w:val="16"/>
              </w:rPr>
              <w:t>True/ False</w:t>
            </w:r>
          </w:p>
        </w:tc>
        <w:tc>
          <w:tcPr>
            <w:tcW w:w="1530" w:type="dxa"/>
            <w:shd w:val="clear" w:color="auto" w:fill="auto"/>
            <w:vAlign w:val="center"/>
          </w:tcPr>
          <w:p w14:paraId="48C95E93" w14:textId="77777777" w:rsidR="00D01ADA" w:rsidRPr="002F531A" w:rsidRDefault="00D01ADA" w:rsidP="00063D4A">
            <w:pPr>
              <w:spacing w:before="120" w:after="120" w:line="240" w:lineRule="auto"/>
              <w:jc w:val="left"/>
              <w:rPr>
                <w:rFonts w:cs="Arial"/>
                <w:sz w:val="16"/>
                <w:szCs w:val="16"/>
              </w:rPr>
            </w:pPr>
          </w:p>
        </w:tc>
      </w:tr>
      <w:tr w:rsidR="00D01ADA" w:rsidRPr="002F531A" w14:paraId="01E264C4" w14:textId="77777777" w:rsidTr="00063D4A">
        <w:trPr>
          <w:cantSplit/>
        </w:trPr>
        <w:tc>
          <w:tcPr>
            <w:tcW w:w="1364" w:type="dxa"/>
            <w:shd w:val="clear" w:color="auto" w:fill="auto"/>
            <w:vAlign w:val="center"/>
          </w:tcPr>
          <w:p w14:paraId="144D025B" w14:textId="77777777" w:rsidR="00D01ADA" w:rsidRPr="002F531A" w:rsidRDefault="00D01ADA" w:rsidP="00063D4A">
            <w:pPr>
              <w:pStyle w:val="Subtitle"/>
              <w:spacing w:after="120" w:line="240" w:lineRule="auto"/>
              <w:jc w:val="left"/>
              <w:rPr>
                <w:rFonts w:ascii="Arial" w:hAnsi="Arial" w:cs="Arial"/>
                <w:b w:val="0"/>
                <w:sz w:val="16"/>
                <w:szCs w:val="16"/>
              </w:rPr>
            </w:pPr>
            <w:r w:rsidRPr="002F531A">
              <w:rPr>
                <w:rFonts w:ascii="Arial" w:hAnsi="Arial" w:cs="Arial"/>
                <w:b w:val="0"/>
                <w:sz w:val="16"/>
                <w:szCs w:val="16"/>
              </w:rPr>
              <w:t xml:space="preserve">Right </w:t>
            </w:r>
            <w:r w:rsidR="00CF2DF9" w:rsidRPr="002F531A">
              <w:rPr>
                <w:rFonts w:ascii="Arial" w:hAnsi="Arial" w:cs="Arial"/>
                <w:b w:val="0"/>
                <w:sz w:val="16"/>
                <w:szCs w:val="16"/>
              </w:rPr>
              <w:t>to</w:t>
            </w:r>
            <w:r w:rsidRPr="002F531A">
              <w:rPr>
                <w:rFonts w:ascii="Arial" w:hAnsi="Arial" w:cs="Arial"/>
                <w:b w:val="0"/>
                <w:sz w:val="16"/>
                <w:szCs w:val="16"/>
              </w:rPr>
              <w:t xml:space="preserve"> Delete</w:t>
            </w:r>
          </w:p>
        </w:tc>
        <w:tc>
          <w:tcPr>
            <w:tcW w:w="1814" w:type="dxa"/>
            <w:shd w:val="clear" w:color="auto" w:fill="auto"/>
            <w:vAlign w:val="center"/>
          </w:tcPr>
          <w:p w14:paraId="69602583" w14:textId="77777777" w:rsidR="00D01ADA" w:rsidRPr="002F531A" w:rsidRDefault="00D01ADA" w:rsidP="00D01ADA">
            <w:pPr>
              <w:pStyle w:val="Tabletext0"/>
              <w:spacing w:before="120" w:after="120" w:line="240" w:lineRule="auto"/>
              <w:jc w:val="left"/>
              <w:rPr>
                <w:rFonts w:ascii="Arial" w:hAnsi="Arial" w:cs="Arial"/>
                <w:sz w:val="16"/>
                <w:szCs w:val="16"/>
              </w:rPr>
            </w:pPr>
            <w:r w:rsidRPr="002F531A">
              <w:rPr>
                <w:rFonts w:ascii="Arial" w:hAnsi="Arial" w:cs="Arial"/>
                <w:sz w:val="16"/>
                <w:szCs w:val="16"/>
              </w:rPr>
              <w:t>True if user have Delete rights otherwise false</w:t>
            </w:r>
          </w:p>
        </w:tc>
        <w:tc>
          <w:tcPr>
            <w:tcW w:w="720" w:type="dxa"/>
            <w:shd w:val="clear" w:color="auto" w:fill="auto"/>
            <w:vAlign w:val="center"/>
          </w:tcPr>
          <w:p w14:paraId="288C053B" w14:textId="77777777" w:rsidR="00D01ADA" w:rsidRPr="002F531A" w:rsidRDefault="00D01ADA" w:rsidP="00063D4A">
            <w:pPr>
              <w:pStyle w:val="Tabletext0"/>
              <w:spacing w:before="120" w:after="120" w:line="240" w:lineRule="auto"/>
              <w:jc w:val="left"/>
              <w:rPr>
                <w:rFonts w:ascii="Arial" w:hAnsi="Arial" w:cs="Arial"/>
                <w:sz w:val="16"/>
                <w:szCs w:val="16"/>
              </w:rPr>
            </w:pPr>
            <w:r w:rsidRPr="002F531A">
              <w:rPr>
                <w:rFonts w:ascii="Arial" w:hAnsi="Arial" w:cs="Arial"/>
                <w:sz w:val="16"/>
                <w:szCs w:val="16"/>
              </w:rPr>
              <w:t>bit</w:t>
            </w:r>
          </w:p>
        </w:tc>
        <w:tc>
          <w:tcPr>
            <w:tcW w:w="540" w:type="dxa"/>
            <w:shd w:val="clear" w:color="auto" w:fill="auto"/>
            <w:vAlign w:val="center"/>
          </w:tcPr>
          <w:p w14:paraId="1EB17ED4" w14:textId="77777777" w:rsidR="00D01ADA" w:rsidRPr="002F531A" w:rsidRDefault="00D01ADA" w:rsidP="00063D4A">
            <w:pPr>
              <w:pStyle w:val="Tabletext0"/>
              <w:spacing w:before="120" w:after="120" w:line="240" w:lineRule="auto"/>
              <w:jc w:val="left"/>
              <w:rPr>
                <w:rFonts w:ascii="Arial" w:hAnsi="Arial" w:cs="Arial"/>
                <w:sz w:val="16"/>
                <w:szCs w:val="16"/>
              </w:rPr>
            </w:pPr>
            <w:r w:rsidRPr="002F531A">
              <w:rPr>
                <w:rFonts w:ascii="Arial" w:hAnsi="Arial" w:cs="Arial"/>
                <w:sz w:val="16"/>
                <w:szCs w:val="16"/>
              </w:rPr>
              <w:t>Y</w:t>
            </w:r>
          </w:p>
        </w:tc>
        <w:tc>
          <w:tcPr>
            <w:tcW w:w="540" w:type="dxa"/>
            <w:shd w:val="clear" w:color="auto" w:fill="auto"/>
            <w:vAlign w:val="center"/>
          </w:tcPr>
          <w:p w14:paraId="1A5B4F0E" w14:textId="77777777" w:rsidR="00D01ADA" w:rsidRPr="002F531A" w:rsidRDefault="00D01ADA" w:rsidP="00063D4A">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3BF47CDD" w14:textId="77777777" w:rsidR="00D01ADA" w:rsidRPr="002F531A" w:rsidRDefault="00D01ADA" w:rsidP="00063D4A">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2D670DA4" w14:textId="77777777" w:rsidR="00D01ADA" w:rsidRPr="002F531A" w:rsidRDefault="00D01ADA" w:rsidP="00063D4A">
            <w:pPr>
              <w:spacing w:before="120" w:after="120" w:line="240" w:lineRule="auto"/>
              <w:jc w:val="left"/>
              <w:rPr>
                <w:rFonts w:cs="Arial"/>
                <w:sz w:val="16"/>
                <w:szCs w:val="16"/>
              </w:rPr>
            </w:pPr>
          </w:p>
        </w:tc>
        <w:tc>
          <w:tcPr>
            <w:tcW w:w="1710" w:type="dxa"/>
            <w:shd w:val="clear" w:color="auto" w:fill="auto"/>
            <w:vAlign w:val="center"/>
          </w:tcPr>
          <w:p w14:paraId="658320DF" w14:textId="77777777" w:rsidR="00D01ADA" w:rsidRPr="002F531A" w:rsidRDefault="00D01ADA" w:rsidP="00063D4A">
            <w:pPr>
              <w:spacing w:before="120" w:after="120" w:line="240" w:lineRule="auto"/>
              <w:jc w:val="left"/>
              <w:rPr>
                <w:rFonts w:cs="Arial"/>
                <w:sz w:val="16"/>
                <w:szCs w:val="16"/>
              </w:rPr>
            </w:pPr>
          </w:p>
        </w:tc>
        <w:tc>
          <w:tcPr>
            <w:tcW w:w="900" w:type="dxa"/>
            <w:shd w:val="clear" w:color="auto" w:fill="auto"/>
            <w:vAlign w:val="center"/>
          </w:tcPr>
          <w:p w14:paraId="7290F21C" w14:textId="77777777" w:rsidR="00D01ADA" w:rsidRPr="002F531A" w:rsidRDefault="00D01ADA" w:rsidP="00063D4A">
            <w:pPr>
              <w:spacing w:before="120" w:after="120" w:line="240" w:lineRule="auto"/>
              <w:jc w:val="left"/>
              <w:rPr>
                <w:rFonts w:cs="Arial"/>
                <w:sz w:val="16"/>
                <w:szCs w:val="16"/>
              </w:rPr>
            </w:pPr>
            <w:r w:rsidRPr="002F531A">
              <w:rPr>
                <w:rFonts w:cs="Arial"/>
                <w:sz w:val="16"/>
                <w:szCs w:val="16"/>
              </w:rPr>
              <w:t>True/ False</w:t>
            </w:r>
          </w:p>
        </w:tc>
        <w:tc>
          <w:tcPr>
            <w:tcW w:w="1530" w:type="dxa"/>
            <w:shd w:val="clear" w:color="auto" w:fill="auto"/>
            <w:vAlign w:val="center"/>
          </w:tcPr>
          <w:p w14:paraId="3DA519FA" w14:textId="77777777" w:rsidR="00D01ADA" w:rsidRPr="002F531A" w:rsidRDefault="00D01ADA" w:rsidP="00063D4A">
            <w:pPr>
              <w:spacing w:before="120" w:after="120" w:line="240" w:lineRule="auto"/>
              <w:jc w:val="left"/>
              <w:rPr>
                <w:rFonts w:cs="Arial"/>
                <w:sz w:val="16"/>
                <w:szCs w:val="16"/>
              </w:rPr>
            </w:pPr>
          </w:p>
        </w:tc>
      </w:tr>
      <w:tr w:rsidR="002C3317" w:rsidRPr="002F531A" w14:paraId="19FAF0E7" w14:textId="77777777" w:rsidTr="00063D4A">
        <w:trPr>
          <w:cantSplit/>
        </w:trPr>
        <w:tc>
          <w:tcPr>
            <w:tcW w:w="1364" w:type="dxa"/>
            <w:shd w:val="clear" w:color="auto" w:fill="auto"/>
            <w:vAlign w:val="center"/>
          </w:tcPr>
          <w:p w14:paraId="6540579E" w14:textId="77777777" w:rsidR="002C3317" w:rsidRPr="002F531A" w:rsidRDefault="002C3317" w:rsidP="002C3317">
            <w:pPr>
              <w:pStyle w:val="Subtitle"/>
              <w:spacing w:after="120" w:line="240" w:lineRule="auto"/>
              <w:jc w:val="left"/>
              <w:rPr>
                <w:rFonts w:ascii="Arial" w:hAnsi="Arial" w:cs="Arial"/>
                <w:b w:val="0"/>
                <w:sz w:val="16"/>
                <w:szCs w:val="16"/>
              </w:rPr>
            </w:pPr>
            <w:r w:rsidRPr="002F531A">
              <w:rPr>
                <w:rFonts w:ascii="Arial" w:hAnsi="Arial" w:cs="Arial"/>
                <w:b w:val="0"/>
                <w:sz w:val="16"/>
                <w:szCs w:val="16"/>
              </w:rPr>
              <w:t xml:space="preserve">Right </w:t>
            </w:r>
            <w:r w:rsidR="00CF2DF9" w:rsidRPr="002F531A">
              <w:rPr>
                <w:rFonts w:ascii="Arial" w:hAnsi="Arial" w:cs="Arial"/>
                <w:b w:val="0"/>
                <w:sz w:val="16"/>
                <w:szCs w:val="16"/>
              </w:rPr>
              <w:t>to</w:t>
            </w:r>
            <w:r w:rsidRPr="002F531A">
              <w:rPr>
                <w:rFonts w:ascii="Arial" w:hAnsi="Arial" w:cs="Arial"/>
                <w:b w:val="0"/>
                <w:sz w:val="16"/>
                <w:szCs w:val="16"/>
              </w:rPr>
              <w:t xml:space="preserve"> Download</w:t>
            </w:r>
          </w:p>
        </w:tc>
        <w:tc>
          <w:tcPr>
            <w:tcW w:w="1814" w:type="dxa"/>
            <w:shd w:val="clear" w:color="auto" w:fill="auto"/>
            <w:vAlign w:val="center"/>
          </w:tcPr>
          <w:p w14:paraId="706E2CE1" w14:textId="77777777" w:rsidR="002C3317" w:rsidRPr="002F531A" w:rsidRDefault="002C3317" w:rsidP="002C3317">
            <w:pPr>
              <w:pStyle w:val="Tabletext0"/>
              <w:spacing w:before="120" w:after="120" w:line="240" w:lineRule="auto"/>
              <w:jc w:val="left"/>
              <w:rPr>
                <w:rFonts w:ascii="Arial" w:hAnsi="Arial" w:cs="Arial"/>
                <w:sz w:val="16"/>
                <w:szCs w:val="16"/>
              </w:rPr>
            </w:pPr>
            <w:r w:rsidRPr="002F531A">
              <w:rPr>
                <w:rFonts w:ascii="Arial" w:hAnsi="Arial" w:cs="Arial"/>
                <w:sz w:val="16"/>
                <w:szCs w:val="16"/>
              </w:rPr>
              <w:t>True if user have rights to download report otherwise false</w:t>
            </w:r>
          </w:p>
        </w:tc>
        <w:tc>
          <w:tcPr>
            <w:tcW w:w="720" w:type="dxa"/>
            <w:shd w:val="clear" w:color="auto" w:fill="auto"/>
            <w:vAlign w:val="center"/>
          </w:tcPr>
          <w:p w14:paraId="4DBC9478" w14:textId="77777777" w:rsidR="002C3317" w:rsidRPr="002F531A" w:rsidRDefault="002C3317" w:rsidP="00710CDD">
            <w:pPr>
              <w:pStyle w:val="Tabletext0"/>
              <w:spacing w:before="120" w:after="120" w:line="240" w:lineRule="auto"/>
              <w:jc w:val="left"/>
              <w:rPr>
                <w:rFonts w:ascii="Arial" w:hAnsi="Arial" w:cs="Arial"/>
                <w:sz w:val="16"/>
                <w:szCs w:val="16"/>
              </w:rPr>
            </w:pPr>
            <w:r w:rsidRPr="002F531A">
              <w:rPr>
                <w:rFonts w:ascii="Arial" w:hAnsi="Arial" w:cs="Arial"/>
                <w:sz w:val="16"/>
                <w:szCs w:val="16"/>
              </w:rPr>
              <w:t>bit</w:t>
            </w:r>
          </w:p>
        </w:tc>
        <w:tc>
          <w:tcPr>
            <w:tcW w:w="540" w:type="dxa"/>
            <w:shd w:val="clear" w:color="auto" w:fill="auto"/>
            <w:vAlign w:val="center"/>
          </w:tcPr>
          <w:p w14:paraId="5698AC9D" w14:textId="77777777" w:rsidR="002C3317" w:rsidRPr="002F531A" w:rsidRDefault="002C3317" w:rsidP="00710CDD">
            <w:pPr>
              <w:pStyle w:val="Tabletext0"/>
              <w:spacing w:before="120" w:after="120" w:line="240" w:lineRule="auto"/>
              <w:jc w:val="left"/>
              <w:rPr>
                <w:rFonts w:ascii="Arial" w:hAnsi="Arial" w:cs="Arial"/>
                <w:sz w:val="16"/>
                <w:szCs w:val="16"/>
              </w:rPr>
            </w:pPr>
            <w:r w:rsidRPr="002F531A">
              <w:rPr>
                <w:rFonts w:ascii="Arial" w:hAnsi="Arial" w:cs="Arial"/>
                <w:sz w:val="16"/>
                <w:szCs w:val="16"/>
              </w:rPr>
              <w:t>Y</w:t>
            </w:r>
          </w:p>
        </w:tc>
        <w:tc>
          <w:tcPr>
            <w:tcW w:w="540" w:type="dxa"/>
            <w:shd w:val="clear" w:color="auto" w:fill="auto"/>
            <w:vAlign w:val="center"/>
          </w:tcPr>
          <w:p w14:paraId="3A22E7E4" w14:textId="77777777" w:rsidR="002C3317" w:rsidRPr="002F531A" w:rsidRDefault="002C3317" w:rsidP="00710CDD">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6826DC09" w14:textId="77777777" w:rsidR="002C3317" w:rsidRPr="002F531A" w:rsidRDefault="002C3317" w:rsidP="00710CDD">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35D426AD" w14:textId="77777777" w:rsidR="002C3317" w:rsidRPr="002F531A" w:rsidRDefault="002C3317" w:rsidP="00710CDD">
            <w:pPr>
              <w:spacing w:before="120" w:after="120" w:line="240" w:lineRule="auto"/>
              <w:jc w:val="left"/>
              <w:rPr>
                <w:rFonts w:cs="Arial"/>
                <w:sz w:val="16"/>
                <w:szCs w:val="16"/>
              </w:rPr>
            </w:pPr>
          </w:p>
        </w:tc>
        <w:tc>
          <w:tcPr>
            <w:tcW w:w="1710" w:type="dxa"/>
            <w:shd w:val="clear" w:color="auto" w:fill="auto"/>
            <w:vAlign w:val="center"/>
          </w:tcPr>
          <w:p w14:paraId="26DC99C9" w14:textId="77777777" w:rsidR="002C3317" w:rsidRPr="002F531A" w:rsidRDefault="002C3317" w:rsidP="00710CDD">
            <w:pPr>
              <w:spacing w:before="120" w:after="120" w:line="240" w:lineRule="auto"/>
              <w:jc w:val="left"/>
              <w:rPr>
                <w:rFonts w:cs="Arial"/>
                <w:sz w:val="16"/>
                <w:szCs w:val="16"/>
              </w:rPr>
            </w:pPr>
          </w:p>
        </w:tc>
        <w:tc>
          <w:tcPr>
            <w:tcW w:w="900" w:type="dxa"/>
            <w:shd w:val="clear" w:color="auto" w:fill="auto"/>
            <w:vAlign w:val="center"/>
          </w:tcPr>
          <w:p w14:paraId="78046CD0" w14:textId="77777777" w:rsidR="002C3317" w:rsidRPr="002F531A" w:rsidRDefault="002C3317" w:rsidP="00710CDD">
            <w:pPr>
              <w:spacing w:before="120" w:after="120" w:line="240" w:lineRule="auto"/>
              <w:jc w:val="left"/>
              <w:rPr>
                <w:rFonts w:cs="Arial"/>
                <w:sz w:val="16"/>
                <w:szCs w:val="16"/>
              </w:rPr>
            </w:pPr>
            <w:r w:rsidRPr="002F531A">
              <w:rPr>
                <w:rFonts w:cs="Arial"/>
                <w:sz w:val="16"/>
                <w:szCs w:val="16"/>
              </w:rPr>
              <w:t>True/ False</w:t>
            </w:r>
          </w:p>
        </w:tc>
        <w:tc>
          <w:tcPr>
            <w:tcW w:w="1530" w:type="dxa"/>
            <w:shd w:val="clear" w:color="auto" w:fill="auto"/>
            <w:vAlign w:val="center"/>
          </w:tcPr>
          <w:p w14:paraId="5CCF5BA0" w14:textId="77777777" w:rsidR="002C3317" w:rsidRPr="002F531A" w:rsidRDefault="002C3317" w:rsidP="00710CDD">
            <w:pPr>
              <w:spacing w:before="120" w:after="120" w:line="240" w:lineRule="auto"/>
              <w:jc w:val="left"/>
              <w:rPr>
                <w:rFonts w:cs="Arial"/>
                <w:sz w:val="16"/>
                <w:szCs w:val="16"/>
              </w:rPr>
            </w:pPr>
          </w:p>
        </w:tc>
      </w:tr>
    </w:tbl>
    <w:p w14:paraId="4AF89759" w14:textId="77777777" w:rsidR="00F94D14" w:rsidRPr="002F531A" w:rsidRDefault="00E71C42" w:rsidP="0050580A">
      <w:pPr>
        <w:pStyle w:val="Heading2"/>
        <w:widowControl/>
        <w:numPr>
          <w:ilvl w:val="1"/>
          <w:numId w:val="6"/>
        </w:numPr>
        <w:adjustRightInd/>
        <w:spacing w:before="0" w:after="0" w:line="276" w:lineRule="auto"/>
        <w:jc w:val="left"/>
        <w:textAlignment w:val="auto"/>
        <w:rPr>
          <w:sz w:val="26"/>
          <w:szCs w:val="26"/>
        </w:rPr>
      </w:pPr>
      <w:r w:rsidRPr="002F531A">
        <w:rPr>
          <w:sz w:val="20"/>
          <w:szCs w:val="24"/>
        </w:rPr>
        <w:br w:type="page"/>
      </w:r>
      <w:bookmarkStart w:id="124" w:name="_Toc414543413"/>
      <w:r w:rsidR="00B62921" w:rsidRPr="002F531A">
        <w:rPr>
          <w:sz w:val="26"/>
          <w:szCs w:val="26"/>
        </w:rPr>
        <w:lastRenderedPageBreak/>
        <w:t>Search Process</w:t>
      </w:r>
      <w:bookmarkEnd w:id="124"/>
    </w:p>
    <w:p w14:paraId="3DD30B79" w14:textId="77777777" w:rsidR="00710CDD" w:rsidRPr="002F531A" w:rsidRDefault="00710CDD" w:rsidP="0050580A">
      <w:pPr>
        <w:pStyle w:val="Heading3"/>
        <w:numPr>
          <w:ilvl w:val="2"/>
          <w:numId w:val="7"/>
        </w:numPr>
      </w:pPr>
      <w:bookmarkStart w:id="125" w:name="_Create_Campaign"/>
      <w:bookmarkStart w:id="126" w:name="_Search"/>
      <w:bookmarkStart w:id="127" w:name="_Toc414543414"/>
      <w:bookmarkEnd w:id="125"/>
      <w:bookmarkEnd w:id="126"/>
      <w:r w:rsidRPr="002F531A">
        <w:t>Search</w:t>
      </w:r>
      <w:bookmarkEnd w:id="127"/>
    </w:p>
    <w:p w14:paraId="646BE823" w14:textId="77777777" w:rsidR="0007778F" w:rsidRPr="002F531A" w:rsidRDefault="0007778F" w:rsidP="00F837C8">
      <w:pPr>
        <w:pStyle w:val="Subtitle"/>
        <w:spacing w:after="120" w:line="360" w:lineRule="auto"/>
        <w:ind w:left="1350"/>
        <w:jc w:val="left"/>
        <w:rPr>
          <w:rFonts w:ascii="Arial" w:hAnsi="Arial" w:cs="Arial"/>
        </w:rPr>
      </w:pPr>
      <w:r w:rsidRPr="002F531A">
        <w:rPr>
          <w:rFonts w:ascii="Arial" w:hAnsi="Arial" w:cs="Arial"/>
          <w:b w:val="0"/>
          <w:sz w:val="18"/>
          <w:szCs w:val="18"/>
          <w:lang w:val="en-AU"/>
        </w:rPr>
        <w:t xml:space="preserve">Customer will be asked a set of question to client managed in </w:t>
      </w:r>
      <w:hyperlink w:anchor="_Question_Master" w:history="1">
        <w:r w:rsidRPr="002F531A">
          <w:rPr>
            <w:rFonts w:ascii="Arial" w:hAnsi="Arial" w:cs="Arial"/>
            <w:b w:val="0"/>
            <w:sz w:val="18"/>
            <w:szCs w:val="18"/>
            <w:lang w:val="en-AU"/>
          </w:rPr>
          <w:t>question master section</w:t>
        </w:r>
      </w:hyperlink>
      <w:r w:rsidRPr="002F531A">
        <w:rPr>
          <w:rFonts w:ascii="Arial" w:hAnsi="Arial" w:cs="Arial"/>
          <w:b w:val="0"/>
          <w:sz w:val="18"/>
          <w:szCs w:val="18"/>
          <w:lang w:val="en-AU"/>
        </w:rPr>
        <w:t>. In this section there will be an option to skip any non-mandatory question. Question will appear in order defined in question master section.</w:t>
      </w:r>
    </w:p>
    <w:p w14:paraId="1AB575FC" w14:textId="77777777" w:rsidR="00DE2D18" w:rsidRPr="002F531A" w:rsidRDefault="00DE2D18" w:rsidP="0050580A">
      <w:pPr>
        <w:pStyle w:val="Default"/>
        <w:numPr>
          <w:ilvl w:val="0"/>
          <w:numId w:val="9"/>
        </w:numPr>
        <w:rPr>
          <w:rFonts w:ascii="Arial" w:eastAsia="Times New Roman" w:hAnsi="Arial" w:cs="Arial"/>
          <w:color w:val="auto"/>
          <w:sz w:val="18"/>
          <w:szCs w:val="18"/>
          <w:lang w:val="en-AU" w:eastAsia="en-AU"/>
        </w:rPr>
      </w:pPr>
      <w:r w:rsidRPr="002F531A">
        <w:rPr>
          <w:rFonts w:ascii="Arial" w:eastAsia="Times New Roman" w:hAnsi="Arial" w:cs="Arial"/>
          <w:b/>
          <w:color w:val="auto"/>
          <w:sz w:val="18"/>
          <w:szCs w:val="18"/>
          <w:lang w:val="en-AU"/>
        </w:rPr>
        <w:t>Inputs</w:t>
      </w:r>
      <w:r w:rsidRPr="002F531A">
        <w:rPr>
          <w:rFonts w:ascii="Arial" w:eastAsia="Times New Roman" w:hAnsi="Arial" w:cs="Arial"/>
          <w:color w:val="auto"/>
          <w:sz w:val="18"/>
          <w:szCs w:val="18"/>
          <w:lang w:val="en-AU"/>
        </w:rPr>
        <w:tab/>
      </w:r>
      <w:r w:rsidRPr="002F531A">
        <w:rPr>
          <w:rFonts w:ascii="Arial" w:eastAsia="Times New Roman" w:hAnsi="Arial" w:cs="Arial"/>
          <w:color w:val="auto"/>
          <w:sz w:val="18"/>
          <w:szCs w:val="18"/>
          <w:lang w:val="en-AU"/>
        </w:rPr>
        <w:tab/>
        <w:t xml:space="preserve">: </w:t>
      </w:r>
      <w:commentRangeStart w:id="128"/>
      <w:r w:rsidRPr="002F531A">
        <w:rPr>
          <w:rFonts w:ascii="Arial" w:eastAsia="Times New Roman" w:hAnsi="Arial" w:cs="Arial"/>
          <w:color w:val="auto"/>
          <w:sz w:val="18"/>
          <w:szCs w:val="18"/>
          <w:lang w:val="en-AU"/>
        </w:rPr>
        <w:t xml:space="preserve">Category : </w:t>
      </w:r>
      <w:r w:rsidR="00C90726" w:rsidRPr="002F531A">
        <w:rPr>
          <w:rFonts w:ascii="Arial" w:eastAsia="Times New Roman" w:hAnsi="Arial" w:cs="Arial"/>
          <w:color w:val="FF0000"/>
          <w:sz w:val="18"/>
          <w:szCs w:val="18"/>
          <w:lang w:val="en-AU"/>
        </w:rPr>
        <w:t>*</w:t>
      </w:r>
      <w:r w:rsidRPr="002F531A">
        <w:rPr>
          <w:rFonts w:ascii="Arial" w:eastAsia="Times New Roman" w:hAnsi="Arial" w:cs="Arial"/>
          <w:color w:val="auto"/>
          <w:sz w:val="18"/>
          <w:szCs w:val="18"/>
          <w:lang w:val="en-AU"/>
        </w:rPr>
        <w:t xml:space="preserve">, </w:t>
      </w:r>
      <w:r w:rsidR="007C39DB" w:rsidRPr="002F531A">
        <w:rPr>
          <w:rFonts w:ascii="Arial" w:eastAsia="Times New Roman" w:hAnsi="Arial" w:cs="Arial"/>
          <w:color w:val="auto"/>
          <w:sz w:val="18"/>
          <w:szCs w:val="18"/>
          <w:lang w:val="en-AU"/>
        </w:rPr>
        <w:t>Check box</w:t>
      </w:r>
      <w:r w:rsidRPr="002F531A">
        <w:rPr>
          <w:rFonts w:ascii="Arial" w:eastAsia="Times New Roman" w:hAnsi="Arial" w:cs="Arial"/>
          <w:color w:val="auto"/>
          <w:sz w:val="18"/>
          <w:szCs w:val="18"/>
          <w:lang w:val="en-AU"/>
        </w:rPr>
        <w:t xml:space="preserve"> list</w:t>
      </w:r>
      <w:r w:rsidR="005E7D48" w:rsidRPr="002F531A">
        <w:rPr>
          <w:rFonts w:ascii="Arial" w:eastAsia="Times New Roman" w:hAnsi="Arial" w:cs="Arial"/>
          <w:color w:val="auto"/>
          <w:sz w:val="18"/>
          <w:szCs w:val="18"/>
          <w:lang w:val="en-AU"/>
        </w:rPr>
        <w:t xml:space="preserve"> (can check multiple category)</w:t>
      </w:r>
      <w:commentRangeEnd w:id="128"/>
      <w:r w:rsidR="00F51F40">
        <w:rPr>
          <w:rStyle w:val="CommentReference"/>
          <w:rFonts w:ascii="Arial" w:eastAsia="Times New Roman" w:hAnsi="Arial" w:cs="Times New Roman"/>
          <w:color w:val="auto"/>
          <w:lang w:val="en-AU" w:eastAsia="en-AU"/>
        </w:rPr>
        <w:commentReference w:id="128"/>
      </w:r>
    </w:p>
    <w:p w14:paraId="3E7C1445" w14:textId="77777777" w:rsidR="00DE2D18" w:rsidRPr="002F531A" w:rsidRDefault="00DE2D18" w:rsidP="00DE2D18">
      <w:pPr>
        <w:pStyle w:val="ListParagraph"/>
        <w:spacing w:line="240" w:lineRule="auto"/>
        <w:rPr>
          <w:rFonts w:cs="Arial"/>
          <w:sz w:val="18"/>
          <w:szCs w:val="18"/>
        </w:rPr>
      </w:pPr>
    </w:p>
    <w:p w14:paraId="39227F19" w14:textId="77777777" w:rsidR="00DE2D18" w:rsidRPr="002F531A" w:rsidRDefault="00DE2D18" w:rsidP="00A94E61">
      <w:pPr>
        <w:pStyle w:val="Default"/>
        <w:spacing w:line="360" w:lineRule="auto"/>
        <w:ind w:left="297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 xml:space="preserve">Sub Category: Optional, </w:t>
      </w:r>
      <w:r w:rsidR="00A94E61" w:rsidRPr="002F531A">
        <w:rPr>
          <w:rFonts w:ascii="Arial" w:eastAsia="Times New Roman" w:hAnsi="Arial" w:cs="Arial"/>
          <w:color w:val="auto"/>
          <w:sz w:val="18"/>
          <w:szCs w:val="18"/>
          <w:lang w:val="en-AU"/>
        </w:rPr>
        <w:t>Check box list, segregates with checked category name then all sub categories under that category.</w:t>
      </w:r>
    </w:p>
    <w:p w14:paraId="7B72A85D" w14:textId="77777777" w:rsidR="00DE2D18" w:rsidRPr="002F531A" w:rsidRDefault="006329B2" w:rsidP="00DE2D18">
      <w:pPr>
        <w:pStyle w:val="Default"/>
        <w:spacing w:line="360" w:lineRule="auto"/>
        <w:ind w:left="297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List of Question</w:t>
      </w:r>
      <w:r w:rsidR="00DE2D18" w:rsidRPr="002F531A">
        <w:rPr>
          <w:rFonts w:ascii="Arial" w:eastAsia="Times New Roman" w:hAnsi="Arial" w:cs="Arial"/>
          <w:color w:val="auto"/>
          <w:sz w:val="18"/>
          <w:szCs w:val="18"/>
          <w:lang w:val="en-AU"/>
        </w:rPr>
        <w:t xml:space="preserve">: </w:t>
      </w:r>
      <w:r w:rsidRPr="002F531A">
        <w:rPr>
          <w:rFonts w:ascii="Arial" w:eastAsia="Times New Roman" w:hAnsi="Arial" w:cs="Arial"/>
          <w:color w:val="auto"/>
          <w:sz w:val="18"/>
          <w:szCs w:val="18"/>
          <w:lang w:val="en-AU"/>
        </w:rPr>
        <w:t xml:space="preserve">List of question will appear in a defined display order with different option defined in </w:t>
      </w:r>
      <w:hyperlink w:anchor="_Question_Master" w:history="1">
        <w:r w:rsidRPr="002F531A">
          <w:rPr>
            <w:rStyle w:val="Hyperlink"/>
            <w:rFonts w:ascii="Arial" w:eastAsia="Times New Roman" w:hAnsi="Arial" w:cs="Arial"/>
            <w:sz w:val="18"/>
            <w:szCs w:val="18"/>
            <w:lang w:val="en-AU"/>
          </w:rPr>
          <w:t>Question master</w:t>
        </w:r>
      </w:hyperlink>
      <w:r w:rsidR="00DE2D18" w:rsidRPr="002F531A">
        <w:rPr>
          <w:rFonts w:ascii="Arial" w:eastAsia="Times New Roman" w:hAnsi="Arial" w:cs="Arial"/>
          <w:color w:val="auto"/>
          <w:sz w:val="18"/>
          <w:szCs w:val="18"/>
          <w:lang w:val="en-AU"/>
        </w:rPr>
        <w:t xml:space="preserve"> </w:t>
      </w:r>
      <w:r w:rsidR="00E823BA" w:rsidRPr="002F531A">
        <w:rPr>
          <w:rFonts w:ascii="Arial" w:eastAsia="Times New Roman" w:hAnsi="Arial" w:cs="Arial"/>
          <w:color w:val="auto"/>
          <w:sz w:val="18"/>
          <w:szCs w:val="18"/>
          <w:lang w:val="en-AU"/>
        </w:rPr>
        <w:t>with radio button (to check single option) or check box (to select multiple option) or a text box to fill particular text (as selected in Question Option Type)</w:t>
      </w:r>
    </w:p>
    <w:p w14:paraId="78B1E028" w14:textId="77777777" w:rsidR="00DE2D18" w:rsidRPr="002F531A" w:rsidRDefault="00227463" w:rsidP="007201CE">
      <w:pPr>
        <w:tabs>
          <w:tab w:val="left" w:pos="720"/>
          <w:tab w:val="left" w:pos="1440"/>
          <w:tab w:val="left" w:pos="2160"/>
          <w:tab w:val="left" w:pos="2880"/>
          <w:tab w:val="left" w:pos="3600"/>
          <w:tab w:val="left" w:pos="4320"/>
          <w:tab w:val="left" w:pos="5040"/>
          <w:tab w:val="left" w:pos="5760"/>
          <w:tab w:val="left" w:pos="6480"/>
          <w:tab w:val="left" w:pos="7187"/>
        </w:tabs>
        <w:rPr>
          <w:rFonts w:cs="Arial"/>
          <w:sz w:val="18"/>
          <w:szCs w:val="18"/>
          <w:lang w:eastAsia="en-US"/>
        </w:rPr>
      </w:pPr>
      <w:r w:rsidRPr="002F531A">
        <w:rPr>
          <w:rFonts w:cs="Arial"/>
        </w:rPr>
        <w:tab/>
      </w:r>
      <w:r w:rsidRPr="002F531A">
        <w:rPr>
          <w:rFonts w:cs="Arial"/>
        </w:rPr>
        <w:tab/>
      </w:r>
      <w:r w:rsidRPr="002F531A">
        <w:rPr>
          <w:rFonts w:cs="Arial"/>
        </w:rPr>
        <w:tab/>
      </w:r>
      <w:r w:rsidRPr="002F531A">
        <w:rPr>
          <w:rFonts w:cs="Arial"/>
        </w:rPr>
        <w:tab/>
        <w:t xml:space="preserve"> </w:t>
      </w:r>
      <w:r w:rsidR="00E62EFC" w:rsidRPr="002F531A">
        <w:rPr>
          <w:rFonts w:cs="Arial"/>
          <w:sz w:val="18"/>
          <w:szCs w:val="18"/>
          <w:lang w:eastAsia="en-US"/>
        </w:rPr>
        <w:t>Go</w:t>
      </w:r>
      <w:r w:rsidRPr="002F531A">
        <w:rPr>
          <w:rFonts w:cs="Arial"/>
          <w:sz w:val="18"/>
          <w:szCs w:val="18"/>
          <w:lang w:eastAsia="en-US"/>
        </w:rPr>
        <w:t xml:space="preserve">: Submit button to save question’s answer. </w:t>
      </w:r>
      <w:r w:rsidR="007201CE" w:rsidRPr="002F531A">
        <w:rPr>
          <w:rFonts w:cs="Arial"/>
          <w:sz w:val="18"/>
          <w:szCs w:val="18"/>
          <w:lang w:eastAsia="en-US"/>
        </w:rPr>
        <w:tab/>
      </w:r>
    </w:p>
    <w:p w14:paraId="5AF15FC8" w14:textId="77777777" w:rsidR="007201CE" w:rsidRPr="002F531A" w:rsidRDefault="007201CE" w:rsidP="007201CE">
      <w:pPr>
        <w:tabs>
          <w:tab w:val="left" w:pos="720"/>
          <w:tab w:val="left" w:pos="1440"/>
          <w:tab w:val="left" w:pos="2160"/>
          <w:tab w:val="left" w:pos="2880"/>
          <w:tab w:val="left" w:pos="3600"/>
          <w:tab w:val="left" w:pos="4320"/>
          <w:tab w:val="left" w:pos="5040"/>
          <w:tab w:val="left" w:pos="5760"/>
          <w:tab w:val="left" w:pos="6480"/>
          <w:tab w:val="left" w:pos="7187"/>
        </w:tabs>
        <w:rPr>
          <w:rFonts w:cs="Arial"/>
          <w:sz w:val="18"/>
          <w:szCs w:val="18"/>
          <w:lang w:eastAsia="en-US"/>
        </w:rPr>
      </w:pPr>
    </w:p>
    <w:p w14:paraId="78F4623B" w14:textId="77777777" w:rsidR="00F837C8" w:rsidRPr="002F531A" w:rsidRDefault="007201CE" w:rsidP="0050580A">
      <w:pPr>
        <w:pStyle w:val="Default"/>
        <w:numPr>
          <w:ilvl w:val="0"/>
          <w:numId w:val="9"/>
        </w:numPr>
        <w:rPr>
          <w:rFonts w:ascii="Arial" w:eastAsia="Times New Roman" w:hAnsi="Arial" w:cs="Arial"/>
          <w:color w:val="9F2936" w:themeColor="accent2"/>
          <w:sz w:val="18"/>
          <w:szCs w:val="18"/>
          <w:lang w:val="en-AU" w:eastAsia="en-AU"/>
        </w:rPr>
      </w:pPr>
      <w:r w:rsidRPr="002F531A">
        <w:rPr>
          <w:rFonts w:ascii="Arial" w:eastAsia="Times New Roman" w:hAnsi="Arial" w:cs="Arial"/>
          <w:b/>
          <w:color w:val="9F2936" w:themeColor="accent2"/>
          <w:sz w:val="18"/>
          <w:szCs w:val="18"/>
          <w:lang w:val="en-AU"/>
        </w:rPr>
        <w:t>Outputs</w:t>
      </w:r>
      <w:r w:rsidRPr="002F531A">
        <w:rPr>
          <w:rFonts w:ascii="Arial" w:eastAsia="Times New Roman" w:hAnsi="Arial" w:cs="Arial"/>
          <w:color w:val="9F2936" w:themeColor="accent2"/>
          <w:sz w:val="18"/>
          <w:szCs w:val="18"/>
          <w:lang w:val="en-AU"/>
        </w:rPr>
        <w:tab/>
      </w:r>
      <w:r w:rsidRPr="002F531A">
        <w:rPr>
          <w:rFonts w:ascii="Arial" w:eastAsia="Times New Roman" w:hAnsi="Arial" w:cs="Arial"/>
          <w:color w:val="9F2936" w:themeColor="accent2"/>
          <w:sz w:val="18"/>
          <w:szCs w:val="18"/>
          <w:lang w:val="en-AU"/>
        </w:rPr>
        <w:tab/>
      </w:r>
      <w:r w:rsidR="00F837C8" w:rsidRPr="002F531A">
        <w:rPr>
          <w:rFonts w:ascii="Arial" w:eastAsia="Times New Roman" w:hAnsi="Arial" w:cs="Arial"/>
          <w:color w:val="9F2936" w:themeColor="accent2"/>
          <w:sz w:val="18"/>
          <w:szCs w:val="18"/>
          <w:lang w:val="en-AU"/>
        </w:rPr>
        <w:t>Post search, system should show following fields</w:t>
      </w:r>
      <w:r w:rsidR="00EB3B43" w:rsidRPr="002F531A">
        <w:rPr>
          <w:rFonts w:ascii="Arial" w:eastAsia="Times New Roman" w:hAnsi="Arial" w:cs="Arial"/>
          <w:color w:val="9F2936" w:themeColor="accent2"/>
          <w:sz w:val="18"/>
          <w:szCs w:val="18"/>
          <w:lang w:val="en-AU"/>
        </w:rPr>
        <w:t xml:space="preserve"> and on each field should</w:t>
      </w:r>
      <w:r w:rsidR="00D51B9C" w:rsidRPr="002F531A">
        <w:rPr>
          <w:rFonts w:ascii="Arial" w:eastAsia="Times New Roman" w:hAnsi="Arial" w:cs="Arial"/>
          <w:color w:val="9F2936" w:themeColor="accent2"/>
          <w:sz w:val="18"/>
          <w:szCs w:val="18"/>
          <w:lang w:val="en-AU"/>
        </w:rPr>
        <w:t xml:space="preserve"> </w:t>
      </w:r>
      <w:r w:rsidR="00EB3B43" w:rsidRPr="002F531A">
        <w:rPr>
          <w:rFonts w:ascii="Arial" w:eastAsia="Times New Roman" w:hAnsi="Arial" w:cs="Arial"/>
          <w:b/>
          <w:color w:val="9F2936" w:themeColor="accent2"/>
          <w:sz w:val="18"/>
          <w:szCs w:val="18"/>
          <w:lang w:val="en-AU"/>
        </w:rPr>
        <w:tab/>
      </w:r>
      <w:r w:rsidR="00D51B9C" w:rsidRPr="002F531A">
        <w:rPr>
          <w:rFonts w:ascii="Arial" w:eastAsia="Times New Roman" w:hAnsi="Arial" w:cs="Arial"/>
          <w:b/>
          <w:color w:val="9F2936" w:themeColor="accent2"/>
          <w:sz w:val="18"/>
          <w:szCs w:val="18"/>
          <w:lang w:val="en-AU"/>
        </w:rPr>
        <w:tab/>
      </w:r>
      <w:r w:rsidR="00EB3B43" w:rsidRPr="002F531A">
        <w:rPr>
          <w:rFonts w:ascii="Arial" w:eastAsia="Times New Roman" w:hAnsi="Arial" w:cs="Arial"/>
          <w:b/>
          <w:color w:val="9F2936" w:themeColor="accent2"/>
          <w:sz w:val="18"/>
          <w:szCs w:val="18"/>
          <w:lang w:val="en-AU"/>
        </w:rPr>
        <w:tab/>
      </w:r>
      <w:r w:rsidR="00D51B9C" w:rsidRPr="002F531A">
        <w:rPr>
          <w:rFonts w:ascii="Arial" w:eastAsia="Times New Roman" w:hAnsi="Arial" w:cs="Arial"/>
          <w:color w:val="9F2936" w:themeColor="accent2"/>
          <w:sz w:val="18"/>
          <w:szCs w:val="18"/>
          <w:lang w:val="en-AU"/>
        </w:rPr>
        <w:t>h</w:t>
      </w:r>
      <w:r w:rsidR="006E6385" w:rsidRPr="002F531A">
        <w:rPr>
          <w:rFonts w:ascii="Arial" w:eastAsia="Times New Roman" w:hAnsi="Arial" w:cs="Arial"/>
          <w:color w:val="9F2936" w:themeColor="accent2"/>
          <w:sz w:val="18"/>
          <w:szCs w:val="18"/>
          <w:lang w:val="en-AU"/>
        </w:rPr>
        <w:t>ave</w:t>
      </w:r>
      <w:r w:rsidR="00EB3B43" w:rsidRPr="002F531A">
        <w:rPr>
          <w:rFonts w:ascii="Arial" w:eastAsia="Times New Roman" w:hAnsi="Arial" w:cs="Arial"/>
          <w:color w:val="9F2936" w:themeColor="accent2"/>
          <w:sz w:val="18"/>
          <w:szCs w:val="18"/>
          <w:lang w:val="en-AU"/>
        </w:rPr>
        <w:t xml:space="preserve"> </w:t>
      </w:r>
      <w:r w:rsidR="00D51B9C" w:rsidRPr="002F531A">
        <w:rPr>
          <w:rFonts w:ascii="Arial" w:eastAsia="Times New Roman" w:hAnsi="Arial" w:cs="Arial"/>
          <w:color w:val="9F2936" w:themeColor="accent2"/>
          <w:sz w:val="18"/>
          <w:szCs w:val="18"/>
          <w:lang w:val="en-AU"/>
        </w:rPr>
        <w:t xml:space="preserve">a </w:t>
      </w:r>
      <w:r w:rsidR="00EB3B43" w:rsidRPr="002F531A">
        <w:rPr>
          <w:rFonts w:ascii="Arial" w:eastAsia="Times New Roman" w:hAnsi="Arial" w:cs="Arial"/>
          <w:color w:val="9F2936" w:themeColor="accent2"/>
          <w:sz w:val="18"/>
          <w:szCs w:val="18"/>
          <w:lang w:val="en-AU"/>
        </w:rPr>
        <w:t>sorting functionality</w:t>
      </w:r>
      <w:r w:rsidR="00F837C8" w:rsidRPr="002F531A">
        <w:rPr>
          <w:rFonts w:ascii="Arial" w:eastAsia="Times New Roman" w:hAnsi="Arial" w:cs="Arial"/>
          <w:color w:val="9F2936" w:themeColor="accent2"/>
          <w:sz w:val="18"/>
          <w:szCs w:val="18"/>
          <w:lang w:val="en-AU"/>
        </w:rPr>
        <w:t>:</w:t>
      </w:r>
    </w:p>
    <w:p w14:paraId="526964D3" w14:textId="77777777" w:rsidR="00F837C8" w:rsidRPr="002F531A" w:rsidRDefault="00F837C8" w:rsidP="00F837C8">
      <w:pPr>
        <w:pStyle w:val="Default"/>
        <w:ind w:left="2880"/>
        <w:rPr>
          <w:rFonts w:ascii="Arial" w:eastAsia="Times New Roman" w:hAnsi="Arial" w:cs="Arial"/>
          <w:color w:val="9F2936" w:themeColor="accent2"/>
          <w:sz w:val="18"/>
          <w:szCs w:val="18"/>
          <w:lang w:val="en-AU" w:eastAsia="en-AU"/>
        </w:rPr>
      </w:pPr>
    </w:p>
    <w:p w14:paraId="304DC201" w14:textId="77777777" w:rsidR="00F837C8" w:rsidRPr="002F531A" w:rsidRDefault="00490D1E" w:rsidP="0050580A">
      <w:pPr>
        <w:pStyle w:val="Default"/>
        <w:numPr>
          <w:ilvl w:val="0"/>
          <w:numId w:val="12"/>
        </w:numPr>
        <w:rPr>
          <w:rFonts w:ascii="Arial" w:eastAsia="Times New Roman" w:hAnsi="Arial" w:cs="Arial"/>
          <w:color w:val="9F2936" w:themeColor="accent2"/>
          <w:sz w:val="18"/>
          <w:szCs w:val="18"/>
          <w:lang w:val="en-AU"/>
        </w:rPr>
      </w:pPr>
      <w:r w:rsidRPr="002F531A">
        <w:rPr>
          <w:rFonts w:ascii="Arial" w:eastAsia="Times New Roman" w:hAnsi="Arial" w:cs="Arial"/>
          <w:color w:val="9F2936" w:themeColor="accent2"/>
          <w:sz w:val="18"/>
          <w:szCs w:val="18"/>
          <w:lang w:val="en-AU"/>
        </w:rPr>
        <w:t>Category,</w:t>
      </w:r>
    </w:p>
    <w:p w14:paraId="3218618D" w14:textId="77777777" w:rsidR="00F837C8" w:rsidRPr="002F531A" w:rsidRDefault="00176477" w:rsidP="0050580A">
      <w:pPr>
        <w:pStyle w:val="Default"/>
        <w:numPr>
          <w:ilvl w:val="0"/>
          <w:numId w:val="12"/>
        </w:numPr>
        <w:rPr>
          <w:rFonts w:ascii="Arial" w:eastAsia="Times New Roman" w:hAnsi="Arial" w:cs="Arial"/>
          <w:color w:val="9F2936" w:themeColor="accent2"/>
          <w:sz w:val="18"/>
          <w:szCs w:val="18"/>
          <w:lang w:val="en-AU"/>
        </w:rPr>
      </w:pPr>
      <w:r w:rsidRPr="002F531A">
        <w:rPr>
          <w:rFonts w:ascii="Arial" w:eastAsia="Times New Roman" w:hAnsi="Arial" w:cs="Arial"/>
          <w:color w:val="9F2936" w:themeColor="accent2"/>
          <w:sz w:val="18"/>
          <w:szCs w:val="18"/>
          <w:lang w:val="en-AU"/>
        </w:rPr>
        <w:t>Sub Category</w:t>
      </w:r>
    </w:p>
    <w:p w14:paraId="6C63391C" w14:textId="77777777" w:rsidR="00F837C8" w:rsidRPr="002F531A" w:rsidRDefault="004A7D3B" w:rsidP="0050580A">
      <w:pPr>
        <w:pStyle w:val="Default"/>
        <w:numPr>
          <w:ilvl w:val="0"/>
          <w:numId w:val="12"/>
        </w:numPr>
        <w:rPr>
          <w:rFonts w:ascii="Arial" w:eastAsia="Times New Roman" w:hAnsi="Arial" w:cs="Arial"/>
          <w:color w:val="9F2936" w:themeColor="accent2"/>
          <w:sz w:val="18"/>
          <w:szCs w:val="18"/>
          <w:lang w:val="en-AU"/>
        </w:rPr>
      </w:pPr>
      <w:r w:rsidRPr="002F531A">
        <w:rPr>
          <w:rFonts w:ascii="Arial" w:eastAsia="Times New Roman" w:hAnsi="Arial" w:cs="Arial"/>
          <w:color w:val="9F2936" w:themeColor="accent2"/>
          <w:sz w:val="18"/>
          <w:szCs w:val="18"/>
          <w:lang w:val="en-AU"/>
        </w:rPr>
        <w:t>Platform name</w:t>
      </w:r>
    </w:p>
    <w:p w14:paraId="3592CDAD" w14:textId="77777777" w:rsidR="0002074C" w:rsidRPr="002F531A" w:rsidRDefault="0002074C" w:rsidP="0050580A">
      <w:pPr>
        <w:pStyle w:val="Default"/>
        <w:numPr>
          <w:ilvl w:val="0"/>
          <w:numId w:val="12"/>
        </w:numPr>
        <w:rPr>
          <w:rFonts w:ascii="Arial" w:eastAsia="Times New Roman" w:hAnsi="Arial" w:cs="Arial"/>
          <w:color w:val="9F2936" w:themeColor="accent2"/>
          <w:sz w:val="18"/>
          <w:szCs w:val="18"/>
          <w:lang w:val="en-AU"/>
        </w:rPr>
      </w:pPr>
      <w:r w:rsidRPr="002F531A">
        <w:rPr>
          <w:rFonts w:ascii="Arial" w:eastAsia="Times New Roman" w:hAnsi="Arial" w:cs="Arial"/>
          <w:color w:val="9F2936" w:themeColor="accent2"/>
          <w:sz w:val="18"/>
          <w:szCs w:val="18"/>
          <w:lang w:val="en-AU"/>
        </w:rPr>
        <w:t>Count of Locations</w:t>
      </w:r>
    </w:p>
    <w:p w14:paraId="5BE92BE7" w14:textId="77777777" w:rsidR="00CB2A56" w:rsidRDefault="0018738E" w:rsidP="0050580A">
      <w:pPr>
        <w:pStyle w:val="Default"/>
        <w:numPr>
          <w:ilvl w:val="0"/>
          <w:numId w:val="12"/>
        </w:numPr>
        <w:rPr>
          <w:rFonts w:ascii="Arial" w:eastAsia="Times New Roman" w:hAnsi="Arial" w:cs="Arial"/>
          <w:color w:val="9F2936" w:themeColor="accent2"/>
          <w:sz w:val="18"/>
          <w:szCs w:val="18"/>
          <w:lang w:val="en-AU"/>
        </w:rPr>
      </w:pPr>
      <w:r w:rsidRPr="002F531A">
        <w:rPr>
          <w:rFonts w:ascii="Arial" w:eastAsia="Times New Roman" w:hAnsi="Arial" w:cs="Arial"/>
          <w:color w:val="9F2936" w:themeColor="accent2"/>
          <w:sz w:val="18"/>
          <w:szCs w:val="18"/>
          <w:lang w:val="en-AU"/>
        </w:rPr>
        <w:t>Count</w:t>
      </w:r>
      <w:r w:rsidR="00F837C8" w:rsidRPr="002F531A">
        <w:rPr>
          <w:rFonts w:ascii="Arial" w:eastAsia="Times New Roman" w:hAnsi="Arial" w:cs="Arial"/>
          <w:color w:val="9F2936" w:themeColor="accent2"/>
          <w:sz w:val="18"/>
          <w:szCs w:val="18"/>
          <w:lang w:val="en-AU"/>
        </w:rPr>
        <w:t xml:space="preserve"> of </w:t>
      </w:r>
      <w:r w:rsidRPr="002F531A">
        <w:rPr>
          <w:rFonts w:ascii="Arial" w:eastAsia="Times New Roman" w:hAnsi="Arial" w:cs="Arial"/>
          <w:color w:val="9F2936" w:themeColor="accent2"/>
          <w:sz w:val="18"/>
          <w:szCs w:val="18"/>
          <w:lang w:val="en-AU"/>
        </w:rPr>
        <w:t>Outlets</w:t>
      </w:r>
    </w:p>
    <w:p w14:paraId="1B4636C1" w14:textId="77777777" w:rsidR="00510CBF" w:rsidRDefault="00510CBF" w:rsidP="0050580A">
      <w:pPr>
        <w:pStyle w:val="Default"/>
        <w:numPr>
          <w:ilvl w:val="0"/>
          <w:numId w:val="12"/>
        </w:numPr>
        <w:rPr>
          <w:rFonts w:ascii="Arial" w:eastAsia="Times New Roman" w:hAnsi="Arial" w:cs="Arial"/>
          <w:color w:val="9F2936" w:themeColor="accent2"/>
          <w:sz w:val="18"/>
          <w:szCs w:val="18"/>
          <w:lang w:val="en-AU"/>
        </w:rPr>
      </w:pPr>
      <w:r>
        <w:rPr>
          <w:rFonts w:ascii="Arial" w:eastAsia="Times New Roman" w:hAnsi="Arial" w:cs="Arial"/>
          <w:color w:val="9F2936" w:themeColor="accent2"/>
          <w:sz w:val="18"/>
          <w:szCs w:val="18"/>
          <w:lang w:val="en-AU"/>
        </w:rPr>
        <w:t>Age Groups</w:t>
      </w:r>
    </w:p>
    <w:p w14:paraId="6FAF4AEC" w14:textId="77777777" w:rsidR="00510CBF" w:rsidRDefault="00510CBF" w:rsidP="0050580A">
      <w:pPr>
        <w:pStyle w:val="Default"/>
        <w:numPr>
          <w:ilvl w:val="0"/>
          <w:numId w:val="12"/>
        </w:numPr>
        <w:rPr>
          <w:rFonts w:ascii="Arial" w:eastAsia="Times New Roman" w:hAnsi="Arial" w:cs="Arial"/>
          <w:color w:val="9F2936" w:themeColor="accent2"/>
          <w:sz w:val="18"/>
          <w:szCs w:val="18"/>
          <w:lang w:val="en-AU"/>
        </w:rPr>
      </w:pPr>
      <w:r>
        <w:rPr>
          <w:rFonts w:ascii="Arial" w:eastAsia="Times New Roman" w:hAnsi="Arial" w:cs="Arial"/>
          <w:color w:val="9F2936" w:themeColor="accent2"/>
          <w:sz w:val="18"/>
          <w:szCs w:val="18"/>
          <w:lang w:val="en-AU"/>
        </w:rPr>
        <w:t>SEC Type</w:t>
      </w:r>
    </w:p>
    <w:p w14:paraId="32DA4482" w14:textId="77777777" w:rsidR="00510CBF" w:rsidRPr="002F531A" w:rsidRDefault="00510CBF" w:rsidP="0050580A">
      <w:pPr>
        <w:pStyle w:val="Default"/>
        <w:numPr>
          <w:ilvl w:val="0"/>
          <w:numId w:val="12"/>
        </w:numPr>
        <w:rPr>
          <w:rFonts w:ascii="Arial" w:eastAsia="Times New Roman" w:hAnsi="Arial" w:cs="Arial"/>
          <w:color w:val="9F2936" w:themeColor="accent2"/>
          <w:sz w:val="18"/>
          <w:szCs w:val="18"/>
          <w:lang w:val="en-AU"/>
        </w:rPr>
      </w:pPr>
      <w:r>
        <w:rPr>
          <w:rFonts w:ascii="Arial" w:eastAsia="Times New Roman" w:hAnsi="Arial" w:cs="Arial"/>
          <w:color w:val="9F2936" w:themeColor="accent2"/>
          <w:sz w:val="18"/>
          <w:szCs w:val="18"/>
          <w:lang w:val="en-AU"/>
        </w:rPr>
        <w:t xml:space="preserve">Gender </w:t>
      </w:r>
      <w:commentRangeStart w:id="129"/>
      <w:r>
        <w:rPr>
          <w:rFonts w:ascii="Arial" w:eastAsia="Times New Roman" w:hAnsi="Arial" w:cs="Arial"/>
          <w:color w:val="9F2936" w:themeColor="accent2"/>
          <w:sz w:val="18"/>
          <w:szCs w:val="18"/>
          <w:lang w:val="en-AU"/>
        </w:rPr>
        <w:t>Ratio</w:t>
      </w:r>
      <w:commentRangeEnd w:id="129"/>
      <w:r w:rsidR="006A2E59">
        <w:rPr>
          <w:rStyle w:val="CommentReference"/>
          <w:rFonts w:ascii="Arial" w:eastAsia="Times New Roman" w:hAnsi="Arial" w:cs="Times New Roman"/>
          <w:color w:val="auto"/>
          <w:lang w:val="en-AU" w:eastAsia="en-AU"/>
        </w:rPr>
        <w:commentReference w:id="129"/>
      </w:r>
    </w:p>
    <w:p w14:paraId="7A8303F8" w14:textId="77777777" w:rsidR="00B27A54" w:rsidRPr="002F531A" w:rsidRDefault="00B27A54" w:rsidP="00CB2A56">
      <w:pPr>
        <w:pStyle w:val="Default"/>
        <w:ind w:left="3600"/>
        <w:rPr>
          <w:rFonts w:ascii="Arial" w:eastAsia="Times New Roman" w:hAnsi="Arial" w:cs="Arial"/>
          <w:color w:val="9F2936" w:themeColor="accent2"/>
          <w:sz w:val="18"/>
          <w:szCs w:val="18"/>
          <w:lang w:val="en-AU"/>
        </w:rPr>
      </w:pPr>
    </w:p>
    <w:p w14:paraId="0F3C2BA5" w14:textId="77777777" w:rsidR="00F837C8" w:rsidRPr="002F531A" w:rsidRDefault="00F837C8" w:rsidP="00CB2A56">
      <w:pPr>
        <w:pStyle w:val="Default"/>
        <w:ind w:left="3600"/>
        <w:rPr>
          <w:rFonts w:ascii="Arial" w:eastAsia="Times New Roman" w:hAnsi="Arial" w:cs="Arial"/>
          <w:color w:val="9F2936" w:themeColor="accent2"/>
          <w:sz w:val="18"/>
          <w:szCs w:val="18"/>
          <w:lang w:val="en-AU"/>
        </w:rPr>
      </w:pPr>
      <w:r w:rsidRPr="002F531A">
        <w:rPr>
          <w:rFonts w:ascii="Arial" w:eastAsia="Times New Roman" w:hAnsi="Arial" w:cs="Arial"/>
          <w:color w:val="9F2936" w:themeColor="accent2"/>
          <w:sz w:val="18"/>
          <w:szCs w:val="18"/>
          <w:lang w:val="en-AU"/>
        </w:rPr>
        <w:t xml:space="preserve">(as a hyper link i.e. when clicked, system should open store location screen showing all the stores mapped to that platform on google map. Should show, store name, full address, store contact details, email id and mobile </w:t>
      </w:r>
      <w:commentRangeStart w:id="130"/>
      <w:r w:rsidRPr="002F531A">
        <w:rPr>
          <w:rFonts w:ascii="Arial" w:eastAsia="Times New Roman" w:hAnsi="Arial" w:cs="Arial"/>
          <w:color w:val="9F2936" w:themeColor="accent2"/>
          <w:sz w:val="18"/>
          <w:szCs w:val="18"/>
          <w:lang w:val="en-AU"/>
        </w:rPr>
        <w:t>no</w:t>
      </w:r>
      <w:commentRangeEnd w:id="130"/>
      <w:r w:rsidR="00CA40DB">
        <w:rPr>
          <w:rStyle w:val="CommentReference"/>
          <w:rFonts w:ascii="Arial" w:eastAsia="Times New Roman" w:hAnsi="Arial" w:cs="Times New Roman"/>
          <w:color w:val="auto"/>
          <w:lang w:val="en-AU" w:eastAsia="en-AU"/>
        </w:rPr>
        <w:commentReference w:id="130"/>
      </w:r>
      <w:r w:rsidRPr="002F531A">
        <w:rPr>
          <w:rFonts w:ascii="Arial" w:eastAsia="Times New Roman" w:hAnsi="Arial" w:cs="Arial"/>
          <w:color w:val="9F2936" w:themeColor="accent2"/>
          <w:sz w:val="18"/>
          <w:szCs w:val="18"/>
          <w:lang w:val="en-AU"/>
        </w:rPr>
        <w:t>)</w:t>
      </w:r>
    </w:p>
    <w:p w14:paraId="126317CF" w14:textId="77777777" w:rsidR="00B27A54" w:rsidRPr="002F531A" w:rsidRDefault="00B27A54" w:rsidP="00B27A54">
      <w:pPr>
        <w:pStyle w:val="Default"/>
        <w:ind w:left="3600"/>
        <w:rPr>
          <w:rFonts w:ascii="Arial" w:eastAsia="Times New Roman" w:hAnsi="Arial" w:cs="Arial"/>
          <w:color w:val="9F2936" w:themeColor="accent2"/>
          <w:sz w:val="18"/>
          <w:szCs w:val="18"/>
          <w:lang w:val="en-AU"/>
        </w:rPr>
      </w:pPr>
    </w:p>
    <w:p w14:paraId="7E9522E2" w14:textId="77777777" w:rsidR="00BF6D22" w:rsidRPr="002F531A" w:rsidRDefault="00CB2A56" w:rsidP="0050580A">
      <w:pPr>
        <w:pStyle w:val="Default"/>
        <w:numPr>
          <w:ilvl w:val="0"/>
          <w:numId w:val="12"/>
        </w:numPr>
        <w:rPr>
          <w:rFonts w:ascii="Arial" w:eastAsia="Times New Roman" w:hAnsi="Arial" w:cs="Arial"/>
          <w:color w:val="9F2936" w:themeColor="accent2"/>
          <w:sz w:val="18"/>
          <w:szCs w:val="18"/>
          <w:lang w:val="en-AU"/>
        </w:rPr>
      </w:pPr>
      <w:r w:rsidRPr="002F531A">
        <w:rPr>
          <w:rFonts w:ascii="Arial" w:eastAsia="Times New Roman" w:hAnsi="Arial" w:cs="Arial"/>
          <w:color w:val="9F2936" w:themeColor="accent2"/>
          <w:sz w:val="18"/>
          <w:szCs w:val="18"/>
          <w:lang w:val="en-AU"/>
        </w:rPr>
        <w:t xml:space="preserve">Inventory Details </w:t>
      </w:r>
    </w:p>
    <w:p w14:paraId="3A682B44" w14:textId="77777777" w:rsidR="00CB2A56" w:rsidRPr="002F531A" w:rsidRDefault="00BF6D22" w:rsidP="00BF6D22">
      <w:pPr>
        <w:pStyle w:val="Default"/>
        <w:ind w:left="3600"/>
        <w:rPr>
          <w:rFonts w:ascii="Arial" w:eastAsia="Times New Roman" w:hAnsi="Arial" w:cs="Arial"/>
          <w:color w:val="9F2936" w:themeColor="accent2"/>
          <w:sz w:val="18"/>
          <w:szCs w:val="18"/>
          <w:lang w:val="en-AU"/>
        </w:rPr>
      </w:pPr>
      <w:r w:rsidRPr="002F531A">
        <w:rPr>
          <w:rFonts w:ascii="Arial" w:eastAsia="Times New Roman" w:hAnsi="Arial" w:cs="Arial"/>
          <w:color w:val="9F2936" w:themeColor="accent2"/>
          <w:sz w:val="18"/>
          <w:szCs w:val="18"/>
          <w:lang w:val="en-AU"/>
        </w:rPr>
        <w:t>(</w:t>
      </w:r>
      <w:r w:rsidR="00331839" w:rsidRPr="002F531A">
        <w:rPr>
          <w:rFonts w:ascii="Arial" w:eastAsia="Times New Roman" w:hAnsi="Arial" w:cs="Arial"/>
          <w:color w:val="9F2936" w:themeColor="accent2"/>
          <w:sz w:val="18"/>
          <w:szCs w:val="18"/>
          <w:lang w:val="en-AU"/>
        </w:rPr>
        <w:t>When</w:t>
      </w:r>
      <w:r w:rsidR="00CB2A56" w:rsidRPr="002F531A">
        <w:rPr>
          <w:rFonts w:ascii="Arial" w:eastAsia="Times New Roman" w:hAnsi="Arial" w:cs="Arial"/>
          <w:color w:val="9F2936" w:themeColor="accent2"/>
          <w:sz w:val="18"/>
          <w:szCs w:val="18"/>
          <w:lang w:val="en-AU"/>
        </w:rPr>
        <w:t xml:space="preserve"> clicked, system should open inventory </w:t>
      </w:r>
      <w:r w:rsidRPr="002F531A">
        <w:rPr>
          <w:rFonts w:ascii="Arial" w:eastAsia="Times New Roman" w:hAnsi="Arial" w:cs="Arial"/>
          <w:color w:val="9F2936" w:themeColor="accent2"/>
          <w:sz w:val="18"/>
          <w:szCs w:val="18"/>
          <w:lang w:val="en-AU"/>
        </w:rPr>
        <w:t>details of selected platform)</w:t>
      </w:r>
    </w:p>
    <w:p w14:paraId="4950B096" w14:textId="77777777" w:rsidR="00D535F5" w:rsidRPr="002F531A" w:rsidRDefault="00D535F5" w:rsidP="00BF6D22">
      <w:pPr>
        <w:pStyle w:val="Default"/>
        <w:ind w:left="3600"/>
        <w:rPr>
          <w:rFonts w:ascii="Arial" w:eastAsia="Times New Roman" w:hAnsi="Arial" w:cs="Arial"/>
          <w:color w:val="9F2936" w:themeColor="accent2"/>
          <w:sz w:val="18"/>
          <w:szCs w:val="18"/>
          <w:lang w:val="en-AU"/>
        </w:rPr>
      </w:pPr>
    </w:p>
    <w:p w14:paraId="37933F03" w14:textId="77777777" w:rsidR="00D535F5" w:rsidRPr="002F531A" w:rsidRDefault="00D535F5" w:rsidP="00BF6D22">
      <w:pPr>
        <w:pStyle w:val="Default"/>
        <w:ind w:left="3600"/>
        <w:rPr>
          <w:rFonts w:ascii="Arial" w:eastAsia="Times New Roman" w:hAnsi="Arial" w:cs="Arial"/>
          <w:color w:val="9F2936" w:themeColor="accent2"/>
          <w:sz w:val="18"/>
          <w:szCs w:val="18"/>
          <w:lang w:val="en-AU"/>
        </w:rPr>
      </w:pPr>
      <w:r w:rsidRPr="002F531A">
        <w:rPr>
          <w:rFonts w:ascii="Arial" w:hAnsi="Arial" w:cs="Arial"/>
          <w:noProof/>
          <w:sz w:val="18"/>
          <w:szCs w:val="18"/>
        </w:rPr>
        <w:drawing>
          <wp:inline distT="0" distB="0" distL="0" distR="0" wp14:anchorId="26D85858" wp14:editId="54C1E70F">
            <wp:extent cx="3599079" cy="1608941"/>
            <wp:effectExtent l="19050" t="19050" r="20955"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9412" cy="1609090"/>
                    </a:xfrm>
                    <a:prstGeom prst="rect">
                      <a:avLst/>
                    </a:prstGeom>
                    <a:noFill/>
                    <a:ln>
                      <a:solidFill>
                        <a:schemeClr val="accent1"/>
                      </a:solidFill>
                    </a:ln>
                  </pic:spPr>
                </pic:pic>
              </a:graphicData>
            </a:graphic>
          </wp:inline>
        </w:drawing>
      </w:r>
    </w:p>
    <w:p w14:paraId="26E52BBC" w14:textId="77777777" w:rsidR="00F837C8" w:rsidRPr="002F531A" w:rsidRDefault="00F837C8" w:rsidP="00F837C8">
      <w:pPr>
        <w:pStyle w:val="Default"/>
        <w:ind w:left="2880"/>
        <w:rPr>
          <w:rFonts w:ascii="Arial" w:eastAsia="Times New Roman" w:hAnsi="Arial" w:cs="Arial"/>
          <w:color w:val="9F2936" w:themeColor="accent2"/>
          <w:sz w:val="18"/>
          <w:szCs w:val="18"/>
          <w:lang w:val="en-AU"/>
        </w:rPr>
      </w:pPr>
    </w:p>
    <w:p w14:paraId="40CB9660" w14:textId="77777777" w:rsidR="004A7D3B" w:rsidRPr="002F531A" w:rsidRDefault="004A7D3B" w:rsidP="004A7D3B">
      <w:pPr>
        <w:pStyle w:val="Default"/>
        <w:ind w:left="1440"/>
        <w:rPr>
          <w:rFonts w:ascii="Arial" w:eastAsia="Times New Roman" w:hAnsi="Arial" w:cs="Arial"/>
          <w:b/>
          <w:color w:val="9F2936" w:themeColor="accent2"/>
          <w:sz w:val="18"/>
          <w:szCs w:val="18"/>
          <w:lang w:val="en-AU"/>
        </w:rPr>
      </w:pPr>
    </w:p>
    <w:p w14:paraId="5D54BADD" w14:textId="77777777" w:rsidR="00A22D55" w:rsidRDefault="00A22D55" w:rsidP="00A80FA9">
      <w:pPr>
        <w:tabs>
          <w:tab w:val="left" w:pos="720"/>
          <w:tab w:val="left" w:pos="1440"/>
          <w:tab w:val="left" w:pos="2160"/>
          <w:tab w:val="left" w:pos="2880"/>
          <w:tab w:val="left" w:pos="3600"/>
          <w:tab w:val="left" w:pos="4320"/>
          <w:tab w:val="left" w:pos="5040"/>
          <w:tab w:val="left" w:pos="5760"/>
          <w:tab w:val="left" w:pos="6480"/>
          <w:tab w:val="left" w:pos="7187"/>
        </w:tabs>
        <w:ind w:left="2880"/>
        <w:rPr>
          <w:rFonts w:cs="Arial"/>
          <w:b/>
          <w:color w:val="9F2936" w:themeColor="accent2"/>
          <w:sz w:val="18"/>
          <w:szCs w:val="18"/>
          <w:lang w:eastAsia="en-US"/>
        </w:rPr>
      </w:pPr>
    </w:p>
    <w:p w14:paraId="16918FE6" w14:textId="77777777" w:rsidR="00A80FA9" w:rsidRPr="002F531A" w:rsidRDefault="00A80FA9" w:rsidP="00A80FA9">
      <w:pPr>
        <w:tabs>
          <w:tab w:val="left" w:pos="720"/>
          <w:tab w:val="left" w:pos="1440"/>
          <w:tab w:val="left" w:pos="2160"/>
          <w:tab w:val="left" w:pos="2880"/>
          <w:tab w:val="left" w:pos="3600"/>
          <w:tab w:val="left" w:pos="4320"/>
          <w:tab w:val="left" w:pos="5040"/>
          <w:tab w:val="left" w:pos="5760"/>
          <w:tab w:val="left" w:pos="6480"/>
          <w:tab w:val="left" w:pos="7187"/>
        </w:tabs>
        <w:ind w:left="2880"/>
        <w:rPr>
          <w:rFonts w:cs="Arial"/>
          <w:b/>
          <w:color w:val="9F2936" w:themeColor="accent2"/>
          <w:sz w:val="18"/>
          <w:szCs w:val="18"/>
          <w:lang w:eastAsia="en-US"/>
        </w:rPr>
      </w:pPr>
      <w:r w:rsidRPr="002F531A">
        <w:rPr>
          <w:rFonts w:cs="Arial"/>
          <w:b/>
          <w:color w:val="9F2936" w:themeColor="accent2"/>
          <w:sz w:val="18"/>
          <w:szCs w:val="18"/>
          <w:lang w:eastAsia="en-US"/>
        </w:rPr>
        <w:lastRenderedPageBreak/>
        <w:t>Some more features:</w:t>
      </w:r>
    </w:p>
    <w:p w14:paraId="694A1556" w14:textId="77777777" w:rsidR="003E5420" w:rsidRPr="002F531A" w:rsidRDefault="00A80FA9" w:rsidP="00A80FA9">
      <w:pPr>
        <w:tabs>
          <w:tab w:val="left" w:pos="720"/>
          <w:tab w:val="left" w:pos="1440"/>
          <w:tab w:val="left" w:pos="2160"/>
          <w:tab w:val="left" w:pos="2880"/>
          <w:tab w:val="left" w:pos="3600"/>
          <w:tab w:val="left" w:pos="4320"/>
          <w:tab w:val="left" w:pos="5040"/>
          <w:tab w:val="left" w:pos="5760"/>
          <w:tab w:val="left" w:pos="6480"/>
          <w:tab w:val="left" w:pos="7187"/>
        </w:tabs>
        <w:ind w:left="2880"/>
        <w:rPr>
          <w:rFonts w:cs="Arial"/>
          <w:color w:val="9F2936" w:themeColor="accent2"/>
          <w:sz w:val="18"/>
          <w:szCs w:val="18"/>
          <w:lang w:eastAsia="en-US"/>
        </w:rPr>
      </w:pPr>
      <w:r w:rsidRPr="002F531A">
        <w:rPr>
          <w:rFonts w:cs="Arial"/>
          <w:color w:val="9F2936" w:themeColor="accent2"/>
          <w:sz w:val="18"/>
          <w:szCs w:val="18"/>
          <w:lang w:eastAsia="en-US"/>
        </w:rPr>
        <w:t>Should have option</w:t>
      </w:r>
      <w:r w:rsidR="0018738E" w:rsidRPr="002F531A">
        <w:rPr>
          <w:rFonts w:cs="Arial"/>
          <w:color w:val="9F2936" w:themeColor="accent2"/>
          <w:sz w:val="18"/>
          <w:szCs w:val="18"/>
          <w:lang w:eastAsia="en-US"/>
        </w:rPr>
        <w:t>s</w:t>
      </w:r>
      <w:r w:rsidRPr="002F531A">
        <w:rPr>
          <w:rFonts w:cs="Arial"/>
          <w:color w:val="9F2936" w:themeColor="accent2"/>
          <w:sz w:val="18"/>
          <w:szCs w:val="18"/>
          <w:lang w:eastAsia="en-US"/>
        </w:rPr>
        <w:t xml:space="preserve"> to </w:t>
      </w:r>
      <w:r w:rsidR="0018738E" w:rsidRPr="002F531A">
        <w:rPr>
          <w:rFonts w:cs="Arial"/>
          <w:color w:val="9F2936" w:themeColor="accent2"/>
          <w:sz w:val="18"/>
          <w:szCs w:val="18"/>
          <w:lang w:eastAsia="en-US"/>
        </w:rPr>
        <w:t xml:space="preserve">sort, have filters for </w:t>
      </w:r>
      <w:r w:rsidR="003E5420" w:rsidRPr="002F531A">
        <w:rPr>
          <w:rFonts w:cs="Arial"/>
          <w:color w:val="9F2936" w:themeColor="accent2"/>
          <w:sz w:val="18"/>
          <w:szCs w:val="18"/>
          <w:lang w:eastAsia="en-US"/>
        </w:rPr>
        <w:t xml:space="preserve">the following on left panel </w:t>
      </w:r>
      <w:r w:rsidR="00A22D55">
        <w:rPr>
          <w:rFonts w:cs="Arial"/>
          <w:color w:val="9F2936" w:themeColor="accent2"/>
          <w:sz w:val="18"/>
          <w:szCs w:val="18"/>
          <w:lang w:eastAsia="en-US"/>
        </w:rPr>
        <w:t>or where ait can be shown on</w:t>
      </w:r>
      <w:r w:rsidR="003E5420" w:rsidRPr="002F531A">
        <w:rPr>
          <w:rFonts w:cs="Arial"/>
          <w:color w:val="9F2936" w:themeColor="accent2"/>
          <w:sz w:val="18"/>
          <w:szCs w:val="18"/>
          <w:lang w:eastAsia="en-US"/>
        </w:rPr>
        <w:t xml:space="preserve"> the screen:</w:t>
      </w:r>
    </w:p>
    <w:p w14:paraId="5A217994" w14:textId="77777777" w:rsidR="003E5420" w:rsidRPr="002F531A" w:rsidRDefault="0018738E" w:rsidP="0050580A">
      <w:pPr>
        <w:pStyle w:val="ListParagraph"/>
        <w:numPr>
          <w:ilvl w:val="0"/>
          <w:numId w:val="16"/>
        </w:numPr>
        <w:tabs>
          <w:tab w:val="left" w:pos="720"/>
          <w:tab w:val="left" w:pos="1440"/>
          <w:tab w:val="left" w:pos="2160"/>
          <w:tab w:val="left" w:pos="2880"/>
          <w:tab w:val="left" w:pos="3600"/>
          <w:tab w:val="left" w:pos="4320"/>
          <w:tab w:val="left" w:pos="5040"/>
          <w:tab w:val="left" w:pos="5760"/>
          <w:tab w:val="left" w:pos="6480"/>
          <w:tab w:val="left" w:pos="7187"/>
        </w:tabs>
        <w:rPr>
          <w:rFonts w:cs="Arial"/>
          <w:color w:val="9F2936" w:themeColor="accent2"/>
          <w:sz w:val="18"/>
          <w:szCs w:val="18"/>
          <w:lang w:eastAsia="en-US"/>
        </w:rPr>
      </w:pPr>
      <w:r w:rsidRPr="002F531A">
        <w:rPr>
          <w:rFonts w:cs="Arial"/>
          <w:color w:val="9F2936" w:themeColor="accent2"/>
          <w:sz w:val="18"/>
          <w:szCs w:val="18"/>
          <w:lang w:eastAsia="en-US"/>
        </w:rPr>
        <w:t>Age group</w:t>
      </w:r>
      <w:r w:rsidR="003E5420" w:rsidRPr="002F531A">
        <w:rPr>
          <w:rFonts w:cs="Arial"/>
          <w:color w:val="9F2936" w:themeColor="accent2"/>
          <w:sz w:val="18"/>
          <w:szCs w:val="18"/>
          <w:lang w:eastAsia="en-US"/>
        </w:rPr>
        <w:t>:</w:t>
      </w:r>
    </w:p>
    <w:p w14:paraId="51420DD6" w14:textId="77777777" w:rsidR="003E5420" w:rsidRPr="002F531A" w:rsidRDefault="0018738E" w:rsidP="0050580A">
      <w:pPr>
        <w:pStyle w:val="ListParagraph"/>
        <w:numPr>
          <w:ilvl w:val="0"/>
          <w:numId w:val="16"/>
        </w:numPr>
        <w:tabs>
          <w:tab w:val="left" w:pos="720"/>
          <w:tab w:val="left" w:pos="1440"/>
          <w:tab w:val="left" w:pos="2160"/>
          <w:tab w:val="left" w:pos="2880"/>
          <w:tab w:val="left" w:pos="3600"/>
          <w:tab w:val="left" w:pos="4320"/>
          <w:tab w:val="left" w:pos="5040"/>
          <w:tab w:val="left" w:pos="5760"/>
          <w:tab w:val="left" w:pos="6480"/>
          <w:tab w:val="left" w:pos="7187"/>
        </w:tabs>
        <w:rPr>
          <w:rFonts w:cs="Arial"/>
          <w:color w:val="9F2936" w:themeColor="accent2"/>
          <w:sz w:val="18"/>
          <w:szCs w:val="18"/>
          <w:lang w:eastAsia="en-US"/>
        </w:rPr>
      </w:pPr>
      <w:r w:rsidRPr="002F531A">
        <w:rPr>
          <w:rFonts w:cs="Arial"/>
          <w:color w:val="9F2936" w:themeColor="accent2"/>
          <w:sz w:val="18"/>
          <w:szCs w:val="18"/>
          <w:lang w:eastAsia="en-US"/>
        </w:rPr>
        <w:t>Sec type</w:t>
      </w:r>
      <w:r w:rsidR="003E5420" w:rsidRPr="002F531A">
        <w:rPr>
          <w:rFonts w:cs="Arial"/>
          <w:color w:val="9F2936" w:themeColor="accent2"/>
          <w:sz w:val="18"/>
          <w:szCs w:val="18"/>
          <w:lang w:eastAsia="en-US"/>
        </w:rPr>
        <w:t>:</w:t>
      </w:r>
    </w:p>
    <w:p w14:paraId="6E19BA3C" w14:textId="77777777" w:rsidR="003E5420" w:rsidRPr="002F531A" w:rsidRDefault="0018738E" w:rsidP="0050580A">
      <w:pPr>
        <w:pStyle w:val="ListParagraph"/>
        <w:numPr>
          <w:ilvl w:val="0"/>
          <w:numId w:val="16"/>
        </w:numPr>
        <w:tabs>
          <w:tab w:val="left" w:pos="720"/>
          <w:tab w:val="left" w:pos="1440"/>
          <w:tab w:val="left" w:pos="2160"/>
          <w:tab w:val="left" w:pos="2880"/>
          <w:tab w:val="left" w:pos="3600"/>
          <w:tab w:val="left" w:pos="4320"/>
          <w:tab w:val="left" w:pos="5040"/>
          <w:tab w:val="left" w:pos="5760"/>
          <w:tab w:val="left" w:pos="6480"/>
          <w:tab w:val="left" w:pos="7187"/>
        </w:tabs>
        <w:rPr>
          <w:rFonts w:cs="Arial"/>
          <w:color w:val="9F2936" w:themeColor="accent2"/>
          <w:sz w:val="18"/>
          <w:szCs w:val="18"/>
          <w:lang w:eastAsia="en-US"/>
        </w:rPr>
      </w:pPr>
      <w:r w:rsidRPr="002F531A">
        <w:rPr>
          <w:rFonts w:cs="Arial"/>
          <w:color w:val="9F2936" w:themeColor="accent2"/>
          <w:sz w:val="18"/>
          <w:szCs w:val="18"/>
          <w:lang w:eastAsia="en-US"/>
        </w:rPr>
        <w:t xml:space="preserve">Region </w:t>
      </w:r>
      <w:r w:rsidR="000356FE" w:rsidRPr="002F531A">
        <w:rPr>
          <w:rFonts w:cs="Arial"/>
          <w:color w:val="9F2936" w:themeColor="accent2"/>
          <w:sz w:val="18"/>
          <w:szCs w:val="18"/>
          <w:lang w:eastAsia="en-US"/>
        </w:rPr>
        <w:t>wise</w:t>
      </w:r>
      <w:r w:rsidR="003E5420" w:rsidRPr="002F531A">
        <w:rPr>
          <w:rFonts w:cs="Arial"/>
          <w:color w:val="9F2936" w:themeColor="accent2"/>
          <w:sz w:val="18"/>
          <w:szCs w:val="18"/>
          <w:lang w:eastAsia="en-US"/>
        </w:rPr>
        <w:t>:</w:t>
      </w:r>
    </w:p>
    <w:p w14:paraId="6C0A746C" w14:textId="77777777" w:rsidR="003E5420" w:rsidRPr="002F531A" w:rsidRDefault="003E5420" w:rsidP="0050580A">
      <w:pPr>
        <w:pStyle w:val="ListParagraph"/>
        <w:numPr>
          <w:ilvl w:val="0"/>
          <w:numId w:val="16"/>
        </w:numPr>
        <w:tabs>
          <w:tab w:val="left" w:pos="720"/>
          <w:tab w:val="left" w:pos="1440"/>
          <w:tab w:val="left" w:pos="2160"/>
          <w:tab w:val="left" w:pos="2880"/>
          <w:tab w:val="left" w:pos="3600"/>
          <w:tab w:val="left" w:pos="4320"/>
          <w:tab w:val="left" w:pos="5040"/>
          <w:tab w:val="left" w:pos="5760"/>
          <w:tab w:val="left" w:pos="6480"/>
          <w:tab w:val="left" w:pos="7187"/>
        </w:tabs>
        <w:rPr>
          <w:rFonts w:cs="Arial"/>
          <w:color w:val="9F2936" w:themeColor="accent2"/>
          <w:sz w:val="18"/>
          <w:szCs w:val="18"/>
          <w:lang w:eastAsia="en-US"/>
        </w:rPr>
      </w:pPr>
      <w:r w:rsidRPr="002F531A">
        <w:rPr>
          <w:rFonts w:cs="Arial"/>
          <w:color w:val="9F2936" w:themeColor="accent2"/>
          <w:sz w:val="18"/>
          <w:szCs w:val="18"/>
          <w:lang w:eastAsia="en-US"/>
        </w:rPr>
        <w:t>C</w:t>
      </w:r>
      <w:r w:rsidR="000356FE" w:rsidRPr="002F531A">
        <w:rPr>
          <w:rFonts w:cs="Arial"/>
          <w:color w:val="9F2936" w:themeColor="accent2"/>
          <w:sz w:val="18"/>
          <w:szCs w:val="18"/>
          <w:lang w:eastAsia="en-US"/>
        </w:rPr>
        <w:t xml:space="preserve">ity </w:t>
      </w:r>
      <w:r w:rsidRPr="002F531A">
        <w:rPr>
          <w:rFonts w:cs="Arial"/>
          <w:color w:val="9F2936" w:themeColor="accent2"/>
          <w:sz w:val="18"/>
          <w:szCs w:val="18"/>
          <w:lang w:eastAsia="en-US"/>
        </w:rPr>
        <w:t>C</w:t>
      </w:r>
      <w:r w:rsidR="000356FE" w:rsidRPr="002F531A">
        <w:rPr>
          <w:rFonts w:cs="Arial"/>
          <w:color w:val="9F2936" w:themeColor="accent2"/>
          <w:sz w:val="18"/>
          <w:szCs w:val="18"/>
          <w:lang w:eastAsia="en-US"/>
        </w:rPr>
        <w:t xml:space="preserve">lassification wise </w:t>
      </w:r>
      <w:r w:rsidR="0018738E" w:rsidRPr="002F531A">
        <w:rPr>
          <w:rFonts w:cs="Arial"/>
          <w:color w:val="9F2936" w:themeColor="accent2"/>
          <w:sz w:val="18"/>
          <w:szCs w:val="18"/>
          <w:lang w:eastAsia="en-US"/>
        </w:rPr>
        <w:t>(metro, tier 1, tier 2)</w:t>
      </w:r>
    </w:p>
    <w:p w14:paraId="68215156" w14:textId="77777777" w:rsidR="00D830C7" w:rsidRDefault="00D830C7" w:rsidP="00A80FA9">
      <w:pPr>
        <w:tabs>
          <w:tab w:val="left" w:pos="720"/>
          <w:tab w:val="left" w:pos="1440"/>
          <w:tab w:val="left" w:pos="2160"/>
          <w:tab w:val="left" w:pos="2880"/>
          <w:tab w:val="left" w:pos="3600"/>
          <w:tab w:val="left" w:pos="4320"/>
          <w:tab w:val="left" w:pos="5040"/>
          <w:tab w:val="left" w:pos="5760"/>
          <w:tab w:val="left" w:pos="6480"/>
          <w:tab w:val="left" w:pos="7187"/>
        </w:tabs>
        <w:ind w:left="2880"/>
        <w:rPr>
          <w:rFonts w:cs="Arial"/>
          <w:color w:val="9F2936" w:themeColor="accent2"/>
          <w:sz w:val="18"/>
          <w:szCs w:val="18"/>
          <w:lang w:eastAsia="en-US"/>
        </w:rPr>
      </w:pPr>
    </w:p>
    <w:p w14:paraId="613A450E" w14:textId="77777777" w:rsidR="00A80FA9" w:rsidRPr="002F531A" w:rsidRDefault="00AE1B23" w:rsidP="00A80FA9">
      <w:pPr>
        <w:tabs>
          <w:tab w:val="left" w:pos="720"/>
          <w:tab w:val="left" w:pos="1440"/>
          <w:tab w:val="left" w:pos="2160"/>
          <w:tab w:val="left" w:pos="2880"/>
          <w:tab w:val="left" w:pos="3600"/>
          <w:tab w:val="left" w:pos="4320"/>
          <w:tab w:val="left" w:pos="5040"/>
          <w:tab w:val="left" w:pos="5760"/>
          <w:tab w:val="left" w:pos="6480"/>
          <w:tab w:val="left" w:pos="7187"/>
        </w:tabs>
        <w:ind w:left="2880"/>
        <w:rPr>
          <w:rFonts w:cs="Arial"/>
          <w:color w:val="9F2936" w:themeColor="accent2"/>
          <w:sz w:val="18"/>
          <w:szCs w:val="18"/>
          <w:lang w:eastAsia="en-US"/>
        </w:rPr>
      </w:pPr>
      <w:r w:rsidRPr="002F531A">
        <w:rPr>
          <w:rFonts w:cs="Arial"/>
          <w:color w:val="9F2936" w:themeColor="accent2"/>
          <w:sz w:val="18"/>
          <w:szCs w:val="18"/>
          <w:lang w:eastAsia="en-US"/>
        </w:rPr>
        <w:t>Also, system s</w:t>
      </w:r>
      <w:r w:rsidR="0018738E" w:rsidRPr="002F531A">
        <w:rPr>
          <w:rFonts w:cs="Arial"/>
          <w:color w:val="9F2936" w:themeColor="accent2"/>
          <w:sz w:val="18"/>
          <w:szCs w:val="18"/>
          <w:lang w:eastAsia="en-US"/>
        </w:rPr>
        <w:t xml:space="preserve">hould allow </w:t>
      </w:r>
      <w:r w:rsidRPr="002F531A">
        <w:rPr>
          <w:rFonts w:cs="Arial"/>
          <w:color w:val="9F2936" w:themeColor="accent2"/>
          <w:sz w:val="18"/>
          <w:szCs w:val="18"/>
          <w:lang w:eastAsia="en-US"/>
        </w:rPr>
        <w:t xml:space="preserve">user </w:t>
      </w:r>
      <w:r w:rsidR="0018738E" w:rsidRPr="002F531A">
        <w:rPr>
          <w:rFonts w:cs="Arial"/>
          <w:color w:val="9F2936" w:themeColor="accent2"/>
          <w:sz w:val="18"/>
          <w:szCs w:val="18"/>
          <w:lang w:eastAsia="en-US"/>
        </w:rPr>
        <w:t xml:space="preserve">to </w:t>
      </w:r>
      <w:r w:rsidRPr="002F531A">
        <w:rPr>
          <w:rFonts w:cs="Arial"/>
          <w:color w:val="9F2936" w:themeColor="accent2"/>
          <w:sz w:val="18"/>
          <w:szCs w:val="18"/>
          <w:lang w:eastAsia="en-US"/>
        </w:rPr>
        <w:t>even COMPARE</w:t>
      </w:r>
      <w:r w:rsidR="0018738E" w:rsidRPr="002F531A">
        <w:rPr>
          <w:rFonts w:cs="Arial"/>
          <w:color w:val="9F2936" w:themeColor="accent2"/>
          <w:sz w:val="18"/>
          <w:szCs w:val="18"/>
          <w:lang w:eastAsia="en-US"/>
        </w:rPr>
        <w:t xml:space="preserve"> two </w:t>
      </w:r>
      <w:r w:rsidRPr="002F531A">
        <w:rPr>
          <w:rFonts w:cs="Arial"/>
          <w:color w:val="9F2936" w:themeColor="accent2"/>
          <w:sz w:val="18"/>
          <w:szCs w:val="18"/>
          <w:lang w:eastAsia="en-US"/>
        </w:rPr>
        <w:t>or maximum 4 platforms</w:t>
      </w:r>
      <w:r w:rsidR="0018738E" w:rsidRPr="002F531A">
        <w:rPr>
          <w:rFonts w:cs="Arial"/>
          <w:color w:val="9F2936" w:themeColor="accent2"/>
          <w:sz w:val="18"/>
          <w:szCs w:val="18"/>
          <w:lang w:eastAsia="en-US"/>
        </w:rPr>
        <w:t xml:space="preserve"> </w:t>
      </w:r>
      <w:r w:rsidRPr="002F531A">
        <w:rPr>
          <w:rFonts w:cs="Arial"/>
          <w:color w:val="9F2936" w:themeColor="accent2"/>
          <w:sz w:val="18"/>
          <w:szCs w:val="18"/>
          <w:lang w:eastAsia="en-US"/>
        </w:rPr>
        <w:t>Here,, user will click on a platform appearing against each platform, and when clicked on COMPARE button</w:t>
      </w:r>
      <w:r w:rsidR="00D27172" w:rsidRPr="002F531A">
        <w:rPr>
          <w:rFonts w:cs="Arial"/>
          <w:color w:val="9F2936" w:themeColor="accent2"/>
          <w:sz w:val="18"/>
          <w:szCs w:val="18"/>
          <w:lang w:eastAsia="en-US"/>
        </w:rPr>
        <w:t xml:space="preserve"> (to be provided at the bottom) it should work like compare functionality as mentioned in above section.</w:t>
      </w:r>
      <w:r w:rsidRPr="002F531A">
        <w:rPr>
          <w:rFonts w:cs="Arial"/>
          <w:color w:val="9F2936" w:themeColor="accent2"/>
          <w:sz w:val="18"/>
          <w:szCs w:val="18"/>
          <w:lang w:eastAsia="en-US"/>
        </w:rPr>
        <w:t xml:space="preserve"> </w:t>
      </w:r>
      <w:r w:rsidR="003606CC" w:rsidRPr="002F531A">
        <w:rPr>
          <w:rFonts w:cs="Arial"/>
          <w:color w:val="9F2936" w:themeColor="accent2"/>
          <w:sz w:val="18"/>
          <w:szCs w:val="18"/>
          <w:lang w:eastAsia="en-US"/>
        </w:rPr>
        <w:t>(Post comparison, it should take to compare screen and using back button, it should come back to same search screen).</w:t>
      </w:r>
    </w:p>
    <w:p w14:paraId="13780ABF" w14:textId="77777777" w:rsidR="009579A9" w:rsidRDefault="009579A9" w:rsidP="00A80FA9">
      <w:pPr>
        <w:tabs>
          <w:tab w:val="left" w:pos="720"/>
          <w:tab w:val="left" w:pos="1440"/>
          <w:tab w:val="left" w:pos="2160"/>
          <w:tab w:val="left" w:pos="2880"/>
          <w:tab w:val="left" w:pos="3600"/>
          <w:tab w:val="left" w:pos="4320"/>
          <w:tab w:val="left" w:pos="5040"/>
          <w:tab w:val="left" w:pos="5760"/>
          <w:tab w:val="left" w:pos="6480"/>
          <w:tab w:val="left" w:pos="7187"/>
        </w:tabs>
        <w:ind w:left="2880"/>
        <w:rPr>
          <w:rFonts w:cs="Arial"/>
          <w:b/>
          <w:color w:val="9F2936" w:themeColor="accent2"/>
          <w:sz w:val="18"/>
          <w:szCs w:val="18"/>
          <w:lang w:eastAsia="en-US"/>
        </w:rPr>
      </w:pPr>
    </w:p>
    <w:p w14:paraId="7F4100FF" w14:textId="77777777" w:rsidR="006B3EB8" w:rsidRPr="002F531A" w:rsidRDefault="003606CC" w:rsidP="00A80FA9">
      <w:pPr>
        <w:tabs>
          <w:tab w:val="left" w:pos="720"/>
          <w:tab w:val="left" w:pos="1440"/>
          <w:tab w:val="left" w:pos="2160"/>
          <w:tab w:val="left" w:pos="2880"/>
          <w:tab w:val="left" w:pos="3600"/>
          <w:tab w:val="left" w:pos="4320"/>
          <w:tab w:val="left" w:pos="5040"/>
          <w:tab w:val="left" w:pos="5760"/>
          <w:tab w:val="left" w:pos="6480"/>
          <w:tab w:val="left" w:pos="7187"/>
        </w:tabs>
        <w:ind w:left="2880"/>
        <w:rPr>
          <w:rFonts w:cs="Arial"/>
          <w:b/>
          <w:color w:val="9F2936" w:themeColor="accent2"/>
          <w:sz w:val="18"/>
          <w:szCs w:val="18"/>
          <w:lang w:eastAsia="en-US"/>
        </w:rPr>
      </w:pPr>
      <w:r w:rsidRPr="002F531A">
        <w:rPr>
          <w:rFonts w:cs="Arial"/>
          <w:b/>
          <w:color w:val="9F2936" w:themeColor="accent2"/>
          <w:sz w:val="18"/>
          <w:szCs w:val="18"/>
          <w:lang w:eastAsia="en-US"/>
        </w:rPr>
        <w:t xml:space="preserve">RESET OPTION: </w:t>
      </w:r>
    </w:p>
    <w:p w14:paraId="7BD03F01" w14:textId="77777777" w:rsidR="003606CC" w:rsidRPr="002F531A" w:rsidRDefault="006B3EB8" w:rsidP="00A80FA9">
      <w:pPr>
        <w:tabs>
          <w:tab w:val="left" w:pos="720"/>
          <w:tab w:val="left" w:pos="1440"/>
          <w:tab w:val="left" w:pos="2160"/>
          <w:tab w:val="left" w:pos="2880"/>
          <w:tab w:val="left" w:pos="3600"/>
          <w:tab w:val="left" w:pos="4320"/>
          <w:tab w:val="left" w:pos="5040"/>
          <w:tab w:val="left" w:pos="5760"/>
          <w:tab w:val="left" w:pos="6480"/>
          <w:tab w:val="left" w:pos="7187"/>
        </w:tabs>
        <w:ind w:left="2880"/>
        <w:rPr>
          <w:rFonts w:cs="Arial"/>
          <w:color w:val="9F2936" w:themeColor="accent2"/>
          <w:sz w:val="18"/>
          <w:szCs w:val="18"/>
          <w:lang w:eastAsia="en-US"/>
        </w:rPr>
      </w:pPr>
      <w:r w:rsidRPr="002F531A">
        <w:rPr>
          <w:rFonts w:cs="Arial"/>
          <w:color w:val="9F2936" w:themeColor="accent2"/>
          <w:sz w:val="18"/>
          <w:szCs w:val="18"/>
          <w:lang w:eastAsia="en-US"/>
        </w:rPr>
        <w:t>(</w:t>
      </w:r>
      <w:r w:rsidR="003606CC" w:rsidRPr="002F531A">
        <w:rPr>
          <w:rFonts w:cs="Arial"/>
          <w:color w:val="9F2936" w:themeColor="accent2"/>
          <w:sz w:val="18"/>
          <w:szCs w:val="18"/>
          <w:lang w:eastAsia="en-US"/>
        </w:rPr>
        <w:t xml:space="preserve">When clicked, it should remove all the output and page </w:t>
      </w:r>
      <w:r w:rsidR="006B7C76" w:rsidRPr="002F531A">
        <w:rPr>
          <w:rFonts w:cs="Arial"/>
          <w:color w:val="9F2936" w:themeColor="accent2"/>
          <w:sz w:val="18"/>
          <w:szCs w:val="18"/>
          <w:lang w:eastAsia="en-US"/>
        </w:rPr>
        <w:t xml:space="preserve">should get </w:t>
      </w:r>
      <w:r w:rsidR="003606CC" w:rsidRPr="002F531A">
        <w:rPr>
          <w:rFonts w:cs="Arial"/>
          <w:color w:val="9F2936" w:themeColor="accent2"/>
          <w:sz w:val="18"/>
          <w:szCs w:val="18"/>
          <w:lang w:eastAsia="en-US"/>
        </w:rPr>
        <w:t>refreshed</w:t>
      </w:r>
      <w:r w:rsidRPr="002F531A">
        <w:rPr>
          <w:rFonts w:cs="Arial"/>
          <w:color w:val="9F2936" w:themeColor="accent2"/>
          <w:sz w:val="18"/>
          <w:szCs w:val="18"/>
          <w:lang w:eastAsia="en-US"/>
        </w:rPr>
        <w:t>)</w:t>
      </w:r>
    </w:p>
    <w:p w14:paraId="7F0DF9AD" w14:textId="77777777" w:rsidR="00CE3CFD" w:rsidRPr="002F531A" w:rsidRDefault="00CE3CFD" w:rsidP="004A7D3B">
      <w:pPr>
        <w:tabs>
          <w:tab w:val="left" w:pos="720"/>
          <w:tab w:val="left" w:pos="1440"/>
          <w:tab w:val="left" w:pos="2160"/>
          <w:tab w:val="left" w:pos="2880"/>
          <w:tab w:val="left" w:pos="3600"/>
          <w:tab w:val="left" w:pos="4320"/>
          <w:tab w:val="left" w:pos="5040"/>
          <w:tab w:val="left" w:pos="5760"/>
          <w:tab w:val="left" w:pos="6480"/>
          <w:tab w:val="left" w:pos="7187"/>
        </w:tabs>
        <w:ind w:left="2880"/>
        <w:rPr>
          <w:rFonts w:cs="Arial"/>
          <w:sz w:val="18"/>
          <w:szCs w:val="18"/>
          <w:lang w:eastAsia="en-US"/>
        </w:rPr>
      </w:pPr>
    </w:p>
    <w:p w14:paraId="56306CD7" w14:textId="77777777" w:rsidR="00331839" w:rsidRPr="002F531A" w:rsidRDefault="006D7499" w:rsidP="004A7D3B">
      <w:pPr>
        <w:tabs>
          <w:tab w:val="left" w:pos="720"/>
          <w:tab w:val="left" w:pos="1440"/>
          <w:tab w:val="left" w:pos="2160"/>
          <w:tab w:val="left" w:pos="2880"/>
          <w:tab w:val="left" w:pos="3600"/>
          <w:tab w:val="left" w:pos="4320"/>
          <w:tab w:val="left" w:pos="5040"/>
          <w:tab w:val="left" w:pos="5760"/>
          <w:tab w:val="left" w:pos="6480"/>
          <w:tab w:val="left" w:pos="7187"/>
        </w:tabs>
        <w:ind w:left="2880"/>
        <w:rPr>
          <w:rFonts w:cs="Arial"/>
          <w:b/>
          <w:color w:val="9F2936" w:themeColor="accent2"/>
          <w:sz w:val="18"/>
          <w:szCs w:val="18"/>
          <w:u w:val="single"/>
          <w:lang w:eastAsia="en-US"/>
        </w:rPr>
      </w:pPr>
      <w:commentRangeStart w:id="131"/>
      <w:r w:rsidRPr="002F531A">
        <w:rPr>
          <w:rFonts w:cs="Arial"/>
          <w:b/>
          <w:color w:val="9F2936" w:themeColor="accent2"/>
          <w:sz w:val="18"/>
          <w:szCs w:val="18"/>
          <w:u w:val="single"/>
          <w:lang w:eastAsia="en-US"/>
        </w:rPr>
        <w:t>MAPPING PLATFORM</w:t>
      </w:r>
      <w:r w:rsidR="00801E74" w:rsidRPr="002F531A">
        <w:rPr>
          <w:rFonts w:cs="Arial"/>
          <w:b/>
          <w:color w:val="9F2936" w:themeColor="accent2"/>
          <w:sz w:val="18"/>
          <w:szCs w:val="18"/>
          <w:u w:val="single"/>
          <w:lang w:eastAsia="en-US"/>
        </w:rPr>
        <w:t xml:space="preserve"> WITH INVENTORY</w:t>
      </w:r>
      <w:r w:rsidR="00513931" w:rsidRPr="002F531A">
        <w:rPr>
          <w:rFonts w:cs="Arial"/>
          <w:b/>
          <w:color w:val="9F2936" w:themeColor="accent2"/>
          <w:sz w:val="18"/>
          <w:szCs w:val="18"/>
          <w:u w:val="single"/>
          <w:lang w:eastAsia="en-US"/>
        </w:rPr>
        <w:t xml:space="preserve"> USING BUDGET CALCULATION</w:t>
      </w:r>
      <w:commentRangeEnd w:id="131"/>
      <w:r w:rsidR="00DC4AD8">
        <w:rPr>
          <w:rStyle w:val="CommentReference"/>
        </w:rPr>
        <w:commentReference w:id="131"/>
      </w:r>
    </w:p>
    <w:p w14:paraId="1ACC4BD9" w14:textId="77777777" w:rsidR="00513931" w:rsidRPr="002F531A" w:rsidRDefault="00513931" w:rsidP="004A7D3B">
      <w:pPr>
        <w:tabs>
          <w:tab w:val="left" w:pos="720"/>
          <w:tab w:val="left" w:pos="1440"/>
          <w:tab w:val="left" w:pos="2160"/>
          <w:tab w:val="left" w:pos="2880"/>
          <w:tab w:val="left" w:pos="3600"/>
          <w:tab w:val="left" w:pos="4320"/>
          <w:tab w:val="left" w:pos="5040"/>
          <w:tab w:val="left" w:pos="5760"/>
          <w:tab w:val="left" w:pos="6480"/>
          <w:tab w:val="left" w:pos="7187"/>
        </w:tabs>
        <w:ind w:left="2880"/>
        <w:rPr>
          <w:rFonts w:cs="Arial"/>
          <w:color w:val="9F2936" w:themeColor="accent2"/>
          <w:sz w:val="18"/>
          <w:szCs w:val="18"/>
          <w:lang w:eastAsia="en-US"/>
        </w:rPr>
      </w:pPr>
      <w:r w:rsidRPr="002F531A">
        <w:rPr>
          <w:rFonts w:cs="Arial"/>
          <w:color w:val="9F2936" w:themeColor="accent2"/>
          <w:sz w:val="18"/>
          <w:szCs w:val="18"/>
          <w:lang w:eastAsia="en-US"/>
        </w:rPr>
        <w:t xml:space="preserve">Once the platforms has been identified and selected by a user on a search screen and after clicking on “Add to Inventory”, system should open </w:t>
      </w:r>
      <w:r w:rsidR="00D535F5" w:rsidRPr="002F531A">
        <w:rPr>
          <w:rFonts w:cs="Arial"/>
          <w:color w:val="9F2936" w:themeColor="accent2"/>
          <w:sz w:val="18"/>
          <w:szCs w:val="18"/>
          <w:lang w:eastAsia="en-US"/>
        </w:rPr>
        <w:t>another screen showing inventory of first selected platform as by default and to view other selected platform inventory, it can be either in a link or as a tab whichever is the easiest method.</w:t>
      </w:r>
    </w:p>
    <w:p w14:paraId="2A869235" w14:textId="77777777" w:rsidR="00D535F5" w:rsidRPr="002F531A" w:rsidRDefault="00D535F5" w:rsidP="004A7D3B">
      <w:pPr>
        <w:tabs>
          <w:tab w:val="left" w:pos="720"/>
          <w:tab w:val="left" w:pos="1440"/>
          <w:tab w:val="left" w:pos="2160"/>
          <w:tab w:val="left" w:pos="2880"/>
          <w:tab w:val="left" w:pos="3600"/>
          <w:tab w:val="left" w:pos="4320"/>
          <w:tab w:val="left" w:pos="5040"/>
          <w:tab w:val="left" w:pos="5760"/>
          <w:tab w:val="left" w:pos="6480"/>
          <w:tab w:val="left" w:pos="7187"/>
        </w:tabs>
        <w:ind w:left="2880"/>
        <w:rPr>
          <w:rFonts w:cs="Arial"/>
          <w:color w:val="9F2936" w:themeColor="accent2"/>
          <w:sz w:val="18"/>
          <w:szCs w:val="18"/>
          <w:lang w:eastAsia="en-US"/>
        </w:rPr>
      </w:pPr>
      <w:r w:rsidRPr="002F531A">
        <w:rPr>
          <w:rFonts w:cs="Arial"/>
          <w:color w:val="9F2936" w:themeColor="accent2"/>
          <w:sz w:val="18"/>
          <w:szCs w:val="18"/>
          <w:lang w:eastAsia="en-US"/>
        </w:rPr>
        <w:t xml:space="preserve">In the inventory list, user can add the inventory items which will appear in budget calculation frame </w:t>
      </w:r>
      <w:r w:rsidR="00616BB5" w:rsidRPr="002F531A">
        <w:rPr>
          <w:rFonts w:cs="Arial"/>
          <w:color w:val="9F2936" w:themeColor="accent2"/>
          <w:sz w:val="18"/>
          <w:szCs w:val="18"/>
          <w:lang w:eastAsia="en-US"/>
        </w:rPr>
        <w:t xml:space="preserve">something like </w:t>
      </w:r>
      <w:r w:rsidRPr="002F531A">
        <w:rPr>
          <w:rFonts w:cs="Arial"/>
          <w:color w:val="9F2936" w:themeColor="accent2"/>
          <w:sz w:val="18"/>
          <w:szCs w:val="18"/>
          <w:lang w:eastAsia="en-US"/>
        </w:rPr>
        <w:t xml:space="preserve">pasted </w:t>
      </w:r>
      <w:commentRangeStart w:id="132"/>
      <w:r w:rsidRPr="002F531A">
        <w:rPr>
          <w:rFonts w:cs="Arial"/>
          <w:color w:val="9F2936" w:themeColor="accent2"/>
          <w:sz w:val="18"/>
          <w:szCs w:val="18"/>
          <w:lang w:eastAsia="en-US"/>
        </w:rPr>
        <w:t>below</w:t>
      </w:r>
      <w:commentRangeEnd w:id="132"/>
      <w:r w:rsidR="004C59D1">
        <w:rPr>
          <w:rStyle w:val="CommentReference"/>
        </w:rPr>
        <w:commentReference w:id="132"/>
      </w:r>
      <w:r w:rsidRPr="002F531A">
        <w:rPr>
          <w:rFonts w:cs="Arial"/>
          <w:color w:val="9F2936" w:themeColor="accent2"/>
          <w:sz w:val="18"/>
          <w:szCs w:val="18"/>
          <w:lang w:eastAsia="en-US"/>
        </w:rPr>
        <w:t>:</w:t>
      </w:r>
    </w:p>
    <w:p w14:paraId="07A3D4F2" w14:textId="77777777" w:rsidR="00D535F5" w:rsidRPr="002F531A" w:rsidRDefault="00D535F5" w:rsidP="004A7D3B">
      <w:pPr>
        <w:tabs>
          <w:tab w:val="left" w:pos="720"/>
          <w:tab w:val="left" w:pos="1440"/>
          <w:tab w:val="left" w:pos="2160"/>
          <w:tab w:val="left" w:pos="2880"/>
          <w:tab w:val="left" w:pos="3600"/>
          <w:tab w:val="left" w:pos="4320"/>
          <w:tab w:val="left" w:pos="5040"/>
          <w:tab w:val="left" w:pos="5760"/>
          <w:tab w:val="left" w:pos="6480"/>
          <w:tab w:val="left" w:pos="7187"/>
        </w:tabs>
        <w:ind w:left="2880"/>
        <w:rPr>
          <w:rFonts w:cs="Arial"/>
          <w:sz w:val="18"/>
          <w:szCs w:val="18"/>
          <w:lang w:eastAsia="en-US"/>
        </w:rPr>
      </w:pPr>
      <w:r w:rsidRPr="002F531A">
        <w:rPr>
          <w:rFonts w:cs="Arial"/>
          <w:noProof/>
          <w:sz w:val="18"/>
          <w:szCs w:val="18"/>
          <w:lang w:val="en-US" w:eastAsia="en-US"/>
        </w:rPr>
        <w:drawing>
          <wp:inline distT="0" distB="0" distL="0" distR="0" wp14:anchorId="2DCA020B" wp14:editId="39BD206F">
            <wp:extent cx="3072384" cy="3017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2384" cy="3017520"/>
                    </a:xfrm>
                    <a:prstGeom prst="rect">
                      <a:avLst/>
                    </a:prstGeom>
                    <a:noFill/>
                    <a:ln>
                      <a:noFill/>
                    </a:ln>
                  </pic:spPr>
                </pic:pic>
              </a:graphicData>
            </a:graphic>
          </wp:inline>
        </w:drawing>
      </w:r>
    </w:p>
    <w:p w14:paraId="332D0BA6" w14:textId="77777777" w:rsidR="00616BB5" w:rsidRPr="002F531A" w:rsidRDefault="00616BB5" w:rsidP="004A7D3B">
      <w:pPr>
        <w:tabs>
          <w:tab w:val="left" w:pos="720"/>
          <w:tab w:val="left" w:pos="1440"/>
          <w:tab w:val="left" w:pos="2160"/>
          <w:tab w:val="left" w:pos="2880"/>
          <w:tab w:val="left" w:pos="3600"/>
          <w:tab w:val="left" w:pos="4320"/>
          <w:tab w:val="left" w:pos="5040"/>
          <w:tab w:val="left" w:pos="5760"/>
          <w:tab w:val="left" w:pos="6480"/>
          <w:tab w:val="left" w:pos="7187"/>
        </w:tabs>
        <w:ind w:left="2880"/>
        <w:rPr>
          <w:rFonts w:cs="Arial"/>
          <w:b/>
          <w:color w:val="9F2936" w:themeColor="accent2"/>
          <w:sz w:val="18"/>
          <w:szCs w:val="18"/>
          <w:lang w:eastAsia="en-US"/>
        </w:rPr>
      </w:pPr>
      <w:r w:rsidRPr="002F531A">
        <w:rPr>
          <w:rFonts w:cs="Arial"/>
          <w:b/>
          <w:color w:val="9F2936" w:themeColor="accent2"/>
          <w:sz w:val="18"/>
          <w:szCs w:val="18"/>
          <w:lang w:eastAsia="en-US"/>
        </w:rPr>
        <w:lastRenderedPageBreak/>
        <w:t>RULES TO BE INCORPORATED:</w:t>
      </w:r>
    </w:p>
    <w:p w14:paraId="6224C0EF" w14:textId="77777777" w:rsidR="00616BB5" w:rsidRPr="002F531A" w:rsidRDefault="00616BB5" w:rsidP="004A7D3B">
      <w:pPr>
        <w:tabs>
          <w:tab w:val="left" w:pos="720"/>
          <w:tab w:val="left" w:pos="1440"/>
          <w:tab w:val="left" w:pos="2160"/>
          <w:tab w:val="left" w:pos="2880"/>
          <w:tab w:val="left" w:pos="3600"/>
          <w:tab w:val="left" w:pos="4320"/>
          <w:tab w:val="left" w:pos="5040"/>
          <w:tab w:val="left" w:pos="5760"/>
          <w:tab w:val="left" w:pos="6480"/>
          <w:tab w:val="left" w:pos="7187"/>
        </w:tabs>
        <w:ind w:left="2880"/>
        <w:rPr>
          <w:rFonts w:cs="Arial"/>
          <w:color w:val="9F2936" w:themeColor="accent2"/>
          <w:sz w:val="18"/>
          <w:szCs w:val="18"/>
          <w:lang w:eastAsia="en-US"/>
        </w:rPr>
      </w:pPr>
      <w:r w:rsidRPr="002F531A">
        <w:rPr>
          <w:rFonts w:cs="Arial"/>
          <w:color w:val="9F2936" w:themeColor="accent2"/>
          <w:sz w:val="18"/>
          <w:szCs w:val="18"/>
          <w:lang w:eastAsia="en-US"/>
        </w:rPr>
        <w:t>Following fields to appear in budget window:</w:t>
      </w:r>
    </w:p>
    <w:p w14:paraId="370A84AA" w14:textId="77777777" w:rsidR="00AE1CFF" w:rsidRDefault="00AE1CFF" w:rsidP="0050580A">
      <w:pPr>
        <w:pStyle w:val="ListParagraph"/>
        <w:numPr>
          <w:ilvl w:val="0"/>
          <w:numId w:val="17"/>
        </w:numPr>
        <w:tabs>
          <w:tab w:val="left" w:pos="720"/>
          <w:tab w:val="left" w:pos="1440"/>
          <w:tab w:val="left" w:pos="2160"/>
          <w:tab w:val="left" w:pos="2880"/>
          <w:tab w:val="left" w:pos="3600"/>
          <w:tab w:val="left" w:pos="4320"/>
          <w:tab w:val="left" w:pos="5040"/>
          <w:tab w:val="left" w:pos="5760"/>
          <w:tab w:val="left" w:pos="6480"/>
          <w:tab w:val="left" w:pos="7187"/>
        </w:tabs>
        <w:rPr>
          <w:rFonts w:cs="Arial"/>
          <w:color w:val="9F2936" w:themeColor="accent2"/>
          <w:sz w:val="18"/>
          <w:szCs w:val="18"/>
          <w:lang w:eastAsia="en-US"/>
        </w:rPr>
      </w:pPr>
      <w:r w:rsidRPr="002F531A">
        <w:rPr>
          <w:rFonts w:cs="Arial"/>
          <w:b/>
          <w:color w:val="9F2936" w:themeColor="accent2"/>
          <w:sz w:val="18"/>
          <w:szCs w:val="18"/>
          <w:lang w:eastAsia="en-US"/>
        </w:rPr>
        <w:t>Brand Budget:</w:t>
      </w:r>
      <w:r w:rsidRPr="002F531A">
        <w:rPr>
          <w:rFonts w:cs="Arial"/>
          <w:color w:val="9F2936" w:themeColor="accent2"/>
          <w:sz w:val="18"/>
          <w:szCs w:val="18"/>
          <w:lang w:eastAsia="en-US"/>
        </w:rPr>
        <w:t xml:space="preserve"> this is an optional field but if the value is entered, then system to calculate and show the details in a graph for example as a speedometer showing over budget, within budget etc.</w:t>
      </w:r>
    </w:p>
    <w:p w14:paraId="2990408E" w14:textId="77777777" w:rsidR="009579A9" w:rsidRDefault="009579A9" w:rsidP="0050580A">
      <w:pPr>
        <w:pStyle w:val="ListParagraph"/>
        <w:numPr>
          <w:ilvl w:val="0"/>
          <w:numId w:val="17"/>
        </w:numPr>
        <w:tabs>
          <w:tab w:val="left" w:pos="720"/>
          <w:tab w:val="left" w:pos="1440"/>
          <w:tab w:val="left" w:pos="2160"/>
          <w:tab w:val="left" w:pos="2880"/>
          <w:tab w:val="left" w:pos="3600"/>
          <w:tab w:val="left" w:pos="4320"/>
          <w:tab w:val="left" w:pos="5040"/>
          <w:tab w:val="left" w:pos="5760"/>
          <w:tab w:val="left" w:pos="6480"/>
          <w:tab w:val="left" w:pos="7187"/>
        </w:tabs>
        <w:rPr>
          <w:rFonts w:cs="Arial"/>
          <w:color w:val="9F2936" w:themeColor="accent2"/>
          <w:sz w:val="18"/>
          <w:szCs w:val="18"/>
          <w:lang w:eastAsia="en-US"/>
        </w:rPr>
      </w:pPr>
      <w:r>
        <w:rPr>
          <w:rFonts w:cs="Arial"/>
          <w:b/>
          <w:color w:val="9F2936" w:themeColor="accent2"/>
          <w:sz w:val="18"/>
          <w:szCs w:val="18"/>
          <w:lang w:eastAsia="en-US"/>
        </w:rPr>
        <w:t>For Analysis or Business Proposal:</w:t>
      </w:r>
      <w:r w:rsidR="00437711">
        <w:rPr>
          <w:rFonts w:cs="Arial"/>
          <w:b/>
          <w:color w:val="9F2936" w:themeColor="accent2"/>
          <w:sz w:val="18"/>
          <w:szCs w:val="18"/>
          <w:lang w:eastAsia="en-US"/>
        </w:rPr>
        <w:t xml:space="preserve"> (as </w:t>
      </w:r>
      <w:r w:rsidR="00DD364F">
        <w:rPr>
          <w:rFonts w:cs="Arial"/>
          <w:b/>
          <w:color w:val="9F2936" w:themeColor="accent2"/>
          <w:sz w:val="18"/>
          <w:szCs w:val="18"/>
          <w:lang w:eastAsia="en-US"/>
        </w:rPr>
        <w:t xml:space="preserve">radio </w:t>
      </w:r>
      <w:r w:rsidR="00437711">
        <w:rPr>
          <w:rFonts w:cs="Arial"/>
          <w:b/>
          <w:color w:val="9F2936" w:themeColor="accent2"/>
          <w:sz w:val="18"/>
          <w:szCs w:val="18"/>
          <w:lang w:eastAsia="en-US"/>
        </w:rPr>
        <w:t>buttons)</w:t>
      </w:r>
    </w:p>
    <w:p w14:paraId="1E09566A" w14:textId="77777777" w:rsidR="009579A9" w:rsidRDefault="009579A9" w:rsidP="009579A9">
      <w:pPr>
        <w:pStyle w:val="ListParagraph"/>
        <w:tabs>
          <w:tab w:val="left" w:pos="720"/>
          <w:tab w:val="left" w:pos="1440"/>
          <w:tab w:val="left" w:pos="2160"/>
          <w:tab w:val="left" w:pos="2880"/>
          <w:tab w:val="left" w:pos="3600"/>
          <w:tab w:val="left" w:pos="4320"/>
          <w:tab w:val="left" w:pos="5040"/>
          <w:tab w:val="left" w:pos="5760"/>
          <w:tab w:val="left" w:pos="6480"/>
          <w:tab w:val="left" w:pos="7187"/>
        </w:tabs>
        <w:ind w:left="3600"/>
        <w:rPr>
          <w:rFonts w:cs="Arial"/>
          <w:color w:val="9F2936" w:themeColor="accent2"/>
          <w:sz w:val="18"/>
          <w:szCs w:val="18"/>
          <w:lang w:eastAsia="en-US"/>
        </w:rPr>
      </w:pPr>
      <w:r>
        <w:rPr>
          <w:rFonts w:cs="Arial"/>
          <w:color w:val="9F2936" w:themeColor="accent2"/>
          <w:sz w:val="18"/>
          <w:szCs w:val="18"/>
          <w:lang w:eastAsia="en-US"/>
        </w:rPr>
        <w:t>If analysis</w:t>
      </w:r>
      <w:r w:rsidR="00CF534B">
        <w:rPr>
          <w:rFonts w:cs="Arial"/>
          <w:color w:val="9F2936" w:themeColor="accent2"/>
          <w:sz w:val="18"/>
          <w:szCs w:val="18"/>
          <w:lang w:eastAsia="en-US"/>
        </w:rPr>
        <w:t xml:space="preserve"> is selected</w:t>
      </w:r>
      <w:r>
        <w:rPr>
          <w:rFonts w:cs="Arial"/>
          <w:color w:val="9F2936" w:themeColor="accent2"/>
          <w:sz w:val="18"/>
          <w:szCs w:val="18"/>
          <w:lang w:eastAsia="en-US"/>
        </w:rPr>
        <w:t xml:space="preserve">, then </w:t>
      </w:r>
      <w:r w:rsidR="00CF534B">
        <w:rPr>
          <w:rFonts w:cs="Arial"/>
          <w:color w:val="9F2936" w:themeColor="accent2"/>
          <w:sz w:val="18"/>
          <w:szCs w:val="18"/>
          <w:lang w:eastAsia="en-US"/>
        </w:rPr>
        <w:t>‘</w:t>
      </w:r>
      <w:r>
        <w:rPr>
          <w:rFonts w:cs="Arial"/>
          <w:color w:val="9F2936" w:themeColor="accent2"/>
          <w:sz w:val="18"/>
          <w:szCs w:val="18"/>
          <w:lang w:eastAsia="en-US"/>
        </w:rPr>
        <w:t>Add to cart</w:t>
      </w:r>
      <w:r w:rsidR="00CF534B">
        <w:rPr>
          <w:rFonts w:cs="Arial"/>
          <w:color w:val="9F2936" w:themeColor="accent2"/>
          <w:sz w:val="18"/>
          <w:szCs w:val="18"/>
          <w:lang w:eastAsia="en-US"/>
        </w:rPr>
        <w:t>’</w:t>
      </w:r>
      <w:r>
        <w:rPr>
          <w:rFonts w:cs="Arial"/>
          <w:color w:val="9F2936" w:themeColor="accent2"/>
          <w:sz w:val="18"/>
          <w:szCs w:val="18"/>
          <w:lang w:eastAsia="en-US"/>
        </w:rPr>
        <w:t xml:space="preserve"> </w:t>
      </w:r>
      <w:r w:rsidR="00CF534B">
        <w:rPr>
          <w:rFonts w:cs="Arial"/>
          <w:color w:val="9F2936" w:themeColor="accent2"/>
          <w:sz w:val="18"/>
          <w:szCs w:val="18"/>
          <w:lang w:eastAsia="en-US"/>
        </w:rPr>
        <w:t xml:space="preserve">button should get disabled </w:t>
      </w:r>
      <w:r>
        <w:rPr>
          <w:rFonts w:cs="Arial"/>
          <w:color w:val="9F2936" w:themeColor="accent2"/>
          <w:sz w:val="18"/>
          <w:szCs w:val="18"/>
          <w:lang w:eastAsia="en-US"/>
        </w:rPr>
        <w:t xml:space="preserve">i.e. once the details are entered for the entire selected inventory, then user should click on </w:t>
      </w:r>
      <w:r w:rsidR="001A34FA">
        <w:rPr>
          <w:rFonts w:cs="Arial"/>
          <w:color w:val="9F2936" w:themeColor="accent2"/>
          <w:sz w:val="18"/>
          <w:szCs w:val="18"/>
          <w:lang w:eastAsia="en-US"/>
        </w:rPr>
        <w:t>“</w:t>
      </w:r>
      <w:r>
        <w:rPr>
          <w:rFonts w:cs="Arial"/>
          <w:color w:val="9F2936" w:themeColor="accent2"/>
          <w:sz w:val="18"/>
          <w:szCs w:val="18"/>
          <w:lang w:eastAsia="en-US"/>
        </w:rPr>
        <w:t>Create Report</w:t>
      </w:r>
      <w:r w:rsidR="001A34FA">
        <w:rPr>
          <w:rFonts w:cs="Arial"/>
          <w:color w:val="9F2936" w:themeColor="accent2"/>
          <w:sz w:val="18"/>
          <w:szCs w:val="18"/>
          <w:lang w:eastAsia="en-US"/>
        </w:rPr>
        <w:t xml:space="preserve"> or final Submit”</w:t>
      </w:r>
      <w:r>
        <w:rPr>
          <w:rFonts w:cs="Arial"/>
          <w:color w:val="9F2936" w:themeColor="accent2"/>
          <w:sz w:val="18"/>
          <w:szCs w:val="18"/>
          <w:lang w:eastAsia="en-US"/>
        </w:rPr>
        <w:t xml:space="preserve"> and </w:t>
      </w:r>
      <w:r w:rsidR="001A34FA">
        <w:rPr>
          <w:rFonts w:cs="Arial"/>
          <w:color w:val="9F2936" w:themeColor="accent2"/>
          <w:sz w:val="18"/>
          <w:szCs w:val="18"/>
          <w:lang w:eastAsia="en-US"/>
        </w:rPr>
        <w:t xml:space="preserve">all the details which was analysed, </w:t>
      </w:r>
      <w:r>
        <w:rPr>
          <w:rFonts w:cs="Arial"/>
          <w:color w:val="9F2936" w:themeColor="accent2"/>
          <w:sz w:val="18"/>
          <w:szCs w:val="18"/>
          <w:lang w:eastAsia="en-US"/>
        </w:rPr>
        <w:t>can be saved in Doc or as an excel</w:t>
      </w:r>
      <w:r w:rsidR="001A34FA">
        <w:rPr>
          <w:rFonts w:cs="Arial"/>
          <w:color w:val="9F2936" w:themeColor="accent2"/>
          <w:sz w:val="18"/>
          <w:szCs w:val="18"/>
          <w:lang w:eastAsia="en-US"/>
        </w:rPr>
        <w:t xml:space="preserve"> asking user the path to Save. Once saved, system should not save the details as it is needed only for analysis purpose.</w:t>
      </w:r>
    </w:p>
    <w:p w14:paraId="6744D747" w14:textId="77777777" w:rsidR="009579A9" w:rsidRPr="002F531A" w:rsidRDefault="009579A9" w:rsidP="009579A9">
      <w:pPr>
        <w:pStyle w:val="ListParagraph"/>
        <w:tabs>
          <w:tab w:val="left" w:pos="720"/>
          <w:tab w:val="left" w:pos="1440"/>
          <w:tab w:val="left" w:pos="2160"/>
          <w:tab w:val="left" w:pos="2880"/>
          <w:tab w:val="left" w:pos="3600"/>
          <w:tab w:val="left" w:pos="4320"/>
          <w:tab w:val="left" w:pos="5040"/>
          <w:tab w:val="left" w:pos="5760"/>
          <w:tab w:val="left" w:pos="6480"/>
          <w:tab w:val="left" w:pos="7187"/>
        </w:tabs>
        <w:ind w:left="3600"/>
        <w:rPr>
          <w:rFonts w:cs="Arial"/>
          <w:color w:val="9F2936" w:themeColor="accent2"/>
          <w:sz w:val="18"/>
          <w:szCs w:val="18"/>
          <w:lang w:eastAsia="en-US"/>
        </w:rPr>
      </w:pPr>
      <w:r>
        <w:rPr>
          <w:rFonts w:cs="Arial"/>
          <w:color w:val="9F2936" w:themeColor="accent2"/>
          <w:sz w:val="18"/>
          <w:szCs w:val="18"/>
          <w:lang w:eastAsia="en-US"/>
        </w:rPr>
        <w:t>Else, if Business Proposal</w:t>
      </w:r>
      <w:r w:rsidR="00230209">
        <w:rPr>
          <w:rFonts w:cs="Arial"/>
          <w:color w:val="9F2936" w:themeColor="accent2"/>
          <w:sz w:val="18"/>
          <w:szCs w:val="18"/>
          <w:lang w:eastAsia="en-US"/>
        </w:rPr>
        <w:t xml:space="preserve"> is selected</w:t>
      </w:r>
      <w:r>
        <w:rPr>
          <w:rFonts w:cs="Arial"/>
          <w:color w:val="9F2936" w:themeColor="accent2"/>
          <w:sz w:val="18"/>
          <w:szCs w:val="18"/>
          <w:lang w:eastAsia="en-US"/>
        </w:rPr>
        <w:t xml:space="preserve">, then system should </w:t>
      </w:r>
      <w:r w:rsidR="00230209">
        <w:rPr>
          <w:rFonts w:cs="Arial"/>
          <w:color w:val="9F2936" w:themeColor="accent2"/>
          <w:sz w:val="18"/>
          <w:szCs w:val="18"/>
          <w:lang w:eastAsia="en-US"/>
        </w:rPr>
        <w:t xml:space="preserve">enable </w:t>
      </w:r>
      <w:r>
        <w:rPr>
          <w:rFonts w:cs="Arial"/>
          <w:color w:val="9F2936" w:themeColor="accent2"/>
          <w:sz w:val="18"/>
          <w:szCs w:val="18"/>
          <w:lang w:eastAsia="en-US"/>
        </w:rPr>
        <w:t>ADD to cart</w:t>
      </w:r>
      <w:r w:rsidR="00230209">
        <w:rPr>
          <w:rFonts w:cs="Arial"/>
          <w:color w:val="9F2936" w:themeColor="accent2"/>
          <w:sz w:val="18"/>
          <w:szCs w:val="18"/>
          <w:lang w:eastAsia="en-US"/>
        </w:rPr>
        <w:t xml:space="preserve"> button and user can include the records in cart.</w:t>
      </w:r>
    </w:p>
    <w:p w14:paraId="5703B687" w14:textId="77777777" w:rsidR="00B27C54" w:rsidRDefault="00616BB5" w:rsidP="0050580A">
      <w:pPr>
        <w:pStyle w:val="ListParagraph"/>
        <w:numPr>
          <w:ilvl w:val="0"/>
          <w:numId w:val="17"/>
        </w:numPr>
        <w:tabs>
          <w:tab w:val="left" w:pos="720"/>
          <w:tab w:val="left" w:pos="1440"/>
          <w:tab w:val="left" w:pos="2160"/>
          <w:tab w:val="left" w:pos="2880"/>
          <w:tab w:val="left" w:pos="3600"/>
          <w:tab w:val="left" w:pos="4320"/>
          <w:tab w:val="left" w:pos="5040"/>
          <w:tab w:val="left" w:pos="5760"/>
          <w:tab w:val="left" w:pos="6480"/>
          <w:tab w:val="left" w:pos="7187"/>
        </w:tabs>
        <w:rPr>
          <w:rFonts w:cs="Arial"/>
          <w:color w:val="9F2936" w:themeColor="accent2"/>
          <w:sz w:val="18"/>
          <w:szCs w:val="18"/>
          <w:lang w:eastAsia="en-US"/>
        </w:rPr>
      </w:pPr>
      <w:r w:rsidRPr="002F531A">
        <w:rPr>
          <w:rFonts w:cs="Arial"/>
          <w:b/>
          <w:color w:val="9F2936" w:themeColor="accent2"/>
          <w:sz w:val="18"/>
          <w:szCs w:val="18"/>
          <w:lang w:eastAsia="en-US"/>
        </w:rPr>
        <w:t>Select</w:t>
      </w:r>
      <w:r w:rsidR="00095FF0" w:rsidRPr="002F531A">
        <w:rPr>
          <w:rFonts w:cs="Arial"/>
          <w:b/>
          <w:color w:val="9F2936" w:themeColor="accent2"/>
          <w:sz w:val="18"/>
          <w:szCs w:val="18"/>
          <w:lang w:eastAsia="en-US"/>
        </w:rPr>
        <w:t xml:space="preserve"> Inventory</w:t>
      </w:r>
      <w:r w:rsidR="00095FF0" w:rsidRPr="002F531A">
        <w:rPr>
          <w:rFonts w:cs="Arial"/>
          <w:color w:val="9F2936" w:themeColor="accent2"/>
          <w:sz w:val="18"/>
          <w:szCs w:val="18"/>
          <w:lang w:eastAsia="en-US"/>
        </w:rPr>
        <w:t xml:space="preserve">: It </w:t>
      </w:r>
      <w:r w:rsidR="00897B7D">
        <w:rPr>
          <w:rFonts w:cs="Arial"/>
          <w:color w:val="9F2936" w:themeColor="accent2"/>
          <w:sz w:val="18"/>
          <w:szCs w:val="18"/>
          <w:lang w:eastAsia="en-US"/>
        </w:rPr>
        <w:t xml:space="preserve">should </w:t>
      </w:r>
      <w:r w:rsidR="00095FF0" w:rsidRPr="002F531A">
        <w:rPr>
          <w:rFonts w:cs="Arial"/>
          <w:color w:val="9F2936" w:themeColor="accent2"/>
          <w:sz w:val="18"/>
          <w:szCs w:val="18"/>
          <w:lang w:eastAsia="en-US"/>
        </w:rPr>
        <w:t xml:space="preserve">show </w:t>
      </w:r>
      <w:r w:rsidR="00897B7D">
        <w:rPr>
          <w:rFonts w:cs="Arial"/>
          <w:color w:val="9F2936" w:themeColor="accent2"/>
          <w:sz w:val="18"/>
          <w:szCs w:val="18"/>
          <w:lang w:eastAsia="en-US"/>
        </w:rPr>
        <w:t xml:space="preserve">all </w:t>
      </w:r>
      <w:r w:rsidR="00095FF0" w:rsidRPr="002F531A">
        <w:rPr>
          <w:rFonts w:cs="Arial"/>
          <w:color w:val="9F2936" w:themeColor="accent2"/>
          <w:sz w:val="18"/>
          <w:szCs w:val="18"/>
          <w:lang w:eastAsia="en-US"/>
        </w:rPr>
        <w:t xml:space="preserve">added inventory details </w:t>
      </w:r>
      <w:r w:rsidR="002601A7">
        <w:rPr>
          <w:rFonts w:cs="Arial"/>
          <w:color w:val="9F2936" w:themeColor="accent2"/>
          <w:sz w:val="18"/>
          <w:szCs w:val="18"/>
          <w:lang w:eastAsia="en-US"/>
        </w:rPr>
        <w:t>here and it should have next and previous button (</w:t>
      </w:r>
      <w:r w:rsidR="002601A7" w:rsidRPr="002601A7">
        <w:rPr>
          <w:rFonts w:cs="Arial"/>
          <w:b/>
          <w:color w:val="9F2936" w:themeColor="accent2"/>
          <w:sz w:val="18"/>
          <w:szCs w:val="18"/>
          <w:lang w:eastAsia="en-US"/>
        </w:rPr>
        <w:t>instead of drop down</w:t>
      </w:r>
      <w:r w:rsidR="002601A7">
        <w:rPr>
          <w:rFonts w:cs="Arial"/>
          <w:color w:val="9F2936" w:themeColor="accent2"/>
          <w:sz w:val="18"/>
          <w:szCs w:val="18"/>
          <w:lang w:eastAsia="en-US"/>
        </w:rPr>
        <w:t xml:space="preserve">). Next and Previous button can be used to save the record details. </w:t>
      </w:r>
    </w:p>
    <w:p w14:paraId="447E3CEC" w14:textId="77777777" w:rsidR="00616BB5" w:rsidRPr="002F531A" w:rsidRDefault="00B27C54" w:rsidP="00B27C54">
      <w:pPr>
        <w:pStyle w:val="ListParagraph"/>
        <w:tabs>
          <w:tab w:val="left" w:pos="720"/>
          <w:tab w:val="left" w:pos="1440"/>
          <w:tab w:val="left" w:pos="2160"/>
          <w:tab w:val="left" w:pos="2880"/>
          <w:tab w:val="left" w:pos="3600"/>
          <w:tab w:val="left" w:pos="4320"/>
          <w:tab w:val="left" w:pos="5040"/>
          <w:tab w:val="left" w:pos="5760"/>
          <w:tab w:val="left" w:pos="6480"/>
          <w:tab w:val="left" w:pos="7187"/>
        </w:tabs>
        <w:ind w:left="3600"/>
        <w:rPr>
          <w:rFonts w:cs="Arial"/>
          <w:color w:val="9F2936" w:themeColor="accent2"/>
          <w:sz w:val="18"/>
          <w:szCs w:val="18"/>
          <w:lang w:eastAsia="en-US"/>
        </w:rPr>
      </w:pPr>
      <w:r w:rsidRPr="00B27C54">
        <w:rPr>
          <w:rFonts w:cs="Arial"/>
          <w:color w:val="9F2936" w:themeColor="accent2"/>
          <w:sz w:val="18"/>
          <w:szCs w:val="18"/>
          <w:lang w:eastAsia="en-US"/>
        </w:rPr>
        <w:t>It should provide u</w:t>
      </w:r>
      <w:r w:rsidR="002601A7" w:rsidRPr="00B27C54">
        <w:rPr>
          <w:rFonts w:cs="Arial"/>
          <w:color w:val="9F2936" w:themeColor="accent2"/>
          <w:sz w:val="18"/>
          <w:szCs w:val="18"/>
          <w:lang w:eastAsia="en-US"/>
        </w:rPr>
        <w:t xml:space="preserve">ser </w:t>
      </w:r>
      <w:r w:rsidRPr="00B27C54">
        <w:rPr>
          <w:rFonts w:cs="Arial"/>
          <w:color w:val="9F2936" w:themeColor="accent2"/>
          <w:sz w:val="18"/>
          <w:szCs w:val="18"/>
          <w:lang w:eastAsia="en-US"/>
        </w:rPr>
        <w:t xml:space="preserve">ab option to </w:t>
      </w:r>
      <w:r w:rsidR="002601A7" w:rsidRPr="00B27C54">
        <w:rPr>
          <w:rFonts w:cs="Arial"/>
          <w:color w:val="9F2936" w:themeColor="accent2"/>
          <w:sz w:val="18"/>
          <w:szCs w:val="18"/>
          <w:lang w:eastAsia="en-US"/>
        </w:rPr>
        <w:t>remove the selected inventory in</w:t>
      </w:r>
      <w:r w:rsidR="002601A7">
        <w:rPr>
          <w:rFonts w:cs="Arial"/>
          <w:color w:val="9F2936" w:themeColor="accent2"/>
          <w:sz w:val="18"/>
          <w:szCs w:val="18"/>
          <w:lang w:eastAsia="en-US"/>
        </w:rPr>
        <w:t xml:space="preserve"> case not needed during analysis or for business proposal.</w:t>
      </w:r>
    </w:p>
    <w:p w14:paraId="39F40872" w14:textId="77777777" w:rsidR="00095FF0" w:rsidRPr="002F531A" w:rsidRDefault="00095FF0" w:rsidP="0050580A">
      <w:pPr>
        <w:pStyle w:val="ListParagraph"/>
        <w:numPr>
          <w:ilvl w:val="0"/>
          <w:numId w:val="17"/>
        </w:numPr>
        <w:tabs>
          <w:tab w:val="left" w:pos="720"/>
          <w:tab w:val="left" w:pos="1440"/>
          <w:tab w:val="left" w:pos="2160"/>
          <w:tab w:val="left" w:pos="2880"/>
          <w:tab w:val="left" w:pos="3600"/>
          <w:tab w:val="left" w:pos="4320"/>
          <w:tab w:val="left" w:pos="5040"/>
          <w:tab w:val="left" w:pos="5760"/>
          <w:tab w:val="left" w:pos="6480"/>
          <w:tab w:val="left" w:pos="7187"/>
        </w:tabs>
        <w:rPr>
          <w:rFonts w:cs="Arial"/>
          <w:color w:val="9F2936" w:themeColor="accent2"/>
          <w:sz w:val="18"/>
          <w:szCs w:val="18"/>
          <w:lang w:eastAsia="en-US"/>
        </w:rPr>
      </w:pPr>
      <w:r w:rsidRPr="002F531A">
        <w:rPr>
          <w:rFonts w:cs="Arial"/>
          <w:b/>
          <w:color w:val="9F2936" w:themeColor="accent2"/>
          <w:sz w:val="18"/>
          <w:szCs w:val="18"/>
          <w:lang w:eastAsia="en-US"/>
        </w:rPr>
        <w:t>Quantity</w:t>
      </w:r>
      <w:r w:rsidRPr="002F531A">
        <w:rPr>
          <w:rFonts w:cs="Arial"/>
          <w:color w:val="9F2936" w:themeColor="accent2"/>
          <w:sz w:val="18"/>
          <w:szCs w:val="18"/>
          <w:lang w:eastAsia="en-US"/>
        </w:rPr>
        <w:t>: Basis selected inventory, system to show quantity i.e. if fixed, should not be allowed to edit else if non-fixed, then user to add a numeric value.</w:t>
      </w:r>
    </w:p>
    <w:p w14:paraId="61F4C7AB" w14:textId="77777777" w:rsidR="00095FF0" w:rsidRPr="002F531A" w:rsidRDefault="00095FF0" w:rsidP="0050580A">
      <w:pPr>
        <w:pStyle w:val="ListParagraph"/>
        <w:numPr>
          <w:ilvl w:val="0"/>
          <w:numId w:val="17"/>
        </w:numPr>
        <w:tabs>
          <w:tab w:val="left" w:pos="720"/>
          <w:tab w:val="left" w:pos="1440"/>
          <w:tab w:val="left" w:pos="2160"/>
          <w:tab w:val="left" w:pos="2880"/>
          <w:tab w:val="left" w:pos="3600"/>
          <w:tab w:val="left" w:pos="4320"/>
          <w:tab w:val="left" w:pos="5040"/>
          <w:tab w:val="left" w:pos="5760"/>
          <w:tab w:val="left" w:pos="6480"/>
          <w:tab w:val="left" w:pos="7187"/>
        </w:tabs>
        <w:rPr>
          <w:rFonts w:cs="Arial"/>
          <w:color w:val="9F2936" w:themeColor="accent2"/>
          <w:sz w:val="18"/>
          <w:szCs w:val="18"/>
          <w:lang w:eastAsia="en-US"/>
        </w:rPr>
      </w:pPr>
      <w:r w:rsidRPr="002F531A">
        <w:rPr>
          <w:rFonts w:cs="Arial"/>
          <w:b/>
          <w:color w:val="9F2936" w:themeColor="accent2"/>
          <w:sz w:val="18"/>
          <w:szCs w:val="18"/>
          <w:lang w:eastAsia="en-US"/>
        </w:rPr>
        <w:t>Cost</w:t>
      </w:r>
      <w:r w:rsidRPr="002F531A">
        <w:rPr>
          <w:rFonts w:cs="Arial"/>
          <w:color w:val="9F2936" w:themeColor="accent2"/>
          <w:sz w:val="18"/>
          <w:szCs w:val="18"/>
          <w:lang w:eastAsia="en-US"/>
        </w:rPr>
        <w:t>:: Basis selected inventory, system to show cost details i.e.</w:t>
      </w:r>
    </w:p>
    <w:p w14:paraId="069CC530" w14:textId="77777777" w:rsidR="00095FF0" w:rsidRPr="002F531A" w:rsidRDefault="00095FF0" w:rsidP="00095FF0">
      <w:pPr>
        <w:pStyle w:val="ListParagraph"/>
        <w:tabs>
          <w:tab w:val="left" w:pos="720"/>
          <w:tab w:val="left" w:pos="1440"/>
          <w:tab w:val="left" w:pos="2160"/>
          <w:tab w:val="left" w:pos="2880"/>
          <w:tab w:val="left" w:pos="3600"/>
          <w:tab w:val="left" w:pos="4320"/>
          <w:tab w:val="left" w:pos="5040"/>
          <w:tab w:val="left" w:pos="5760"/>
          <w:tab w:val="left" w:pos="6480"/>
          <w:tab w:val="left" w:pos="7187"/>
        </w:tabs>
        <w:ind w:left="3600"/>
        <w:rPr>
          <w:rFonts w:cs="Arial"/>
          <w:color w:val="9F2936" w:themeColor="accent2"/>
          <w:sz w:val="18"/>
          <w:szCs w:val="18"/>
          <w:lang w:eastAsia="en-US"/>
        </w:rPr>
      </w:pPr>
      <w:r w:rsidRPr="002F531A">
        <w:rPr>
          <w:rFonts w:cs="Arial"/>
          <w:color w:val="9F2936" w:themeColor="accent2"/>
          <w:sz w:val="18"/>
          <w:szCs w:val="18"/>
          <w:lang w:eastAsia="en-US"/>
        </w:rPr>
        <w:t>Per month, per week, per day and per item</w:t>
      </w:r>
    </w:p>
    <w:p w14:paraId="474582A7" w14:textId="77777777" w:rsidR="00095FF0" w:rsidRPr="002F531A" w:rsidRDefault="00095FF0" w:rsidP="00095FF0">
      <w:pPr>
        <w:pStyle w:val="ListParagraph"/>
        <w:tabs>
          <w:tab w:val="left" w:pos="720"/>
          <w:tab w:val="left" w:pos="1440"/>
          <w:tab w:val="left" w:pos="2160"/>
          <w:tab w:val="left" w:pos="2880"/>
          <w:tab w:val="left" w:pos="3600"/>
          <w:tab w:val="left" w:pos="4320"/>
          <w:tab w:val="left" w:pos="5040"/>
          <w:tab w:val="left" w:pos="5760"/>
          <w:tab w:val="left" w:pos="6480"/>
          <w:tab w:val="left" w:pos="7187"/>
        </w:tabs>
        <w:ind w:left="3600"/>
        <w:rPr>
          <w:rFonts w:cs="Arial"/>
          <w:color w:val="9F2936" w:themeColor="accent2"/>
          <w:sz w:val="18"/>
          <w:szCs w:val="18"/>
          <w:lang w:eastAsia="en-US"/>
        </w:rPr>
      </w:pPr>
      <w:r w:rsidRPr="002F531A">
        <w:rPr>
          <w:rFonts w:cs="Arial"/>
          <w:color w:val="9F2936" w:themeColor="accent2"/>
          <w:sz w:val="18"/>
          <w:szCs w:val="18"/>
          <w:lang w:eastAsia="en-US"/>
        </w:rPr>
        <w:t>User will select only option from here and basis selection, system will calculate the cost.</w:t>
      </w:r>
    </w:p>
    <w:p w14:paraId="50B20DB2" w14:textId="77777777" w:rsidR="008A11DE" w:rsidRPr="002F531A" w:rsidRDefault="008A11DE" w:rsidP="0050580A">
      <w:pPr>
        <w:pStyle w:val="ListParagraph"/>
        <w:numPr>
          <w:ilvl w:val="0"/>
          <w:numId w:val="17"/>
        </w:numPr>
        <w:tabs>
          <w:tab w:val="left" w:pos="720"/>
          <w:tab w:val="left" w:pos="1440"/>
          <w:tab w:val="left" w:pos="2160"/>
          <w:tab w:val="left" w:pos="2880"/>
          <w:tab w:val="left" w:pos="3600"/>
          <w:tab w:val="left" w:pos="4320"/>
          <w:tab w:val="left" w:pos="5040"/>
          <w:tab w:val="left" w:pos="5760"/>
          <w:tab w:val="left" w:pos="6480"/>
          <w:tab w:val="left" w:pos="7187"/>
        </w:tabs>
        <w:rPr>
          <w:rFonts w:cs="Arial"/>
          <w:color w:val="9F2936" w:themeColor="accent2"/>
          <w:sz w:val="18"/>
          <w:szCs w:val="18"/>
          <w:lang w:eastAsia="en-US"/>
        </w:rPr>
      </w:pPr>
      <w:r w:rsidRPr="002F531A">
        <w:rPr>
          <w:rFonts w:cs="Arial"/>
          <w:b/>
          <w:color w:val="9F2936" w:themeColor="accent2"/>
          <w:sz w:val="18"/>
          <w:szCs w:val="18"/>
          <w:lang w:eastAsia="en-US"/>
        </w:rPr>
        <w:t xml:space="preserve">Inventory Dates: </w:t>
      </w:r>
      <w:r w:rsidRPr="002F531A">
        <w:rPr>
          <w:rFonts w:cs="Arial"/>
          <w:color w:val="9F2936" w:themeColor="accent2"/>
          <w:sz w:val="18"/>
          <w:szCs w:val="18"/>
          <w:lang w:eastAsia="en-US"/>
        </w:rPr>
        <w:t xml:space="preserve">It should have 2 options i.e. Single Date and Multiple Date. If the user has selected per month, per week per day in cost field, then system should also check the dates entered by a user. </w:t>
      </w:r>
    </w:p>
    <w:p w14:paraId="59C43503" w14:textId="77777777" w:rsidR="008A11DE" w:rsidRPr="002F531A" w:rsidRDefault="008A11DE" w:rsidP="008A11DE">
      <w:pPr>
        <w:pStyle w:val="ListParagraph"/>
        <w:tabs>
          <w:tab w:val="left" w:pos="720"/>
          <w:tab w:val="left" w:pos="1440"/>
          <w:tab w:val="left" w:pos="2160"/>
          <w:tab w:val="left" w:pos="2880"/>
          <w:tab w:val="left" w:pos="3600"/>
          <w:tab w:val="left" w:pos="4320"/>
          <w:tab w:val="left" w:pos="5040"/>
          <w:tab w:val="left" w:pos="5760"/>
          <w:tab w:val="left" w:pos="6480"/>
          <w:tab w:val="left" w:pos="7187"/>
        </w:tabs>
        <w:ind w:left="3600"/>
        <w:rPr>
          <w:rFonts w:cs="Arial"/>
          <w:color w:val="9F2936" w:themeColor="accent2"/>
          <w:sz w:val="18"/>
          <w:szCs w:val="18"/>
          <w:lang w:eastAsia="en-US"/>
        </w:rPr>
      </w:pPr>
      <w:r w:rsidRPr="002F531A">
        <w:rPr>
          <w:rFonts w:cs="Arial"/>
          <w:color w:val="9F2936" w:themeColor="accent2"/>
          <w:sz w:val="18"/>
          <w:szCs w:val="18"/>
          <w:lang w:eastAsia="en-US"/>
        </w:rPr>
        <w:t xml:space="preserve">For </w:t>
      </w:r>
      <w:r w:rsidR="001E059F" w:rsidRPr="002F531A">
        <w:rPr>
          <w:rFonts w:cs="Arial"/>
          <w:color w:val="9F2936" w:themeColor="accent2"/>
          <w:sz w:val="18"/>
          <w:szCs w:val="18"/>
          <w:lang w:eastAsia="en-US"/>
        </w:rPr>
        <w:t>example:</w:t>
      </w:r>
    </w:p>
    <w:p w14:paraId="57329BA4" w14:textId="77777777" w:rsidR="008A11DE" w:rsidRPr="002F531A" w:rsidRDefault="008A11DE" w:rsidP="0050580A">
      <w:pPr>
        <w:pStyle w:val="ListParagraph"/>
        <w:numPr>
          <w:ilvl w:val="0"/>
          <w:numId w:val="18"/>
        </w:numPr>
        <w:tabs>
          <w:tab w:val="left" w:pos="720"/>
          <w:tab w:val="left" w:pos="1440"/>
          <w:tab w:val="left" w:pos="2160"/>
          <w:tab w:val="left" w:pos="2880"/>
          <w:tab w:val="left" w:pos="3600"/>
          <w:tab w:val="left" w:pos="4320"/>
          <w:tab w:val="left" w:pos="5040"/>
          <w:tab w:val="left" w:pos="5760"/>
          <w:tab w:val="left" w:pos="6480"/>
          <w:tab w:val="left" w:pos="7187"/>
        </w:tabs>
        <w:rPr>
          <w:rFonts w:cs="Arial"/>
          <w:color w:val="9F2936" w:themeColor="accent2"/>
          <w:sz w:val="18"/>
          <w:szCs w:val="18"/>
          <w:lang w:eastAsia="en-US"/>
        </w:rPr>
      </w:pPr>
      <w:r w:rsidRPr="002F531A">
        <w:rPr>
          <w:rFonts w:cs="Arial"/>
          <w:color w:val="9F2936" w:themeColor="accent2"/>
          <w:sz w:val="18"/>
          <w:szCs w:val="18"/>
          <w:lang w:eastAsia="en-US"/>
        </w:rPr>
        <w:t>If start date is 1-Jan-2015 and end date is 25-Jan-2015 then it should not be allowed if the cost selected is per month. It should be from 1-Jan-2015 to 31-Jan-2015</w:t>
      </w:r>
      <w:r w:rsidR="001E059F" w:rsidRPr="002F531A">
        <w:rPr>
          <w:rFonts w:cs="Arial"/>
          <w:color w:val="9F2936" w:themeColor="accent2"/>
          <w:sz w:val="18"/>
          <w:szCs w:val="18"/>
          <w:lang w:eastAsia="en-US"/>
        </w:rPr>
        <w:t>.</w:t>
      </w:r>
    </w:p>
    <w:p w14:paraId="4B89BD77" w14:textId="77777777" w:rsidR="00186BCD" w:rsidRPr="002F531A" w:rsidRDefault="00186BCD" w:rsidP="0050580A">
      <w:pPr>
        <w:pStyle w:val="ListParagraph"/>
        <w:numPr>
          <w:ilvl w:val="0"/>
          <w:numId w:val="18"/>
        </w:numPr>
        <w:tabs>
          <w:tab w:val="left" w:pos="720"/>
          <w:tab w:val="left" w:pos="1440"/>
          <w:tab w:val="left" w:pos="2160"/>
          <w:tab w:val="left" w:pos="2880"/>
          <w:tab w:val="left" w:pos="3600"/>
          <w:tab w:val="left" w:pos="4320"/>
          <w:tab w:val="left" w:pos="5040"/>
          <w:tab w:val="left" w:pos="5760"/>
          <w:tab w:val="left" w:pos="6480"/>
          <w:tab w:val="left" w:pos="7187"/>
        </w:tabs>
        <w:rPr>
          <w:rFonts w:cs="Arial"/>
          <w:color w:val="9F2936" w:themeColor="accent2"/>
          <w:sz w:val="18"/>
          <w:szCs w:val="18"/>
          <w:lang w:eastAsia="en-US"/>
        </w:rPr>
      </w:pPr>
      <w:r w:rsidRPr="002F531A">
        <w:rPr>
          <w:rFonts w:cs="Arial"/>
          <w:color w:val="9F2936" w:themeColor="accent2"/>
          <w:sz w:val="18"/>
          <w:szCs w:val="18"/>
          <w:lang w:eastAsia="en-US"/>
        </w:rPr>
        <w:t xml:space="preserve">Also, </w:t>
      </w:r>
      <w:r w:rsidR="009E7712" w:rsidRPr="002F531A">
        <w:rPr>
          <w:rFonts w:cs="Arial"/>
          <w:color w:val="9F2936" w:themeColor="accent2"/>
          <w:sz w:val="18"/>
          <w:szCs w:val="18"/>
          <w:lang w:eastAsia="en-US"/>
        </w:rPr>
        <w:t>if per month option is selected and user is selecting two months then system should multiply with two and calculate the cost accordingly.</w:t>
      </w:r>
    </w:p>
    <w:p w14:paraId="7E3664BB" w14:textId="77777777" w:rsidR="00621C58" w:rsidRPr="002F531A" w:rsidRDefault="00621C58" w:rsidP="0050580A">
      <w:pPr>
        <w:pStyle w:val="ListParagraph"/>
        <w:numPr>
          <w:ilvl w:val="0"/>
          <w:numId w:val="17"/>
        </w:numPr>
        <w:tabs>
          <w:tab w:val="left" w:pos="720"/>
          <w:tab w:val="left" w:pos="1440"/>
          <w:tab w:val="left" w:pos="2160"/>
          <w:tab w:val="left" w:pos="2880"/>
          <w:tab w:val="left" w:pos="3600"/>
          <w:tab w:val="left" w:pos="4320"/>
          <w:tab w:val="left" w:pos="5040"/>
          <w:tab w:val="left" w:pos="5760"/>
          <w:tab w:val="left" w:pos="6480"/>
          <w:tab w:val="left" w:pos="7187"/>
        </w:tabs>
        <w:rPr>
          <w:rFonts w:cs="Arial"/>
          <w:b/>
          <w:color w:val="9F2936" w:themeColor="accent2"/>
          <w:sz w:val="18"/>
          <w:szCs w:val="18"/>
          <w:lang w:eastAsia="en-US"/>
        </w:rPr>
      </w:pPr>
      <w:r w:rsidRPr="002F531A">
        <w:rPr>
          <w:rFonts w:cs="Arial"/>
          <w:b/>
          <w:color w:val="9F2936" w:themeColor="accent2"/>
          <w:sz w:val="18"/>
          <w:szCs w:val="18"/>
          <w:lang w:eastAsia="en-US"/>
        </w:rPr>
        <w:t xml:space="preserve">No of Stores: </w:t>
      </w:r>
      <w:r w:rsidRPr="002F531A">
        <w:rPr>
          <w:rFonts w:cs="Arial"/>
          <w:color w:val="9F2936" w:themeColor="accent2"/>
          <w:sz w:val="18"/>
          <w:szCs w:val="18"/>
          <w:lang w:eastAsia="en-US"/>
        </w:rPr>
        <w:t xml:space="preserve">System to show total no of stores </w:t>
      </w:r>
      <w:r w:rsidR="00F972C3" w:rsidRPr="002F531A">
        <w:rPr>
          <w:rFonts w:cs="Arial"/>
          <w:color w:val="9F2936" w:themeColor="accent2"/>
          <w:sz w:val="18"/>
          <w:szCs w:val="18"/>
          <w:lang w:eastAsia="en-US"/>
        </w:rPr>
        <w:t>for</w:t>
      </w:r>
      <w:r w:rsidRPr="002F531A">
        <w:rPr>
          <w:rFonts w:cs="Arial"/>
          <w:color w:val="9F2936" w:themeColor="accent2"/>
          <w:sz w:val="18"/>
          <w:szCs w:val="18"/>
          <w:lang w:eastAsia="en-US"/>
        </w:rPr>
        <w:t xml:space="preserve"> selected platform </w:t>
      </w:r>
      <w:r w:rsidR="00F972C3" w:rsidRPr="002F531A">
        <w:rPr>
          <w:rFonts w:cs="Arial"/>
          <w:color w:val="9F2936" w:themeColor="accent2"/>
          <w:sz w:val="18"/>
          <w:szCs w:val="18"/>
          <w:lang w:eastAsia="en-US"/>
        </w:rPr>
        <w:t>in</w:t>
      </w:r>
      <w:r w:rsidR="00BC3F5A" w:rsidRPr="002F531A">
        <w:rPr>
          <w:rFonts w:cs="Arial"/>
          <w:color w:val="9F2936" w:themeColor="accent2"/>
          <w:sz w:val="18"/>
          <w:szCs w:val="18"/>
          <w:lang w:eastAsia="en-US"/>
        </w:rPr>
        <w:t xml:space="preserve"> a drop down and cost will be multiplied</w:t>
      </w:r>
    </w:p>
    <w:p w14:paraId="07C3465C" w14:textId="77777777" w:rsidR="006D07D2" w:rsidRPr="006D07D2" w:rsidRDefault="00621C58" w:rsidP="0050580A">
      <w:pPr>
        <w:pStyle w:val="ListParagraph"/>
        <w:numPr>
          <w:ilvl w:val="0"/>
          <w:numId w:val="17"/>
        </w:numPr>
        <w:tabs>
          <w:tab w:val="left" w:pos="720"/>
          <w:tab w:val="left" w:pos="1440"/>
          <w:tab w:val="left" w:pos="2160"/>
          <w:tab w:val="left" w:pos="2880"/>
          <w:tab w:val="left" w:pos="3600"/>
          <w:tab w:val="left" w:pos="4320"/>
          <w:tab w:val="left" w:pos="5040"/>
          <w:tab w:val="left" w:pos="5760"/>
          <w:tab w:val="left" w:pos="6480"/>
          <w:tab w:val="left" w:pos="7187"/>
        </w:tabs>
        <w:rPr>
          <w:rFonts w:cs="Arial"/>
          <w:b/>
          <w:color w:val="9F2936" w:themeColor="accent2"/>
          <w:sz w:val="18"/>
          <w:szCs w:val="18"/>
          <w:lang w:eastAsia="en-US"/>
        </w:rPr>
      </w:pPr>
      <w:r w:rsidRPr="002F531A">
        <w:rPr>
          <w:rFonts w:cs="Arial"/>
          <w:b/>
          <w:color w:val="9F2936" w:themeColor="accent2"/>
          <w:sz w:val="18"/>
          <w:szCs w:val="18"/>
          <w:lang w:eastAsia="en-US"/>
        </w:rPr>
        <w:t xml:space="preserve">Block Inventory: </w:t>
      </w:r>
      <w:r w:rsidRPr="002F531A">
        <w:rPr>
          <w:rFonts w:cs="Arial"/>
          <w:color w:val="9F2936" w:themeColor="accent2"/>
          <w:sz w:val="18"/>
          <w:szCs w:val="18"/>
          <w:lang w:eastAsia="en-US"/>
        </w:rPr>
        <w:t xml:space="preserve">(check box) </w:t>
      </w:r>
      <w:r w:rsidR="003B1ED9" w:rsidRPr="002F531A">
        <w:rPr>
          <w:rFonts w:cs="Arial"/>
          <w:color w:val="9F2936" w:themeColor="accent2"/>
          <w:sz w:val="18"/>
          <w:szCs w:val="18"/>
          <w:lang w:eastAsia="en-US"/>
        </w:rPr>
        <w:t>if</w:t>
      </w:r>
      <w:r w:rsidRPr="002F531A">
        <w:rPr>
          <w:rFonts w:cs="Arial"/>
          <w:color w:val="9F2936" w:themeColor="accent2"/>
          <w:sz w:val="18"/>
          <w:szCs w:val="18"/>
          <w:lang w:eastAsia="en-US"/>
        </w:rPr>
        <w:t xml:space="preserve"> this option </w:t>
      </w:r>
      <w:r w:rsidR="003B1ED9" w:rsidRPr="002F531A">
        <w:rPr>
          <w:rFonts w:cs="Arial"/>
          <w:color w:val="9F2936" w:themeColor="accent2"/>
          <w:sz w:val="18"/>
          <w:szCs w:val="18"/>
          <w:lang w:eastAsia="en-US"/>
        </w:rPr>
        <w:t xml:space="preserve">is on then this inventory should be blocked for a selected period basis Inventory date field as mentioned </w:t>
      </w:r>
      <w:r w:rsidR="004F5222" w:rsidRPr="002F531A">
        <w:rPr>
          <w:rFonts w:cs="Arial"/>
          <w:color w:val="9F2936" w:themeColor="accent2"/>
          <w:sz w:val="18"/>
          <w:szCs w:val="18"/>
          <w:lang w:eastAsia="en-US"/>
        </w:rPr>
        <w:t>above.</w:t>
      </w:r>
      <w:r w:rsidR="00AA77D8" w:rsidRPr="002F531A">
        <w:rPr>
          <w:rFonts w:cs="Arial"/>
          <w:color w:val="9F2936" w:themeColor="accent2"/>
          <w:sz w:val="18"/>
          <w:szCs w:val="18"/>
          <w:lang w:eastAsia="en-US"/>
        </w:rPr>
        <w:t xml:space="preserve"> Also, user will have to select the store location i.e. for which store system should block the inventory.</w:t>
      </w:r>
      <w:r w:rsidR="00E23FED" w:rsidRPr="002F531A">
        <w:rPr>
          <w:rFonts w:cs="Arial"/>
          <w:color w:val="9F2936" w:themeColor="accent2"/>
          <w:sz w:val="18"/>
          <w:szCs w:val="18"/>
          <w:lang w:eastAsia="en-US"/>
        </w:rPr>
        <w:t xml:space="preserve"> If the inventory is already </w:t>
      </w:r>
      <w:r w:rsidR="00E23FED" w:rsidRPr="002F531A">
        <w:rPr>
          <w:rFonts w:cs="Arial"/>
          <w:color w:val="9F2936" w:themeColor="accent2"/>
          <w:sz w:val="18"/>
          <w:szCs w:val="18"/>
          <w:lang w:eastAsia="en-US"/>
        </w:rPr>
        <w:lastRenderedPageBreak/>
        <w:t>blocked for a selected store by some other brand, then system should not allow user to block.</w:t>
      </w:r>
      <w:r w:rsidR="006D07D2">
        <w:rPr>
          <w:rFonts w:cs="Arial"/>
          <w:color w:val="9F2936" w:themeColor="accent2"/>
          <w:sz w:val="18"/>
          <w:szCs w:val="18"/>
          <w:lang w:eastAsia="en-US"/>
        </w:rPr>
        <w:t xml:space="preserve"> </w:t>
      </w:r>
    </w:p>
    <w:p w14:paraId="696EE49A" w14:textId="77777777" w:rsidR="00E23FED" w:rsidRPr="002F531A" w:rsidRDefault="006D07D2" w:rsidP="006D07D2">
      <w:pPr>
        <w:pStyle w:val="ListParagraph"/>
        <w:tabs>
          <w:tab w:val="left" w:pos="720"/>
          <w:tab w:val="left" w:pos="1440"/>
          <w:tab w:val="left" w:pos="2160"/>
          <w:tab w:val="left" w:pos="2880"/>
          <w:tab w:val="left" w:pos="3600"/>
          <w:tab w:val="left" w:pos="4320"/>
          <w:tab w:val="left" w:pos="5040"/>
          <w:tab w:val="left" w:pos="5760"/>
          <w:tab w:val="left" w:pos="6480"/>
          <w:tab w:val="left" w:pos="7187"/>
        </w:tabs>
        <w:ind w:left="3600"/>
        <w:rPr>
          <w:rFonts w:cs="Arial"/>
          <w:b/>
          <w:color w:val="9F2936" w:themeColor="accent2"/>
          <w:sz w:val="18"/>
          <w:szCs w:val="18"/>
          <w:lang w:eastAsia="en-US"/>
        </w:rPr>
      </w:pPr>
      <w:r>
        <w:rPr>
          <w:rFonts w:cs="Arial"/>
          <w:color w:val="9F2936" w:themeColor="accent2"/>
          <w:sz w:val="18"/>
          <w:szCs w:val="18"/>
          <w:lang w:eastAsia="en-US"/>
        </w:rPr>
        <w:t>Block inventory rule will only work if ‘Business Proposal is selected’ else not.</w:t>
      </w:r>
    </w:p>
    <w:p w14:paraId="5E44D617" w14:textId="77777777" w:rsidR="00AA77D8" w:rsidRDefault="00AA77D8" w:rsidP="0050580A">
      <w:pPr>
        <w:pStyle w:val="ListParagraph"/>
        <w:numPr>
          <w:ilvl w:val="0"/>
          <w:numId w:val="17"/>
        </w:numPr>
        <w:tabs>
          <w:tab w:val="left" w:pos="720"/>
          <w:tab w:val="left" w:pos="1440"/>
          <w:tab w:val="left" w:pos="2160"/>
          <w:tab w:val="left" w:pos="2880"/>
          <w:tab w:val="left" w:pos="3600"/>
          <w:tab w:val="left" w:pos="4320"/>
          <w:tab w:val="left" w:pos="5040"/>
          <w:tab w:val="left" w:pos="5760"/>
          <w:tab w:val="left" w:pos="6480"/>
          <w:tab w:val="left" w:pos="7187"/>
        </w:tabs>
        <w:rPr>
          <w:rFonts w:cs="Arial"/>
          <w:b/>
          <w:color w:val="9F2936" w:themeColor="accent2"/>
          <w:sz w:val="18"/>
          <w:szCs w:val="18"/>
          <w:lang w:eastAsia="en-US"/>
        </w:rPr>
      </w:pPr>
      <w:r w:rsidRPr="002F531A">
        <w:rPr>
          <w:rFonts w:cs="Arial"/>
          <w:b/>
          <w:color w:val="9F2936" w:themeColor="accent2"/>
          <w:sz w:val="18"/>
          <w:szCs w:val="18"/>
          <w:lang w:eastAsia="en-US"/>
        </w:rPr>
        <w:t>Status of blocked inventory should appear in inventory details. Something like pasted below:</w:t>
      </w:r>
    </w:p>
    <w:p w14:paraId="11D60AA6" w14:textId="77777777" w:rsidR="00D830C7" w:rsidRPr="002F531A" w:rsidRDefault="00D830C7" w:rsidP="00D830C7">
      <w:pPr>
        <w:pStyle w:val="ListParagraph"/>
        <w:tabs>
          <w:tab w:val="left" w:pos="720"/>
          <w:tab w:val="left" w:pos="1440"/>
          <w:tab w:val="left" w:pos="2160"/>
          <w:tab w:val="left" w:pos="2880"/>
          <w:tab w:val="left" w:pos="3600"/>
          <w:tab w:val="left" w:pos="4320"/>
          <w:tab w:val="left" w:pos="5040"/>
          <w:tab w:val="left" w:pos="5760"/>
          <w:tab w:val="left" w:pos="6480"/>
          <w:tab w:val="left" w:pos="7187"/>
        </w:tabs>
        <w:ind w:left="3600"/>
        <w:rPr>
          <w:rFonts w:cs="Arial"/>
          <w:b/>
          <w:color w:val="9F2936" w:themeColor="accent2"/>
          <w:sz w:val="18"/>
          <w:szCs w:val="18"/>
          <w:lang w:eastAsia="en-US"/>
        </w:rPr>
      </w:pPr>
    </w:p>
    <w:p w14:paraId="5B63310F" w14:textId="77777777" w:rsidR="001E059F" w:rsidRPr="002F531A" w:rsidRDefault="00AA77D8" w:rsidP="008A11DE">
      <w:pPr>
        <w:pStyle w:val="ListParagraph"/>
        <w:tabs>
          <w:tab w:val="left" w:pos="720"/>
          <w:tab w:val="left" w:pos="1440"/>
          <w:tab w:val="left" w:pos="2160"/>
          <w:tab w:val="left" w:pos="2880"/>
          <w:tab w:val="left" w:pos="3600"/>
          <w:tab w:val="left" w:pos="4320"/>
          <w:tab w:val="left" w:pos="5040"/>
          <w:tab w:val="left" w:pos="5760"/>
          <w:tab w:val="left" w:pos="6480"/>
          <w:tab w:val="left" w:pos="7187"/>
        </w:tabs>
        <w:ind w:left="3600"/>
        <w:rPr>
          <w:rFonts w:cs="Arial"/>
          <w:sz w:val="18"/>
          <w:szCs w:val="18"/>
          <w:lang w:eastAsia="en-US"/>
        </w:rPr>
      </w:pPr>
      <w:r w:rsidRPr="002F531A">
        <w:rPr>
          <w:rFonts w:cs="Arial"/>
          <w:noProof/>
          <w:sz w:val="18"/>
          <w:szCs w:val="18"/>
          <w:lang w:val="en-US" w:eastAsia="en-US"/>
        </w:rPr>
        <w:drawing>
          <wp:inline distT="0" distB="0" distL="0" distR="0" wp14:anchorId="27922442" wp14:editId="2C85BAF7">
            <wp:extent cx="3452773" cy="165323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3157" cy="1653419"/>
                    </a:xfrm>
                    <a:prstGeom prst="rect">
                      <a:avLst/>
                    </a:prstGeom>
                    <a:noFill/>
                    <a:ln>
                      <a:noFill/>
                    </a:ln>
                  </pic:spPr>
                </pic:pic>
              </a:graphicData>
            </a:graphic>
          </wp:inline>
        </w:drawing>
      </w:r>
    </w:p>
    <w:p w14:paraId="075DF37B" w14:textId="77777777" w:rsidR="008A11DE" w:rsidRPr="002F531A" w:rsidRDefault="008A11DE" w:rsidP="008A11DE">
      <w:pPr>
        <w:pStyle w:val="ListParagraph"/>
        <w:tabs>
          <w:tab w:val="left" w:pos="720"/>
          <w:tab w:val="left" w:pos="1440"/>
          <w:tab w:val="left" w:pos="2160"/>
          <w:tab w:val="left" w:pos="2880"/>
          <w:tab w:val="left" w:pos="3600"/>
          <w:tab w:val="left" w:pos="4320"/>
          <w:tab w:val="left" w:pos="5040"/>
          <w:tab w:val="left" w:pos="5760"/>
          <w:tab w:val="left" w:pos="6480"/>
          <w:tab w:val="left" w:pos="7187"/>
        </w:tabs>
        <w:ind w:left="3600"/>
        <w:rPr>
          <w:rFonts w:cs="Arial"/>
          <w:sz w:val="18"/>
          <w:szCs w:val="18"/>
          <w:lang w:eastAsia="en-US"/>
        </w:rPr>
      </w:pPr>
    </w:p>
    <w:p w14:paraId="3A525FCB" w14:textId="77777777" w:rsidR="00AA77D8" w:rsidRPr="002F531A" w:rsidRDefault="00AA77D8" w:rsidP="008A11DE">
      <w:pPr>
        <w:pStyle w:val="ListParagraph"/>
        <w:tabs>
          <w:tab w:val="left" w:pos="720"/>
          <w:tab w:val="left" w:pos="1440"/>
          <w:tab w:val="left" w:pos="2160"/>
          <w:tab w:val="left" w:pos="2880"/>
          <w:tab w:val="left" w:pos="3600"/>
          <w:tab w:val="left" w:pos="4320"/>
          <w:tab w:val="left" w:pos="5040"/>
          <w:tab w:val="left" w:pos="5760"/>
          <w:tab w:val="left" w:pos="6480"/>
          <w:tab w:val="left" w:pos="7187"/>
        </w:tabs>
        <w:ind w:left="3600"/>
        <w:rPr>
          <w:rFonts w:cs="Arial"/>
          <w:color w:val="9F2936" w:themeColor="accent2"/>
          <w:sz w:val="18"/>
          <w:szCs w:val="18"/>
          <w:lang w:eastAsia="en-US"/>
        </w:rPr>
      </w:pPr>
      <w:r w:rsidRPr="002F531A">
        <w:rPr>
          <w:rFonts w:cs="Arial"/>
          <w:color w:val="9F2936" w:themeColor="accent2"/>
          <w:sz w:val="18"/>
          <w:szCs w:val="18"/>
          <w:lang w:eastAsia="en-US"/>
        </w:rPr>
        <w:t>When a mouse is moved over blocked dates, as a tool tip, it should show the logo of a brand along with store details for which the item is blocked.</w:t>
      </w:r>
      <w:r w:rsidR="00B94F04" w:rsidRPr="002F531A">
        <w:rPr>
          <w:rFonts w:cs="Arial"/>
          <w:color w:val="9F2936" w:themeColor="accent2"/>
          <w:sz w:val="18"/>
          <w:szCs w:val="18"/>
          <w:lang w:eastAsia="en-US"/>
        </w:rPr>
        <w:t xml:space="preserve"> By default, it should current month inventory else user can change the “month” from drop down as well.</w:t>
      </w:r>
    </w:p>
    <w:p w14:paraId="0531CBBC" w14:textId="77777777" w:rsidR="00616BB5" w:rsidRPr="002F531A" w:rsidRDefault="00616BB5" w:rsidP="004A7D3B">
      <w:pPr>
        <w:tabs>
          <w:tab w:val="left" w:pos="720"/>
          <w:tab w:val="left" w:pos="1440"/>
          <w:tab w:val="left" w:pos="2160"/>
          <w:tab w:val="left" w:pos="2880"/>
          <w:tab w:val="left" w:pos="3600"/>
          <w:tab w:val="left" w:pos="4320"/>
          <w:tab w:val="left" w:pos="5040"/>
          <w:tab w:val="left" w:pos="5760"/>
          <w:tab w:val="left" w:pos="6480"/>
          <w:tab w:val="left" w:pos="7187"/>
        </w:tabs>
        <w:ind w:left="2880"/>
        <w:rPr>
          <w:rFonts w:cs="Arial"/>
          <w:sz w:val="18"/>
          <w:szCs w:val="18"/>
          <w:lang w:eastAsia="en-US"/>
        </w:rPr>
      </w:pPr>
    </w:p>
    <w:p w14:paraId="6261AEBB" w14:textId="77777777" w:rsidR="00513931" w:rsidRPr="009678E4" w:rsidRDefault="00513931" w:rsidP="00BC3F5A">
      <w:pPr>
        <w:tabs>
          <w:tab w:val="left" w:pos="720"/>
          <w:tab w:val="left" w:pos="1440"/>
          <w:tab w:val="left" w:pos="2160"/>
          <w:tab w:val="left" w:pos="2880"/>
          <w:tab w:val="left" w:pos="3600"/>
          <w:tab w:val="left" w:pos="4320"/>
          <w:tab w:val="left" w:pos="5040"/>
          <w:tab w:val="left" w:pos="5760"/>
          <w:tab w:val="left" w:pos="6480"/>
          <w:tab w:val="left" w:pos="7187"/>
        </w:tabs>
        <w:ind w:left="3600"/>
        <w:rPr>
          <w:rFonts w:cs="Arial"/>
          <w:b/>
          <w:color w:val="9F2936" w:themeColor="accent2"/>
          <w:sz w:val="18"/>
          <w:szCs w:val="18"/>
          <w:u w:val="single"/>
          <w:lang w:eastAsia="en-US"/>
        </w:rPr>
      </w:pPr>
      <w:r w:rsidRPr="009678E4">
        <w:rPr>
          <w:rFonts w:cs="Arial"/>
          <w:b/>
          <w:color w:val="9F2936" w:themeColor="accent2"/>
          <w:sz w:val="18"/>
          <w:szCs w:val="18"/>
          <w:u w:val="single"/>
          <w:lang w:eastAsia="en-US"/>
        </w:rPr>
        <w:t>Add To Cart Option</w:t>
      </w:r>
      <w:r w:rsidR="00BC3F5A" w:rsidRPr="009678E4">
        <w:rPr>
          <w:rFonts w:cs="Arial"/>
          <w:b/>
          <w:color w:val="9F2936" w:themeColor="accent2"/>
          <w:sz w:val="18"/>
          <w:szCs w:val="18"/>
          <w:u w:val="single"/>
          <w:lang w:eastAsia="en-US"/>
        </w:rPr>
        <w:t>:</w:t>
      </w:r>
    </w:p>
    <w:p w14:paraId="5879280E" w14:textId="77777777" w:rsidR="00513931" w:rsidRPr="002F531A" w:rsidRDefault="00513931" w:rsidP="00BC3F5A">
      <w:pPr>
        <w:tabs>
          <w:tab w:val="left" w:pos="720"/>
          <w:tab w:val="left" w:pos="1440"/>
          <w:tab w:val="left" w:pos="2160"/>
          <w:tab w:val="left" w:pos="2880"/>
          <w:tab w:val="left" w:pos="3600"/>
          <w:tab w:val="left" w:pos="4320"/>
          <w:tab w:val="left" w:pos="5040"/>
          <w:tab w:val="left" w:pos="5760"/>
          <w:tab w:val="left" w:pos="6480"/>
          <w:tab w:val="left" w:pos="7187"/>
        </w:tabs>
        <w:ind w:left="3600"/>
        <w:rPr>
          <w:rFonts w:cs="Arial"/>
          <w:color w:val="9F2936" w:themeColor="accent2"/>
          <w:sz w:val="18"/>
          <w:szCs w:val="18"/>
          <w:lang w:eastAsia="en-US"/>
        </w:rPr>
      </w:pPr>
      <w:r w:rsidRPr="002F531A">
        <w:rPr>
          <w:rFonts w:cs="Arial"/>
          <w:color w:val="9F2936" w:themeColor="accent2"/>
          <w:sz w:val="18"/>
          <w:szCs w:val="18"/>
          <w:lang w:eastAsia="en-US"/>
        </w:rPr>
        <w:t>By Selecting Inventory and clicking on Add to Cart button, selected inventory will be added in cart. After clicking View cart all inventory item added in cart will be displayed. There will be option to delete item from cart.</w:t>
      </w:r>
    </w:p>
    <w:p w14:paraId="3B027F0C" w14:textId="77777777" w:rsidR="00C553EE" w:rsidRPr="002F531A" w:rsidRDefault="00C553EE" w:rsidP="00BC3F5A">
      <w:pPr>
        <w:tabs>
          <w:tab w:val="left" w:pos="720"/>
          <w:tab w:val="left" w:pos="1440"/>
          <w:tab w:val="left" w:pos="2160"/>
          <w:tab w:val="left" w:pos="2880"/>
          <w:tab w:val="left" w:pos="3600"/>
          <w:tab w:val="left" w:pos="4320"/>
          <w:tab w:val="left" w:pos="5040"/>
          <w:tab w:val="left" w:pos="5760"/>
          <w:tab w:val="left" w:pos="6480"/>
          <w:tab w:val="left" w:pos="7187"/>
        </w:tabs>
        <w:ind w:left="3600"/>
        <w:rPr>
          <w:rFonts w:cs="Arial"/>
          <w:sz w:val="18"/>
          <w:szCs w:val="18"/>
          <w:lang w:eastAsia="en-US"/>
        </w:rPr>
      </w:pPr>
    </w:p>
    <w:p w14:paraId="69D0C0A8" w14:textId="77777777" w:rsidR="00C553EE" w:rsidRPr="009678E4" w:rsidRDefault="00C553EE" w:rsidP="00BC3F5A">
      <w:pPr>
        <w:tabs>
          <w:tab w:val="left" w:pos="720"/>
          <w:tab w:val="left" w:pos="1440"/>
          <w:tab w:val="left" w:pos="2160"/>
          <w:tab w:val="left" w:pos="2880"/>
          <w:tab w:val="left" w:pos="3600"/>
          <w:tab w:val="left" w:pos="4320"/>
          <w:tab w:val="left" w:pos="5040"/>
          <w:tab w:val="left" w:pos="5760"/>
          <w:tab w:val="left" w:pos="6480"/>
          <w:tab w:val="left" w:pos="7187"/>
        </w:tabs>
        <w:ind w:left="3600"/>
        <w:rPr>
          <w:rFonts w:cs="Arial"/>
          <w:b/>
          <w:color w:val="9F2936" w:themeColor="accent2"/>
          <w:sz w:val="18"/>
          <w:szCs w:val="18"/>
          <w:u w:val="single"/>
          <w:lang w:eastAsia="en-US"/>
        </w:rPr>
      </w:pPr>
      <w:r w:rsidRPr="009678E4">
        <w:rPr>
          <w:rFonts w:cs="Arial"/>
          <w:b/>
          <w:color w:val="9F2936" w:themeColor="accent2"/>
          <w:sz w:val="18"/>
          <w:szCs w:val="18"/>
          <w:u w:val="single"/>
          <w:lang w:eastAsia="en-US"/>
        </w:rPr>
        <w:t>MAPPING CAMPAIGN WITH CART:</w:t>
      </w:r>
    </w:p>
    <w:p w14:paraId="087BC9F2" w14:textId="77777777" w:rsidR="00C553EE" w:rsidRPr="002F531A" w:rsidRDefault="00C553EE" w:rsidP="00BC3F5A">
      <w:pPr>
        <w:tabs>
          <w:tab w:val="left" w:pos="720"/>
          <w:tab w:val="left" w:pos="1440"/>
          <w:tab w:val="left" w:pos="2160"/>
          <w:tab w:val="left" w:pos="2880"/>
          <w:tab w:val="left" w:pos="3600"/>
          <w:tab w:val="left" w:pos="4320"/>
          <w:tab w:val="left" w:pos="5040"/>
          <w:tab w:val="left" w:pos="5760"/>
          <w:tab w:val="left" w:pos="6480"/>
          <w:tab w:val="left" w:pos="7187"/>
        </w:tabs>
        <w:ind w:left="3600"/>
        <w:rPr>
          <w:rFonts w:cs="Arial"/>
          <w:color w:val="9F2936" w:themeColor="accent2"/>
          <w:sz w:val="18"/>
          <w:szCs w:val="18"/>
          <w:lang w:eastAsia="en-US"/>
        </w:rPr>
      </w:pPr>
      <w:r w:rsidRPr="002F531A">
        <w:rPr>
          <w:rFonts w:cs="Arial"/>
          <w:color w:val="9F2936" w:themeColor="accent2"/>
          <w:sz w:val="18"/>
          <w:szCs w:val="18"/>
          <w:lang w:eastAsia="en-US"/>
        </w:rPr>
        <w:t>When user clicks on cart, it should a screen displaying all the items date wise added under the cart along with check boxes.</w:t>
      </w:r>
    </w:p>
    <w:p w14:paraId="0FFF0562" w14:textId="77777777" w:rsidR="00C553EE" w:rsidRPr="002F531A" w:rsidRDefault="00C553EE" w:rsidP="00BC3F5A">
      <w:pPr>
        <w:tabs>
          <w:tab w:val="left" w:pos="720"/>
          <w:tab w:val="left" w:pos="1440"/>
          <w:tab w:val="left" w:pos="2160"/>
          <w:tab w:val="left" w:pos="2880"/>
          <w:tab w:val="left" w:pos="3600"/>
          <w:tab w:val="left" w:pos="4320"/>
          <w:tab w:val="left" w:pos="5040"/>
          <w:tab w:val="left" w:pos="5760"/>
          <w:tab w:val="left" w:pos="6480"/>
          <w:tab w:val="left" w:pos="7187"/>
        </w:tabs>
        <w:ind w:left="3600"/>
        <w:rPr>
          <w:rFonts w:cs="Arial"/>
          <w:color w:val="9F2936" w:themeColor="accent2"/>
          <w:sz w:val="18"/>
          <w:szCs w:val="18"/>
          <w:lang w:eastAsia="en-US"/>
        </w:rPr>
      </w:pPr>
      <w:r w:rsidRPr="002F531A">
        <w:rPr>
          <w:rFonts w:cs="Arial"/>
          <w:color w:val="9F2936" w:themeColor="accent2"/>
          <w:sz w:val="18"/>
          <w:szCs w:val="18"/>
          <w:lang w:eastAsia="en-US"/>
        </w:rPr>
        <w:t>To Map the items, user will select the items and select campaign name.</w:t>
      </w:r>
    </w:p>
    <w:p w14:paraId="457E4A7B" w14:textId="77777777" w:rsidR="00C553EE" w:rsidRPr="002F531A" w:rsidRDefault="00C553EE" w:rsidP="00BC3F5A">
      <w:pPr>
        <w:tabs>
          <w:tab w:val="left" w:pos="720"/>
          <w:tab w:val="left" w:pos="1440"/>
          <w:tab w:val="left" w:pos="2160"/>
          <w:tab w:val="left" w:pos="2880"/>
          <w:tab w:val="left" w:pos="3600"/>
          <w:tab w:val="left" w:pos="4320"/>
          <w:tab w:val="left" w:pos="5040"/>
          <w:tab w:val="left" w:pos="5760"/>
          <w:tab w:val="left" w:pos="6480"/>
          <w:tab w:val="left" w:pos="7187"/>
        </w:tabs>
        <w:ind w:left="3600"/>
        <w:rPr>
          <w:rFonts w:cs="Arial"/>
          <w:color w:val="9F2936" w:themeColor="accent2"/>
          <w:sz w:val="18"/>
          <w:szCs w:val="18"/>
          <w:lang w:eastAsia="en-US"/>
        </w:rPr>
      </w:pPr>
    </w:p>
    <w:p w14:paraId="18FC2E46" w14:textId="77777777" w:rsidR="00A16F3A" w:rsidRPr="002F531A" w:rsidRDefault="005C5331" w:rsidP="00A16F3A">
      <w:pPr>
        <w:tabs>
          <w:tab w:val="left" w:pos="720"/>
          <w:tab w:val="left" w:pos="1440"/>
          <w:tab w:val="left" w:pos="2160"/>
          <w:tab w:val="left" w:pos="2880"/>
          <w:tab w:val="left" w:pos="3600"/>
          <w:tab w:val="left" w:pos="4320"/>
          <w:tab w:val="left" w:pos="5040"/>
          <w:tab w:val="left" w:pos="5760"/>
          <w:tab w:val="left" w:pos="6480"/>
          <w:tab w:val="left" w:pos="7187"/>
        </w:tabs>
        <w:ind w:left="3600"/>
        <w:rPr>
          <w:rFonts w:cs="Arial"/>
          <w:color w:val="9F2936" w:themeColor="accent2"/>
          <w:u w:val="single"/>
          <w:lang w:eastAsia="en-US"/>
        </w:rPr>
      </w:pPr>
      <w:r w:rsidRPr="002F531A">
        <w:rPr>
          <w:rFonts w:cs="Arial"/>
          <w:color w:val="9F2936" w:themeColor="accent2"/>
          <w:sz w:val="18"/>
          <w:szCs w:val="18"/>
          <w:lang w:eastAsia="en-US"/>
        </w:rPr>
        <w:t xml:space="preserve">From cart page, </w:t>
      </w:r>
      <w:r w:rsidR="0012191E" w:rsidRPr="002F531A">
        <w:rPr>
          <w:rFonts w:cs="Arial"/>
          <w:color w:val="9F2936" w:themeColor="accent2"/>
          <w:sz w:val="18"/>
          <w:szCs w:val="18"/>
          <w:lang w:eastAsia="en-US"/>
        </w:rPr>
        <w:t xml:space="preserve">if campaign is not already </w:t>
      </w:r>
      <w:r w:rsidR="007715FF" w:rsidRPr="002F531A">
        <w:rPr>
          <w:rFonts w:cs="Arial"/>
          <w:color w:val="9F2936" w:themeColor="accent2"/>
          <w:sz w:val="18"/>
          <w:szCs w:val="18"/>
          <w:lang w:eastAsia="en-US"/>
        </w:rPr>
        <w:t xml:space="preserve">created </w:t>
      </w:r>
      <w:r w:rsidR="0012191E" w:rsidRPr="002F531A">
        <w:rPr>
          <w:rFonts w:cs="Arial"/>
          <w:color w:val="9F2936" w:themeColor="accent2"/>
          <w:sz w:val="18"/>
          <w:szCs w:val="18"/>
          <w:lang w:eastAsia="en-US"/>
        </w:rPr>
        <w:t xml:space="preserve">then </w:t>
      </w:r>
      <w:r w:rsidR="007715FF" w:rsidRPr="002F531A">
        <w:rPr>
          <w:rFonts w:cs="Arial"/>
          <w:color w:val="9F2936" w:themeColor="accent2"/>
          <w:sz w:val="18"/>
          <w:szCs w:val="18"/>
          <w:lang w:eastAsia="en-US"/>
        </w:rPr>
        <w:t xml:space="preserve">user will be re-directed to campaign creation page. </w:t>
      </w:r>
    </w:p>
    <w:p w14:paraId="1D87E1E3" w14:textId="77777777" w:rsidR="00A16F3A" w:rsidRPr="002F531A" w:rsidRDefault="00A16F3A" w:rsidP="00BC3F5A">
      <w:pPr>
        <w:tabs>
          <w:tab w:val="left" w:pos="720"/>
          <w:tab w:val="left" w:pos="1440"/>
          <w:tab w:val="left" w:pos="2160"/>
          <w:tab w:val="left" w:pos="2880"/>
          <w:tab w:val="left" w:pos="3600"/>
          <w:tab w:val="left" w:pos="4320"/>
          <w:tab w:val="left" w:pos="5040"/>
          <w:tab w:val="left" w:pos="5760"/>
          <w:tab w:val="left" w:pos="6480"/>
          <w:tab w:val="left" w:pos="7187"/>
        </w:tabs>
        <w:ind w:left="3600"/>
        <w:rPr>
          <w:rFonts w:cs="Arial"/>
          <w:color w:val="9F2936" w:themeColor="accent2"/>
          <w:sz w:val="18"/>
          <w:szCs w:val="18"/>
          <w:lang w:eastAsia="en-US"/>
        </w:rPr>
      </w:pPr>
    </w:p>
    <w:p w14:paraId="00F18C9F" w14:textId="77777777" w:rsidR="00C553EE" w:rsidRPr="00C44222" w:rsidRDefault="00C553EE" w:rsidP="00BC3F5A">
      <w:pPr>
        <w:tabs>
          <w:tab w:val="left" w:pos="720"/>
          <w:tab w:val="left" w:pos="1440"/>
          <w:tab w:val="left" w:pos="2160"/>
          <w:tab w:val="left" w:pos="2880"/>
          <w:tab w:val="left" w:pos="3600"/>
          <w:tab w:val="left" w:pos="4320"/>
          <w:tab w:val="left" w:pos="5040"/>
          <w:tab w:val="left" w:pos="5760"/>
          <w:tab w:val="left" w:pos="6480"/>
          <w:tab w:val="left" w:pos="7187"/>
        </w:tabs>
        <w:ind w:left="3600"/>
        <w:rPr>
          <w:rFonts w:cs="Arial"/>
          <w:b/>
          <w:color w:val="9F2936" w:themeColor="accent2"/>
          <w:sz w:val="18"/>
          <w:szCs w:val="18"/>
          <w:u w:val="single"/>
          <w:lang w:eastAsia="en-US"/>
        </w:rPr>
      </w:pPr>
      <w:r w:rsidRPr="00C44222">
        <w:rPr>
          <w:rFonts w:cs="Arial"/>
          <w:b/>
          <w:color w:val="9F2936" w:themeColor="accent2"/>
          <w:sz w:val="18"/>
          <w:szCs w:val="18"/>
          <w:u w:val="single"/>
          <w:lang w:eastAsia="en-US"/>
        </w:rPr>
        <w:t>Rules</w:t>
      </w:r>
      <w:r w:rsidR="00C44222" w:rsidRPr="00C44222">
        <w:rPr>
          <w:rFonts w:cs="Arial"/>
          <w:b/>
          <w:color w:val="9F2936" w:themeColor="accent2"/>
          <w:sz w:val="18"/>
          <w:szCs w:val="18"/>
          <w:u w:val="single"/>
          <w:lang w:eastAsia="en-US"/>
        </w:rPr>
        <w:t xml:space="preserve"> while mapping with campaign</w:t>
      </w:r>
      <w:r w:rsidRPr="00C44222">
        <w:rPr>
          <w:rFonts w:cs="Arial"/>
          <w:b/>
          <w:color w:val="9F2936" w:themeColor="accent2"/>
          <w:sz w:val="18"/>
          <w:szCs w:val="18"/>
          <w:u w:val="single"/>
          <w:lang w:eastAsia="en-US"/>
        </w:rPr>
        <w:t>:</w:t>
      </w:r>
    </w:p>
    <w:p w14:paraId="4DAC6A5B" w14:textId="77777777" w:rsidR="00C553EE" w:rsidRPr="002F531A" w:rsidRDefault="00C553EE" w:rsidP="00BC3F5A">
      <w:pPr>
        <w:tabs>
          <w:tab w:val="left" w:pos="720"/>
          <w:tab w:val="left" w:pos="1440"/>
          <w:tab w:val="left" w:pos="2160"/>
          <w:tab w:val="left" w:pos="2880"/>
          <w:tab w:val="left" w:pos="3600"/>
          <w:tab w:val="left" w:pos="4320"/>
          <w:tab w:val="left" w:pos="5040"/>
          <w:tab w:val="left" w:pos="5760"/>
          <w:tab w:val="left" w:pos="6480"/>
          <w:tab w:val="left" w:pos="7187"/>
        </w:tabs>
        <w:ind w:left="3600"/>
        <w:rPr>
          <w:rFonts w:cs="Arial"/>
          <w:sz w:val="18"/>
          <w:szCs w:val="18"/>
          <w:lang w:eastAsia="en-US"/>
        </w:rPr>
      </w:pPr>
      <w:r w:rsidRPr="002F531A">
        <w:rPr>
          <w:rFonts w:cs="Arial"/>
          <w:color w:val="9F2936" w:themeColor="accent2"/>
          <w:sz w:val="18"/>
          <w:szCs w:val="18"/>
          <w:lang w:eastAsia="en-US"/>
        </w:rPr>
        <w:t>During mapping, system will validate that all the items should fall under campaign start date and end date otherwise it should display a message showing inventory item and its details respectively</w:t>
      </w:r>
      <w:r w:rsidRPr="002F531A">
        <w:rPr>
          <w:rFonts w:cs="Arial"/>
          <w:sz w:val="18"/>
          <w:szCs w:val="18"/>
          <w:lang w:eastAsia="en-US"/>
        </w:rPr>
        <w:t>.</w:t>
      </w:r>
    </w:p>
    <w:p w14:paraId="6A79008C" w14:textId="77777777" w:rsidR="00B62921" w:rsidRPr="002F531A" w:rsidRDefault="00B62921" w:rsidP="0050580A">
      <w:pPr>
        <w:pStyle w:val="Heading3"/>
        <w:numPr>
          <w:ilvl w:val="2"/>
          <w:numId w:val="7"/>
        </w:numPr>
      </w:pPr>
      <w:bookmarkStart w:id="133" w:name="_Toc414543415"/>
      <w:r w:rsidRPr="002F531A">
        <w:lastRenderedPageBreak/>
        <w:t>Compare</w:t>
      </w:r>
      <w:bookmarkEnd w:id="133"/>
    </w:p>
    <w:p w14:paraId="3F16D7D9" w14:textId="77777777" w:rsidR="00B62921" w:rsidRPr="002F531A" w:rsidRDefault="00B62921" w:rsidP="00B62921">
      <w:pPr>
        <w:ind w:left="1350"/>
        <w:rPr>
          <w:rFonts w:cs="Arial"/>
          <w:color w:val="9F2936" w:themeColor="accent2"/>
          <w:sz w:val="18"/>
          <w:szCs w:val="18"/>
          <w:lang w:eastAsia="en-US"/>
        </w:rPr>
      </w:pPr>
      <w:r w:rsidRPr="002F531A">
        <w:rPr>
          <w:rFonts w:cs="Arial"/>
          <w:color w:val="9F2936" w:themeColor="accent2"/>
          <w:sz w:val="18"/>
          <w:szCs w:val="18"/>
          <w:lang w:eastAsia="en-US"/>
        </w:rPr>
        <w:t xml:space="preserve">In this module user can compare minimum 2 and maximum 4 platforms at one go. </w:t>
      </w:r>
    </w:p>
    <w:p w14:paraId="6A636344" w14:textId="77777777" w:rsidR="00B62921" w:rsidRPr="002F531A" w:rsidRDefault="00B62921" w:rsidP="00B62921">
      <w:pPr>
        <w:ind w:left="1350"/>
        <w:rPr>
          <w:rFonts w:cs="Arial"/>
          <w:color w:val="9F2936" w:themeColor="accent2"/>
          <w:sz w:val="18"/>
          <w:szCs w:val="18"/>
          <w:lang w:eastAsia="en-US"/>
        </w:rPr>
      </w:pPr>
      <w:r w:rsidRPr="002F531A">
        <w:rPr>
          <w:rFonts w:cs="Arial"/>
          <w:color w:val="9F2936" w:themeColor="accent2"/>
          <w:sz w:val="18"/>
          <w:szCs w:val="18"/>
          <w:lang w:eastAsia="en-US"/>
        </w:rPr>
        <w:t xml:space="preserve">It will have following input fields i.e. </w:t>
      </w:r>
    </w:p>
    <w:p w14:paraId="01E413D4" w14:textId="77777777" w:rsidR="00B62921" w:rsidRPr="002F531A" w:rsidRDefault="00B62921" w:rsidP="00B62921">
      <w:pPr>
        <w:ind w:left="1350"/>
        <w:rPr>
          <w:rFonts w:cs="Arial"/>
          <w:color w:val="9F2936" w:themeColor="accent2"/>
          <w:sz w:val="18"/>
          <w:szCs w:val="18"/>
          <w:lang w:eastAsia="en-US"/>
        </w:rPr>
      </w:pPr>
      <w:r w:rsidRPr="002F531A">
        <w:rPr>
          <w:rFonts w:cs="Arial"/>
          <w:color w:val="9F2936" w:themeColor="accent2"/>
          <w:sz w:val="18"/>
          <w:szCs w:val="18"/>
          <w:lang w:eastAsia="en-US"/>
        </w:rPr>
        <w:t>Category</w:t>
      </w:r>
    </w:p>
    <w:p w14:paraId="25D9639D" w14:textId="77777777" w:rsidR="00B62921" w:rsidRPr="002F531A" w:rsidRDefault="00B62921" w:rsidP="00B62921">
      <w:pPr>
        <w:ind w:left="1350"/>
        <w:rPr>
          <w:rFonts w:cs="Arial"/>
          <w:color w:val="9F2936" w:themeColor="accent2"/>
          <w:sz w:val="18"/>
          <w:szCs w:val="18"/>
          <w:lang w:eastAsia="en-US"/>
        </w:rPr>
      </w:pPr>
      <w:r w:rsidRPr="002F531A">
        <w:rPr>
          <w:rFonts w:cs="Arial"/>
          <w:color w:val="9F2936" w:themeColor="accent2"/>
          <w:sz w:val="18"/>
          <w:szCs w:val="18"/>
          <w:lang w:eastAsia="en-US"/>
        </w:rPr>
        <w:t>Sub category</w:t>
      </w:r>
    </w:p>
    <w:p w14:paraId="1FCF4F56" w14:textId="77777777" w:rsidR="00B62921" w:rsidRPr="002F531A" w:rsidRDefault="00B62921" w:rsidP="00B62921">
      <w:pPr>
        <w:ind w:left="1350"/>
        <w:rPr>
          <w:rFonts w:cs="Arial"/>
          <w:color w:val="9F2936" w:themeColor="accent2"/>
          <w:sz w:val="18"/>
          <w:szCs w:val="18"/>
          <w:lang w:eastAsia="en-US"/>
        </w:rPr>
      </w:pPr>
      <w:r w:rsidRPr="002F531A">
        <w:rPr>
          <w:rFonts w:cs="Arial"/>
          <w:color w:val="9F2936" w:themeColor="accent2"/>
          <w:sz w:val="18"/>
          <w:szCs w:val="18"/>
          <w:lang w:eastAsia="en-US"/>
        </w:rPr>
        <w:t>Platform</w:t>
      </w:r>
    </w:p>
    <w:p w14:paraId="6F2363CA" w14:textId="77777777" w:rsidR="00B62921" w:rsidRPr="002F531A" w:rsidRDefault="00B62921" w:rsidP="00B62921">
      <w:pPr>
        <w:tabs>
          <w:tab w:val="left" w:pos="720"/>
          <w:tab w:val="left" w:pos="1440"/>
          <w:tab w:val="left" w:pos="2160"/>
          <w:tab w:val="left" w:pos="2880"/>
          <w:tab w:val="left" w:pos="3600"/>
          <w:tab w:val="left" w:pos="4320"/>
          <w:tab w:val="left" w:pos="5040"/>
          <w:tab w:val="left" w:pos="5760"/>
          <w:tab w:val="left" w:pos="6480"/>
          <w:tab w:val="left" w:pos="7187"/>
        </w:tabs>
        <w:ind w:left="1350"/>
        <w:rPr>
          <w:rFonts w:cs="Arial"/>
          <w:color w:val="9F2936" w:themeColor="accent2"/>
          <w:sz w:val="18"/>
          <w:szCs w:val="18"/>
          <w:lang w:eastAsia="en-US"/>
        </w:rPr>
      </w:pPr>
      <w:r w:rsidRPr="002F531A">
        <w:rPr>
          <w:rFonts w:cs="Arial"/>
          <w:color w:val="9F2936" w:themeColor="accent2"/>
          <w:sz w:val="18"/>
          <w:szCs w:val="18"/>
          <w:lang w:eastAsia="en-US"/>
        </w:rPr>
        <w:t xml:space="preserve">Once the platforms are selected, system should compare basis 3 levels i.e. </w:t>
      </w:r>
    </w:p>
    <w:p w14:paraId="3BB83C83" w14:textId="77777777" w:rsidR="00B62921" w:rsidRPr="002F531A" w:rsidRDefault="00B62921" w:rsidP="00B62921">
      <w:pPr>
        <w:tabs>
          <w:tab w:val="left" w:pos="720"/>
          <w:tab w:val="left" w:pos="1440"/>
          <w:tab w:val="left" w:pos="2160"/>
          <w:tab w:val="left" w:pos="2880"/>
          <w:tab w:val="left" w:pos="3600"/>
          <w:tab w:val="left" w:pos="4320"/>
          <w:tab w:val="left" w:pos="5040"/>
          <w:tab w:val="left" w:pos="5760"/>
          <w:tab w:val="left" w:pos="6480"/>
          <w:tab w:val="left" w:pos="7187"/>
        </w:tabs>
        <w:ind w:left="1350"/>
        <w:rPr>
          <w:rFonts w:cs="Arial"/>
          <w:color w:val="9F2936" w:themeColor="accent2"/>
          <w:sz w:val="18"/>
          <w:szCs w:val="18"/>
          <w:lang w:eastAsia="en-US"/>
        </w:rPr>
      </w:pPr>
    </w:p>
    <w:p w14:paraId="25F63872" w14:textId="77777777" w:rsidR="00B62921" w:rsidRPr="002F531A" w:rsidRDefault="00B62921" w:rsidP="0050580A">
      <w:pPr>
        <w:pStyle w:val="ListParagraph"/>
        <w:numPr>
          <w:ilvl w:val="0"/>
          <w:numId w:val="14"/>
        </w:numPr>
        <w:tabs>
          <w:tab w:val="left" w:pos="720"/>
          <w:tab w:val="left" w:pos="1440"/>
          <w:tab w:val="left" w:pos="2160"/>
          <w:tab w:val="left" w:pos="2880"/>
          <w:tab w:val="left" w:pos="3600"/>
          <w:tab w:val="left" w:pos="4320"/>
          <w:tab w:val="left" w:pos="5040"/>
          <w:tab w:val="left" w:pos="5760"/>
          <w:tab w:val="left" w:pos="6480"/>
          <w:tab w:val="left" w:pos="7187"/>
        </w:tabs>
        <w:rPr>
          <w:rFonts w:cs="Arial"/>
          <w:color w:val="9F2936" w:themeColor="accent2"/>
          <w:sz w:val="18"/>
          <w:szCs w:val="18"/>
          <w:lang w:eastAsia="en-US"/>
        </w:rPr>
      </w:pPr>
      <w:r w:rsidRPr="002F531A">
        <w:rPr>
          <w:rFonts w:cs="Arial"/>
          <w:color w:val="9F2936" w:themeColor="accent2"/>
          <w:sz w:val="18"/>
          <w:szCs w:val="18"/>
          <w:lang w:eastAsia="en-US"/>
        </w:rPr>
        <w:t>Demographic level: Fields to be shown are:</w:t>
      </w:r>
    </w:p>
    <w:p w14:paraId="71E0327F" w14:textId="77777777" w:rsidR="00B62921" w:rsidRPr="002F531A" w:rsidRDefault="00B62921" w:rsidP="0050580A">
      <w:pPr>
        <w:pStyle w:val="ListParagraph"/>
        <w:numPr>
          <w:ilvl w:val="0"/>
          <w:numId w:val="15"/>
        </w:numPr>
        <w:tabs>
          <w:tab w:val="left" w:pos="720"/>
          <w:tab w:val="left" w:pos="1440"/>
          <w:tab w:val="left" w:pos="2160"/>
          <w:tab w:val="left" w:pos="2880"/>
          <w:tab w:val="left" w:pos="3600"/>
          <w:tab w:val="left" w:pos="4320"/>
          <w:tab w:val="left" w:pos="5040"/>
          <w:tab w:val="left" w:pos="5760"/>
          <w:tab w:val="left" w:pos="6480"/>
          <w:tab w:val="left" w:pos="7187"/>
        </w:tabs>
        <w:rPr>
          <w:rFonts w:cs="Arial"/>
          <w:color w:val="9F2936" w:themeColor="accent2"/>
          <w:sz w:val="18"/>
          <w:szCs w:val="18"/>
          <w:lang w:eastAsia="en-US"/>
        </w:rPr>
      </w:pPr>
      <w:r w:rsidRPr="002F531A">
        <w:rPr>
          <w:rFonts w:cs="Arial"/>
          <w:color w:val="9F2936" w:themeColor="accent2"/>
          <w:sz w:val="18"/>
          <w:szCs w:val="18"/>
          <w:lang w:eastAsia="en-US"/>
        </w:rPr>
        <w:t>Age</w:t>
      </w:r>
    </w:p>
    <w:p w14:paraId="40FE1E1C" w14:textId="77777777" w:rsidR="00B62921" w:rsidRPr="002F531A" w:rsidRDefault="00B62921" w:rsidP="0050580A">
      <w:pPr>
        <w:pStyle w:val="ListParagraph"/>
        <w:numPr>
          <w:ilvl w:val="0"/>
          <w:numId w:val="15"/>
        </w:numPr>
        <w:tabs>
          <w:tab w:val="left" w:pos="720"/>
          <w:tab w:val="left" w:pos="1440"/>
          <w:tab w:val="left" w:pos="2160"/>
          <w:tab w:val="left" w:pos="2880"/>
          <w:tab w:val="left" w:pos="3600"/>
          <w:tab w:val="left" w:pos="4320"/>
          <w:tab w:val="left" w:pos="5040"/>
          <w:tab w:val="left" w:pos="5760"/>
          <w:tab w:val="left" w:pos="6480"/>
          <w:tab w:val="left" w:pos="7187"/>
        </w:tabs>
        <w:rPr>
          <w:rFonts w:cs="Arial"/>
          <w:color w:val="9F2936" w:themeColor="accent2"/>
          <w:sz w:val="18"/>
          <w:szCs w:val="18"/>
          <w:lang w:eastAsia="en-US"/>
        </w:rPr>
      </w:pPr>
      <w:r w:rsidRPr="002F531A">
        <w:rPr>
          <w:rFonts w:cs="Arial"/>
          <w:color w:val="9F2936" w:themeColor="accent2"/>
          <w:sz w:val="18"/>
          <w:szCs w:val="18"/>
          <w:lang w:eastAsia="en-US"/>
        </w:rPr>
        <w:t>SEC Type</w:t>
      </w:r>
    </w:p>
    <w:p w14:paraId="6FD5E845" w14:textId="77777777" w:rsidR="00B62921" w:rsidRPr="002F531A" w:rsidRDefault="00B62921" w:rsidP="0050580A">
      <w:pPr>
        <w:pStyle w:val="ListParagraph"/>
        <w:numPr>
          <w:ilvl w:val="0"/>
          <w:numId w:val="15"/>
        </w:numPr>
        <w:tabs>
          <w:tab w:val="left" w:pos="720"/>
          <w:tab w:val="left" w:pos="1440"/>
          <w:tab w:val="left" w:pos="2160"/>
          <w:tab w:val="left" w:pos="2880"/>
          <w:tab w:val="left" w:pos="3600"/>
          <w:tab w:val="left" w:pos="4320"/>
          <w:tab w:val="left" w:pos="5040"/>
          <w:tab w:val="left" w:pos="5760"/>
          <w:tab w:val="left" w:pos="6480"/>
          <w:tab w:val="left" w:pos="7187"/>
        </w:tabs>
        <w:rPr>
          <w:rFonts w:cs="Arial"/>
          <w:color w:val="9F2936" w:themeColor="accent2"/>
          <w:sz w:val="18"/>
          <w:szCs w:val="18"/>
          <w:lang w:eastAsia="en-US"/>
        </w:rPr>
      </w:pPr>
      <w:r w:rsidRPr="002F531A">
        <w:rPr>
          <w:rFonts w:cs="Arial"/>
          <w:color w:val="9F2936" w:themeColor="accent2"/>
          <w:sz w:val="18"/>
          <w:szCs w:val="18"/>
          <w:lang w:eastAsia="en-US"/>
        </w:rPr>
        <w:t>Gender</w:t>
      </w:r>
    </w:p>
    <w:p w14:paraId="7C3C7F92" w14:textId="77777777" w:rsidR="00B62921" w:rsidRPr="00F828DD" w:rsidRDefault="00B62921" w:rsidP="0050580A">
      <w:pPr>
        <w:pStyle w:val="ListParagraph"/>
        <w:numPr>
          <w:ilvl w:val="0"/>
          <w:numId w:val="15"/>
        </w:numPr>
        <w:tabs>
          <w:tab w:val="left" w:pos="720"/>
          <w:tab w:val="left" w:pos="1440"/>
          <w:tab w:val="left" w:pos="2160"/>
          <w:tab w:val="left" w:pos="2880"/>
          <w:tab w:val="left" w:pos="3600"/>
          <w:tab w:val="left" w:pos="4320"/>
          <w:tab w:val="left" w:pos="5040"/>
          <w:tab w:val="left" w:pos="5760"/>
          <w:tab w:val="left" w:pos="6480"/>
          <w:tab w:val="left" w:pos="7187"/>
        </w:tabs>
        <w:rPr>
          <w:rFonts w:cs="Arial"/>
          <w:color w:val="9F2936" w:themeColor="accent2"/>
          <w:sz w:val="18"/>
          <w:szCs w:val="18"/>
          <w:lang w:eastAsia="en-US"/>
        </w:rPr>
      </w:pPr>
      <w:r w:rsidRPr="00F828DD">
        <w:rPr>
          <w:rFonts w:cs="Arial"/>
          <w:color w:val="9F2936" w:themeColor="accent2"/>
          <w:sz w:val="18"/>
          <w:szCs w:val="18"/>
          <w:lang w:eastAsia="en-US"/>
        </w:rPr>
        <w:t>Average Footfalls</w:t>
      </w:r>
    </w:p>
    <w:p w14:paraId="37F70272" w14:textId="77777777" w:rsidR="00B62921" w:rsidRPr="00F828DD" w:rsidRDefault="00B62921" w:rsidP="0050580A">
      <w:pPr>
        <w:pStyle w:val="ListParagraph"/>
        <w:numPr>
          <w:ilvl w:val="0"/>
          <w:numId w:val="14"/>
        </w:numPr>
        <w:tabs>
          <w:tab w:val="left" w:pos="720"/>
          <w:tab w:val="left" w:pos="1440"/>
          <w:tab w:val="left" w:pos="2160"/>
          <w:tab w:val="left" w:pos="2880"/>
          <w:tab w:val="left" w:pos="3600"/>
          <w:tab w:val="left" w:pos="4320"/>
          <w:tab w:val="left" w:pos="5040"/>
          <w:tab w:val="left" w:pos="5760"/>
          <w:tab w:val="left" w:pos="6480"/>
          <w:tab w:val="left" w:pos="7187"/>
        </w:tabs>
        <w:rPr>
          <w:rFonts w:cs="Arial"/>
          <w:color w:val="9F2936" w:themeColor="accent2"/>
          <w:sz w:val="18"/>
          <w:szCs w:val="18"/>
          <w:lang w:eastAsia="en-US"/>
        </w:rPr>
      </w:pPr>
      <w:r w:rsidRPr="00F828DD">
        <w:rPr>
          <w:rFonts w:cs="Arial"/>
          <w:color w:val="9F2936" w:themeColor="accent2"/>
          <w:sz w:val="18"/>
          <w:szCs w:val="18"/>
          <w:lang w:eastAsia="en-US"/>
        </w:rPr>
        <w:t>Media inventory level. Fields to be shown are:</w:t>
      </w:r>
    </w:p>
    <w:p w14:paraId="1A259360" w14:textId="77777777" w:rsidR="00B62921" w:rsidRPr="00F828DD" w:rsidRDefault="00B62921" w:rsidP="0050580A">
      <w:pPr>
        <w:pStyle w:val="ListParagraph"/>
        <w:numPr>
          <w:ilvl w:val="0"/>
          <w:numId w:val="15"/>
        </w:numPr>
        <w:tabs>
          <w:tab w:val="left" w:pos="720"/>
          <w:tab w:val="left" w:pos="1440"/>
          <w:tab w:val="left" w:pos="2160"/>
          <w:tab w:val="left" w:pos="2880"/>
          <w:tab w:val="left" w:pos="3600"/>
          <w:tab w:val="left" w:pos="4320"/>
          <w:tab w:val="left" w:pos="5040"/>
          <w:tab w:val="left" w:pos="5760"/>
          <w:tab w:val="left" w:pos="6480"/>
          <w:tab w:val="left" w:pos="7187"/>
        </w:tabs>
        <w:rPr>
          <w:rFonts w:cs="Arial"/>
          <w:color w:val="9F2936" w:themeColor="accent2"/>
          <w:sz w:val="18"/>
          <w:szCs w:val="18"/>
          <w:lang w:eastAsia="en-US"/>
        </w:rPr>
      </w:pPr>
      <w:r w:rsidRPr="00F828DD">
        <w:rPr>
          <w:rFonts w:cs="Arial"/>
          <w:color w:val="9F2936" w:themeColor="accent2"/>
          <w:sz w:val="18"/>
          <w:szCs w:val="18"/>
          <w:lang w:eastAsia="en-US"/>
        </w:rPr>
        <w:t xml:space="preserve">Cost Details </w:t>
      </w:r>
    </w:p>
    <w:p w14:paraId="2E939A0D" w14:textId="77777777" w:rsidR="00B62921" w:rsidRPr="00F828DD" w:rsidRDefault="00B62921" w:rsidP="0050580A">
      <w:pPr>
        <w:pStyle w:val="ListParagraph"/>
        <w:numPr>
          <w:ilvl w:val="0"/>
          <w:numId w:val="15"/>
        </w:numPr>
        <w:tabs>
          <w:tab w:val="left" w:pos="720"/>
          <w:tab w:val="left" w:pos="1440"/>
          <w:tab w:val="left" w:pos="2160"/>
          <w:tab w:val="left" w:pos="2880"/>
          <w:tab w:val="left" w:pos="3600"/>
          <w:tab w:val="left" w:pos="4320"/>
          <w:tab w:val="left" w:pos="5040"/>
          <w:tab w:val="left" w:pos="5760"/>
          <w:tab w:val="left" w:pos="6480"/>
          <w:tab w:val="left" w:pos="7187"/>
        </w:tabs>
        <w:rPr>
          <w:rFonts w:cs="Arial"/>
          <w:color w:val="9F2936" w:themeColor="accent2"/>
          <w:sz w:val="18"/>
          <w:szCs w:val="18"/>
          <w:lang w:eastAsia="en-US"/>
        </w:rPr>
      </w:pPr>
      <w:r w:rsidRPr="00F828DD">
        <w:rPr>
          <w:rFonts w:cs="Arial"/>
          <w:color w:val="9F2936" w:themeColor="accent2"/>
          <w:sz w:val="18"/>
          <w:szCs w:val="18"/>
          <w:lang w:eastAsia="en-US"/>
        </w:rPr>
        <w:t>Specifications</w:t>
      </w:r>
    </w:p>
    <w:p w14:paraId="6F89A5D5" w14:textId="77777777" w:rsidR="00F828DD" w:rsidRPr="00F828DD" w:rsidRDefault="00F828DD" w:rsidP="0050580A">
      <w:pPr>
        <w:pStyle w:val="ListParagraph"/>
        <w:numPr>
          <w:ilvl w:val="0"/>
          <w:numId w:val="15"/>
        </w:numPr>
        <w:tabs>
          <w:tab w:val="left" w:pos="720"/>
          <w:tab w:val="left" w:pos="1440"/>
          <w:tab w:val="left" w:pos="2160"/>
          <w:tab w:val="left" w:pos="2880"/>
          <w:tab w:val="left" w:pos="3600"/>
          <w:tab w:val="left" w:pos="4320"/>
          <w:tab w:val="left" w:pos="5040"/>
          <w:tab w:val="left" w:pos="5760"/>
          <w:tab w:val="left" w:pos="6480"/>
          <w:tab w:val="left" w:pos="7187"/>
        </w:tabs>
        <w:rPr>
          <w:rFonts w:cs="Arial"/>
          <w:color w:val="9F2936" w:themeColor="accent2"/>
          <w:sz w:val="18"/>
          <w:szCs w:val="18"/>
          <w:lang w:eastAsia="en-US"/>
        </w:rPr>
      </w:pPr>
      <w:r w:rsidRPr="00F828DD">
        <w:rPr>
          <w:rFonts w:cs="Arial"/>
          <w:color w:val="9F2936" w:themeColor="accent2"/>
          <w:sz w:val="18"/>
          <w:szCs w:val="18"/>
          <w:lang w:eastAsia="en-US"/>
        </w:rPr>
        <w:t xml:space="preserve">Quantity (fixed/non fixed) </w:t>
      </w:r>
    </w:p>
    <w:p w14:paraId="0EABD6AA" w14:textId="77777777" w:rsidR="00B62921" w:rsidRPr="002F531A" w:rsidRDefault="00B62921" w:rsidP="0050580A">
      <w:pPr>
        <w:pStyle w:val="ListParagraph"/>
        <w:numPr>
          <w:ilvl w:val="0"/>
          <w:numId w:val="14"/>
        </w:numPr>
        <w:tabs>
          <w:tab w:val="left" w:pos="720"/>
          <w:tab w:val="left" w:pos="1440"/>
          <w:tab w:val="left" w:pos="2160"/>
          <w:tab w:val="left" w:pos="2880"/>
          <w:tab w:val="left" w:pos="3600"/>
          <w:tab w:val="left" w:pos="4320"/>
          <w:tab w:val="left" w:pos="5040"/>
          <w:tab w:val="left" w:pos="5760"/>
          <w:tab w:val="left" w:pos="6480"/>
          <w:tab w:val="left" w:pos="7187"/>
        </w:tabs>
        <w:rPr>
          <w:rFonts w:cs="Arial"/>
          <w:color w:val="9F2936" w:themeColor="accent2"/>
          <w:sz w:val="18"/>
          <w:szCs w:val="18"/>
          <w:lang w:eastAsia="en-US"/>
        </w:rPr>
      </w:pPr>
      <w:r w:rsidRPr="002F531A">
        <w:rPr>
          <w:rFonts w:cs="Arial"/>
          <w:color w:val="9F2936" w:themeColor="accent2"/>
          <w:sz w:val="18"/>
          <w:szCs w:val="18"/>
          <w:lang w:eastAsia="en-US"/>
        </w:rPr>
        <w:t>Geo-graphic level - Fields to be shown are:</w:t>
      </w:r>
    </w:p>
    <w:p w14:paraId="7156FC04" w14:textId="77777777" w:rsidR="00B62921" w:rsidRPr="002F531A" w:rsidRDefault="00B62921" w:rsidP="0050580A">
      <w:pPr>
        <w:pStyle w:val="ListParagraph"/>
        <w:numPr>
          <w:ilvl w:val="0"/>
          <w:numId w:val="15"/>
        </w:numPr>
        <w:tabs>
          <w:tab w:val="left" w:pos="720"/>
          <w:tab w:val="left" w:pos="1440"/>
          <w:tab w:val="left" w:pos="2160"/>
          <w:tab w:val="left" w:pos="2880"/>
          <w:tab w:val="left" w:pos="3600"/>
          <w:tab w:val="left" w:pos="4320"/>
          <w:tab w:val="left" w:pos="5040"/>
          <w:tab w:val="left" w:pos="5760"/>
          <w:tab w:val="left" w:pos="6480"/>
          <w:tab w:val="left" w:pos="7187"/>
        </w:tabs>
        <w:rPr>
          <w:rFonts w:cs="Arial"/>
          <w:color w:val="9F2936" w:themeColor="accent2"/>
          <w:sz w:val="18"/>
          <w:szCs w:val="18"/>
          <w:lang w:eastAsia="en-US"/>
        </w:rPr>
      </w:pPr>
      <w:r w:rsidRPr="002F531A">
        <w:rPr>
          <w:rFonts w:cs="Arial"/>
          <w:color w:val="9F2936" w:themeColor="accent2"/>
          <w:sz w:val="18"/>
          <w:szCs w:val="18"/>
          <w:lang w:eastAsia="en-US"/>
        </w:rPr>
        <w:t>Region</w:t>
      </w:r>
    </w:p>
    <w:p w14:paraId="310F1180" w14:textId="77777777" w:rsidR="00B62921" w:rsidRPr="002F531A" w:rsidRDefault="00B62921" w:rsidP="0050580A">
      <w:pPr>
        <w:pStyle w:val="ListParagraph"/>
        <w:numPr>
          <w:ilvl w:val="0"/>
          <w:numId w:val="15"/>
        </w:numPr>
        <w:tabs>
          <w:tab w:val="left" w:pos="720"/>
          <w:tab w:val="left" w:pos="1440"/>
          <w:tab w:val="left" w:pos="2160"/>
          <w:tab w:val="left" w:pos="2880"/>
          <w:tab w:val="left" w:pos="3600"/>
          <w:tab w:val="left" w:pos="4320"/>
          <w:tab w:val="left" w:pos="5040"/>
          <w:tab w:val="left" w:pos="5760"/>
          <w:tab w:val="left" w:pos="6480"/>
          <w:tab w:val="left" w:pos="7187"/>
        </w:tabs>
        <w:rPr>
          <w:rFonts w:cs="Arial"/>
          <w:color w:val="9F2936" w:themeColor="accent2"/>
          <w:sz w:val="18"/>
          <w:szCs w:val="18"/>
          <w:lang w:eastAsia="en-US"/>
        </w:rPr>
      </w:pPr>
      <w:r w:rsidRPr="002F531A">
        <w:rPr>
          <w:rFonts w:cs="Arial"/>
          <w:color w:val="9F2936" w:themeColor="accent2"/>
          <w:sz w:val="18"/>
          <w:szCs w:val="18"/>
          <w:lang w:eastAsia="en-US"/>
        </w:rPr>
        <w:t>State</w:t>
      </w:r>
    </w:p>
    <w:p w14:paraId="2A1F32A5" w14:textId="77777777" w:rsidR="00B62921" w:rsidRPr="002F531A" w:rsidRDefault="00B62921" w:rsidP="0050580A">
      <w:pPr>
        <w:pStyle w:val="ListParagraph"/>
        <w:numPr>
          <w:ilvl w:val="0"/>
          <w:numId w:val="15"/>
        </w:numPr>
        <w:tabs>
          <w:tab w:val="left" w:pos="720"/>
          <w:tab w:val="left" w:pos="1440"/>
          <w:tab w:val="left" w:pos="2160"/>
          <w:tab w:val="left" w:pos="2880"/>
          <w:tab w:val="left" w:pos="3600"/>
          <w:tab w:val="left" w:pos="4320"/>
          <w:tab w:val="left" w:pos="5040"/>
          <w:tab w:val="left" w:pos="5760"/>
          <w:tab w:val="left" w:pos="6480"/>
          <w:tab w:val="left" w:pos="7187"/>
        </w:tabs>
        <w:rPr>
          <w:rFonts w:cs="Arial"/>
          <w:color w:val="9F2936" w:themeColor="accent2"/>
          <w:sz w:val="18"/>
          <w:szCs w:val="18"/>
          <w:lang w:eastAsia="en-US"/>
        </w:rPr>
      </w:pPr>
      <w:r w:rsidRPr="002F531A">
        <w:rPr>
          <w:rFonts w:cs="Arial"/>
          <w:color w:val="9F2936" w:themeColor="accent2"/>
          <w:sz w:val="18"/>
          <w:szCs w:val="18"/>
          <w:lang w:eastAsia="en-US"/>
        </w:rPr>
        <w:t>City Classification</w:t>
      </w:r>
    </w:p>
    <w:p w14:paraId="09E6A0F0" w14:textId="77777777" w:rsidR="00B62921" w:rsidRPr="002F531A" w:rsidRDefault="00B62921" w:rsidP="0050580A">
      <w:pPr>
        <w:pStyle w:val="ListParagraph"/>
        <w:numPr>
          <w:ilvl w:val="0"/>
          <w:numId w:val="15"/>
        </w:numPr>
        <w:tabs>
          <w:tab w:val="left" w:pos="720"/>
          <w:tab w:val="left" w:pos="1440"/>
          <w:tab w:val="left" w:pos="2160"/>
          <w:tab w:val="left" w:pos="2880"/>
          <w:tab w:val="left" w:pos="3600"/>
          <w:tab w:val="left" w:pos="4320"/>
          <w:tab w:val="left" w:pos="5040"/>
          <w:tab w:val="left" w:pos="5760"/>
          <w:tab w:val="left" w:pos="6480"/>
          <w:tab w:val="left" w:pos="7187"/>
        </w:tabs>
        <w:rPr>
          <w:rFonts w:cs="Arial"/>
          <w:color w:val="9F2936" w:themeColor="accent2"/>
          <w:sz w:val="18"/>
          <w:szCs w:val="18"/>
          <w:lang w:eastAsia="en-US"/>
        </w:rPr>
      </w:pPr>
      <w:r w:rsidRPr="002F531A">
        <w:rPr>
          <w:rFonts w:cs="Arial"/>
          <w:color w:val="9F2936" w:themeColor="accent2"/>
          <w:sz w:val="18"/>
          <w:szCs w:val="18"/>
          <w:lang w:eastAsia="en-US"/>
        </w:rPr>
        <w:t xml:space="preserve">Total Count </w:t>
      </w:r>
    </w:p>
    <w:p w14:paraId="6FB8C51E" w14:textId="77777777" w:rsidR="00B62921" w:rsidRPr="002F531A" w:rsidRDefault="00B62921" w:rsidP="00B62921">
      <w:pPr>
        <w:tabs>
          <w:tab w:val="left" w:pos="720"/>
          <w:tab w:val="left" w:pos="1440"/>
          <w:tab w:val="left" w:pos="2160"/>
          <w:tab w:val="left" w:pos="2880"/>
          <w:tab w:val="left" w:pos="3600"/>
          <w:tab w:val="left" w:pos="4320"/>
          <w:tab w:val="left" w:pos="5040"/>
          <w:tab w:val="left" w:pos="5760"/>
          <w:tab w:val="left" w:pos="6480"/>
          <w:tab w:val="left" w:pos="7187"/>
        </w:tabs>
        <w:ind w:left="1350"/>
        <w:rPr>
          <w:rFonts w:cs="Arial"/>
          <w:color w:val="9F2936" w:themeColor="accent2"/>
          <w:sz w:val="18"/>
          <w:szCs w:val="18"/>
          <w:lang w:eastAsia="en-US"/>
        </w:rPr>
      </w:pPr>
    </w:p>
    <w:p w14:paraId="1E6EF701" w14:textId="77777777" w:rsidR="0060073F" w:rsidRDefault="008C53FF" w:rsidP="008C53FF">
      <w:pPr>
        <w:tabs>
          <w:tab w:val="left" w:pos="720"/>
          <w:tab w:val="left" w:pos="1440"/>
          <w:tab w:val="left" w:pos="2160"/>
          <w:tab w:val="left" w:pos="2880"/>
          <w:tab w:val="left" w:pos="3600"/>
          <w:tab w:val="left" w:pos="4320"/>
          <w:tab w:val="left" w:pos="5040"/>
          <w:tab w:val="left" w:pos="5760"/>
          <w:tab w:val="left" w:pos="6480"/>
          <w:tab w:val="left" w:pos="7187"/>
        </w:tabs>
        <w:rPr>
          <w:rFonts w:cs="Arial"/>
          <w:color w:val="9F2936" w:themeColor="accent2"/>
          <w:sz w:val="18"/>
          <w:szCs w:val="18"/>
          <w:lang w:eastAsia="en-US"/>
        </w:rPr>
      </w:pPr>
      <w:r>
        <w:rPr>
          <w:rFonts w:cs="Arial"/>
          <w:color w:val="9F2936" w:themeColor="accent2"/>
          <w:sz w:val="18"/>
          <w:szCs w:val="18"/>
          <w:lang w:eastAsia="en-US"/>
        </w:rPr>
        <w:tab/>
      </w:r>
      <w:r>
        <w:rPr>
          <w:rFonts w:cs="Arial"/>
          <w:color w:val="9F2936" w:themeColor="accent2"/>
          <w:sz w:val="18"/>
          <w:szCs w:val="18"/>
          <w:lang w:eastAsia="en-US"/>
        </w:rPr>
        <w:tab/>
      </w:r>
      <w:r w:rsidR="00B62921" w:rsidRPr="002F531A">
        <w:rPr>
          <w:rFonts w:cs="Arial"/>
          <w:color w:val="9F2936" w:themeColor="accent2"/>
          <w:sz w:val="18"/>
          <w:szCs w:val="18"/>
          <w:lang w:eastAsia="en-US"/>
        </w:rPr>
        <w:t>Screen should look something like pasted below:</w:t>
      </w:r>
    </w:p>
    <w:p w14:paraId="22069272" w14:textId="77777777" w:rsidR="008C53FF" w:rsidRDefault="008C53FF" w:rsidP="008C53FF">
      <w:pPr>
        <w:tabs>
          <w:tab w:val="left" w:pos="720"/>
          <w:tab w:val="left" w:pos="1440"/>
          <w:tab w:val="left" w:pos="2160"/>
          <w:tab w:val="left" w:pos="2880"/>
          <w:tab w:val="left" w:pos="3600"/>
          <w:tab w:val="left" w:pos="4320"/>
          <w:tab w:val="left" w:pos="5040"/>
          <w:tab w:val="left" w:pos="5760"/>
          <w:tab w:val="left" w:pos="6480"/>
          <w:tab w:val="left" w:pos="7187"/>
        </w:tabs>
        <w:rPr>
          <w:rFonts w:cs="Arial"/>
          <w:color w:val="9F2936" w:themeColor="accent2"/>
          <w:sz w:val="18"/>
          <w:szCs w:val="18"/>
          <w:lang w:eastAsia="en-US"/>
        </w:rPr>
      </w:pPr>
    </w:p>
    <w:p w14:paraId="712CD1EA" w14:textId="77777777" w:rsidR="008C53FF" w:rsidRPr="002F531A" w:rsidRDefault="008C53FF" w:rsidP="008C53FF">
      <w:pPr>
        <w:tabs>
          <w:tab w:val="left" w:pos="720"/>
          <w:tab w:val="left" w:pos="1440"/>
          <w:tab w:val="left" w:pos="2160"/>
          <w:tab w:val="left" w:pos="2880"/>
          <w:tab w:val="left" w:pos="3600"/>
          <w:tab w:val="left" w:pos="4320"/>
          <w:tab w:val="left" w:pos="5040"/>
          <w:tab w:val="left" w:pos="5760"/>
          <w:tab w:val="left" w:pos="6480"/>
          <w:tab w:val="left" w:pos="7187"/>
        </w:tabs>
        <w:rPr>
          <w:rFonts w:cs="Arial"/>
          <w:sz w:val="18"/>
          <w:szCs w:val="18"/>
          <w:lang w:eastAsia="en-US"/>
        </w:rPr>
      </w:pPr>
      <w:r>
        <w:rPr>
          <w:rFonts w:cs="Arial"/>
          <w:sz w:val="18"/>
          <w:szCs w:val="18"/>
          <w:lang w:eastAsia="en-US"/>
        </w:rPr>
        <w:t xml:space="preserve">                              </w:t>
      </w:r>
      <w:r>
        <w:rPr>
          <w:rFonts w:cs="Arial"/>
          <w:noProof/>
          <w:sz w:val="18"/>
          <w:szCs w:val="18"/>
          <w:lang w:val="en-US" w:eastAsia="en-US"/>
        </w:rPr>
        <w:drawing>
          <wp:inline distT="0" distB="0" distL="0" distR="0" wp14:anchorId="2162580B" wp14:editId="54D86E51">
            <wp:extent cx="4097655" cy="2933065"/>
            <wp:effectExtent l="19050" t="19050" r="17145" b="196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7655" cy="2933065"/>
                    </a:xfrm>
                    <a:prstGeom prst="rect">
                      <a:avLst/>
                    </a:prstGeom>
                    <a:noFill/>
                    <a:ln>
                      <a:solidFill>
                        <a:schemeClr val="accent1"/>
                      </a:solidFill>
                    </a:ln>
                  </pic:spPr>
                </pic:pic>
              </a:graphicData>
            </a:graphic>
          </wp:inline>
        </w:drawing>
      </w:r>
    </w:p>
    <w:p w14:paraId="5F7DE82E" w14:textId="77777777" w:rsidR="00DE2D18" w:rsidRPr="002F531A" w:rsidRDefault="00DE2D18" w:rsidP="0050580A">
      <w:pPr>
        <w:pStyle w:val="Heading3"/>
        <w:numPr>
          <w:ilvl w:val="2"/>
          <w:numId w:val="7"/>
        </w:numPr>
      </w:pPr>
      <w:bookmarkStart w:id="134" w:name="_Create_Campaign_1"/>
      <w:bookmarkStart w:id="135" w:name="_Toc414543416"/>
      <w:bookmarkEnd w:id="134"/>
      <w:r w:rsidRPr="002F531A">
        <w:lastRenderedPageBreak/>
        <w:t>Create Campaign</w:t>
      </w:r>
      <w:bookmarkEnd w:id="135"/>
    </w:p>
    <w:p w14:paraId="7C411562" w14:textId="77777777" w:rsidR="00DE2D18" w:rsidRPr="002F531A" w:rsidRDefault="00DE2D18" w:rsidP="00DE2D18">
      <w:pPr>
        <w:rPr>
          <w:rFonts w:cs="Arial"/>
        </w:rPr>
      </w:pPr>
    </w:p>
    <w:p w14:paraId="67DE4749" w14:textId="77777777" w:rsidR="00B91FD4" w:rsidRPr="002F531A" w:rsidRDefault="00B91FD4" w:rsidP="00B91FD4">
      <w:pPr>
        <w:rPr>
          <w:rFonts w:cs="Arial"/>
          <w:sz w:val="18"/>
          <w:szCs w:val="18"/>
          <w:lang w:val="en-GB" w:eastAsia="en-US"/>
        </w:rPr>
      </w:pPr>
      <w:r w:rsidRPr="002F531A">
        <w:rPr>
          <w:rFonts w:cs="Arial"/>
          <w:sz w:val="18"/>
          <w:szCs w:val="18"/>
          <w:lang w:val="en-GB" w:eastAsia="en-US"/>
        </w:rPr>
        <w:t>This module should allow the user to create a new client type or if the client already exist than a new project under selected client. It will help in creating client and project details along with history.</w:t>
      </w:r>
    </w:p>
    <w:p w14:paraId="5561B0EE" w14:textId="77777777" w:rsidR="00B91FD4" w:rsidRPr="002F531A" w:rsidRDefault="00B91FD4" w:rsidP="00B91FD4">
      <w:pPr>
        <w:rPr>
          <w:rFonts w:cs="Arial"/>
          <w:sz w:val="18"/>
          <w:szCs w:val="18"/>
          <w:lang w:val="en-GB" w:eastAsia="en-US"/>
        </w:rPr>
      </w:pPr>
      <w:r w:rsidRPr="002F531A">
        <w:rPr>
          <w:rFonts w:cs="Arial"/>
          <w:sz w:val="18"/>
          <w:szCs w:val="18"/>
          <w:lang w:val="en-GB" w:eastAsia="en-US"/>
        </w:rPr>
        <w:t>NXp user will login to program and add the required project related information. If the client is new than as a first step a new client will be created</w:t>
      </w:r>
      <w:r w:rsidR="009E1146" w:rsidRPr="002F531A">
        <w:rPr>
          <w:rFonts w:cs="Arial"/>
          <w:sz w:val="18"/>
          <w:szCs w:val="18"/>
          <w:lang w:val="en-GB" w:eastAsia="en-US"/>
        </w:rPr>
        <w:t>.</w:t>
      </w:r>
      <w:r w:rsidRPr="002F531A">
        <w:rPr>
          <w:rFonts w:cs="Arial"/>
          <w:sz w:val="18"/>
          <w:szCs w:val="18"/>
          <w:lang w:val="en-GB" w:eastAsia="en-US"/>
        </w:rPr>
        <w:t>.</w:t>
      </w:r>
    </w:p>
    <w:p w14:paraId="1FCD8C81" w14:textId="77777777" w:rsidR="003E4D7C" w:rsidRPr="002F531A" w:rsidRDefault="00B91FD4" w:rsidP="00B91FD4">
      <w:pPr>
        <w:rPr>
          <w:rFonts w:cs="Arial"/>
          <w:sz w:val="18"/>
          <w:szCs w:val="18"/>
          <w:lang w:val="en-GB" w:eastAsia="en-US"/>
        </w:rPr>
      </w:pPr>
      <w:r w:rsidRPr="002F531A">
        <w:rPr>
          <w:rFonts w:cs="Arial"/>
          <w:sz w:val="18"/>
          <w:szCs w:val="18"/>
          <w:lang w:val="en-GB" w:eastAsia="en-US"/>
        </w:rPr>
        <w:t>Once a client is created, a new campaign will be created with some status i.e. at what stage is the campaign i.e. proposed, in progress and final</w:t>
      </w:r>
      <w:r w:rsidR="000E4D07" w:rsidRPr="002F531A">
        <w:rPr>
          <w:rFonts w:cs="Arial"/>
          <w:sz w:val="18"/>
          <w:szCs w:val="18"/>
          <w:lang w:val="en-GB" w:eastAsia="en-US"/>
        </w:rPr>
        <w:t xml:space="preserve"> after searching criteria and on view page</w:t>
      </w:r>
      <w:r w:rsidRPr="002F531A">
        <w:rPr>
          <w:rFonts w:cs="Arial"/>
          <w:sz w:val="18"/>
          <w:szCs w:val="18"/>
          <w:lang w:val="en-GB" w:eastAsia="en-US"/>
        </w:rPr>
        <w:t>.</w:t>
      </w:r>
    </w:p>
    <w:p w14:paraId="2B93F5E0" w14:textId="77777777" w:rsidR="00546CD5" w:rsidRPr="002F531A" w:rsidRDefault="00546CD5" w:rsidP="00B91FD4">
      <w:pPr>
        <w:rPr>
          <w:rFonts w:cs="Arial"/>
          <w:sz w:val="18"/>
          <w:szCs w:val="18"/>
          <w:lang w:val="en-GB" w:eastAsia="en-US"/>
        </w:rPr>
      </w:pPr>
    </w:p>
    <w:p w14:paraId="664C5103" w14:textId="77777777" w:rsidR="00546CD5" w:rsidRPr="002F531A" w:rsidRDefault="00546CD5" w:rsidP="00B91FD4">
      <w:pPr>
        <w:rPr>
          <w:rFonts w:cs="Arial"/>
          <w:sz w:val="18"/>
          <w:szCs w:val="18"/>
          <w:lang w:val="en-GB" w:eastAsia="en-US"/>
        </w:rPr>
      </w:pPr>
      <w:r w:rsidRPr="002F531A">
        <w:rPr>
          <w:rFonts w:cs="Arial"/>
          <w:sz w:val="18"/>
          <w:szCs w:val="18"/>
          <w:lang w:val="en-GB" w:eastAsia="en-US"/>
        </w:rPr>
        <w:t>There will be option to release the inventory if created campaign is “On progress” after 15 days. A mail will be sent 2 days before release (i.e. 13</w:t>
      </w:r>
      <w:r w:rsidRPr="002F531A">
        <w:rPr>
          <w:rFonts w:cs="Arial"/>
          <w:sz w:val="18"/>
          <w:szCs w:val="18"/>
          <w:vertAlign w:val="superscript"/>
          <w:lang w:val="en-GB" w:eastAsia="en-US"/>
        </w:rPr>
        <w:t>th</w:t>
      </w:r>
      <w:r w:rsidRPr="002F531A">
        <w:rPr>
          <w:rFonts w:cs="Arial"/>
          <w:sz w:val="18"/>
          <w:szCs w:val="18"/>
          <w:lang w:val="en-GB" w:eastAsia="en-US"/>
        </w:rPr>
        <w:t xml:space="preserve"> days) to admin with information about the inventory is on progress and it will be auto release if campaign is not confirmed, if no action taken. </w:t>
      </w:r>
    </w:p>
    <w:p w14:paraId="18CCDA9A" w14:textId="77777777" w:rsidR="00546CD5" w:rsidRPr="002F531A" w:rsidRDefault="00546CD5" w:rsidP="00B91FD4">
      <w:pPr>
        <w:rPr>
          <w:rFonts w:cs="Arial"/>
          <w:sz w:val="18"/>
          <w:szCs w:val="18"/>
          <w:lang w:val="en-GB" w:eastAsia="en-US"/>
        </w:rPr>
      </w:pPr>
    </w:p>
    <w:p w14:paraId="05EAF8C0" w14:textId="77777777" w:rsidR="00E524B0" w:rsidRPr="002F531A" w:rsidRDefault="00E524B0" w:rsidP="0050580A">
      <w:pPr>
        <w:pStyle w:val="Default"/>
        <w:numPr>
          <w:ilvl w:val="0"/>
          <w:numId w:val="9"/>
        </w:numPr>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Form Name</w:t>
      </w:r>
      <w:r w:rsidRPr="002F531A">
        <w:rPr>
          <w:rFonts w:ascii="Arial" w:eastAsia="Times New Roman" w:hAnsi="Arial" w:cs="Arial"/>
          <w:color w:val="auto"/>
          <w:sz w:val="18"/>
          <w:szCs w:val="18"/>
          <w:lang w:val="en-AU"/>
        </w:rPr>
        <w:tab/>
        <w:t>: Create Campaign</w:t>
      </w:r>
    </w:p>
    <w:p w14:paraId="22559713" w14:textId="77777777" w:rsidR="00E524B0" w:rsidRPr="002F531A" w:rsidRDefault="00E524B0" w:rsidP="00E524B0">
      <w:pPr>
        <w:pStyle w:val="Default"/>
        <w:ind w:left="1440"/>
        <w:rPr>
          <w:rFonts w:ascii="Arial" w:eastAsia="Times New Roman" w:hAnsi="Arial" w:cs="Arial"/>
          <w:color w:val="auto"/>
          <w:sz w:val="18"/>
          <w:szCs w:val="18"/>
          <w:lang w:val="en-AU"/>
        </w:rPr>
      </w:pPr>
    </w:p>
    <w:p w14:paraId="489165A8" w14:textId="77777777" w:rsidR="00C803CE" w:rsidRPr="00C803CE" w:rsidRDefault="00C803CE" w:rsidP="00C803CE">
      <w:pPr>
        <w:pStyle w:val="Default"/>
        <w:numPr>
          <w:ilvl w:val="0"/>
          <w:numId w:val="9"/>
        </w:numPr>
        <w:rPr>
          <w:rFonts w:ascii="Arial" w:eastAsia="Times New Roman" w:hAnsi="Arial" w:cs="Arial"/>
          <w:color w:val="9F2936" w:themeColor="accent2"/>
          <w:sz w:val="18"/>
          <w:szCs w:val="18"/>
          <w:lang w:val="en-AU"/>
        </w:rPr>
      </w:pPr>
      <w:r w:rsidRPr="00C803CE">
        <w:rPr>
          <w:rFonts w:ascii="Arial" w:eastAsia="Times New Roman" w:hAnsi="Arial" w:cs="Arial"/>
          <w:b/>
          <w:color w:val="9F2936" w:themeColor="accent2"/>
          <w:sz w:val="18"/>
          <w:szCs w:val="18"/>
          <w:lang w:val="en-AU"/>
        </w:rPr>
        <w:t>Following fields should be displayed while creating campaign:</w:t>
      </w:r>
    </w:p>
    <w:p w14:paraId="0CF5A8E3" w14:textId="77777777" w:rsidR="00C803CE" w:rsidRPr="002B4A4A" w:rsidRDefault="00C803CE" w:rsidP="00C803CE">
      <w:pPr>
        <w:pStyle w:val="ListParagraph"/>
        <w:rPr>
          <w:rFonts w:cs="Arial"/>
          <w:color w:val="9F2936" w:themeColor="accent2"/>
          <w:sz w:val="18"/>
          <w:szCs w:val="18"/>
        </w:rPr>
      </w:pPr>
    </w:p>
    <w:p w14:paraId="475CD18C" w14:textId="77777777" w:rsidR="002B4A4A" w:rsidRDefault="002B4A4A" w:rsidP="002B4A4A">
      <w:pPr>
        <w:pStyle w:val="Default"/>
        <w:numPr>
          <w:ilvl w:val="4"/>
          <w:numId w:val="21"/>
        </w:numPr>
        <w:spacing w:line="360" w:lineRule="auto"/>
        <w:rPr>
          <w:rFonts w:ascii="Arial" w:eastAsia="Times New Roman" w:hAnsi="Arial" w:cs="Arial"/>
          <w:color w:val="9F2936" w:themeColor="accent2"/>
          <w:sz w:val="18"/>
          <w:szCs w:val="18"/>
          <w:lang w:val="en-AU" w:eastAsia="en-AU"/>
        </w:rPr>
      </w:pPr>
      <w:r w:rsidRPr="002B4A4A">
        <w:rPr>
          <w:rFonts w:ascii="Arial" w:eastAsia="Times New Roman" w:hAnsi="Arial" w:cs="Arial"/>
          <w:color w:val="9F2936" w:themeColor="accent2"/>
          <w:sz w:val="18"/>
          <w:szCs w:val="18"/>
          <w:lang w:val="en-AU" w:eastAsia="en-AU"/>
        </w:rPr>
        <w:t>Select Brand Name:</w:t>
      </w:r>
      <w:r w:rsidR="00A37F70" w:rsidRPr="00A37F70">
        <w:rPr>
          <w:rFonts w:ascii="Arial" w:eastAsia="Times New Roman" w:hAnsi="Arial" w:cs="Arial"/>
          <w:color w:val="9F2936" w:themeColor="accent2"/>
          <w:sz w:val="18"/>
          <w:szCs w:val="18"/>
          <w:lang w:val="en-AU"/>
        </w:rPr>
        <w:t xml:space="preserve"> </w:t>
      </w:r>
      <w:r w:rsidR="00A37F70" w:rsidRPr="00C803CE">
        <w:rPr>
          <w:rFonts w:ascii="Arial" w:eastAsia="Times New Roman" w:hAnsi="Arial" w:cs="Arial"/>
          <w:color w:val="9F2936" w:themeColor="accent2"/>
          <w:sz w:val="18"/>
          <w:szCs w:val="18"/>
          <w:lang w:val="en-AU"/>
        </w:rPr>
        <w:t xml:space="preserve">* </w:t>
      </w:r>
      <w:r w:rsidRPr="002B4A4A">
        <w:rPr>
          <w:rFonts w:ascii="Arial" w:eastAsia="Times New Roman" w:hAnsi="Arial" w:cs="Arial"/>
          <w:color w:val="9F2936" w:themeColor="accent2"/>
          <w:sz w:val="18"/>
          <w:szCs w:val="18"/>
          <w:lang w:val="en-AU" w:eastAsia="en-AU"/>
        </w:rPr>
        <w:t xml:space="preserve"> as a drop down</w:t>
      </w:r>
    </w:p>
    <w:p w14:paraId="4EDFD3D5" w14:textId="77777777" w:rsidR="0081315C" w:rsidRDefault="0081315C" w:rsidP="002B4A4A">
      <w:pPr>
        <w:pStyle w:val="Default"/>
        <w:numPr>
          <w:ilvl w:val="4"/>
          <w:numId w:val="21"/>
        </w:numPr>
        <w:spacing w:line="360" w:lineRule="auto"/>
        <w:rPr>
          <w:rFonts w:ascii="Arial" w:eastAsia="Times New Roman" w:hAnsi="Arial" w:cs="Arial"/>
          <w:color w:val="9F2936" w:themeColor="accent2"/>
          <w:sz w:val="18"/>
          <w:szCs w:val="18"/>
          <w:lang w:val="en-AU" w:eastAsia="en-AU"/>
        </w:rPr>
      </w:pPr>
      <w:r w:rsidRPr="002B4A4A">
        <w:rPr>
          <w:rFonts w:ascii="Arial" w:eastAsia="Times New Roman" w:hAnsi="Arial" w:cs="Arial"/>
          <w:color w:val="9F2936" w:themeColor="accent2"/>
          <w:sz w:val="18"/>
          <w:szCs w:val="18"/>
          <w:lang w:val="en-AU" w:eastAsia="en-AU"/>
        </w:rPr>
        <w:t xml:space="preserve">Select </w:t>
      </w:r>
      <w:r>
        <w:rPr>
          <w:rFonts w:ascii="Arial" w:eastAsia="Times New Roman" w:hAnsi="Arial" w:cs="Arial"/>
          <w:color w:val="9F2936" w:themeColor="accent2"/>
          <w:sz w:val="18"/>
          <w:szCs w:val="18"/>
          <w:lang w:val="en-AU" w:eastAsia="en-AU"/>
        </w:rPr>
        <w:t>Sub-bra</w:t>
      </w:r>
      <w:r w:rsidRPr="002B4A4A">
        <w:rPr>
          <w:rFonts w:ascii="Arial" w:eastAsia="Times New Roman" w:hAnsi="Arial" w:cs="Arial"/>
          <w:color w:val="9F2936" w:themeColor="accent2"/>
          <w:sz w:val="18"/>
          <w:szCs w:val="18"/>
          <w:lang w:val="en-AU" w:eastAsia="en-AU"/>
        </w:rPr>
        <w:t xml:space="preserve">nd Name: </w:t>
      </w:r>
      <w:r w:rsidR="00A37F70" w:rsidRPr="00C803CE">
        <w:rPr>
          <w:rFonts w:ascii="Arial" w:eastAsia="Times New Roman" w:hAnsi="Arial" w:cs="Arial"/>
          <w:color w:val="9F2936" w:themeColor="accent2"/>
          <w:sz w:val="18"/>
          <w:szCs w:val="18"/>
          <w:lang w:val="en-AU"/>
        </w:rPr>
        <w:t xml:space="preserve">* </w:t>
      </w:r>
      <w:r w:rsidR="00A37F70">
        <w:rPr>
          <w:rFonts w:ascii="Arial" w:eastAsia="Times New Roman" w:hAnsi="Arial" w:cs="Arial"/>
          <w:color w:val="9F2936" w:themeColor="accent2"/>
          <w:sz w:val="18"/>
          <w:szCs w:val="18"/>
          <w:lang w:val="en-AU"/>
        </w:rPr>
        <w:t xml:space="preserve"> </w:t>
      </w:r>
      <w:r w:rsidRPr="002B4A4A">
        <w:rPr>
          <w:rFonts w:ascii="Arial" w:eastAsia="Times New Roman" w:hAnsi="Arial" w:cs="Arial"/>
          <w:color w:val="9F2936" w:themeColor="accent2"/>
          <w:sz w:val="18"/>
          <w:szCs w:val="18"/>
          <w:lang w:val="en-AU" w:eastAsia="en-AU"/>
        </w:rPr>
        <w:t>as a drop down</w:t>
      </w:r>
      <w:r w:rsidR="00A37F70">
        <w:rPr>
          <w:rFonts w:ascii="Arial" w:eastAsia="Times New Roman" w:hAnsi="Arial" w:cs="Arial"/>
          <w:color w:val="9F2936" w:themeColor="accent2"/>
          <w:sz w:val="18"/>
          <w:szCs w:val="18"/>
          <w:lang w:val="en-AU" w:eastAsia="en-AU"/>
        </w:rPr>
        <w:t xml:space="preserve"> </w:t>
      </w:r>
    </w:p>
    <w:p w14:paraId="7BCE6266" w14:textId="77777777" w:rsidR="0081315C" w:rsidRDefault="0081315C" w:rsidP="00A37F70">
      <w:pPr>
        <w:pStyle w:val="Default"/>
        <w:spacing w:line="360" w:lineRule="auto"/>
        <w:ind w:left="2160"/>
        <w:rPr>
          <w:rFonts w:ascii="Arial" w:eastAsia="Times New Roman" w:hAnsi="Arial" w:cs="Arial"/>
          <w:color w:val="9F2936" w:themeColor="accent2"/>
          <w:sz w:val="18"/>
          <w:szCs w:val="18"/>
          <w:lang w:val="en-AU" w:eastAsia="en-AU"/>
        </w:rPr>
      </w:pPr>
      <w:r>
        <w:rPr>
          <w:rFonts w:ascii="Arial" w:eastAsia="Times New Roman" w:hAnsi="Arial" w:cs="Arial"/>
          <w:color w:val="9F2936" w:themeColor="accent2"/>
          <w:sz w:val="18"/>
          <w:szCs w:val="18"/>
          <w:lang w:val="en-AU" w:eastAsia="en-AU"/>
        </w:rPr>
        <w:t>(</w:t>
      </w:r>
      <w:r w:rsidR="00A37F70">
        <w:rPr>
          <w:rFonts w:ascii="Arial" w:eastAsia="Times New Roman" w:hAnsi="Arial" w:cs="Arial"/>
          <w:color w:val="9F2936" w:themeColor="accent2"/>
          <w:sz w:val="18"/>
          <w:szCs w:val="18"/>
          <w:lang w:val="en-AU" w:eastAsia="en-AU"/>
        </w:rPr>
        <w:t>Should</w:t>
      </w:r>
      <w:r>
        <w:rPr>
          <w:rFonts w:ascii="Arial" w:eastAsia="Times New Roman" w:hAnsi="Arial" w:cs="Arial"/>
          <w:color w:val="9F2936" w:themeColor="accent2"/>
          <w:sz w:val="18"/>
          <w:szCs w:val="18"/>
          <w:lang w:val="en-AU" w:eastAsia="en-AU"/>
        </w:rPr>
        <w:t xml:space="preserve"> </w:t>
      </w:r>
      <w:r w:rsidR="00A37F70">
        <w:rPr>
          <w:rFonts w:ascii="Arial" w:eastAsia="Times New Roman" w:hAnsi="Arial" w:cs="Arial"/>
          <w:color w:val="9F2936" w:themeColor="accent2"/>
          <w:sz w:val="18"/>
          <w:szCs w:val="18"/>
          <w:lang w:val="en-AU" w:eastAsia="en-AU"/>
        </w:rPr>
        <w:t xml:space="preserve">also </w:t>
      </w:r>
      <w:r>
        <w:rPr>
          <w:rFonts w:ascii="Arial" w:eastAsia="Times New Roman" w:hAnsi="Arial" w:cs="Arial"/>
          <w:color w:val="9F2936" w:themeColor="accent2"/>
          <w:sz w:val="18"/>
          <w:szCs w:val="18"/>
          <w:lang w:val="en-AU" w:eastAsia="en-AU"/>
        </w:rPr>
        <w:t>show contact details of selected brand</w:t>
      </w:r>
      <w:r w:rsidR="00A37F70">
        <w:rPr>
          <w:rFonts w:ascii="Arial" w:eastAsia="Times New Roman" w:hAnsi="Arial" w:cs="Arial"/>
          <w:color w:val="9F2936" w:themeColor="accent2"/>
          <w:sz w:val="18"/>
          <w:szCs w:val="18"/>
          <w:lang w:val="en-AU" w:eastAsia="en-AU"/>
        </w:rPr>
        <w:t>/sub-brand</w:t>
      </w:r>
      <w:r>
        <w:rPr>
          <w:rFonts w:ascii="Arial" w:eastAsia="Times New Roman" w:hAnsi="Arial" w:cs="Arial"/>
          <w:color w:val="9F2936" w:themeColor="accent2"/>
          <w:sz w:val="18"/>
          <w:szCs w:val="18"/>
          <w:lang w:val="en-AU" w:eastAsia="en-AU"/>
        </w:rPr>
        <w:t>)</w:t>
      </w:r>
    </w:p>
    <w:p w14:paraId="37A1E2F5" w14:textId="77777777" w:rsidR="00E524B0" w:rsidRPr="00C803CE" w:rsidRDefault="0081315C" w:rsidP="00C803CE">
      <w:pPr>
        <w:pStyle w:val="Default"/>
        <w:numPr>
          <w:ilvl w:val="4"/>
          <w:numId w:val="21"/>
        </w:numPr>
        <w:spacing w:line="360" w:lineRule="auto"/>
        <w:rPr>
          <w:rFonts w:ascii="Arial" w:eastAsia="Times New Roman" w:hAnsi="Arial" w:cs="Arial"/>
          <w:color w:val="9F2936" w:themeColor="accent2"/>
          <w:sz w:val="18"/>
          <w:szCs w:val="18"/>
          <w:lang w:val="en-AU"/>
        </w:rPr>
      </w:pPr>
      <w:r>
        <w:rPr>
          <w:rFonts w:ascii="Arial" w:eastAsia="Times New Roman" w:hAnsi="Arial" w:cs="Arial"/>
          <w:color w:val="9F2936" w:themeColor="accent2"/>
          <w:sz w:val="18"/>
          <w:szCs w:val="18"/>
          <w:lang w:val="en-AU" w:eastAsia="en-AU"/>
        </w:rPr>
        <w:t xml:space="preserve">Enter </w:t>
      </w:r>
      <w:r w:rsidR="005D306D" w:rsidRPr="00C803CE">
        <w:rPr>
          <w:rFonts w:ascii="Arial" w:eastAsia="Times New Roman" w:hAnsi="Arial" w:cs="Arial"/>
          <w:color w:val="9F2936" w:themeColor="accent2"/>
          <w:sz w:val="18"/>
          <w:szCs w:val="18"/>
          <w:lang w:val="en-AU" w:eastAsia="en-AU"/>
        </w:rPr>
        <w:t>Campaign Name</w:t>
      </w:r>
      <w:r w:rsidR="00E524B0" w:rsidRPr="00C803CE">
        <w:rPr>
          <w:rFonts w:ascii="Arial" w:eastAsia="Times New Roman" w:hAnsi="Arial" w:cs="Arial"/>
          <w:color w:val="9F2936" w:themeColor="accent2"/>
          <w:sz w:val="18"/>
          <w:szCs w:val="18"/>
          <w:lang w:val="en-AU"/>
        </w:rPr>
        <w:t xml:space="preserve">: </w:t>
      </w:r>
      <w:r w:rsidR="00C90726" w:rsidRPr="00C803CE">
        <w:rPr>
          <w:rFonts w:ascii="Arial" w:eastAsia="Times New Roman" w:hAnsi="Arial" w:cs="Arial"/>
          <w:color w:val="9F2936" w:themeColor="accent2"/>
          <w:sz w:val="18"/>
          <w:szCs w:val="18"/>
          <w:lang w:val="en-AU"/>
        </w:rPr>
        <w:t>*</w:t>
      </w:r>
      <w:r w:rsidR="00E524B0" w:rsidRPr="00C803CE">
        <w:rPr>
          <w:rFonts w:ascii="Arial" w:eastAsia="Times New Roman" w:hAnsi="Arial" w:cs="Arial"/>
          <w:color w:val="9F2936" w:themeColor="accent2"/>
          <w:sz w:val="18"/>
          <w:szCs w:val="18"/>
          <w:lang w:val="en-AU"/>
        </w:rPr>
        <w:t xml:space="preserve"> </w:t>
      </w:r>
    </w:p>
    <w:p w14:paraId="588CAD3D" w14:textId="77777777" w:rsidR="00E524B0" w:rsidRPr="00C803CE" w:rsidRDefault="00E524B0" w:rsidP="00C803CE">
      <w:pPr>
        <w:pStyle w:val="Default"/>
        <w:numPr>
          <w:ilvl w:val="4"/>
          <w:numId w:val="21"/>
        </w:numPr>
        <w:spacing w:line="360" w:lineRule="auto"/>
        <w:rPr>
          <w:rFonts w:ascii="Arial" w:eastAsia="Times New Roman" w:hAnsi="Arial" w:cs="Arial"/>
          <w:color w:val="9F2936" w:themeColor="accent2"/>
          <w:sz w:val="18"/>
          <w:szCs w:val="18"/>
          <w:lang w:val="en-AU" w:eastAsia="en-AU"/>
        </w:rPr>
      </w:pPr>
      <w:r w:rsidRPr="00C803CE">
        <w:rPr>
          <w:rFonts w:ascii="Arial" w:eastAsia="Times New Roman" w:hAnsi="Arial" w:cs="Arial"/>
          <w:color w:val="9F2936" w:themeColor="accent2"/>
          <w:sz w:val="18"/>
          <w:szCs w:val="18"/>
          <w:lang w:val="en-AU" w:eastAsia="en-AU"/>
        </w:rPr>
        <w:t>Campaign start date</w:t>
      </w:r>
      <w:r w:rsidR="00092243" w:rsidRPr="00C803CE">
        <w:rPr>
          <w:rFonts w:ascii="Arial" w:eastAsia="Times New Roman" w:hAnsi="Arial" w:cs="Arial"/>
          <w:color w:val="9F2936" w:themeColor="accent2"/>
          <w:sz w:val="18"/>
          <w:szCs w:val="18"/>
          <w:lang w:val="en-AU" w:eastAsia="en-AU"/>
        </w:rPr>
        <w:t xml:space="preserve">: </w:t>
      </w:r>
      <w:r w:rsidR="00C90726" w:rsidRPr="00C803CE">
        <w:rPr>
          <w:rFonts w:ascii="Arial" w:eastAsia="Times New Roman" w:hAnsi="Arial" w:cs="Arial"/>
          <w:color w:val="9F2936" w:themeColor="accent2"/>
          <w:sz w:val="18"/>
          <w:szCs w:val="18"/>
          <w:lang w:val="en-AU"/>
        </w:rPr>
        <w:t>*</w:t>
      </w:r>
      <w:r w:rsidR="000E4D07" w:rsidRPr="00C803CE">
        <w:rPr>
          <w:rFonts w:ascii="Arial" w:eastAsia="Times New Roman" w:hAnsi="Arial" w:cs="Arial"/>
          <w:color w:val="9F2936" w:themeColor="accent2"/>
          <w:sz w:val="18"/>
          <w:szCs w:val="18"/>
          <w:lang w:val="en-AU"/>
        </w:rPr>
        <w:t xml:space="preserve"> </w:t>
      </w:r>
    </w:p>
    <w:p w14:paraId="27DEEE01" w14:textId="77777777" w:rsidR="00E524B0" w:rsidRPr="00C803CE" w:rsidRDefault="00E524B0" w:rsidP="00C803CE">
      <w:pPr>
        <w:pStyle w:val="Default"/>
        <w:numPr>
          <w:ilvl w:val="4"/>
          <w:numId w:val="21"/>
        </w:numPr>
        <w:spacing w:line="360" w:lineRule="auto"/>
        <w:rPr>
          <w:rFonts w:ascii="Arial" w:eastAsia="Times New Roman" w:hAnsi="Arial" w:cs="Arial"/>
          <w:color w:val="9F2936" w:themeColor="accent2"/>
          <w:sz w:val="18"/>
          <w:szCs w:val="18"/>
          <w:lang w:val="en-AU" w:eastAsia="en-AU"/>
        </w:rPr>
      </w:pPr>
      <w:r w:rsidRPr="00C803CE">
        <w:rPr>
          <w:rFonts w:ascii="Arial" w:eastAsia="Times New Roman" w:hAnsi="Arial" w:cs="Arial"/>
          <w:color w:val="9F2936" w:themeColor="accent2"/>
          <w:sz w:val="18"/>
          <w:szCs w:val="18"/>
          <w:lang w:val="en-AU" w:eastAsia="en-AU"/>
        </w:rPr>
        <w:t>Campaign End Date</w:t>
      </w:r>
      <w:r w:rsidR="00092243" w:rsidRPr="00C803CE">
        <w:rPr>
          <w:rFonts w:ascii="Arial" w:eastAsia="Times New Roman" w:hAnsi="Arial" w:cs="Arial"/>
          <w:color w:val="9F2936" w:themeColor="accent2"/>
          <w:sz w:val="18"/>
          <w:szCs w:val="18"/>
          <w:lang w:val="en-AU" w:eastAsia="en-AU"/>
        </w:rPr>
        <w:t xml:space="preserve">: </w:t>
      </w:r>
      <w:r w:rsidR="00C90726" w:rsidRPr="00C803CE">
        <w:rPr>
          <w:rFonts w:ascii="Arial" w:eastAsia="Times New Roman" w:hAnsi="Arial" w:cs="Arial"/>
          <w:color w:val="9F2936" w:themeColor="accent2"/>
          <w:sz w:val="18"/>
          <w:szCs w:val="18"/>
          <w:lang w:val="en-AU"/>
        </w:rPr>
        <w:t>*</w:t>
      </w:r>
      <w:r w:rsidR="000E4D07" w:rsidRPr="00C803CE">
        <w:rPr>
          <w:rFonts w:ascii="Arial" w:eastAsia="Times New Roman" w:hAnsi="Arial" w:cs="Arial"/>
          <w:color w:val="9F2936" w:themeColor="accent2"/>
          <w:sz w:val="18"/>
          <w:szCs w:val="18"/>
          <w:lang w:val="en-AU"/>
        </w:rPr>
        <w:t xml:space="preserve"> </w:t>
      </w:r>
    </w:p>
    <w:p w14:paraId="2E5D64F8" w14:textId="77777777" w:rsidR="00E524B0" w:rsidRDefault="00E524B0" w:rsidP="00C803CE">
      <w:pPr>
        <w:pStyle w:val="Default"/>
        <w:numPr>
          <w:ilvl w:val="4"/>
          <w:numId w:val="21"/>
        </w:numPr>
        <w:spacing w:line="360" w:lineRule="auto"/>
        <w:rPr>
          <w:rFonts w:ascii="Arial" w:eastAsia="Times New Roman" w:hAnsi="Arial" w:cs="Arial"/>
          <w:color w:val="9F2936" w:themeColor="accent2"/>
          <w:sz w:val="18"/>
          <w:szCs w:val="18"/>
          <w:lang w:val="en-AU" w:eastAsia="en-AU"/>
        </w:rPr>
      </w:pPr>
      <w:r w:rsidRPr="00C803CE">
        <w:rPr>
          <w:rFonts w:ascii="Arial" w:eastAsia="Times New Roman" w:hAnsi="Arial" w:cs="Arial"/>
          <w:color w:val="9F2936" w:themeColor="accent2"/>
          <w:sz w:val="18"/>
          <w:szCs w:val="18"/>
          <w:lang w:val="en-AU" w:eastAsia="en-AU"/>
        </w:rPr>
        <w:t>Relationship Custodian User Id</w:t>
      </w:r>
      <w:r w:rsidR="00A37F70">
        <w:rPr>
          <w:rFonts w:ascii="Arial" w:eastAsia="Times New Roman" w:hAnsi="Arial" w:cs="Arial"/>
          <w:color w:val="9F2936" w:themeColor="accent2"/>
          <w:sz w:val="18"/>
          <w:szCs w:val="18"/>
          <w:lang w:val="en-AU" w:eastAsia="en-AU"/>
        </w:rPr>
        <w:t>/Name</w:t>
      </w:r>
      <w:r w:rsidR="00092243" w:rsidRPr="00C803CE">
        <w:rPr>
          <w:rFonts w:ascii="Arial" w:eastAsia="Times New Roman" w:hAnsi="Arial" w:cs="Arial"/>
          <w:color w:val="9F2936" w:themeColor="accent2"/>
          <w:sz w:val="18"/>
          <w:szCs w:val="18"/>
          <w:lang w:val="en-AU" w:eastAsia="en-AU"/>
        </w:rPr>
        <w:t xml:space="preserve">:  </w:t>
      </w:r>
      <w:r w:rsidR="00C90726" w:rsidRPr="00C803CE">
        <w:rPr>
          <w:rFonts w:ascii="Arial" w:eastAsia="Times New Roman" w:hAnsi="Arial" w:cs="Arial"/>
          <w:color w:val="9F2936" w:themeColor="accent2"/>
          <w:sz w:val="18"/>
          <w:szCs w:val="18"/>
          <w:lang w:val="en-AU"/>
        </w:rPr>
        <w:t>*</w:t>
      </w:r>
    </w:p>
    <w:p w14:paraId="4FF7584F" w14:textId="77777777" w:rsidR="006C5C10" w:rsidRPr="00C803CE" w:rsidRDefault="006C5C10" w:rsidP="00C803CE">
      <w:pPr>
        <w:pStyle w:val="Default"/>
        <w:numPr>
          <w:ilvl w:val="4"/>
          <w:numId w:val="21"/>
        </w:numPr>
        <w:spacing w:line="360" w:lineRule="auto"/>
        <w:rPr>
          <w:rFonts w:ascii="Arial" w:eastAsia="Times New Roman" w:hAnsi="Arial" w:cs="Arial"/>
          <w:color w:val="9F2936" w:themeColor="accent2"/>
          <w:sz w:val="18"/>
          <w:szCs w:val="18"/>
          <w:lang w:val="en-AU" w:eastAsia="en-AU"/>
        </w:rPr>
      </w:pPr>
      <w:r>
        <w:rPr>
          <w:rFonts w:ascii="Arial" w:eastAsia="Times New Roman" w:hAnsi="Arial" w:cs="Arial"/>
          <w:color w:val="9F2936" w:themeColor="accent2"/>
          <w:sz w:val="18"/>
          <w:szCs w:val="18"/>
          <w:lang w:val="en-AU"/>
        </w:rPr>
        <w:t>Agency: Internal/External (if external, should show vendor names basis vendor master)</w:t>
      </w:r>
    </w:p>
    <w:p w14:paraId="5F039CD9" w14:textId="77777777" w:rsidR="00E524B0" w:rsidRDefault="00E524B0" w:rsidP="00C803CE">
      <w:pPr>
        <w:pStyle w:val="Default"/>
        <w:numPr>
          <w:ilvl w:val="4"/>
          <w:numId w:val="21"/>
        </w:numPr>
        <w:spacing w:line="360" w:lineRule="auto"/>
        <w:rPr>
          <w:rFonts w:ascii="Arial" w:eastAsia="Times New Roman" w:hAnsi="Arial" w:cs="Arial"/>
          <w:color w:val="9F2936" w:themeColor="accent2"/>
          <w:sz w:val="18"/>
          <w:szCs w:val="18"/>
          <w:lang w:val="en-AU" w:eastAsia="en-AU"/>
        </w:rPr>
      </w:pPr>
      <w:r w:rsidRPr="00C803CE">
        <w:rPr>
          <w:rFonts w:ascii="Arial" w:eastAsia="Times New Roman" w:hAnsi="Arial" w:cs="Arial"/>
          <w:color w:val="9F2936" w:themeColor="accent2"/>
          <w:sz w:val="18"/>
          <w:szCs w:val="18"/>
          <w:lang w:val="en-AU" w:eastAsia="en-AU"/>
        </w:rPr>
        <w:t>Campaign Status</w:t>
      </w:r>
      <w:r w:rsidR="00092243" w:rsidRPr="00C803CE">
        <w:rPr>
          <w:rFonts w:ascii="Arial" w:eastAsia="Times New Roman" w:hAnsi="Arial" w:cs="Arial"/>
          <w:color w:val="9F2936" w:themeColor="accent2"/>
          <w:sz w:val="18"/>
          <w:szCs w:val="18"/>
          <w:lang w:val="en-AU" w:eastAsia="en-AU"/>
        </w:rPr>
        <w:t xml:space="preserve">: </w:t>
      </w:r>
      <w:r w:rsidR="00C90726" w:rsidRPr="00C803CE">
        <w:rPr>
          <w:rFonts w:ascii="Arial" w:eastAsia="Times New Roman" w:hAnsi="Arial" w:cs="Arial"/>
          <w:color w:val="9F2936" w:themeColor="accent2"/>
          <w:sz w:val="18"/>
          <w:szCs w:val="18"/>
          <w:lang w:val="en-AU" w:eastAsia="en-AU"/>
        </w:rPr>
        <w:t>*</w:t>
      </w:r>
      <w:r w:rsidR="0009280B">
        <w:rPr>
          <w:rFonts w:ascii="Arial" w:eastAsia="Times New Roman" w:hAnsi="Arial" w:cs="Arial"/>
          <w:color w:val="9F2936" w:themeColor="accent2"/>
          <w:sz w:val="18"/>
          <w:szCs w:val="18"/>
          <w:lang w:val="en-AU" w:eastAsia="en-AU"/>
        </w:rPr>
        <w:t xml:space="preserve"> (as dropdown </w:t>
      </w:r>
      <w:r w:rsidR="001F2EDA">
        <w:rPr>
          <w:rFonts w:ascii="Arial" w:eastAsia="Times New Roman" w:hAnsi="Arial" w:cs="Arial"/>
          <w:color w:val="9F2936" w:themeColor="accent2"/>
          <w:sz w:val="18"/>
          <w:szCs w:val="18"/>
          <w:lang w:val="en-AU" w:eastAsia="en-AU"/>
        </w:rPr>
        <w:t>–</w:t>
      </w:r>
      <w:r w:rsidR="0009280B">
        <w:rPr>
          <w:rFonts w:ascii="Arial" w:eastAsia="Times New Roman" w:hAnsi="Arial" w:cs="Arial"/>
          <w:color w:val="9F2936" w:themeColor="accent2"/>
          <w:sz w:val="18"/>
          <w:szCs w:val="18"/>
          <w:lang w:val="en-AU" w:eastAsia="en-AU"/>
        </w:rPr>
        <w:t xml:space="preserve"> </w:t>
      </w:r>
      <w:r w:rsidR="00092243" w:rsidRPr="00C803CE">
        <w:rPr>
          <w:rFonts w:ascii="Arial" w:eastAsia="Times New Roman" w:hAnsi="Arial" w:cs="Arial"/>
          <w:color w:val="9F2936" w:themeColor="accent2"/>
          <w:sz w:val="18"/>
          <w:szCs w:val="18"/>
          <w:lang w:val="en-AU" w:eastAsia="en-AU"/>
        </w:rPr>
        <w:t>Proposed</w:t>
      </w:r>
      <w:r w:rsidR="001F2EDA">
        <w:rPr>
          <w:rFonts w:ascii="Arial" w:eastAsia="Times New Roman" w:hAnsi="Arial" w:cs="Arial"/>
          <w:color w:val="9F2936" w:themeColor="accent2"/>
          <w:sz w:val="18"/>
          <w:szCs w:val="18"/>
          <w:lang w:val="en-AU" w:eastAsia="en-AU"/>
        </w:rPr>
        <w:t>, Pitched, Closed, On-Going)</w:t>
      </w:r>
    </w:p>
    <w:p w14:paraId="28A51BFB" w14:textId="77777777" w:rsidR="006C5C10" w:rsidRDefault="006C5C10" w:rsidP="006C5C10">
      <w:pPr>
        <w:pStyle w:val="Default"/>
        <w:spacing w:line="360" w:lineRule="auto"/>
        <w:ind w:left="2160"/>
        <w:rPr>
          <w:rFonts w:ascii="Arial" w:eastAsia="Times New Roman" w:hAnsi="Arial" w:cs="Arial"/>
          <w:color w:val="9F2936" w:themeColor="accent2"/>
          <w:sz w:val="18"/>
          <w:szCs w:val="18"/>
          <w:lang w:val="en-AU" w:eastAsia="en-AU"/>
        </w:rPr>
      </w:pPr>
    </w:p>
    <w:p w14:paraId="612F3C48" w14:textId="77777777" w:rsidR="006C5C10" w:rsidRDefault="006C5C10" w:rsidP="001D0834">
      <w:pPr>
        <w:pStyle w:val="Default"/>
        <w:spacing w:line="360" w:lineRule="auto"/>
        <w:ind w:left="720" w:firstLine="720"/>
        <w:rPr>
          <w:rFonts w:ascii="Arial" w:eastAsia="Times New Roman" w:hAnsi="Arial" w:cs="Arial"/>
          <w:b/>
          <w:color w:val="9F2936" w:themeColor="accent2"/>
          <w:sz w:val="18"/>
          <w:szCs w:val="18"/>
          <w:u w:val="single"/>
          <w:lang w:val="en-AU" w:eastAsia="en-AU"/>
        </w:rPr>
      </w:pPr>
      <w:r w:rsidRPr="006C5C10">
        <w:rPr>
          <w:rFonts w:ascii="Arial" w:eastAsia="Times New Roman" w:hAnsi="Arial" w:cs="Arial"/>
          <w:b/>
          <w:color w:val="9F2936" w:themeColor="accent2"/>
          <w:sz w:val="18"/>
          <w:szCs w:val="18"/>
          <w:u w:val="single"/>
          <w:lang w:val="en-AU" w:eastAsia="en-AU"/>
        </w:rPr>
        <w:t>Once the campaign is mapped with cart, then following field are required:</w:t>
      </w:r>
    </w:p>
    <w:p w14:paraId="6C2876A9" w14:textId="77777777" w:rsidR="001D0834" w:rsidRDefault="001D0834" w:rsidP="001D0834">
      <w:pPr>
        <w:pStyle w:val="Default"/>
        <w:spacing w:line="360" w:lineRule="auto"/>
        <w:ind w:left="720" w:firstLine="720"/>
        <w:rPr>
          <w:rFonts w:ascii="Arial" w:eastAsia="Times New Roman" w:hAnsi="Arial" w:cs="Arial"/>
          <w:b/>
          <w:color w:val="9F2936" w:themeColor="accent2"/>
          <w:sz w:val="18"/>
          <w:szCs w:val="18"/>
          <w:u w:val="single"/>
          <w:lang w:val="en-AU" w:eastAsia="en-AU"/>
        </w:rPr>
      </w:pPr>
    </w:p>
    <w:p w14:paraId="675D2FCC" w14:textId="77777777" w:rsidR="006C5C10" w:rsidRPr="006C5C10" w:rsidRDefault="001D0834" w:rsidP="001D0834">
      <w:pPr>
        <w:pStyle w:val="Default"/>
        <w:spacing w:line="360" w:lineRule="auto"/>
        <w:ind w:left="720" w:firstLine="720"/>
        <w:rPr>
          <w:rFonts w:ascii="Arial" w:eastAsia="Times New Roman" w:hAnsi="Arial" w:cs="Arial"/>
          <w:b/>
          <w:color w:val="9F2936" w:themeColor="accent2"/>
          <w:sz w:val="18"/>
          <w:szCs w:val="18"/>
          <w:u w:val="single"/>
          <w:lang w:val="en-AU" w:eastAsia="en-AU"/>
        </w:rPr>
      </w:pPr>
      <w:r>
        <w:rPr>
          <w:rFonts w:ascii="Arial" w:eastAsia="Times New Roman" w:hAnsi="Arial" w:cs="Arial"/>
          <w:b/>
          <w:color w:val="9F2936" w:themeColor="accent2"/>
          <w:sz w:val="18"/>
          <w:szCs w:val="18"/>
          <w:u w:val="single"/>
          <w:lang w:val="en-AU" w:eastAsia="en-AU"/>
        </w:rPr>
        <w:t>Proposal Stage 1</w:t>
      </w:r>
      <w:r w:rsidR="000F07C4">
        <w:rPr>
          <w:rFonts w:ascii="Arial" w:eastAsia="Times New Roman" w:hAnsi="Arial" w:cs="Arial"/>
          <w:b/>
          <w:color w:val="9F2936" w:themeColor="accent2"/>
          <w:sz w:val="18"/>
          <w:szCs w:val="18"/>
          <w:u w:val="single"/>
          <w:lang w:val="en-AU" w:eastAsia="en-AU"/>
        </w:rPr>
        <w:t xml:space="preserve"> (if no negotiation required)</w:t>
      </w:r>
      <w:r>
        <w:rPr>
          <w:rFonts w:ascii="Arial" w:eastAsia="Times New Roman" w:hAnsi="Arial" w:cs="Arial"/>
          <w:b/>
          <w:color w:val="9F2936" w:themeColor="accent2"/>
          <w:sz w:val="18"/>
          <w:szCs w:val="18"/>
          <w:u w:val="single"/>
          <w:lang w:val="en-AU" w:eastAsia="en-AU"/>
        </w:rPr>
        <w:t>:</w:t>
      </w:r>
    </w:p>
    <w:p w14:paraId="7CFF8F6E" w14:textId="77777777" w:rsidR="00E524B0" w:rsidRPr="00C803CE" w:rsidRDefault="006C5C10" w:rsidP="00C803CE">
      <w:pPr>
        <w:pStyle w:val="Default"/>
        <w:numPr>
          <w:ilvl w:val="4"/>
          <w:numId w:val="21"/>
        </w:numPr>
        <w:spacing w:line="360" w:lineRule="auto"/>
        <w:rPr>
          <w:rFonts w:ascii="Arial" w:eastAsia="Times New Roman" w:hAnsi="Arial" w:cs="Arial"/>
          <w:color w:val="9F2936" w:themeColor="accent2"/>
          <w:sz w:val="18"/>
          <w:szCs w:val="18"/>
          <w:lang w:val="en-AU" w:eastAsia="en-AU"/>
        </w:rPr>
      </w:pPr>
      <w:r w:rsidRPr="0093039A">
        <w:rPr>
          <w:rFonts w:ascii="Arial" w:eastAsia="Times New Roman" w:hAnsi="Arial" w:cs="Arial"/>
          <w:b/>
          <w:color w:val="9F2936" w:themeColor="accent2"/>
          <w:sz w:val="18"/>
          <w:szCs w:val="18"/>
          <w:lang w:val="en-AU" w:eastAsia="en-AU"/>
        </w:rPr>
        <w:t>Standard Cost</w:t>
      </w:r>
      <w:r>
        <w:rPr>
          <w:rFonts w:ascii="Arial" w:eastAsia="Times New Roman" w:hAnsi="Arial" w:cs="Arial"/>
          <w:color w:val="9F2936" w:themeColor="accent2"/>
          <w:sz w:val="18"/>
          <w:szCs w:val="18"/>
          <w:lang w:val="en-AU" w:eastAsia="en-AU"/>
        </w:rPr>
        <w:t xml:space="preserve"> : (post mapping, this cost will be system generated)</w:t>
      </w:r>
      <w:r w:rsidR="0093039A">
        <w:rPr>
          <w:rFonts w:ascii="Arial" w:eastAsia="Times New Roman" w:hAnsi="Arial" w:cs="Arial"/>
          <w:color w:val="9F2936" w:themeColor="accent2"/>
          <w:sz w:val="18"/>
          <w:szCs w:val="18"/>
          <w:lang w:val="en-AU" w:eastAsia="en-AU"/>
        </w:rPr>
        <w:t xml:space="preserve"> </w:t>
      </w:r>
      <w:r w:rsidR="000F07C4" w:rsidRPr="000F07C4">
        <w:rPr>
          <w:rFonts w:ascii="Arial" w:eastAsia="Times New Roman" w:hAnsi="Arial" w:cs="Arial"/>
          <w:i/>
          <w:color w:val="9F2936" w:themeColor="accent2"/>
          <w:sz w:val="18"/>
          <w:szCs w:val="18"/>
          <w:lang w:val="en-AU" w:eastAsia="en-AU"/>
        </w:rPr>
        <w:t>[known as PAYOUT]</w:t>
      </w:r>
    </w:p>
    <w:p w14:paraId="732E657F" w14:textId="77777777" w:rsidR="00E524B0" w:rsidRDefault="006C5C10" w:rsidP="00C803CE">
      <w:pPr>
        <w:pStyle w:val="Default"/>
        <w:numPr>
          <w:ilvl w:val="4"/>
          <w:numId w:val="21"/>
        </w:numPr>
        <w:spacing w:line="360" w:lineRule="auto"/>
        <w:rPr>
          <w:rFonts w:ascii="Arial" w:eastAsia="Times New Roman" w:hAnsi="Arial" w:cs="Arial"/>
          <w:color w:val="9F2936" w:themeColor="accent2"/>
          <w:sz w:val="18"/>
          <w:szCs w:val="18"/>
          <w:lang w:val="en-AU" w:eastAsia="en-AU"/>
        </w:rPr>
      </w:pPr>
      <w:r w:rsidRPr="0093039A">
        <w:rPr>
          <w:rFonts w:ascii="Arial" w:eastAsia="Times New Roman" w:hAnsi="Arial" w:cs="Arial"/>
          <w:b/>
          <w:color w:val="9F2936" w:themeColor="accent2"/>
          <w:sz w:val="18"/>
          <w:szCs w:val="18"/>
          <w:lang w:val="en-AU" w:eastAsia="en-AU"/>
        </w:rPr>
        <w:t>Agency Fee</w:t>
      </w:r>
      <w:r w:rsidR="0013138A" w:rsidRPr="0093039A">
        <w:rPr>
          <w:rFonts w:ascii="Arial" w:eastAsia="Times New Roman" w:hAnsi="Arial" w:cs="Arial"/>
          <w:b/>
          <w:color w:val="9F2936" w:themeColor="accent2"/>
          <w:sz w:val="18"/>
          <w:szCs w:val="18"/>
          <w:lang w:val="en-AU" w:eastAsia="en-AU"/>
        </w:rPr>
        <w:t>:</w:t>
      </w:r>
      <w:r w:rsidR="0013138A">
        <w:rPr>
          <w:rFonts w:ascii="Arial" w:eastAsia="Times New Roman" w:hAnsi="Arial" w:cs="Arial"/>
          <w:color w:val="9F2936" w:themeColor="accent2"/>
          <w:sz w:val="18"/>
          <w:szCs w:val="18"/>
          <w:lang w:val="en-AU" w:eastAsia="en-AU"/>
        </w:rPr>
        <w:t xml:space="preserve"> (as textbox in percentage)</w:t>
      </w:r>
    </w:p>
    <w:p w14:paraId="55F8A0C3" w14:textId="77777777" w:rsidR="0013138A" w:rsidRDefault="0013138A" w:rsidP="00C803CE">
      <w:pPr>
        <w:pStyle w:val="Default"/>
        <w:numPr>
          <w:ilvl w:val="4"/>
          <w:numId w:val="21"/>
        </w:numPr>
        <w:spacing w:line="360" w:lineRule="auto"/>
        <w:rPr>
          <w:rFonts w:ascii="Arial" w:eastAsia="Times New Roman" w:hAnsi="Arial" w:cs="Arial"/>
          <w:color w:val="9F2936" w:themeColor="accent2"/>
          <w:sz w:val="18"/>
          <w:szCs w:val="18"/>
          <w:lang w:val="en-AU" w:eastAsia="en-AU"/>
        </w:rPr>
      </w:pPr>
      <w:r w:rsidRPr="0093039A">
        <w:rPr>
          <w:rFonts w:ascii="Arial" w:eastAsia="Times New Roman" w:hAnsi="Arial" w:cs="Arial"/>
          <w:b/>
          <w:color w:val="9F2936" w:themeColor="accent2"/>
          <w:sz w:val="18"/>
          <w:szCs w:val="18"/>
          <w:lang w:val="en-AU" w:eastAsia="en-AU"/>
        </w:rPr>
        <w:t>Proposed cost</w:t>
      </w:r>
      <w:r>
        <w:rPr>
          <w:rFonts w:ascii="Arial" w:eastAsia="Times New Roman" w:hAnsi="Arial" w:cs="Arial"/>
          <w:color w:val="9F2936" w:themeColor="accent2"/>
          <w:sz w:val="18"/>
          <w:szCs w:val="18"/>
          <w:lang w:val="en-AU" w:eastAsia="en-AU"/>
        </w:rPr>
        <w:t>: (auto-calculation)</w:t>
      </w:r>
      <w:r w:rsidR="00F52579">
        <w:rPr>
          <w:rFonts w:ascii="Arial" w:eastAsia="Times New Roman" w:hAnsi="Arial" w:cs="Arial"/>
          <w:color w:val="9F2936" w:themeColor="accent2"/>
          <w:sz w:val="18"/>
          <w:szCs w:val="18"/>
          <w:lang w:val="en-AU" w:eastAsia="en-AU"/>
        </w:rPr>
        <w:t xml:space="preserve"> --[ </w:t>
      </w:r>
      <w:r w:rsidR="00F52579" w:rsidRPr="00F52579">
        <w:rPr>
          <w:rFonts w:ascii="Arial" w:eastAsia="Times New Roman" w:hAnsi="Arial" w:cs="Arial"/>
          <w:b/>
          <w:color w:val="9F2936" w:themeColor="accent2"/>
          <w:sz w:val="18"/>
          <w:szCs w:val="18"/>
          <w:lang w:val="en-AU" w:eastAsia="en-AU"/>
        </w:rPr>
        <w:t>formulae</w:t>
      </w:r>
      <w:r w:rsidR="00F52579">
        <w:rPr>
          <w:rFonts w:ascii="Arial" w:eastAsia="Times New Roman" w:hAnsi="Arial" w:cs="Arial"/>
          <w:b/>
          <w:color w:val="9F2936" w:themeColor="accent2"/>
          <w:sz w:val="18"/>
          <w:szCs w:val="18"/>
          <w:lang w:val="en-AU" w:eastAsia="en-AU"/>
        </w:rPr>
        <w:t xml:space="preserve"> =</w:t>
      </w:r>
      <w:r w:rsidR="00F52579">
        <w:rPr>
          <w:rFonts w:ascii="Arial" w:eastAsia="Times New Roman" w:hAnsi="Arial" w:cs="Arial"/>
          <w:color w:val="9F2936" w:themeColor="accent2"/>
          <w:sz w:val="18"/>
          <w:szCs w:val="18"/>
          <w:lang w:val="en-AU" w:eastAsia="en-AU"/>
        </w:rPr>
        <w:t xml:space="preserve">  standard cost * agency fees in percentage]</w:t>
      </w:r>
      <w:r w:rsidR="0093039A">
        <w:rPr>
          <w:rFonts w:ascii="Arial" w:eastAsia="Times New Roman" w:hAnsi="Arial" w:cs="Arial"/>
          <w:color w:val="9F2936" w:themeColor="accent2"/>
          <w:sz w:val="18"/>
          <w:szCs w:val="18"/>
          <w:lang w:val="en-AU" w:eastAsia="en-AU"/>
        </w:rPr>
        <w:t xml:space="preserve"> </w:t>
      </w:r>
      <w:r w:rsidR="000D204F" w:rsidRPr="000F07C4">
        <w:rPr>
          <w:rFonts w:ascii="Arial" w:eastAsia="Times New Roman" w:hAnsi="Arial" w:cs="Arial"/>
          <w:color w:val="9F2936" w:themeColor="accent2"/>
          <w:sz w:val="18"/>
          <w:szCs w:val="18"/>
          <w:lang w:val="en-AU" w:eastAsia="en-AU"/>
        </w:rPr>
        <w:t>[</w:t>
      </w:r>
      <w:r w:rsidR="000F07C4" w:rsidRPr="000F07C4">
        <w:rPr>
          <w:rFonts w:ascii="Arial" w:eastAsia="Times New Roman" w:hAnsi="Arial" w:cs="Arial"/>
          <w:i/>
          <w:color w:val="9F2936" w:themeColor="accent2"/>
          <w:sz w:val="18"/>
          <w:szCs w:val="18"/>
          <w:lang w:val="en-AU" w:eastAsia="en-AU"/>
        </w:rPr>
        <w:t>known as TOPLINE</w:t>
      </w:r>
      <w:r w:rsidR="000D204F" w:rsidRPr="000F07C4">
        <w:rPr>
          <w:rFonts w:ascii="Arial" w:eastAsia="Times New Roman" w:hAnsi="Arial" w:cs="Arial"/>
          <w:i/>
          <w:color w:val="9F2936" w:themeColor="accent2"/>
          <w:sz w:val="18"/>
          <w:szCs w:val="18"/>
          <w:lang w:val="en-AU" w:eastAsia="en-AU"/>
        </w:rPr>
        <w:t>]</w:t>
      </w:r>
    </w:p>
    <w:p w14:paraId="3E3C3AC6" w14:textId="77777777" w:rsidR="000828AB" w:rsidRDefault="009E0F83" w:rsidP="00C803CE">
      <w:pPr>
        <w:pStyle w:val="Default"/>
        <w:numPr>
          <w:ilvl w:val="4"/>
          <w:numId w:val="21"/>
        </w:numPr>
        <w:spacing w:line="360" w:lineRule="auto"/>
        <w:rPr>
          <w:rFonts w:ascii="Arial" w:eastAsia="Times New Roman" w:hAnsi="Arial" w:cs="Arial"/>
          <w:color w:val="9F2936" w:themeColor="accent2"/>
          <w:sz w:val="18"/>
          <w:szCs w:val="18"/>
          <w:lang w:val="en-AU" w:eastAsia="en-AU"/>
        </w:rPr>
      </w:pPr>
      <w:r w:rsidRPr="0093039A">
        <w:rPr>
          <w:rFonts w:ascii="Arial" w:eastAsia="Times New Roman" w:hAnsi="Arial" w:cs="Arial"/>
          <w:b/>
          <w:color w:val="9F2936" w:themeColor="accent2"/>
          <w:sz w:val="18"/>
          <w:szCs w:val="18"/>
          <w:lang w:val="en-AU" w:eastAsia="en-AU"/>
        </w:rPr>
        <w:t>Revenue</w:t>
      </w:r>
      <w:r w:rsidR="00BC2C53">
        <w:rPr>
          <w:rFonts w:ascii="Arial" w:eastAsia="Times New Roman" w:hAnsi="Arial" w:cs="Arial"/>
          <w:b/>
          <w:color w:val="9F2936" w:themeColor="accent2"/>
          <w:sz w:val="18"/>
          <w:szCs w:val="18"/>
          <w:lang w:val="en-AU" w:eastAsia="en-AU"/>
        </w:rPr>
        <w:t xml:space="preserve"> earned</w:t>
      </w:r>
      <w:r>
        <w:rPr>
          <w:rFonts w:ascii="Arial" w:eastAsia="Times New Roman" w:hAnsi="Arial" w:cs="Arial"/>
          <w:color w:val="9F2936" w:themeColor="accent2"/>
          <w:sz w:val="18"/>
          <w:szCs w:val="18"/>
          <w:lang w:val="en-AU" w:eastAsia="en-AU"/>
        </w:rPr>
        <w:t xml:space="preserve">: (Proposed cost – standard </w:t>
      </w:r>
      <w:r w:rsidR="00F52579">
        <w:rPr>
          <w:rFonts w:ascii="Arial" w:eastAsia="Times New Roman" w:hAnsi="Arial" w:cs="Arial"/>
          <w:color w:val="9F2936" w:themeColor="accent2"/>
          <w:sz w:val="18"/>
          <w:szCs w:val="18"/>
          <w:lang w:val="en-AU" w:eastAsia="en-AU"/>
        </w:rPr>
        <w:t>cost ---- auto-calculation)</w:t>
      </w:r>
      <w:r w:rsidR="000F07C4">
        <w:rPr>
          <w:rFonts w:ascii="Arial" w:eastAsia="Times New Roman" w:hAnsi="Arial" w:cs="Arial"/>
          <w:color w:val="9F2936" w:themeColor="accent2"/>
          <w:sz w:val="18"/>
          <w:szCs w:val="18"/>
          <w:lang w:val="en-AU" w:eastAsia="en-AU"/>
        </w:rPr>
        <w:t xml:space="preserve"> </w:t>
      </w:r>
      <w:r w:rsidR="000F07C4" w:rsidRPr="000F07C4">
        <w:rPr>
          <w:rFonts w:ascii="Arial" w:eastAsia="Times New Roman" w:hAnsi="Arial" w:cs="Arial"/>
          <w:i/>
          <w:color w:val="9F2936" w:themeColor="accent2"/>
          <w:sz w:val="18"/>
          <w:szCs w:val="18"/>
          <w:lang w:val="en-AU" w:eastAsia="en-AU"/>
        </w:rPr>
        <w:t>[known as REVNUE]</w:t>
      </w:r>
    </w:p>
    <w:p w14:paraId="27A780EB" w14:textId="77777777" w:rsidR="009E0F83" w:rsidRDefault="009E0F83" w:rsidP="000D204F">
      <w:pPr>
        <w:pStyle w:val="Default"/>
        <w:spacing w:line="360" w:lineRule="auto"/>
        <w:rPr>
          <w:rFonts w:ascii="Arial" w:eastAsia="Times New Roman" w:hAnsi="Arial" w:cs="Arial"/>
          <w:color w:val="9F2936" w:themeColor="accent2"/>
          <w:sz w:val="18"/>
          <w:szCs w:val="18"/>
          <w:lang w:val="en-AU" w:eastAsia="en-AU"/>
        </w:rPr>
      </w:pPr>
    </w:p>
    <w:p w14:paraId="600979AE" w14:textId="77777777" w:rsidR="001D0834" w:rsidRPr="001D0834" w:rsidRDefault="001D0834" w:rsidP="001D0834">
      <w:pPr>
        <w:pStyle w:val="Default"/>
        <w:spacing w:line="360" w:lineRule="auto"/>
        <w:ind w:left="720" w:firstLine="720"/>
        <w:rPr>
          <w:rFonts w:ascii="Arial" w:eastAsia="Times New Roman" w:hAnsi="Arial" w:cs="Arial"/>
          <w:b/>
          <w:color w:val="9F2936" w:themeColor="accent2"/>
          <w:sz w:val="18"/>
          <w:szCs w:val="18"/>
          <w:lang w:val="en-AU" w:eastAsia="en-AU"/>
        </w:rPr>
      </w:pPr>
      <w:r w:rsidRPr="001D0834">
        <w:rPr>
          <w:rFonts w:ascii="Arial" w:eastAsia="Times New Roman" w:hAnsi="Arial" w:cs="Arial"/>
          <w:b/>
          <w:color w:val="9F2936" w:themeColor="accent2"/>
          <w:sz w:val="18"/>
          <w:szCs w:val="18"/>
          <w:lang w:val="en-AU" w:eastAsia="en-AU"/>
        </w:rPr>
        <w:t>Proposal Stage 2</w:t>
      </w:r>
      <w:r w:rsidR="000F07C4">
        <w:rPr>
          <w:rFonts w:ascii="Arial" w:eastAsia="Times New Roman" w:hAnsi="Arial" w:cs="Arial"/>
          <w:b/>
          <w:color w:val="9F2936" w:themeColor="accent2"/>
          <w:sz w:val="18"/>
          <w:szCs w:val="18"/>
          <w:lang w:val="en-AU" w:eastAsia="en-AU"/>
        </w:rPr>
        <w:t xml:space="preserve"> (for discount/negotiation)</w:t>
      </w:r>
      <w:r w:rsidRPr="001D0834">
        <w:rPr>
          <w:rFonts w:ascii="Arial" w:eastAsia="Times New Roman" w:hAnsi="Arial" w:cs="Arial"/>
          <w:b/>
          <w:color w:val="9F2936" w:themeColor="accent2"/>
          <w:sz w:val="18"/>
          <w:szCs w:val="18"/>
          <w:lang w:val="en-AU" w:eastAsia="en-AU"/>
        </w:rPr>
        <w:t>:</w:t>
      </w:r>
    </w:p>
    <w:p w14:paraId="668DFEE5" w14:textId="77777777" w:rsidR="001D0834" w:rsidRDefault="001D0834" w:rsidP="001D0834">
      <w:pPr>
        <w:pStyle w:val="Default"/>
        <w:numPr>
          <w:ilvl w:val="4"/>
          <w:numId w:val="21"/>
        </w:numPr>
        <w:spacing w:line="360" w:lineRule="auto"/>
        <w:rPr>
          <w:rFonts w:ascii="Arial" w:eastAsia="Times New Roman" w:hAnsi="Arial" w:cs="Arial"/>
          <w:color w:val="9F2936" w:themeColor="accent2"/>
          <w:sz w:val="18"/>
          <w:szCs w:val="18"/>
          <w:lang w:val="en-AU" w:eastAsia="en-AU"/>
        </w:rPr>
      </w:pPr>
      <w:r w:rsidRPr="00957A98">
        <w:rPr>
          <w:rFonts w:ascii="Arial" w:eastAsia="Times New Roman" w:hAnsi="Arial" w:cs="Arial"/>
          <w:b/>
          <w:color w:val="9F2936" w:themeColor="accent2"/>
          <w:sz w:val="18"/>
          <w:szCs w:val="18"/>
          <w:lang w:val="en-AU" w:eastAsia="en-AU"/>
        </w:rPr>
        <w:t>Discount to Brand</w:t>
      </w:r>
      <w:r>
        <w:rPr>
          <w:rFonts w:ascii="Arial" w:eastAsia="Times New Roman" w:hAnsi="Arial" w:cs="Arial"/>
          <w:color w:val="9F2936" w:themeColor="accent2"/>
          <w:sz w:val="18"/>
          <w:szCs w:val="18"/>
          <w:lang w:val="en-AU" w:eastAsia="en-AU"/>
        </w:rPr>
        <w:t>: (as a text box in %)</w:t>
      </w:r>
    </w:p>
    <w:p w14:paraId="70788C9A" w14:textId="77777777" w:rsidR="001D0834" w:rsidRDefault="001D0834" w:rsidP="001D0834">
      <w:pPr>
        <w:pStyle w:val="Default"/>
        <w:numPr>
          <w:ilvl w:val="4"/>
          <w:numId w:val="21"/>
        </w:numPr>
        <w:spacing w:line="360" w:lineRule="auto"/>
        <w:rPr>
          <w:rFonts w:ascii="Arial" w:eastAsia="Times New Roman" w:hAnsi="Arial" w:cs="Arial"/>
          <w:color w:val="9F2936" w:themeColor="accent2"/>
          <w:sz w:val="18"/>
          <w:szCs w:val="18"/>
          <w:lang w:val="en-AU" w:eastAsia="en-AU"/>
        </w:rPr>
      </w:pPr>
      <w:r w:rsidRPr="00957A98">
        <w:rPr>
          <w:rFonts w:ascii="Arial" w:eastAsia="Times New Roman" w:hAnsi="Arial" w:cs="Arial"/>
          <w:b/>
          <w:color w:val="9F2936" w:themeColor="accent2"/>
          <w:sz w:val="18"/>
          <w:szCs w:val="18"/>
          <w:lang w:val="en-AU" w:eastAsia="en-AU"/>
        </w:rPr>
        <w:t>Show Discounted Value</w:t>
      </w:r>
      <w:r>
        <w:rPr>
          <w:rFonts w:ascii="Arial" w:eastAsia="Times New Roman" w:hAnsi="Arial" w:cs="Arial"/>
          <w:color w:val="9F2936" w:themeColor="accent2"/>
          <w:sz w:val="18"/>
          <w:szCs w:val="18"/>
          <w:lang w:val="en-AU" w:eastAsia="en-AU"/>
        </w:rPr>
        <w:t>: (auto-calculation using proposed cost)</w:t>
      </w:r>
    </w:p>
    <w:p w14:paraId="5BB6E1FC" w14:textId="77777777" w:rsidR="001D0834" w:rsidRDefault="001D0834" w:rsidP="001D0834">
      <w:pPr>
        <w:pStyle w:val="Default"/>
        <w:numPr>
          <w:ilvl w:val="4"/>
          <w:numId w:val="21"/>
        </w:numPr>
        <w:spacing w:line="360" w:lineRule="auto"/>
        <w:rPr>
          <w:rFonts w:ascii="Arial" w:eastAsia="Times New Roman" w:hAnsi="Arial" w:cs="Arial"/>
          <w:color w:val="9F2936" w:themeColor="accent2"/>
          <w:sz w:val="18"/>
          <w:szCs w:val="18"/>
          <w:lang w:val="en-AU" w:eastAsia="en-AU"/>
        </w:rPr>
      </w:pPr>
      <w:r w:rsidRPr="00957A98">
        <w:rPr>
          <w:rFonts w:ascii="Arial" w:eastAsia="Times New Roman" w:hAnsi="Arial" w:cs="Arial"/>
          <w:b/>
          <w:color w:val="9F2936" w:themeColor="accent2"/>
          <w:sz w:val="18"/>
          <w:szCs w:val="18"/>
          <w:lang w:val="en-AU" w:eastAsia="en-AU"/>
        </w:rPr>
        <w:t>Approved Cost</w:t>
      </w:r>
      <w:r>
        <w:rPr>
          <w:rFonts w:ascii="Arial" w:eastAsia="Times New Roman" w:hAnsi="Arial" w:cs="Arial"/>
          <w:color w:val="9F2936" w:themeColor="accent2"/>
          <w:sz w:val="18"/>
          <w:szCs w:val="18"/>
          <w:lang w:val="en-AU" w:eastAsia="en-AU"/>
        </w:rPr>
        <w:t>: (</w:t>
      </w:r>
      <w:r w:rsidRPr="00957A98">
        <w:rPr>
          <w:rFonts w:ascii="Arial" w:eastAsia="Times New Roman" w:hAnsi="Arial" w:cs="Arial"/>
          <w:i/>
          <w:color w:val="9F2936" w:themeColor="accent2"/>
          <w:sz w:val="18"/>
          <w:szCs w:val="18"/>
          <w:lang w:val="en-AU" w:eastAsia="en-AU"/>
        </w:rPr>
        <w:t>formulae</w:t>
      </w:r>
      <w:r>
        <w:rPr>
          <w:rFonts w:ascii="Arial" w:eastAsia="Times New Roman" w:hAnsi="Arial" w:cs="Arial"/>
          <w:color w:val="9F2936" w:themeColor="accent2"/>
          <w:sz w:val="18"/>
          <w:szCs w:val="18"/>
          <w:lang w:val="en-AU" w:eastAsia="en-AU"/>
        </w:rPr>
        <w:t xml:space="preserve"> = Proposed cost – Discounted value)</w:t>
      </w:r>
      <w:r w:rsidR="000F07C4">
        <w:rPr>
          <w:rFonts w:ascii="Arial" w:eastAsia="Times New Roman" w:hAnsi="Arial" w:cs="Arial"/>
          <w:color w:val="9F2936" w:themeColor="accent2"/>
          <w:sz w:val="18"/>
          <w:szCs w:val="18"/>
          <w:lang w:val="en-AU" w:eastAsia="en-AU"/>
        </w:rPr>
        <w:t xml:space="preserve"> </w:t>
      </w:r>
      <w:r w:rsidR="000F07C4" w:rsidRPr="000F07C4">
        <w:rPr>
          <w:rFonts w:ascii="Arial" w:eastAsia="Times New Roman" w:hAnsi="Arial" w:cs="Arial"/>
          <w:i/>
          <w:color w:val="9F2936" w:themeColor="accent2"/>
          <w:sz w:val="18"/>
          <w:szCs w:val="18"/>
          <w:lang w:val="en-AU" w:eastAsia="en-AU"/>
        </w:rPr>
        <w:t>[known as TOPLINE]</w:t>
      </w:r>
    </w:p>
    <w:p w14:paraId="12086C12" w14:textId="77777777" w:rsidR="001D0834" w:rsidRDefault="001D0834" w:rsidP="001D0834">
      <w:pPr>
        <w:pStyle w:val="Default"/>
        <w:numPr>
          <w:ilvl w:val="4"/>
          <w:numId w:val="21"/>
        </w:numPr>
        <w:spacing w:line="360" w:lineRule="auto"/>
        <w:rPr>
          <w:rFonts w:ascii="Arial" w:eastAsia="Times New Roman" w:hAnsi="Arial" w:cs="Arial"/>
          <w:color w:val="9F2936" w:themeColor="accent2"/>
          <w:sz w:val="18"/>
          <w:szCs w:val="18"/>
          <w:lang w:val="en-AU" w:eastAsia="en-AU"/>
        </w:rPr>
      </w:pPr>
      <w:r w:rsidRPr="00957A98">
        <w:rPr>
          <w:rFonts w:ascii="Arial" w:eastAsia="Times New Roman" w:hAnsi="Arial" w:cs="Arial"/>
          <w:b/>
          <w:color w:val="9F2936" w:themeColor="accent2"/>
          <w:sz w:val="18"/>
          <w:szCs w:val="18"/>
          <w:lang w:val="en-AU" w:eastAsia="en-AU"/>
        </w:rPr>
        <w:t>Negotiation with Platform</w:t>
      </w:r>
      <w:r w:rsidR="008C019E">
        <w:rPr>
          <w:rFonts w:ascii="Arial" w:eastAsia="Times New Roman" w:hAnsi="Arial" w:cs="Arial"/>
          <w:color w:val="9F2936" w:themeColor="accent2"/>
          <w:sz w:val="18"/>
          <w:szCs w:val="18"/>
          <w:lang w:val="en-AU" w:eastAsia="en-AU"/>
        </w:rPr>
        <w:t>: (as a text box in rupees))</w:t>
      </w:r>
    </w:p>
    <w:p w14:paraId="6826BB1D" w14:textId="77777777" w:rsidR="001D0834" w:rsidRDefault="001D0834" w:rsidP="001D0834">
      <w:pPr>
        <w:pStyle w:val="Default"/>
        <w:numPr>
          <w:ilvl w:val="4"/>
          <w:numId w:val="21"/>
        </w:numPr>
        <w:spacing w:line="360" w:lineRule="auto"/>
        <w:rPr>
          <w:rFonts w:ascii="Arial" w:eastAsia="Times New Roman" w:hAnsi="Arial" w:cs="Arial"/>
          <w:color w:val="9F2936" w:themeColor="accent2"/>
          <w:sz w:val="18"/>
          <w:szCs w:val="18"/>
          <w:lang w:val="en-AU" w:eastAsia="en-AU"/>
        </w:rPr>
      </w:pPr>
      <w:r w:rsidRPr="00957A98">
        <w:rPr>
          <w:rFonts w:ascii="Arial" w:eastAsia="Times New Roman" w:hAnsi="Arial" w:cs="Arial"/>
          <w:b/>
          <w:color w:val="9F2936" w:themeColor="accent2"/>
          <w:sz w:val="18"/>
          <w:szCs w:val="18"/>
          <w:lang w:val="en-AU" w:eastAsia="en-AU"/>
        </w:rPr>
        <w:lastRenderedPageBreak/>
        <w:t>Payout to Platform</w:t>
      </w:r>
      <w:r>
        <w:rPr>
          <w:rFonts w:ascii="Arial" w:eastAsia="Times New Roman" w:hAnsi="Arial" w:cs="Arial"/>
          <w:color w:val="9F2936" w:themeColor="accent2"/>
          <w:sz w:val="18"/>
          <w:szCs w:val="18"/>
          <w:lang w:val="en-AU" w:eastAsia="en-AU"/>
        </w:rPr>
        <w:t>:</w:t>
      </w:r>
      <w:r w:rsidR="008C019E">
        <w:rPr>
          <w:rFonts w:ascii="Arial" w:eastAsia="Times New Roman" w:hAnsi="Arial" w:cs="Arial"/>
          <w:color w:val="9F2936" w:themeColor="accent2"/>
          <w:sz w:val="18"/>
          <w:szCs w:val="18"/>
          <w:lang w:val="en-AU" w:eastAsia="en-AU"/>
        </w:rPr>
        <w:t xml:space="preserve"> (</w:t>
      </w:r>
      <w:r w:rsidR="008C019E" w:rsidRPr="00957A98">
        <w:rPr>
          <w:rFonts w:ascii="Arial" w:eastAsia="Times New Roman" w:hAnsi="Arial" w:cs="Arial"/>
          <w:i/>
          <w:color w:val="9F2936" w:themeColor="accent2"/>
          <w:sz w:val="18"/>
          <w:szCs w:val="18"/>
          <w:lang w:val="en-AU" w:eastAsia="en-AU"/>
        </w:rPr>
        <w:t>formulae</w:t>
      </w:r>
      <w:r w:rsidR="008C019E">
        <w:rPr>
          <w:rFonts w:ascii="Arial" w:eastAsia="Times New Roman" w:hAnsi="Arial" w:cs="Arial"/>
          <w:color w:val="9F2936" w:themeColor="accent2"/>
          <w:sz w:val="18"/>
          <w:szCs w:val="18"/>
          <w:lang w:val="en-AU" w:eastAsia="en-AU"/>
        </w:rPr>
        <w:t xml:space="preserve"> = Standard cost – Negotiation with Platform)</w:t>
      </w:r>
      <w:r w:rsidR="000F07C4">
        <w:rPr>
          <w:rFonts w:ascii="Arial" w:eastAsia="Times New Roman" w:hAnsi="Arial" w:cs="Arial"/>
          <w:color w:val="9F2936" w:themeColor="accent2"/>
          <w:sz w:val="18"/>
          <w:szCs w:val="18"/>
          <w:lang w:val="en-AU" w:eastAsia="en-AU"/>
        </w:rPr>
        <w:t xml:space="preserve"> [known as PAYOUT]</w:t>
      </w:r>
    </w:p>
    <w:p w14:paraId="30E539CD" w14:textId="77777777" w:rsidR="001D0834" w:rsidRPr="000F07C4" w:rsidRDefault="001D0834" w:rsidP="001D0834">
      <w:pPr>
        <w:pStyle w:val="Default"/>
        <w:numPr>
          <w:ilvl w:val="4"/>
          <w:numId w:val="21"/>
        </w:numPr>
        <w:spacing w:line="360" w:lineRule="auto"/>
        <w:rPr>
          <w:rFonts w:ascii="Arial" w:eastAsia="Times New Roman" w:hAnsi="Arial" w:cs="Arial"/>
          <w:i/>
          <w:color w:val="9F2936" w:themeColor="accent2"/>
          <w:sz w:val="18"/>
          <w:szCs w:val="18"/>
          <w:lang w:val="en-AU" w:eastAsia="en-AU"/>
        </w:rPr>
      </w:pPr>
      <w:r w:rsidRPr="00957A98">
        <w:rPr>
          <w:rFonts w:ascii="Arial" w:eastAsia="Times New Roman" w:hAnsi="Arial" w:cs="Arial"/>
          <w:b/>
          <w:color w:val="9F2936" w:themeColor="accent2"/>
          <w:sz w:val="18"/>
          <w:szCs w:val="18"/>
          <w:lang w:val="en-AU" w:eastAsia="en-AU"/>
        </w:rPr>
        <w:t>Revenue</w:t>
      </w:r>
      <w:r w:rsidR="00BC2C53">
        <w:rPr>
          <w:rFonts w:ascii="Arial" w:eastAsia="Times New Roman" w:hAnsi="Arial" w:cs="Arial"/>
          <w:b/>
          <w:color w:val="9F2936" w:themeColor="accent2"/>
          <w:sz w:val="18"/>
          <w:szCs w:val="18"/>
          <w:lang w:val="en-AU" w:eastAsia="en-AU"/>
        </w:rPr>
        <w:t xml:space="preserve"> earned</w:t>
      </w:r>
      <w:r>
        <w:rPr>
          <w:rFonts w:ascii="Arial" w:eastAsia="Times New Roman" w:hAnsi="Arial" w:cs="Arial"/>
          <w:color w:val="9F2936" w:themeColor="accent2"/>
          <w:sz w:val="18"/>
          <w:szCs w:val="18"/>
          <w:lang w:val="en-AU" w:eastAsia="en-AU"/>
        </w:rPr>
        <w:t>:</w:t>
      </w:r>
      <w:r w:rsidR="008C019E">
        <w:rPr>
          <w:rFonts w:ascii="Arial" w:eastAsia="Times New Roman" w:hAnsi="Arial" w:cs="Arial"/>
          <w:color w:val="9F2936" w:themeColor="accent2"/>
          <w:sz w:val="18"/>
          <w:szCs w:val="18"/>
          <w:lang w:val="en-AU" w:eastAsia="en-AU"/>
        </w:rPr>
        <w:t xml:space="preserve"> </w:t>
      </w:r>
      <w:r w:rsidR="00957A98">
        <w:rPr>
          <w:rFonts w:ascii="Arial" w:eastAsia="Times New Roman" w:hAnsi="Arial" w:cs="Arial"/>
          <w:color w:val="9F2936" w:themeColor="accent2"/>
          <w:sz w:val="18"/>
          <w:szCs w:val="18"/>
          <w:lang w:val="en-AU" w:eastAsia="en-AU"/>
        </w:rPr>
        <w:t>(</w:t>
      </w:r>
      <w:r w:rsidR="008C019E">
        <w:rPr>
          <w:rFonts w:ascii="Arial" w:eastAsia="Times New Roman" w:hAnsi="Arial" w:cs="Arial"/>
          <w:color w:val="9F2936" w:themeColor="accent2"/>
          <w:sz w:val="18"/>
          <w:szCs w:val="18"/>
          <w:lang w:val="en-AU" w:eastAsia="en-AU"/>
        </w:rPr>
        <w:t>Approved Cost - Payout to Platform</w:t>
      </w:r>
      <w:r w:rsidR="00957A98">
        <w:rPr>
          <w:rFonts w:ascii="Arial" w:eastAsia="Times New Roman" w:hAnsi="Arial" w:cs="Arial"/>
          <w:color w:val="9F2936" w:themeColor="accent2"/>
          <w:sz w:val="18"/>
          <w:szCs w:val="18"/>
          <w:lang w:val="en-AU" w:eastAsia="en-AU"/>
        </w:rPr>
        <w:t xml:space="preserve"> </w:t>
      </w:r>
      <w:r w:rsidR="000F07C4" w:rsidRPr="000F07C4">
        <w:rPr>
          <w:rFonts w:ascii="Arial" w:eastAsia="Times New Roman" w:hAnsi="Arial" w:cs="Arial"/>
          <w:i/>
          <w:color w:val="9F2936" w:themeColor="accent2"/>
          <w:sz w:val="18"/>
          <w:szCs w:val="18"/>
          <w:lang w:val="en-AU" w:eastAsia="en-AU"/>
        </w:rPr>
        <w:t>[known as REVENUE]</w:t>
      </w:r>
    </w:p>
    <w:p w14:paraId="64E74762" w14:textId="77777777" w:rsidR="000D204F" w:rsidRDefault="000D204F" w:rsidP="000D204F">
      <w:pPr>
        <w:pStyle w:val="Default"/>
        <w:spacing w:line="360" w:lineRule="auto"/>
        <w:rPr>
          <w:rFonts w:ascii="Arial" w:eastAsia="Times New Roman" w:hAnsi="Arial" w:cs="Arial"/>
          <w:color w:val="9F2936" w:themeColor="accent2"/>
          <w:sz w:val="18"/>
          <w:szCs w:val="18"/>
          <w:lang w:val="en-AU" w:eastAsia="en-AU"/>
        </w:rPr>
      </w:pPr>
    </w:p>
    <w:p w14:paraId="17AA799C" w14:textId="77777777" w:rsidR="00E524B0" w:rsidRPr="002F531A" w:rsidRDefault="00E524B0" w:rsidP="0050580A">
      <w:pPr>
        <w:pStyle w:val="Default"/>
        <w:numPr>
          <w:ilvl w:val="0"/>
          <w:numId w:val="9"/>
        </w:numPr>
        <w:spacing w:line="360" w:lineRule="auto"/>
        <w:rPr>
          <w:rFonts w:ascii="Arial" w:eastAsia="Times New Roman" w:hAnsi="Arial" w:cs="Arial"/>
          <w:color w:val="auto"/>
          <w:sz w:val="18"/>
          <w:szCs w:val="18"/>
          <w:lang w:val="en-AU" w:eastAsia="en-AU"/>
        </w:rPr>
      </w:pPr>
      <w:r w:rsidRPr="002F531A">
        <w:rPr>
          <w:rFonts w:ascii="Arial" w:eastAsia="Times New Roman" w:hAnsi="Arial" w:cs="Arial"/>
          <w:b/>
          <w:color w:val="auto"/>
          <w:sz w:val="18"/>
          <w:szCs w:val="18"/>
          <w:lang w:val="en-AU"/>
        </w:rPr>
        <w:t>Validation</w:t>
      </w:r>
      <w:r w:rsidRPr="002F531A">
        <w:rPr>
          <w:rFonts w:ascii="Arial" w:eastAsia="Times New Roman" w:hAnsi="Arial" w:cs="Arial"/>
          <w:color w:val="auto"/>
          <w:sz w:val="18"/>
          <w:szCs w:val="18"/>
          <w:lang w:val="en-AU"/>
        </w:rPr>
        <w:tab/>
        <w:t xml:space="preserve">: Client side validation (like required field validation) will be checked for all mandatory fields. If mandatory field will blank then a proper message will appeared like “Please </w:t>
      </w:r>
      <w:r w:rsidR="00D1129B" w:rsidRPr="002F531A">
        <w:rPr>
          <w:rFonts w:ascii="Arial" w:eastAsia="Times New Roman" w:hAnsi="Arial" w:cs="Arial"/>
          <w:color w:val="auto"/>
          <w:sz w:val="18"/>
          <w:szCs w:val="18"/>
          <w:lang w:val="en-AU"/>
        </w:rPr>
        <w:t>fill campaign</w:t>
      </w:r>
      <w:r w:rsidRPr="002F531A">
        <w:rPr>
          <w:rFonts w:ascii="Arial" w:eastAsia="Times New Roman" w:hAnsi="Arial" w:cs="Arial"/>
          <w:color w:val="auto"/>
          <w:sz w:val="18"/>
          <w:szCs w:val="18"/>
          <w:lang w:val="en-AU"/>
        </w:rPr>
        <w:t xml:space="preserve"> name”, “Please fill </w:t>
      </w:r>
      <w:r w:rsidR="00D1129B" w:rsidRPr="002F531A">
        <w:rPr>
          <w:rFonts w:ascii="Arial" w:eastAsia="Times New Roman" w:hAnsi="Arial" w:cs="Arial"/>
          <w:color w:val="auto"/>
          <w:sz w:val="18"/>
          <w:szCs w:val="18"/>
          <w:lang w:val="en-AU"/>
        </w:rPr>
        <w:t>campaign start date</w:t>
      </w:r>
      <w:r w:rsidRPr="002F531A">
        <w:rPr>
          <w:rFonts w:ascii="Arial" w:eastAsia="Times New Roman" w:hAnsi="Arial" w:cs="Arial"/>
          <w:color w:val="auto"/>
          <w:sz w:val="18"/>
          <w:szCs w:val="18"/>
          <w:lang w:val="en-AU"/>
        </w:rPr>
        <w:t>”</w:t>
      </w:r>
      <w:r w:rsidR="00D1129B" w:rsidRPr="002F531A">
        <w:rPr>
          <w:rFonts w:ascii="Arial" w:eastAsia="Times New Roman" w:hAnsi="Arial" w:cs="Arial"/>
          <w:color w:val="auto"/>
          <w:sz w:val="18"/>
          <w:szCs w:val="18"/>
          <w:lang w:val="en-AU"/>
        </w:rPr>
        <w:t xml:space="preserve">, “Please fill campaign End date” .. </w:t>
      </w:r>
      <w:r w:rsidRPr="002F531A">
        <w:rPr>
          <w:rFonts w:ascii="Arial" w:eastAsia="Times New Roman" w:hAnsi="Arial" w:cs="Arial"/>
          <w:color w:val="auto"/>
          <w:sz w:val="18"/>
          <w:szCs w:val="18"/>
          <w:lang w:val="en-AU"/>
        </w:rPr>
        <w:t xml:space="preserve"> in a pop up without post back. </w:t>
      </w:r>
      <w:r w:rsidR="00D1129B" w:rsidRPr="002F531A">
        <w:rPr>
          <w:rFonts w:ascii="Arial" w:eastAsia="Times New Roman" w:hAnsi="Arial" w:cs="Arial"/>
          <w:color w:val="auto"/>
          <w:sz w:val="18"/>
          <w:szCs w:val="18"/>
          <w:lang w:val="en-AU"/>
        </w:rPr>
        <w:t xml:space="preserve">Campaign start and end date will be checked to ensure a valid date and start date should be less than end date. </w:t>
      </w:r>
      <w:r w:rsidRPr="002F531A">
        <w:rPr>
          <w:rFonts w:ascii="Arial" w:eastAsia="Times New Roman" w:hAnsi="Arial" w:cs="Arial"/>
          <w:color w:val="auto"/>
          <w:sz w:val="18"/>
          <w:szCs w:val="18"/>
          <w:lang w:val="en-AU"/>
        </w:rPr>
        <w:t>Before inserting records in database, server side validation like duplicate record (</w:t>
      </w:r>
      <w:r w:rsidR="00D1129B" w:rsidRPr="002F531A">
        <w:rPr>
          <w:rFonts w:ascii="Arial" w:eastAsia="Times New Roman" w:hAnsi="Arial" w:cs="Arial"/>
          <w:color w:val="auto"/>
          <w:sz w:val="18"/>
          <w:szCs w:val="18"/>
          <w:lang w:val="en-AU"/>
        </w:rPr>
        <w:t>campaign</w:t>
      </w:r>
      <w:r w:rsidRPr="002F531A">
        <w:rPr>
          <w:rFonts w:ascii="Arial" w:eastAsia="Times New Roman" w:hAnsi="Arial" w:cs="Arial"/>
          <w:color w:val="auto"/>
          <w:sz w:val="18"/>
          <w:szCs w:val="18"/>
          <w:lang w:val="en-AU"/>
        </w:rPr>
        <w:t xml:space="preserve"> name</w:t>
      </w:r>
      <w:r w:rsidR="00D1129B" w:rsidRPr="002F531A">
        <w:rPr>
          <w:rFonts w:ascii="Arial" w:eastAsia="Times New Roman" w:hAnsi="Arial" w:cs="Arial"/>
          <w:color w:val="auto"/>
          <w:sz w:val="18"/>
          <w:szCs w:val="18"/>
          <w:lang w:val="en-AU"/>
        </w:rPr>
        <w:t xml:space="preserve"> for same brand</w:t>
      </w:r>
      <w:r w:rsidRPr="002F531A">
        <w:rPr>
          <w:rFonts w:ascii="Arial" w:eastAsia="Times New Roman" w:hAnsi="Arial" w:cs="Arial"/>
          <w:color w:val="auto"/>
          <w:sz w:val="18"/>
          <w:szCs w:val="18"/>
          <w:lang w:val="en-AU"/>
        </w:rPr>
        <w:t>)</w:t>
      </w:r>
      <w:r w:rsidR="00D1129B" w:rsidRPr="002F531A">
        <w:rPr>
          <w:rFonts w:ascii="Arial" w:eastAsia="Times New Roman" w:hAnsi="Arial" w:cs="Arial"/>
          <w:color w:val="auto"/>
          <w:sz w:val="18"/>
          <w:szCs w:val="18"/>
          <w:lang w:val="en-AU"/>
        </w:rPr>
        <w:t xml:space="preserve"> </w:t>
      </w:r>
      <w:r w:rsidRPr="002F531A">
        <w:rPr>
          <w:rFonts w:ascii="Arial" w:eastAsia="Times New Roman" w:hAnsi="Arial" w:cs="Arial"/>
          <w:color w:val="auto"/>
          <w:sz w:val="18"/>
          <w:szCs w:val="18"/>
          <w:lang w:val="en-AU"/>
        </w:rPr>
        <w:t>will be checked and a proper message “Record is already exist” will appear. After successful updation and insertion a proper message like “Record is successfully inserted” / “Record is successfully updated” will appear.</w:t>
      </w:r>
    </w:p>
    <w:p w14:paraId="02080495" w14:textId="77777777" w:rsidR="00E524B0" w:rsidRPr="002F531A" w:rsidRDefault="00E524B0" w:rsidP="00E524B0">
      <w:pPr>
        <w:pStyle w:val="Default"/>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rPr>
        <w:t xml:space="preserve">                                                            </w:t>
      </w:r>
    </w:p>
    <w:p w14:paraId="08A4705E" w14:textId="77777777" w:rsidR="00E524B0" w:rsidRPr="002F531A" w:rsidRDefault="00E524B0" w:rsidP="00E524B0">
      <w:pPr>
        <w:pStyle w:val="Default"/>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 xml:space="preserve">                       </w:t>
      </w:r>
    </w:p>
    <w:p w14:paraId="27778E62" w14:textId="77777777" w:rsidR="00E524B0" w:rsidRPr="002F531A" w:rsidRDefault="00E524B0" w:rsidP="0050580A">
      <w:pPr>
        <w:pStyle w:val="Default"/>
        <w:numPr>
          <w:ilvl w:val="0"/>
          <w:numId w:val="10"/>
        </w:numPr>
        <w:ind w:left="1440"/>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Action</w:t>
      </w:r>
      <w:r w:rsidRPr="002F531A">
        <w:rPr>
          <w:rFonts w:ascii="Arial" w:eastAsia="Times New Roman" w:hAnsi="Arial" w:cs="Arial"/>
          <w:b/>
          <w:color w:val="auto"/>
          <w:sz w:val="18"/>
          <w:szCs w:val="18"/>
          <w:lang w:val="en-AU"/>
        </w:rPr>
        <w:tab/>
      </w:r>
      <w:r w:rsidRPr="002F531A">
        <w:rPr>
          <w:rFonts w:ascii="Arial" w:eastAsia="Times New Roman" w:hAnsi="Arial" w:cs="Arial"/>
          <w:b/>
          <w:color w:val="auto"/>
          <w:sz w:val="18"/>
          <w:szCs w:val="18"/>
          <w:lang w:val="en-AU"/>
        </w:rPr>
        <w:tab/>
      </w:r>
      <w:r w:rsidRPr="002F531A">
        <w:rPr>
          <w:rFonts w:ascii="Arial" w:eastAsia="Times New Roman" w:hAnsi="Arial" w:cs="Arial"/>
          <w:color w:val="auto"/>
          <w:sz w:val="18"/>
          <w:szCs w:val="18"/>
          <w:lang w:val="en-AU"/>
        </w:rPr>
        <w:t>:  User should be able to Add, Edit, Delete and View operations as his Rights</w:t>
      </w:r>
      <w:r w:rsidRPr="002F531A">
        <w:rPr>
          <w:rFonts w:ascii="Arial" w:eastAsia="Times New Roman" w:hAnsi="Arial" w:cs="Arial"/>
          <w:b/>
          <w:color w:val="auto"/>
          <w:sz w:val="18"/>
          <w:szCs w:val="18"/>
          <w:lang w:val="en-AU"/>
        </w:rPr>
        <w:t xml:space="preserve">                           </w:t>
      </w:r>
      <w:r w:rsidRPr="002F531A">
        <w:rPr>
          <w:rFonts w:ascii="Arial" w:eastAsia="Times New Roman" w:hAnsi="Arial" w:cs="Arial"/>
          <w:color w:val="auto"/>
          <w:sz w:val="18"/>
          <w:szCs w:val="18"/>
          <w:lang w:val="en-AU"/>
        </w:rPr>
        <w:t>Assigned in user role mapping section.</w:t>
      </w:r>
    </w:p>
    <w:p w14:paraId="309E13F8" w14:textId="77777777" w:rsidR="00E524B0" w:rsidRPr="002F531A" w:rsidRDefault="00E524B0" w:rsidP="00E524B0">
      <w:pPr>
        <w:pStyle w:val="Default"/>
        <w:ind w:left="1440"/>
        <w:rPr>
          <w:rFonts w:ascii="Arial" w:eastAsia="Times New Roman" w:hAnsi="Arial" w:cs="Arial"/>
          <w:color w:val="auto"/>
          <w:sz w:val="18"/>
          <w:szCs w:val="18"/>
          <w:lang w:val="en-AU"/>
        </w:rPr>
      </w:pPr>
    </w:p>
    <w:p w14:paraId="3B70DB89" w14:textId="77777777" w:rsidR="00E524B0" w:rsidRPr="002F531A" w:rsidRDefault="00E524B0" w:rsidP="00E524B0">
      <w:pPr>
        <w:pStyle w:val="Default"/>
        <w:spacing w:line="360" w:lineRule="auto"/>
        <w:ind w:left="144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 xml:space="preserve">After clicking on menu navigation &gt; Manage </w:t>
      </w:r>
      <w:r w:rsidR="007320A4" w:rsidRPr="002F531A">
        <w:rPr>
          <w:rFonts w:ascii="Arial" w:eastAsia="Times New Roman" w:hAnsi="Arial" w:cs="Arial"/>
          <w:color w:val="auto"/>
          <w:sz w:val="18"/>
          <w:szCs w:val="18"/>
          <w:lang w:val="en-AU"/>
        </w:rPr>
        <w:t>Campaign</w:t>
      </w:r>
      <w:r w:rsidRPr="002F531A">
        <w:rPr>
          <w:rFonts w:ascii="Arial" w:eastAsia="Times New Roman" w:hAnsi="Arial" w:cs="Arial"/>
          <w:color w:val="auto"/>
          <w:sz w:val="18"/>
          <w:szCs w:val="18"/>
          <w:lang w:val="en-AU"/>
        </w:rPr>
        <w:t xml:space="preserve">, a page will be displayed with all data stored in database in a tabular format. In last column there will be option to update / Delete the record. After clicking on update, a message will be appear for confirmation “Are You sure to want the delete the record” With Yes and No option. If user will click on Yes, Record will be deleted and data in tabular format will be rebind and deleted record will be not displayed. After clicking on No option, no action will be fired. </w:t>
      </w:r>
    </w:p>
    <w:p w14:paraId="73A2EF12" w14:textId="77777777" w:rsidR="00E524B0" w:rsidRPr="002F531A" w:rsidRDefault="00E524B0" w:rsidP="00E524B0">
      <w:pPr>
        <w:pStyle w:val="Default"/>
        <w:spacing w:line="360" w:lineRule="auto"/>
        <w:ind w:left="144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There will be an option to add new record above the tabular list.  After clicking on “Add New Record” a form will appear with different input boxes as mentioned in Inputs section.</w:t>
      </w:r>
    </w:p>
    <w:p w14:paraId="4CBA7508" w14:textId="77777777" w:rsidR="00E524B0" w:rsidRPr="002F531A" w:rsidRDefault="00E524B0" w:rsidP="00E524B0">
      <w:pPr>
        <w:pStyle w:val="Default"/>
        <w:spacing w:line="360" w:lineRule="auto"/>
        <w:ind w:left="144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rPr>
        <w:t>After updating deleting record a log will created in Log_</w:t>
      </w:r>
      <w:r w:rsidR="007320A4" w:rsidRPr="002F531A">
        <w:rPr>
          <w:rFonts w:ascii="Arial" w:eastAsia="Times New Roman" w:hAnsi="Arial" w:cs="Arial"/>
          <w:color w:val="auto"/>
          <w:sz w:val="18"/>
          <w:szCs w:val="18"/>
          <w:lang w:val="en-AU"/>
        </w:rPr>
        <w:t>Campaign</w:t>
      </w:r>
      <w:r w:rsidRPr="002F531A">
        <w:rPr>
          <w:rFonts w:ascii="Arial" w:eastAsia="Times New Roman" w:hAnsi="Arial" w:cs="Arial"/>
          <w:color w:val="auto"/>
          <w:sz w:val="18"/>
          <w:szCs w:val="18"/>
          <w:lang w:val="en-AU"/>
        </w:rPr>
        <w:t xml:space="preserve">Master table. </w:t>
      </w:r>
    </w:p>
    <w:p w14:paraId="28289889" w14:textId="77777777" w:rsidR="00EB0155" w:rsidRPr="002F531A" w:rsidRDefault="00EB0155" w:rsidP="00EB0155">
      <w:pPr>
        <w:rPr>
          <w:rFonts w:cs="Arial"/>
        </w:rPr>
      </w:pPr>
    </w:p>
    <w:tbl>
      <w:tblPr>
        <w:tblW w:w="10738" w:type="dxa"/>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4"/>
        <w:gridCol w:w="1814"/>
        <w:gridCol w:w="720"/>
        <w:gridCol w:w="540"/>
        <w:gridCol w:w="540"/>
        <w:gridCol w:w="450"/>
        <w:gridCol w:w="1170"/>
        <w:gridCol w:w="1710"/>
        <w:gridCol w:w="900"/>
        <w:gridCol w:w="1530"/>
      </w:tblGrid>
      <w:tr w:rsidR="00564D43" w:rsidRPr="002F531A" w14:paraId="526E6B18" w14:textId="77777777" w:rsidTr="006E1633">
        <w:trPr>
          <w:gridAfter w:val="9"/>
          <w:wAfter w:w="9374" w:type="dxa"/>
          <w:tblHeader/>
        </w:trPr>
        <w:tc>
          <w:tcPr>
            <w:tcW w:w="1364" w:type="dxa"/>
            <w:shd w:val="clear" w:color="auto" w:fill="E0E0E0"/>
            <w:vAlign w:val="center"/>
          </w:tcPr>
          <w:p w14:paraId="38709770" w14:textId="77777777" w:rsidR="00564D43" w:rsidRPr="002F531A" w:rsidRDefault="00564D43" w:rsidP="006E1633">
            <w:pPr>
              <w:spacing w:before="120" w:after="120" w:line="240" w:lineRule="auto"/>
              <w:rPr>
                <w:rFonts w:cs="Arial"/>
                <w:b/>
                <w:sz w:val="16"/>
                <w:szCs w:val="16"/>
              </w:rPr>
            </w:pPr>
          </w:p>
        </w:tc>
      </w:tr>
      <w:tr w:rsidR="00564D43" w:rsidRPr="002F531A" w14:paraId="12471B20" w14:textId="77777777" w:rsidTr="006E1633">
        <w:trPr>
          <w:trHeight w:val="1632"/>
          <w:tblHeader/>
        </w:trPr>
        <w:tc>
          <w:tcPr>
            <w:tcW w:w="1364" w:type="dxa"/>
            <w:shd w:val="clear" w:color="auto" w:fill="E0E0E0"/>
            <w:textDirection w:val="btLr"/>
            <w:vAlign w:val="center"/>
          </w:tcPr>
          <w:p w14:paraId="710F5587" w14:textId="77777777" w:rsidR="00564D43" w:rsidRPr="002F531A" w:rsidRDefault="00564D43" w:rsidP="006E1633">
            <w:pPr>
              <w:spacing w:before="120" w:after="120" w:line="240" w:lineRule="auto"/>
              <w:ind w:left="113" w:right="113"/>
              <w:rPr>
                <w:rFonts w:cs="Arial"/>
                <w:b/>
                <w:sz w:val="16"/>
                <w:szCs w:val="16"/>
              </w:rPr>
            </w:pPr>
            <w:r w:rsidRPr="002F531A">
              <w:rPr>
                <w:rFonts w:cs="Arial"/>
                <w:b/>
                <w:sz w:val="16"/>
                <w:szCs w:val="16"/>
              </w:rPr>
              <w:t>Field Name</w:t>
            </w:r>
          </w:p>
        </w:tc>
        <w:tc>
          <w:tcPr>
            <w:tcW w:w="1814" w:type="dxa"/>
            <w:shd w:val="clear" w:color="auto" w:fill="E0E0E0"/>
            <w:textDirection w:val="btLr"/>
            <w:vAlign w:val="center"/>
          </w:tcPr>
          <w:p w14:paraId="745105C4" w14:textId="77777777" w:rsidR="00564D43" w:rsidRPr="002F531A" w:rsidRDefault="00564D43" w:rsidP="006E1633">
            <w:pPr>
              <w:spacing w:before="120" w:after="120" w:line="240" w:lineRule="auto"/>
              <w:ind w:left="113" w:right="113"/>
              <w:rPr>
                <w:rFonts w:cs="Arial"/>
                <w:b/>
                <w:sz w:val="16"/>
                <w:szCs w:val="16"/>
              </w:rPr>
            </w:pPr>
          </w:p>
          <w:p w14:paraId="6357156E" w14:textId="77777777" w:rsidR="00564D43" w:rsidRPr="002F531A" w:rsidRDefault="00564D43" w:rsidP="006E1633">
            <w:pPr>
              <w:spacing w:before="120" w:after="120" w:line="240" w:lineRule="auto"/>
              <w:ind w:left="113" w:right="113"/>
              <w:rPr>
                <w:rFonts w:cs="Arial"/>
                <w:b/>
                <w:sz w:val="16"/>
                <w:szCs w:val="16"/>
              </w:rPr>
            </w:pPr>
            <w:r w:rsidRPr="002F531A">
              <w:rPr>
                <w:rFonts w:cs="Arial"/>
                <w:b/>
                <w:sz w:val="16"/>
                <w:szCs w:val="16"/>
              </w:rPr>
              <w:t>Description</w:t>
            </w:r>
          </w:p>
        </w:tc>
        <w:tc>
          <w:tcPr>
            <w:tcW w:w="720" w:type="dxa"/>
            <w:shd w:val="clear" w:color="auto" w:fill="E0E0E0"/>
            <w:textDirection w:val="btLr"/>
            <w:vAlign w:val="center"/>
          </w:tcPr>
          <w:p w14:paraId="1EDE0616" w14:textId="77777777" w:rsidR="00564D43" w:rsidRPr="002F531A" w:rsidRDefault="00564D43" w:rsidP="006E1633">
            <w:pPr>
              <w:spacing w:before="120" w:after="120" w:line="240" w:lineRule="auto"/>
              <w:ind w:left="113" w:right="113"/>
              <w:rPr>
                <w:rFonts w:cs="Arial"/>
                <w:b/>
                <w:sz w:val="16"/>
                <w:szCs w:val="16"/>
              </w:rPr>
            </w:pPr>
            <w:r w:rsidRPr="002F531A">
              <w:rPr>
                <w:rFonts w:cs="Arial"/>
                <w:b/>
                <w:sz w:val="16"/>
                <w:szCs w:val="16"/>
              </w:rPr>
              <w:t>Type</w:t>
            </w:r>
          </w:p>
        </w:tc>
        <w:tc>
          <w:tcPr>
            <w:tcW w:w="540" w:type="dxa"/>
            <w:shd w:val="clear" w:color="auto" w:fill="E0E0E0"/>
            <w:textDirection w:val="btLr"/>
            <w:vAlign w:val="center"/>
          </w:tcPr>
          <w:p w14:paraId="469C4DC3" w14:textId="77777777" w:rsidR="00564D43" w:rsidRPr="002F531A" w:rsidRDefault="00564D43" w:rsidP="006E1633">
            <w:pPr>
              <w:spacing w:before="120" w:after="120" w:line="240" w:lineRule="auto"/>
              <w:ind w:left="113" w:right="113"/>
              <w:rPr>
                <w:rFonts w:cs="Arial"/>
                <w:b/>
                <w:sz w:val="16"/>
                <w:szCs w:val="16"/>
              </w:rPr>
            </w:pPr>
            <w:r w:rsidRPr="002F531A">
              <w:rPr>
                <w:rFonts w:cs="Arial"/>
                <w:b/>
                <w:sz w:val="16"/>
                <w:szCs w:val="16"/>
              </w:rPr>
              <w:t>Mandatory (Y/N)</w:t>
            </w:r>
          </w:p>
        </w:tc>
        <w:tc>
          <w:tcPr>
            <w:tcW w:w="540" w:type="dxa"/>
            <w:shd w:val="clear" w:color="auto" w:fill="E0E0E0"/>
            <w:textDirection w:val="btLr"/>
            <w:vAlign w:val="center"/>
          </w:tcPr>
          <w:p w14:paraId="75600E86" w14:textId="77777777" w:rsidR="00564D43" w:rsidRPr="002F531A" w:rsidRDefault="00564D43" w:rsidP="006E1633">
            <w:pPr>
              <w:spacing w:before="120" w:after="120" w:line="240" w:lineRule="auto"/>
              <w:ind w:left="113" w:right="113"/>
              <w:rPr>
                <w:rFonts w:cs="Arial"/>
                <w:b/>
                <w:sz w:val="16"/>
                <w:szCs w:val="16"/>
              </w:rPr>
            </w:pPr>
            <w:r w:rsidRPr="002F531A">
              <w:rPr>
                <w:rFonts w:cs="Arial"/>
                <w:b/>
                <w:sz w:val="16"/>
                <w:szCs w:val="16"/>
              </w:rPr>
              <w:t>Displayed/ Hidden (D/H)</w:t>
            </w:r>
          </w:p>
        </w:tc>
        <w:tc>
          <w:tcPr>
            <w:tcW w:w="450" w:type="dxa"/>
            <w:shd w:val="clear" w:color="auto" w:fill="E0E0E0"/>
            <w:textDirection w:val="btLr"/>
            <w:vAlign w:val="center"/>
          </w:tcPr>
          <w:p w14:paraId="011A1EF9" w14:textId="77777777" w:rsidR="00564D43" w:rsidRPr="002F531A" w:rsidRDefault="00564D43" w:rsidP="006E1633">
            <w:pPr>
              <w:spacing w:before="120" w:after="120" w:line="240" w:lineRule="auto"/>
              <w:ind w:left="113" w:right="113"/>
              <w:rPr>
                <w:rFonts w:cs="Arial"/>
                <w:b/>
                <w:sz w:val="16"/>
                <w:szCs w:val="16"/>
              </w:rPr>
            </w:pPr>
            <w:r w:rsidRPr="002F531A">
              <w:rPr>
                <w:rFonts w:cs="Arial"/>
                <w:b/>
                <w:sz w:val="16"/>
                <w:szCs w:val="16"/>
              </w:rPr>
              <w:t>Read Only (Y/N)</w:t>
            </w:r>
          </w:p>
        </w:tc>
        <w:tc>
          <w:tcPr>
            <w:tcW w:w="1170" w:type="dxa"/>
            <w:shd w:val="clear" w:color="auto" w:fill="E0E0E0"/>
            <w:textDirection w:val="btLr"/>
            <w:vAlign w:val="center"/>
          </w:tcPr>
          <w:p w14:paraId="6222E656" w14:textId="77777777" w:rsidR="00564D43" w:rsidRPr="002F531A" w:rsidRDefault="00564D43" w:rsidP="006E1633">
            <w:pPr>
              <w:spacing w:before="120" w:after="120" w:line="240" w:lineRule="auto"/>
              <w:ind w:left="113" w:right="113"/>
              <w:rPr>
                <w:rFonts w:cs="Arial"/>
                <w:b/>
                <w:sz w:val="16"/>
                <w:szCs w:val="16"/>
              </w:rPr>
            </w:pPr>
            <w:r w:rsidRPr="002F531A">
              <w:rPr>
                <w:rFonts w:cs="Arial"/>
                <w:b/>
                <w:sz w:val="16"/>
                <w:szCs w:val="16"/>
              </w:rPr>
              <w:t>Default Value</w:t>
            </w:r>
          </w:p>
        </w:tc>
        <w:tc>
          <w:tcPr>
            <w:tcW w:w="1710" w:type="dxa"/>
            <w:shd w:val="clear" w:color="auto" w:fill="E0E0E0"/>
            <w:textDirection w:val="btLr"/>
            <w:vAlign w:val="center"/>
          </w:tcPr>
          <w:p w14:paraId="6FEB4DB4" w14:textId="77777777" w:rsidR="00564D43" w:rsidRPr="002F531A" w:rsidRDefault="00564D43" w:rsidP="006E1633">
            <w:pPr>
              <w:spacing w:before="120" w:after="120" w:line="240" w:lineRule="auto"/>
              <w:ind w:left="113" w:right="113"/>
              <w:rPr>
                <w:rFonts w:cs="Arial"/>
                <w:b/>
                <w:sz w:val="16"/>
                <w:szCs w:val="16"/>
              </w:rPr>
            </w:pPr>
            <w:r w:rsidRPr="002F531A">
              <w:rPr>
                <w:rFonts w:cs="Arial"/>
                <w:b/>
                <w:sz w:val="16"/>
                <w:szCs w:val="16"/>
              </w:rPr>
              <w:t>Calculation/ Validation</w:t>
            </w:r>
          </w:p>
        </w:tc>
        <w:tc>
          <w:tcPr>
            <w:tcW w:w="900" w:type="dxa"/>
            <w:shd w:val="clear" w:color="auto" w:fill="E0E0E0"/>
            <w:textDirection w:val="btLr"/>
            <w:vAlign w:val="center"/>
          </w:tcPr>
          <w:p w14:paraId="3110DD3D" w14:textId="77777777" w:rsidR="00564D43" w:rsidRPr="002F531A" w:rsidRDefault="00564D43" w:rsidP="006E1633">
            <w:pPr>
              <w:spacing w:before="120" w:after="120" w:line="240" w:lineRule="auto"/>
              <w:ind w:left="113" w:right="113"/>
              <w:rPr>
                <w:rFonts w:cs="Arial"/>
                <w:b/>
                <w:sz w:val="16"/>
                <w:szCs w:val="16"/>
              </w:rPr>
            </w:pPr>
            <w:r w:rsidRPr="002F531A">
              <w:rPr>
                <w:rFonts w:cs="Arial"/>
                <w:b/>
                <w:sz w:val="16"/>
                <w:szCs w:val="16"/>
              </w:rPr>
              <w:t>List o Values</w:t>
            </w:r>
          </w:p>
        </w:tc>
        <w:tc>
          <w:tcPr>
            <w:tcW w:w="1530" w:type="dxa"/>
            <w:shd w:val="clear" w:color="auto" w:fill="E0E0E0"/>
            <w:textDirection w:val="btLr"/>
            <w:vAlign w:val="center"/>
          </w:tcPr>
          <w:p w14:paraId="6F0447E5" w14:textId="77777777" w:rsidR="00564D43" w:rsidRPr="002F531A" w:rsidRDefault="00564D43" w:rsidP="006E1633">
            <w:pPr>
              <w:spacing w:before="120" w:after="120" w:line="240" w:lineRule="auto"/>
              <w:ind w:left="113" w:right="113"/>
              <w:rPr>
                <w:rFonts w:cs="Arial"/>
                <w:b/>
                <w:sz w:val="16"/>
                <w:szCs w:val="16"/>
              </w:rPr>
            </w:pPr>
            <w:r w:rsidRPr="002F531A">
              <w:rPr>
                <w:rFonts w:cs="Arial"/>
                <w:b/>
                <w:sz w:val="16"/>
                <w:szCs w:val="16"/>
              </w:rPr>
              <w:t>Example</w:t>
            </w:r>
          </w:p>
        </w:tc>
      </w:tr>
      <w:tr w:rsidR="00564D43" w:rsidRPr="002F531A" w14:paraId="61676B79" w14:textId="77777777" w:rsidTr="006E1633">
        <w:trPr>
          <w:cantSplit/>
        </w:trPr>
        <w:tc>
          <w:tcPr>
            <w:tcW w:w="1364" w:type="dxa"/>
            <w:shd w:val="clear" w:color="auto" w:fill="auto"/>
            <w:vAlign w:val="center"/>
          </w:tcPr>
          <w:p w14:paraId="4CE842B6" w14:textId="77777777" w:rsidR="00564D43" w:rsidRPr="002F531A" w:rsidRDefault="00564D43"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Campaign ID</w:t>
            </w:r>
          </w:p>
        </w:tc>
        <w:tc>
          <w:tcPr>
            <w:tcW w:w="1814" w:type="dxa"/>
            <w:shd w:val="clear" w:color="auto" w:fill="auto"/>
            <w:vAlign w:val="center"/>
          </w:tcPr>
          <w:p w14:paraId="055420C7" w14:textId="77777777" w:rsidR="00564D43" w:rsidRPr="002F531A" w:rsidRDefault="00564D43"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lang w:val="en-AU" w:eastAsia="zh-CN"/>
              </w:rPr>
              <w:t>auto_increment Primary key</w:t>
            </w:r>
          </w:p>
        </w:tc>
        <w:tc>
          <w:tcPr>
            <w:tcW w:w="720" w:type="dxa"/>
            <w:shd w:val="clear" w:color="auto" w:fill="auto"/>
            <w:vAlign w:val="center"/>
          </w:tcPr>
          <w:p w14:paraId="077A31E9" w14:textId="77777777" w:rsidR="00564D43" w:rsidRPr="002F531A" w:rsidRDefault="00C72CC7"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I</w:t>
            </w:r>
            <w:r w:rsidR="00564D43" w:rsidRPr="002F531A">
              <w:rPr>
                <w:rFonts w:ascii="Arial" w:hAnsi="Arial" w:cs="Arial"/>
                <w:b w:val="0"/>
                <w:sz w:val="16"/>
                <w:szCs w:val="16"/>
              </w:rPr>
              <w:t>nt</w:t>
            </w:r>
          </w:p>
        </w:tc>
        <w:tc>
          <w:tcPr>
            <w:tcW w:w="540" w:type="dxa"/>
            <w:shd w:val="clear" w:color="auto" w:fill="auto"/>
            <w:vAlign w:val="center"/>
          </w:tcPr>
          <w:p w14:paraId="75D97349" w14:textId="77777777" w:rsidR="00564D43" w:rsidRPr="002F531A" w:rsidRDefault="00564D43"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3228A7D7" w14:textId="77777777" w:rsidR="00564D43" w:rsidRPr="002F531A" w:rsidRDefault="00564D43"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5CBBA15F" w14:textId="77777777" w:rsidR="00564D43" w:rsidRPr="002F531A" w:rsidRDefault="00564D43" w:rsidP="006E1633">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252A912E" w14:textId="77777777" w:rsidR="00564D43" w:rsidRPr="002F531A" w:rsidRDefault="00564D43" w:rsidP="006E1633">
            <w:pPr>
              <w:spacing w:before="120" w:after="120" w:line="240" w:lineRule="auto"/>
              <w:jc w:val="left"/>
              <w:rPr>
                <w:rFonts w:cs="Arial"/>
                <w:sz w:val="16"/>
                <w:szCs w:val="16"/>
              </w:rPr>
            </w:pPr>
          </w:p>
        </w:tc>
        <w:tc>
          <w:tcPr>
            <w:tcW w:w="1710" w:type="dxa"/>
            <w:shd w:val="clear" w:color="auto" w:fill="auto"/>
            <w:vAlign w:val="center"/>
          </w:tcPr>
          <w:p w14:paraId="6D10591D" w14:textId="77777777" w:rsidR="00564D43" w:rsidRPr="002F531A" w:rsidRDefault="00564D43" w:rsidP="006E1633">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2737B1B6" w14:textId="77777777" w:rsidR="00564D43" w:rsidRPr="002F531A" w:rsidRDefault="00564D43"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1EA9567B" w14:textId="77777777" w:rsidR="00564D43" w:rsidRPr="002F531A" w:rsidRDefault="00564D43" w:rsidP="006E1633">
            <w:pPr>
              <w:pStyle w:val="Tabletext0"/>
              <w:spacing w:before="120" w:after="120" w:line="240" w:lineRule="auto"/>
              <w:jc w:val="left"/>
              <w:rPr>
                <w:rFonts w:ascii="Arial" w:hAnsi="Arial" w:cs="Arial"/>
                <w:sz w:val="16"/>
                <w:szCs w:val="16"/>
              </w:rPr>
            </w:pPr>
          </w:p>
        </w:tc>
      </w:tr>
      <w:tr w:rsidR="00564D43" w:rsidRPr="002F531A" w14:paraId="42BEEB2F" w14:textId="77777777" w:rsidTr="006E1633">
        <w:trPr>
          <w:cantSplit/>
        </w:trPr>
        <w:tc>
          <w:tcPr>
            <w:tcW w:w="1364" w:type="dxa"/>
            <w:shd w:val="clear" w:color="auto" w:fill="auto"/>
            <w:vAlign w:val="center"/>
          </w:tcPr>
          <w:p w14:paraId="5792E309" w14:textId="77777777" w:rsidR="00564D43" w:rsidRPr="002F531A" w:rsidRDefault="00564D43"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Campaign</w:t>
            </w:r>
            <w:r w:rsidRPr="002F531A">
              <w:rPr>
                <w:rFonts w:ascii="Arial" w:hAnsi="Arial" w:cs="Arial"/>
              </w:rPr>
              <w:t xml:space="preserve"> </w:t>
            </w:r>
            <w:r w:rsidRPr="002F531A">
              <w:rPr>
                <w:rFonts w:ascii="Arial" w:hAnsi="Arial" w:cs="Arial"/>
                <w:b w:val="0"/>
                <w:sz w:val="16"/>
                <w:szCs w:val="16"/>
              </w:rPr>
              <w:t>Name</w:t>
            </w:r>
          </w:p>
        </w:tc>
        <w:tc>
          <w:tcPr>
            <w:tcW w:w="1814" w:type="dxa"/>
            <w:shd w:val="clear" w:color="auto" w:fill="auto"/>
            <w:vAlign w:val="center"/>
          </w:tcPr>
          <w:p w14:paraId="391CC78E" w14:textId="77777777" w:rsidR="00564D43" w:rsidRPr="002F531A" w:rsidRDefault="00564D43" w:rsidP="00564D43">
            <w:pPr>
              <w:pStyle w:val="Subtitle"/>
              <w:spacing w:after="120" w:line="240" w:lineRule="auto"/>
              <w:jc w:val="left"/>
              <w:rPr>
                <w:rFonts w:ascii="Arial" w:hAnsi="Arial" w:cs="Arial"/>
                <w:b w:val="0"/>
                <w:sz w:val="16"/>
                <w:szCs w:val="16"/>
              </w:rPr>
            </w:pPr>
            <w:r w:rsidRPr="002F531A">
              <w:rPr>
                <w:rFonts w:ascii="Arial" w:hAnsi="Arial" w:cs="Arial"/>
                <w:b w:val="0"/>
                <w:sz w:val="16"/>
                <w:szCs w:val="16"/>
              </w:rPr>
              <w:t>Name of the Campaign</w:t>
            </w:r>
          </w:p>
        </w:tc>
        <w:tc>
          <w:tcPr>
            <w:tcW w:w="720" w:type="dxa"/>
            <w:shd w:val="clear" w:color="auto" w:fill="auto"/>
            <w:vAlign w:val="center"/>
          </w:tcPr>
          <w:p w14:paraId="20207305" w14:textId="77777777" w:rsidR="00564D43" w:rsidRPr="002F531A" w:rsidRDefault="00564D43"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Text</w:t>
            </w:r>
          </w:p>
        </w:tc>
        <w:tc>
          <w:tcPr>
            <w:tcW w:w="540" w:type="dxa"/>
            <w:shd w:val="clear" w:color="auto" w:fill="auto"/>
            <w:vAlign w:val="center"/>
          </w:tcPr>
          <w:p w14:paraId="17E957E4" w14:textId="77777777" w:rsidR="00564D43" w:rsidRPr="002F531A" w:rsidRDefault="00564D43"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6DDD8DD5" w14:textId="77777777" w:rsidR="00564D43" w:rsidRPr="002F531A" w:rsidRDefault="00564D43"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D</w:t>
            </w:r>
          </w:p>
        </w:tc>
        <w:tc>
          <w:tcPr>
            <w:tcW w:w="450" w:type="dxa"/>
            <w:shd w:val="clear" w:color="auto" w:fill="auto"/>
            <w:vAlign w:val="center"/>
          </w:tcPr>
          <w:p w14:paraId="67971392" w14:textId="77777777" w:rsidR="00564D43" w:rsidRPr="002F531A" w:rsidRDefault="00564D43" w:rsidP="006E1633">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29D6B729" w14:textId="77777777" w:rsidR="00564D43" w:rsidRPr="002F531A" w:rsidRDefault="00564D43" w:rsidP="006E1633">
            <w:pPr>
              <w:spacing w:before="120" w:after="120" w:line="240" w:lineRule="auto"/>
              <w:jc w:val="left"/>
              <w:rPr>
                <w:rFonts w:cs="Arial"/>
                <w:sz w:val="16"/>
                <w:szCs w:val="16"/>
              </w:rPr>
            </w:pPr>
          </w:p>
        </w:tc>
        <w:tc>
          <w:tcPr>
            <w:tcW w:w="1710" w:type="dxa"/>
            <w:shd w:val="clear" w:color="auto" w:fill="auto"/>
            <w:vAlign w:val="center"/>
          </w:tcPr>
          <w:p w14:paraId="2D3D61AF" w14:textId="77777777" w:rsidR="00564D43" w:rsidRPr="002F531A" w:rsidRDefault="00564D43"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 xml:space="preserve"> </w:t>
            </w:r>
          </w:p>
        </w:tc>
        <w:tc>
          <w:tcPr>
            <w:tcW w:w="900" w:type="dxa"/>
            <w:shd w:val="clear" w:color="auto" w:fill="auto"/>
            <w:vAlign w:val="center"/>
          </w:tcPr>
          <w:p w14:paraId="26D93C7C" w14:textId="77777777" w:rsidR="00564D43" w:rsidRPr="002F531A" w:rsidRDefault="00564D43"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76F22694" w14:textId="77777777" w:rsidR="00564D43" w:rsidRPr="002F531A" w:rsidRDefault="00564D43" w:rsidP="006E1633">
            <w:pPr>
              <w:pStyle w:val="Tabletext0"/>
              <w:spacing w:before="120" w:after="120" w:line="240" w:lineRule="auto"/>
              <w:jc w:val="left"/>
              <w:rPr>
                <w:rFonts w:ascii="Arial" w:hAnsi="Arial" w:cs="Arial"/>
                <w:sz w:val="16"/>
                <w:szCs w:val="16"/>
              </w:rPr>
            </w:pPr>
          </w:p>
        </w:tc>
      </w:tr>
      <w:tr w:rsidR="00564D43" w:rsidRPr="002F531A" w14:paraId="4D19A856" w14:textId="77777777" w:rsidTr="006E1633">
        <w:trPr>
          <w:cantSplit/>
        </w:trPr>
        <w:tc>
          <w:tcPr>
            <w:tcW w:w="1364" w:type="dxa"/>
            <w:shd w:val="clear" w:color="auto" w:fill="auto"/>
            <w:vAlign w:val="center"/>
          </w:tcPr>
          <w:p w14:paraId="315147D0" w14:textId="77777777" w:rsidR="00564D43" w:rsidRPr="002F531A" w:rsidRDefault="00564D43"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Campaign start date</w:t>
            </w:r>
          </w:p>
        </w:tc>
        <w:tc>
          <w:tcPr>
            <w:tcW w:w="1814" w:type="dxa"/>
            <w:shd w:val="clear" w:color="auto" w:fill="auto"/>
            <w:vAlign w:val="center"/>
          </w:tcPr>
          <w:p w14:paraId="163CB2F5" w14:textId="77777777" w:rsidR="00564D43" w:rsidRPr="002F531A" w:rsidRDefault="00564D43"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 xml:space="preserve">Start date of </w:t>
            </w:r>
            <w:r w:rsidRPr="002F531A">
              <w:rPr>
                <w:rFonts w:ascii="Arial" w:hAnsi="Arial" w:cs="Arial"/>
                <w:b/>
                <w:sz w:val="16"/>
                <w:szCs w:val="16"/>
              </w:rPr>
              <w:t>C</w:t>
            </w:r>
            <w:r w:rsidRPr="002F531A">
              <w:rPr>
                <w:rFonts w:ascii="Arial" w:hAnsi="Arial" w:cs="Arial"/>
                <w:sz w:val="16"/>
                <w:szCs w:val="16"/>
              </w:rPr>
              <w:t>ampaign</w:t>
            </w:r>
          </w:p>
        </w:tc>
        <w:tc>
          <w:tcPr>
            <w:tcW w:w="720" w:type="dxa"/>
            <w:shd w:val="clear" w:color="auto" w:fill="auto"/>
            <w:vAlign w:val="center"/>
          </w:tcPr>
          <w:p w14:paraId="31AA23EB" w14:textId="77777777" w:rsidR="00564D43" w:rsidRPr="002F531A" w:rsidRDefault="00564D43"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Date</w:t>
            </w:r>
          </w:p>
        </w:tc>
        <w:tc>
          <w:tcPr>
            <w:tcW w:w="540" w:type="dxa"/>
            <w:shd w:val="clear" w:color="auto" w:fill="auto"/>
            <w:vAlign w:val="center"/>
          </w:tcPr>
          <w:p w14:paraId="6730A9B6" w14:textId="77777777" w:rsidR="00564D43" w:rsidRPr="002F531A" w:rsidRDefault="00564D43"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Y</w:t>
            </w:r>
          </w:p>
        </w:tc>
        <w:tc>
          <w:tcPr>
            <w:tcW w:w="540" w:type="dxa"/>
            <w:shd w:val="clear" w:color="auto" w:fill="auto"/>
            <w:vAlign w:val="center"/>
          </w:tcPr>
          <w:p w14:paraId="50EBA5ED" w14:textId="77777777" w:rsidR="00564D43" w:rsidRPr="002F531A" w:rsidRDefault="00564D43"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7B4943C5" w14:textId="77777777" w:rsidR="00564D43" w:rsidRPr="002F531A" w:rsidRDefault="00564D43" w:rsidP="006E1633">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44B9D221" w14:textId="77777777" w:rsidR="00564D43" w:rsidRPr="002F531A" w:rsidRDefault="00564D43" w:rsidP="006E1633">
            <w:pPr>
              <w:spacing w:before="120" w:after="120" w:line="240" w:lineRule="auto"/>
              <w:jc w:val="left"/>
              <w:rPr>
                <w:rFonts w:cs="Arial"/>
                <w:sz w:val="16"/>
                <w:szCs w:val="16"/>
              </w:rPr>
            </w:pPr>
          </w:p>
        </w:tc>
        <w:tc>
          <w:tcPr>
            <w:tcW w:w="1710" w:type="dxa"/>
            <w:shd w:val="clear" w:color="auto" w:fill="auto"/>
            <w:vAlign w:val="center"/>
          </w:tcPr>
          <w:p w14:paraId="27BF15AE" w14:textId="77777777" w:rsidR="00564D43" w:rsidRPr="002F531A" w:rsidRDefault="00564D43" w:rsidP="006E1633">
            <w:pPr>
              <w:spacing w:before="120" w:after="120" w:line="240" w:lineRule="auto"/>
              <w:jc w:val="left"/>
              <w:rPr>
                <w:rFonts w:cs="Arial"/>
                <w:sz w:val="16"/>
                <w:szCs w:val="16"/>
              </w:rPr>
            </w:pPr>
          </w:p>
        </w:tc>
        <w:tc>
          <w:tcPr>
            <w:tcW w:w="900" w:type="dxa"/>
            <w:shd w:val="clear" w:color="auto" w:fill="auto"/>
            <w:vAlign w:val="center"/>
          </w:tcPr>
          <w:p w14:paraId="68AF77F2" w14:textId="77777777" w:rsidR="00564D43" w:rsidRPr="002F531A" w:rsidRDefault="00564D43" w:rsidP="006E1633">
            <w:pPr>
              <w:spacing w:before="120" w:after="120" w:line="240" w:lineRule="auto"/>
              <w:jc w:val="left"/>
              <w:rPr>
                <w:rFonts w:cs="Arial"/>
                <w:sz w:val="16"/>
                <w:szCs w:val="16"/>
              </w:rPr>
            </w:pPr>
          </w:p>
        </w:tc>
        <w:tc>
          <w:tcPr>
            <w:tcW w:w="1530" w:type="dxa"/>
            <w:shd w:val="clear" w:color="auto" w:fill="auto"/>
            <w:vAlign w:val="center"/>
          </w:tcPr>
          <w:p w14:paraId="2E99608C" w14:textId="77777777" w:rsidR="00564D43" w:rsidRPr="002F531A" w:rsidRDefault="00564D43" w:rsidP="006E1633">
            <w:pPr>
              <w:spacing w:before="120" w:after="120" w:line="240" w:lineRule="auto"/>
              <w:jc w:val="left"/>
              <w:rPr>
                <w:rFonts w:cs="Arial"/>
                <w:sz w:val="16"/>
                <w:szCs w:val="16"/>
              </w:rPr>
            </w:pPr>
          </w:p>
        </w:tc>
      </w:tr>
      <w:tr w:rsidR="00564D43" w:rsidRPr="002F531A" w14:paraId="0CF760E0" w14:textId="77777777" w:rsidTr="006E1633">
        <w:trPr>
          <w:cantSplit/>
        </w:trPr>
        <w:tc>
          <w:tcPr>
            <w:tcW w:w="1364" w:type="dxa"/>
            <w:shd w:val="clear" w:color="auto" w:fill="auto"/>
            <w:vAlign w:val="center"/>
          </w:tcPr>
          <w:p w14:paraId="6C5BBE09" w14:textId="77777777" w:rsidR="00564D43" w:rsidRPr="002F531A" w:rsidRDefault="00564D43"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Campaign End Date</w:t>
            </w:r>
          </w:p>
        </w:tc>
        <w:tc>
          <w:tcPr>
            <w:tcW w:w="1814" w:type="dxa"/>
            <w:shd w:val="clear" w:color="auto" w:fill="auto"/>
            <w:vAlign w:val="center"/>
          </w:tcPr>
          <w:p w14:paraId="16965476" w14:textId="77777777" w:rsidR="00564D43" w:rsidRPr="002F531A" w:rsidRDefault="00564D43"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End date of campaign</w:t>
            </w:r>
          </w:p>
        </w:tc>
        <w:tc>
          <w:tcPr>
            <w:tcW w:w="720" w:type="dxa"/>
            <w:shd w:val="clear" w:color="auto" w:fill="auto"/>
            <w:vAlign w:val="center"/>
          </w:tcPr>
          <w:p w14:paraId="2032E9A4" w14:textId="77777777" w:rsidR="00564D43" w:rsidRPr="002F531A" w:rsidRDefault="00564D43"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date</w:t>
            </w:r>
          </w:p>
        </w:tc>
        <w:tc>
          <w:tcPr>
            <w:tcW w:w="540" w:type="dxa"/>
            <w:shd w:val="clear" w:color="auto" w:fill="auto"/>
            <w:vAlign w:val="center"/>
          </w:tcPr>
          <w:p w14:paraId="5C3A09F3" w14:textId="77777777" w:rsidR="00564D43" w:rsidRPr="002F531A" w:rsidRDefault="00564D43"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Y</w:t>
            </w:r>
          </w:p>
        </w:tc>
        <w:tc>
          <w:tcPr>
            <w:tcW w:w="540" w:type="dxa"/>
            <w:shd w:val="clear" w:color="auto" w:fill="auto"/>
            <w:vAlign w:val="center"/>
          </w:tcPr>
          <w:p w14:paraId="399C9328" w14:textId="77777777" w:rsidR="00564D43" w:rsidRPr="002F531A" w:rsidRDefault="00564D43"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46C6443E" w14:textId="77777777" w:rsidR="00564D43" w:rsidRPr="002F531A" w:rsidRDefault="00564D43" w:rsidP="006E1633">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3F34C8C7" w14:textId="77777777" w:rsidR="00564D43" w:rsidRPr="002F531A" w:rsidRDefault="00564D43" w:rsidP="006E1633">
            <w:pPr>
              <w:spacing w:before="120" w:after="120" w:line="240" w:lineRule="auto"/>
              <w:jc w:val="left"/>
              <w:rPr>
                <w:rFonts w:cs="Arial"/>
                <w:sz w:val="16"/>
                <w:szCs w:val="16"/>
              </w:rPr>
            </w:pPr>
          </w:p>
        </w:tc>
        <w:tc>
          <w:tcPr>
            <w:tcW w:w="1710" w:type="dxa"/>
            <w:shd w:val="clear" w:color="auto" w:fill="auto"/>
            <w:vAlign w:val="center"/>
          </w:tcPr>
          <w:p w14:paraId="6707545B" w14:textId="77777777" w:rsidR="00564D43" w:rsidRPr="002F531A" w:rsidRDefault="00564D43" w:rsidP="006E1633">
            <w:pPr>
              <w:spacing w:before="120" w:after="120" w:line="240" w:lineRule="auto"/>
              <w:jc w:val="left"/>
              <w:rPr>
                <w:rFonts w:cs="Arial"/>
                <w:sz w:val="16"/>
                <w:szCs w:val="16"/>
              </w:rPr>
            </w:pPr>
          </w:p>
        </w:tc>
        <w:tc>
          <w:tcPr>
            <w:tcW w:w="900" w:type="dxa"/>
            <w:shd w:val="clear" w:color="auto" w:fill="auto"/>
            <w:vAlign w:val="center"/>
          </w:tcPr>
          <w:p w14:paraId="1F3C0DA3" w14:textId="77777777" w:rsidR="00564D43" w:rsidRPr="002F531A" w:rsidRDefault="00564D43" w:rsidP="006E1633">
            <w:pPr>
              <w:spacing w:before="120" w:after="120" w:line="240" w:lineRule="auto"/>
              <w:jc w:val="left"/>
              <w:rPr>
                <w:rFonts w:cs="Arial"/>
                <w:sz w:val="16"/>
                <w:szCs w:val="16"/>
              </w:rPr>
            </w:pPr>
          </w:p>
        </w:tc>
        <w:tc>
          <w:tcPr>
            <w:tcW w:w="1530" w:type="dxa"/>
            <w:shd w:val="clear" w:color="auto" w:fill="auto"/>
            <w:vAlign w:val="center"/>
          </w:tcPr>
          <w:p w14:paraId="5DE3F33D" w14:textId="77777777" w:rsidR="00564D43" w:rsidRPr="002F531A" w:rsidRDefault="00564D43" w:rsidP="006E1633">
            <w:pPr>
              <w:spacing w:before="120" w:after="120" w:line="240" w:lineRule="auto"/>
              <w:jc w:val="left"/>
              <w:rPr>
                <w:rFonts w:cs="Arial"/>
                <w:sz w:val="16"/>
                <w:szCs w:val="16"/>
              </w:rPr>
            </w:pPr>
          </w:p>
        </w:tc>
      </w:tr>
      <w:tr w:rsidR="00564D43" w:rsidRPr="002F531A" w14:paraId="600602FF" w14:textId="77777777" w:rsidTr="006E1633">
        <w:trPr>
          <w:cantSplit/>
        </w:trPr>
        <w:tc>
          <w:tcPr>
            <w:tcW w:w="1364" w:type="dxa"/>
            <w:shd w:val="clear" w:color="auto" w:fill="auto"/>
            <w:vAlign w:val="center"/>
          </w:tcPr>
          <w:p w14:paraId="094C3291" w14:textId="77777777" w:rsidR="00564D43" w:rsidRPr="002F531A" w:rsidRDefault="00564D43" w:rsidP="006E1633">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lastRenderedPageBreak/>
              <w:t>Brand Id</w:t>
            </w:r>
          </w:p>
        </w:tc>
        <w:tc>
          <w:tcPr>
            <w:tcW w:w="1814" w:type="dxa"/>
            <w:shd w:val="clear" w:color="auto" w:fill="auto"/>
            <w:vAlign w:val="center"/>
          </w:tcPr>
          <w:p w14:paraId="4B3C9933" w14:textId="77777777" w:rsidR="00564D43" w:rsidRPr="002F531A" w:rsidRDefault="00564D43"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 xml:space="preserve">Foreign key </w:t>
            </w:r>
          </w:p>
          <w:p w14:paraId="6ECE2007" w14:textId="77777777" w:rsidR="00564D43" w:rsidRPr="002F531A" w:rsidRDefault="00564D43"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Mapped the Campaign to Brand</w:t>
            </w:r>
          </w:p>
        </w:tc>
        <w:tc>
          <w:tcPr>
            <w:tcW w:w="720" w:type="dxa"/>
            <w:shd w:val="clear" w:color="auto" w:fill="auto"/>
            <w:vAlign w:val="center"/>
          </w:tcPr>
          <w:p w14:paraId="74AF98F6" w14:textId="77777777" w:rsidR="00564D43" w:rsidRPr="002F531A" w:rsidRDefault="00564D43"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0F8C0F47" w14:textId="77777777" w:rsidR="00564D43" w:rsidRPr="002F531A" w:rsidRDefault="00564D43"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Y</w:t>
            </w:r>
          </w:p>
        </w:tc>
        <w:tc>
          <w:tcPr>
            <w:tcW w:w="540" w:type="dxa"/>
            <w:shd w:val="clear" w:color="auto" w:fill="auto"/>
            <w:vAlign w:val="center"/>
          </w:tcPr>
          <w:p w14:paraId="0B32DEA7" w14:textId="77777777" w:rsidR="00564D43" w:rsidRPr="002F531A" w:rsidRDefault="00564D43"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H</w:t>
            </w:r>
          </w:p>
        </w:tc>
        <w:tc>
          <w:tcPr>
            <w:tcW w:w="450" w:type="dxa"/>
            <w:shd w:val="clear" w:color="auto" w:fill="auto"/>
            <w:vAlign w:val="center"/>
          </w:tcPr>
          <w:p w14:paraId="39946790" w14:textId="77777777" w:rsidR="00564D43" w:rsidRPr="002F531A" w:rsidRDefault="00564D43" w:rsidP="006E1633">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0D55D050" w14:textId="77777777" w:rsidR="00564D43" w:rsidRPr="002F531A" w:rsidRDefault="00564D43" w:rsidP="006E1633">
            <w:pPr>
              <w:spacing w:before="120" w:after="120" w:line="240" w:lineRule="auto"/>
              <w:jc w:val="left"/>
              <w:rPr>
                <w:rFonts w:cs="Arial"/>
                <w:sz w:val="16"/>
                <w:szCs w:val="16"/>
              </w:rPr>
            </w:pPr>
          </w:p>
        </w:tc>
        <w:tc>
          <w:tcPr>
            <w:tcW w:w="1710" w:type="dxa"/>
            <w:shd w:val="clear" w:color="auto" w:fill="auto"/>
            <w:vAlign w:val="center"/>
          </w:tcPr>
          <w:p w14:paraId="30254E1A" w14:textId="77777777" w:rsidR="00564D43" w:rsidRPr="002F531A" w:rsidRDefault="00564D43" w:rsidP="006E1633">
            <w:pPr>
              <w:spacing w:before="120" w:after="120" w:line="240" w:lineRule="auto"/>
              <w:jc w:val="left"/>
              <w:rPr>
                <w:rFonts w:cs="Arial"/>
                <w:sz w:val="16"/>
                <w:szCs w:val="16"/>
              </w:rPr>
            </w:pPr>
          </w:p>
        </w:tc>
        <w:tc>
          <w:tcPr>
            <w:tcW w:w="900" w:type="dxa"/>
            <w:shd w:val="clear" w:color="auto" w:fill="auto"/>
            <w:vAlign w:val="center"/>
          </w:tcPr>
          <w:p w14:paraId="22320866" w14:textId="77777777" w:rsidR="00564D43" w:rsidRPr="002F531A" w:rsidRDefault="00564D43" w:rsidP="006E1633">
            <w:pPr>
              <w:spacing w:before="120" w:after="120" w:line="240" w:lineRule="auto"/>
              <w:jc w:val="left"/>
              <w:rPr>
                <w:rFonts w:cs="Arial"/>
                <w:sz w:val="16"/>
                <w:szCs w:val="16"/>
              </w:rPr>
            </w:pPr>
          </w:p>
        </w:tc>
        <w:tc>
          <w:tcPr>
            <w:tcW w:w="1530" w:type="dxa"/>
            <w:shd w:val="clear" w:color="auto" w:fill="auto"/>
            <w:vAlign w:val="center"/>
          </w:tcPr>
          <w:p w14:paraId="7478F96F" w14:textId="77777777" w:rsidR="00564D43" w:rsidRPr="002F531A" w:rsidRDefault="00564D43" w:rsidP="006E1633">
            <w:pPr>
              <w:spacing w:before="120" w:after="120" w:line="240" w:lineRule="auto"/>
              <w:jc w:val="left"/>
              <w:rPr>
                <w:rFonts w:cs="Arial"/>
                <w:sz w:val="16"/>
                <w:szCs w:val="16"/>
              </w:rPr>
            </w:pPr>
          </w:p>
        </w:tc>
      </w:tr>
      <w:tr w:rsidR="00564D43" w:rsidRPr="002F531A" w14:paraId="2C743228" w14:textId="77777777" w:rsidTr="006E1633">
        <w:trPr>
          <w:cantSplit/>
        </w:trPr>
        <w:tc>
          <w:tcPr>
            <w:tcW w:w="1364" w:type="dxa"/>
            <w:shd w:val="clear" w:color="auto" w:fill="auto"/>
            <w:vAlign w:val="center"/>
          </w:tcPr>
          <w:p w14:paraId="61ADCB39" w14:textId="77777777" w:rsidR="00564D43" w:rsidRPr="002F531A" w:rsidRDefault="00564D43"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Sub Brand Id</w:t>
            </w:r>
          </w:p>
        </w:tc>
        <w:tc>
          <w:tcPr>
            <w:tcW w:w="1814" w:type="dxa"/>
            <w:shd w:val="clear" w:color="auto" w:fill="auto"/>
            <w:vAlign w:val="center"/>
          </w:tcPr>
          <w:p w14:paraId="635A3AB2" w14:textId="77777777" w:rsidR="00564D43" w:rsidRPr="002F531A" w:rsidRDefault="00564D43"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Foreign Key</w:t>
            </w:r>
          </w:p>
          <w:p w14:paraId="178ABB93" w14:textId="77777777" w:rsidR="00564D43" w:rsidRPr="002F531A" w:rsidRDefault="00564D43" w:rsidP="00564D43">
            <w:pPr>
              <w:pStyle w:val="Tabletext0"/>
              <w:spacing w:before="120" w:after="120" w:line="240" w:lineRule="auto"/>
              <w:jc w:val="left"/>
              <w:rPr>
                <w:rFonts w:ascii="Arial" w:hAnsi="Arial" w:cs="Arial"/>
                <w:sz w:val="16"/>
                <w:szCs w:val="16"/>
              </w:rPr>
            </w:pPr>
            <w:r w:rsidRPr="002F531A">
              <w:rPr>
                <w:rFonts w:ascii="Arial" w:hAnsi="Arial" w:cs="Arial"/>
                <w:sz w:val="16"/>
                <w:szCs w:val="16"/>
              </w:rPr>
              <w:t>Mapped the Campaign to Sub Brand</w:t>
            </w:r>
          </w:p>
        </w:tc>
        <w:tc>
          <w:tcPr>
            <w:tcW w:w="720" w:type="dxa"/>
            <w:shd w:val="clear" w:color="auto" w:fill="auto"/>
            <w:vAlign w:val="center"/>
          </w:tcPr>
          <w:p w14:paraId="404AA203" w14:textId="77777777" w:rsidR="00564D43" w:rsidRPr="002F531A" w:rsidRDefault="00564D43"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0A361BFE" w14:textId="77777777" w:rsidR="00564D43" w:rsidRPr="002F531A" w:rsidRDefault="00564D43"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Y</w:t>
            </w:r>
          </w:p>
        </w:tc>
        <w:tc>
          <w:tcPr>
            <w:tcW w:w="540" w:type="dxa"/>
            <w:shd w:val="clear" w:color="auto" w:fill="auto"/>
            <w:vAlign w:val="center"/>
          </w:tcPr>
          <w:p w14:paraId="58DC9D03" w14:textId="77777777" w:rsidR="00564D43" w:rsidRPr="002F531A" w:rsidRDefault="00564D43"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22806FB5" w14:textId="77777777" w:rsidR="00564D43" w:rsidRPr="002F531A" w:rsidRDefault="00564D43"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1170" w:type="dxa"/>
            <w:shd w:val="clear" w:color="auto" w:fill="auto"/>
            <w:vAlign w:val="center"/>
          </w:tcPr>
          <w:p w14:paraId="344A30A5" w14:textId="77777777" w:rsidR="00564D43" w:rsidRPr="002F531A" w:rsidRDefault="00564D43" w:rsidP="006E1633">
            <w:pPr>
              <w:pStyle w:val="Tabletext0"/>
              <w:spacing w:before="120" w:after="120" w:line="240" w:lineRule="auto"/>
              <w:jc w:val="left"/>
              <w:rPr>
                <w:rFonts w:ascii="Arial" w:hAnsi="Arial" w:cs="Arial"/>
                <w:sz w:val="16"/>
                <w:szCs w:val="16"/>
              </w:rPr>
            </w:pPr>
          </w:p>
        </w:tc>
        <w:tc>
          <w:tcPr>
            <w:tcW w:w="1710" w:type="dxa"/>
            <w:shd w:val="clear" w:color="auto" w:fill="auto"/>
            <w:vAlign w:val="center"/>
          </w:tcPr>
          <w:p w14:paraId="1D390522" w14:textId="77777777" w:rsidR="00564D43" w:rsidRPr="002F531A" w:rsidRDefault="00564D43" w:rsidP="006E1633">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2F869F00" w14:textId="77777777" w:rsidR="00564D43" w:rsidRPr="002F531A" w:rsidRDefault="00564D43"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5A8E9EF0" w14:textId="77777777" w:rsidR="00564D43" w:rsidRPr="002F531A" w:rsidRDefault="00564D43" w:rsidP="006E1633">
            <w:pPr>
              <w:pStyle w:val="Tabletext0"/>
              <w:spacing w:before="120" w:after="120" w:line="240" w:lineRule="auto"/>
              <w:jc w:val="left"/>
              <w:rPr>
                <w:rFonts w:ascii="Arial" w:hAnsi="Arial" w:cs="Arial"/>
                <w:sz w:val="16"/>
                <w:szCs w:val="16"/>
              </w:rPr>
            </w:pPr>
          </w:p>
        </w:tc>
      </w:tr>
      <w:tr w:rsidR="00564D43" w:rsidRPr="002F531A" w14:paraId="1DE64FFA" w14:textId="77777777" w:rsidTr="00A17A00">
        <w:trPr>
          <w:cantSplit/>
          <w:trHeight w:val="1025"/>
        </w:trPr>
        <w:tc>
          <w:tcPr>
            <w:tcW w:w="1364" w:type="dxa"/>
            <w:shd w:val="clear" w:color="auto" w:fill="auto"/>
            <w:vAlign w:val="center"/>
          </w:tcPr>
          <w:p w14:paraId="00B501A0" w14:textId="77777777" w:rsidR="00564D43" w:rsidRPr="002F531A" w:rsidRDefault="00A17A00"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Relationship Custodian User Id</w:t>
            </w:r>
          </w:p>
        </w:tc>
        <w:tc>
          <w:tcPr>
            <w:tcW w:w="1814" w:type="dxa"/>
            <w:shd w:val="clear" w:color="auto" w:fill="auto"/>
            <w:vAlign w:val="center"/>
          </w:tcPr>
          <w:p w14:paraId="3B0C097A" w14:textId="77777777" w:rsidR="00564D43" w:rsidRPr="002F531A" w:rsidRDefault="009160DB" w:rsidP="00A17A00">
            <w:pPr>
              <w:widowControl/>
              <w:adjustRightInd/>
              <w:spacing w:after="200" w:line="276" w:lineRule="auto"/>
              <w:jc w:val="left"/>
              <w:textAlignment w:val="auto"/>
              <w:rPr>
                <w:rFonts w:cs="Arial"/>
                <w:sz w:val="16"/>
                <w:szCs w:val="16"/>
              </w:rPr>
            </w:pPr>
            <w:r w:rsidRPr="002F531A">
              <w:rPr>
                <w:rFonts w:cs="Arial"/>
                <w:sz w:val="16"/>
                <w:szCs w:val="16"/>
                <w:lang w:eastAsia="zh-CN"/>
              </w:rPr>
              <w:t xml:space="preserve">To </w:t>
            </w:r>
            <w:r w:rsidR="00A17A00" w:rsidRPr="002F531A">
              <w:rPr>
                <w:rFonts w:cs="Arial"/>
                <w:sz w:val="16"/>
                <w:szCs w:val="16"/>
                <w:lang w:eastAsia="zh-CN"/>
              </w:rPr>
              <w:t>Manage the campaign to a Relationship custodian from NXP or from Media Vendor.</w:t>
            </w:r>
          </w:p>
        </w:tc>
        <w:tc>
          <w:tcPr>
            <w:tcW w:w="720" w:type="dxa"/>
            <w:shd w:val="clear" w:color="auto" w:fill="auto"/>
            <w:vAlign w:val="center"/>
          </w:tcPr>
          <w:p w14:paraId="57D4698F" w14:textId="77777777" w:rsidR="00564D43" w:rsidRPr="002F531A" w:rsidRDefault="00564D43"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0AE268E5" w14:textId="77777777" w:rsidR="00564D43" w:rsidRPr="002F531A" w:rsidRDefault="00564D43"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Y</w:t>
            </w:r>
          </w:p>
        </w:tc>
        <w:tc>
          <w:tcPr>
            <w:tcW w:w="540" w:type="dxa"/>
            <w:shd w:val="clear" w:color="auto" w:fill="auto"/>
            <w:vAlign w:val="center"/>
          </w:tcPr>
          <w:p w14:paraId="2ADED9C8" w14:textId="77777777" w:rsidR="00564D43" w:rsidRPr="002F531A" w:rsidRDefault="00564D43"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42559729" w14:textId="77777777" w:rsidR="00564D43" w:rsidRPr="002F531A" w:rsidRDefault="00564D43"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1170" w:type="dxa"/>
            <w:shd w:val="clear" w:color="auto" w:fill="auto"/>
            <w:vAlign w:val="center"/>
          </w:tcPr>
          <w:p w14:paraId="6894E100" w14:textId="77777777" w:rsidR="00564D43" w:rsidRPr="002F531A" w:rsidRDefault="00564D43" w:rsidP="006E1633">
            <w:pPr>
              <w:pStyle w:val="Tabletext0"/>
              <w:spacing w:before="120" w:after="120" w:line="240" w:lineRule="auto"/>
              <w:jc w:val="left"/>
              <w:rPr>
                <w:rFonts w:ascii="Arial" w:hAnsi="Arial" w:cs="Arial"/>
                <w:sz w:val="16"/>
                <w:szCs w:val="16"/>
              </w:rPr>
            </w:pPr>
          </w:p>
        </w:tc>
        <w:tc>
          <w:tcPr>
            <w:tcW w:w="1710" w:type="dxa"/>
            <w:shd w:val="clear" w:color="auto" w:fill="auto"/>
            <w:vAlign w:val="center"/>
          </w:tcPr>
          <w:p w14:paraId="3288A66D" w14:textId="77777777" w:rsidR="00564D43" w:rsidRPr="002F531A" w:rsidRDefault="00564D43" w:rsidP="006E1633">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3F656CE1" w14:textId="77777777" w:rsidR="00564D43" w:rsidRPr="002F531A" w:rsidRDefault="00564D43"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310EBFF1" w14:textId="77777777" w:rsidR="00564D43" w:rsidRPr="002F531A" w:rsidRDefault="00564D43" w:rsidP="006E1633">
            <w:pPr>
              <w:pStyle w:val="Tabletext0"/>
              <w:spacing w:before="120" w:after="120" w:line="240" w:lineRule="auto"/>
              <w:jc w:val="left"/>
              <w:rPr>
                <w:rFonts w:ascii="Arial" w:hAnsi="Arial" w:cs="Arial"/>
                <w:sz w:val="16"/>
                <w:szCs w:val="16"/>
              </w:rPr>
            </w:pPr>
          </w:p>
        </w:tc>
      </w:tr>
      <w:tr w:rsidR="00564D43" w:rsidRPr="002F531A" w14:paraId="12756B9D" w14:textId="77777777" w:rsidTr="006E1633">
        <w:trPr>
          <w:cantSplit/>
        </w:trPr>
        <w:tc>
          <w:tcPr>
            <w:tcW w:w="1364" w:type="dxa"/>
            <w:shd w:val="clear" w:color="auto" w:fill="auto"/>
            <w:vAlign w:val="center"/>
          </w:tcPr>
          <w:p w14:paraId="2796F1FA" w14:textId="77777777" w:rsidR="00564D43" w:rsidRPr="002F531A" w:rsidRDefault="009160DB"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lang w:val="en-AU" w:eastAsia="zh-CN"/>
              </w:rPr>
              <w:t>Campaign Status</w:t>
            </w:r>
          </w:p>
        </w:tc>
        <w:tc>
          <w:tcPr>
            <w:tcW w:w="1814" w:type="dxa"/>
            <w:shd w:val="clear" w:color="auto" w:fill="auto"/>
            <w:vAlign w:val="center"/>
          </w:tcPr>
          <w:p w14:paraId="64CDDA96" w14:textId="77777777" w:rsidR="00564D43" w:rsidRPr="002F531A" w:rsidRDefault="009160DB"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Status of campaign</w:t>
            </w:r>
          </w:p>
        </w:tc>
        <w:tc>
          <w:tcPr>
            <w:tcW w:w="720" w:type="dxa"/>
            <w:shd w:val="clear" w:color="auto" w:fill="auto"/>
            <w:vAlign w:val="center"/>
          </w:tcPr>
          <w:p w14:paraId="4847935E" w14:textId="77777777" w:rsidR="00564D43" w:rsidRPr="002F531A" w:rsidRDefault="00564D43"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7CED660B" w14:textId="77777777" w:rsidR="00564D43" w:rsidRPr="002F531A" w:rsidRDefault="00564D43"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Y</w:t>
            </w:r>
          </w:p>
        </w:tc>
        <w:tc>
          <w:tcPr>
            <w:tcW w:w="540" w:type="dxa"/>
            <w:shd w:val="clear" w:color="auto" w:fill="auto"/>
            <w:vAlign w:val="center"/>
          </w:tcPr>
          <w:p w14:paraId="3A70BF97" w14:textId="77777777" w:rsidR="00564D43" w:rsidRPr="002F531A" w:rsidRDefault="00564D43"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1272C69F" w14:textId="77777777" w:rsidR="00564D43" w:rsidRPr="002F531A" w:rsidRDefault="00564D43" w:rsidP="006E1633">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583A6F2B" w14:textId="77777777" w:rsidR="00564D43" w:rsidRPr="002F531A" w:rsidRDefault="00564D43" w:rsidP="006E1633">
            <w:pPr>
              <w:spacing w:before="120" w:after="120" w:line="240" w:lineRule="auto"/>
              <w:jc w:val="left"/>
              <w:rPr>
                <w:rFonts w:cs="Arial"/>
                <w:sz w:val="16"/>
                <w:szCs w:val="16"/>
              </w:rPr>
            </w:pPr>
          </w:p>
        </w:tc>
        <w:tc>
          <w:tcPr>
            <w:tcW w:w="1710" w:type="dxa"/>
            <w:shd w:val="clear" w:color="auto" w:fill="auto"/>
            <w:vAlign w:val="center"/>
          </w:tcPr>
          <w:p w14:paraId="54C7A14E" w14:textId="77777777" w:rsidR="00564D43" w:rsidRPr="002F531A" w:rsidRDefault="00564D43" w:rsidP="006E1633">
            <w:pPr>
              <w:spacing w:before="120" w:after="120" w:line="240" w:lineRule="auto"/>
              <w:jc w:val="left"/>
              <w:rPr>
                <w:rFonts w:cs="Arial"/>
                <w:sz w:val="16"/>
                <w:szCs w:val="16"/>
              </w:rPr>
            </w:pPr>
          </w:p>
        </w:tc>
        <w:tc>
          <w:tcPr>
            <w:tcW w:w="900" w:type="dxa"/>
            <w:shd w:val="clear" w:color="auto" w:fill="auto"/>
            <w:vAlign w:val="center"/>
          </w:tcPr>
          <w:p w14:paraId="098421A1" w14:textId="77777777" w:rsidR="00564D43" w:rsidRPr="002F531A" w:rsidRDefault="00564D43" w:rsidP="006E1633">
            <w:pPr>
              <w:spacing w:before="120" w:after="120" w:line="240" w:lineRule="auto"/>
              <w:jc w:val="left"/>
              <w:rPr>
                <w:rFonts w:cs="Arial"/>
                <w:sz w:val="16"/>
                <w:szCs w:val="16"/>
              </w:rPr>
            </w:pPr>
          </w:p>
        </w:tc>
        <w:tc>
          <w:tcPr>
            <w:tcW w:w="1530" w:type="dxa"/>
            <w:shd w:val="clear" w:color="auto" w:fill="auto"/>
            <w:vAlign w:val="center"/>
          </w:tcPr>
          <w:p w14:paraId="2D0ACD5E" w14:textId="77777777" w:rsidR="00564D43" w:rsidRPr="002F531A" w:rsidRDefault="009160DB" w:rsidP="006E1633">
            <w:pPr>
              <w:spacing w:before="120" w:after="120" w:line="240" w:lineRule="auto"/>
              <w:jc w:val="left"/>
              <w:rPr>
                <w:rFonts w:cs="Arial"/>
                <w:sz w:val="16"/>
                <w:szCs w:val="16"/>
              </w:rPr>
            </w:pPr>
            <w:r w:rsidRPr="002F531A">
              <w:rPr>
                <w:rFonts w:cs="Arial"/>
                <w:sz w:val="16"/>
                <w:szCs w:val="16"/>
                <w:lang w:eastAsia="zh-CN"/>
              </w:rPr>
              <w:t>Proposed, Final, In Progress</w:t>
            </w:r>
          </w:p>
        </w:tc>
      </w:tr>
      <w:tr w:rsidR="0052635B" w:rsidRPr="002F531A" w14:paraId="0AE2D506" w14:textId="77777777" w:rsidTr="006E1633">
        <w:trPr>
          <w:cantSplit/>
        </w:trPr>
        <w:tc>
          <w:tcPr>
            <w:tcW w:w="1364" w:type="dxa"/>
            <w:shd w:val="clear" w:color="auto" w:fill="auto"/>
            <w:vAlign w:val="center"/>
          </w:tcPr>
          <w:p w14:paraId="3DAE1F0E" w14:textId="77777777" w:rsidR="0052635B" w:rsidRPr="002F531A" w:rsidRDefault="0052635B" w:rsidP="006E1633">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Proposal Value</w:t>
            </w:r>
          </w:p>
        </w:tc>
        <w:tc>
          <w:tcPr>
            <w:tcW w:w="1814" w:type="dxa"/>
            <w:shd w:val="clear" w:color="auto" w:fill="auto"/>
            <w:vAlign w:val="center"/>
          </w:tcPr>
          <w:p w14:paraId="5BEA3EB1" w14:textId="77777777" w:rsidR="0052635B" w:rsidRPr="002F531A" w:rsidRDefault="0052635B" w:rsidP="006E1633">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Proposal Value</w:t>
            </w:r>
          </w:p>
        </w:tc>
        <w:tc>
          <w:tcPr>
            <w:tcW w:w="720" w:type="dxa"/>
            <w:shd w:val="clear" w:color="auto" w:fill="auto"/>
            <w:vAlign w:val="center"/>
          </w:tcPr>
          <w:p w14:paraId="4473E7A3" w14:textId="77777777" w:rsidR="0052635B" w:rsidRPr="002F531A" w:rsidRDefault="0052635B"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Money</w:t>
            </w:r>
          </w:p>
        </w:tc>
        <w:tc>
          <w:tcPr>
            <w:tcW w:w="540" w:type="dxa"/>
            <w:shd w:val="clear" w:color="auto" w:fill="auto"/>
            <w:vAlign w:val="center"/>
          </w:tcPr>
          <w:p w14:paraId="2D8A422A" w14:textId="77777777" w:rsidR="0052635B" w:rsidRPr="002F531A" w:rsidRDefault="0052635B"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540" w:type="dxa"/>
            <w:shd w:val="clear" w:color="auto" w:fill="auto"/>
            <w:vAlign w:val="center"/>
          </w:tcPr>
          <w:p w14:paraId="2C1918F4" w14:textId="77777777" w:rsidR="0052635B" w:rsidRPr="002F531A" w:rsidRDefault="0052635B"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59DF1E5B" w14:textId="77777777" w:rsidR="0052635B" w:rsidRPr="002F531A" w:rsidRDefault="0052635B" w:rsidP="006E1633">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5F9C8177" w14:textId="77777777" w:rsidR="0052635B" w:rsidRPr="002F531A" w:rsidRDefault="0052635B" w:rsidP="006E1633">
            <w:pPr>
              <w:spacing w:before="120" w:after="120" w:line="240" w:lineRule="auto"/>
              <w:jc w:val="left"/>
              <w:rPr>
                <w:rFonts w:cs="Arial"/>
                <w:sz w:val="16"/>
                <w:szCs w:val="16"/>
              </w:rPr>
            </w:pPr>
          </w:p>
        </w:tc>
        <w:tc>
          <w:tcPr>
            <w:tcW w:w="1710" w:type="dxa"/>
            <w:shd w:val="clear" w:color="auto" w:fill="auto"/>
            <w:vAlign w:val="center"/>
          </w:tcPr>
          <w:p w14:paraId="121FAE77" w14:textId="77777777" w:rsidR="0052635B" w:rsidRPr="002F531A" w:rsidRDefault="0052635B" w:rsidP="006E1633">
            <w:pPr>
              <w:spacing w:before="120" w:after="120" w:line="240" w:lineRule="auto"/>
              <w:jc w:val="left"/>
              <w:rPr>
                <w:rFonts w:cs="Arial"/>
                <w:sz w:val="16"/>
                <w:szCs w:val="16"/>
              </w:rPr>
            </w:pPr>
          </w:p>
        </w:tc>
        <w:tc>
          <w:tcPr>
            <w:tcW w:w="900" w:type="dxa"/>
            <w:shd w:val="clear" w:color="auto" w:fill="auto"/>
            <w:vAlign w:val="center"/>
          </w:tcPr>
          <w:p w14:paraId="6474C4D9" w14:textId="77777777" w:rsidR="0052635B" w:rsidRPr="002F531A" w:rsidRDefault="0052635B" w:rsidP="006E1633">
            <w:pPr>
              <w:spacing w:before="120" w:after="120" w:line="240" w:lineRule="auto"/>
              <w:jc w:val="left"/>
              <w:rPr>
                <w:rFonts w:cs="Arial"/>
                <w:sz w:val="16"/>
                <w:szCs w:val="16"/>
              </w:rPr>
            </w:pPr>
          </w:p>
        </w:tc>
        <w:tc>
          <w:tcPr>
            <w:tcW w:w="1530" w:type="dxa"/>
            <w:shd w:val="clear" w:color="auto" w:fill="auto"/>
            <w:vAlign w:val="center"/>
          </w:tcPr>
          <w:p w14:paraId="6EB0ACD2" w14:textId="77777777" w:rsidR="0052635B" w:rsidRPr="002F531A" w:rsidRDefault="0052635B" w:rsidP="006E1633">
            <w:pPr>
              <w:spacing w:before="120" w:after="120" w:line="240" w:lineRule="auto"/>
              <w:jc w:val="left"/>
              <w:rPr>
                <w:rFonts w:cs="Arial"/>
                <w:sz w:val="16"/>
                <w:szCs w:val="16"/>
              </w:rPr>
            </w:pPr>
          </w:p>
        </w:tc>
      </w:tr>
      <w:tr w:rsidR="0052635B" w:rsidRPr="002F531A" w14:paraId="3A729377" w14:textId="77777777" w:rsidTr="006E1633">
        <w:trPr>
          <w:cantSplit/>
        </w:trPr>
        <w:tc>
          <w:tcPr>
            <w:tcW w:w="1364" w:type="dxa"/>
            <w:shd w:val="clear" w:color="auto" w:fill="auto"/>
            <w:vAlign w:val="center"/>
          </w:tcPr>
          <w:p w14:paraId="3B130DD6" w14:textId="77777777" w:rsidR="0052635B" w:rsidRPr="002F531A" w:rsidRDefault="0052635B" w:rsidP="006E1633">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Approved Value</w:t>
            </w:r>
          </w:p>
        </w:tc>
        <w:tc>
          <w:tcPr>
            <w:tcW w:w="1814" w:type="dxa"/>
            <w:shd w:val="clear" w:color="auto" w:fill="auto"/>
            <w:vAlign w:val="center"/>
          </w:tcPr>
          <w:p w14:paraId="6506AF98" w14:textId="77777777" w:rsidR="0052635B" w:rsidRPr="002F531A" w:rsidRDefault="0052635B"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Approved Value</w:t>
            </w:r>
          </w:p>
        </w:tc>
        <w:tc>
          <w:tcPr>
            <w:tcW w:w="720" w:type="dxa"/>
            <w:shd w:val="clear" w:color="auto" w:fill="auto"/>
            <w:vAlign w:val="center"/>
          </w:tcPr>
          <w:p w14:paraId="4C8B46CA" w14:textId="77777777" w:rsidR="0052635B" w:rsidRPr="002F531A" w:rsidRDefault="0052635B"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Money</w:t>
            </w:r>
          </w:p>
        </w:tc>
        <w:tc>
          <w:tcPr>
            <w:tcW w:w="540" w:type="dxa"/>
            <w:shd w:val="clear" w:color="auto" w:fill="auto"/>
            <w:vAlign w:val="center"/>
          </w:tcPr>
          <w:p w14:paraId="162794CB" w14:textId="77777777" w:rsidR="0052635B" w:rsidRPr="002F531A" w:rsidRDefault="0052635B"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540" w:type="dxa"/>
            <w:shd w:val="clear" w:color="auto" w:fill="auto"/>
            <w:vAlign w:val="center"/>
          </w:tcPr>
          <w:p w14:paraId="0783E852" w14:textId="77777777" w:rsidR="0052635B" w:rsidRPr="002F531A" w:rsidRDefault="0052635B"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6A744A95" w14:textId="77777777" w:rsidR="0052635B" w:rsidRPr="002F531A" w:rsidRDefault="0052635B" w:rsidP="006E1633">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0A5E2A32" w14:textId="77777777" w:rsidR="0052635B" w:rsidRPr="002F531A" w:rsidRDefault="0052635B" w:rsidP="006E1633">
            <w:pPr>
              <w:spacing w:before="120" w:after="120" w:line="240" w:lineRule="auto"/>
              <w:jc w:val="left"/>
              <w:rPr>
                <w:rFonts w:cs="Arial"/>
                <w:sz w:val="16"/>
                <w:szCs w:val="16"/>
              </w:rPr>
            </w:pPr>
          </w:p>
        </w:tc>
        <w:tc>
          <w:tcPr>
            <w:tcW w:w="1710" w:type="dxa"/>
            <w:shd w:val="clear" w:color="auto" w:fill="auto"/>
            <w:vAlign w:val="center"/>
          </w:tcPr>
          <w:p w14:paraId="59858180" w14:textId="77777777" w:rsidR="0052635B" w:rsidRPr="002F531A" w:rsidRDefault="0052635B" w:rsidP="006E1633">
            <w:pPr>
              <w:spacing w:before="120" w:after="120" w:line="240" w:lineRule="auto"/>
              <w:jc w:val="left"/>
              <w:rPr>
                <w:rFonts w:cs="Arial"/>
                <w:sz w:val="16"/>
                <w:szCs w:val="16"/>
              </w:rPr>
            </w:pPr>
          </w:p>
        </w:tc>
        <w:tc>
          <w:tcPr>
            <w:tcW w:w="900" w:type="dxa"/>
            <w:shd w:val="clear" w:color="auto" w:fill="auto"/>
            <w:vAlign w:val="center"/>
          </w:tcPr>
          <w:p w14:paraId="71C5F452" w14:textId="77777777" w:rsidR="0052635B" w:rsidRPr="002F531A" w:rsidRDefault="0052635B" w:rsidP="006E1633">
            <w:pPr>
              <w:spacing w:before="120" w:after="120" w:line="240" w:lineRule="auto"/>
              <w:jc w:val="left"/>
              <w:rPr>
                <w:rFonts w:cs="Arial"/>
                <w:sz w:val="16"/>
                <w:szCs w:val="16"/>
              </w:rPr>
            </w:pPr>
          </w:p>
        </w:tc>
        <w:tc>
          <w:tcPr>
            <w:tcW w:w="1530" w:type="dxa"/>
            <w:shd w:val="clear" w:color="auto" w:fill="auto"/>
            <w:vAlign w:val="center"/>
          </w:tcPr>
          <w:p w14:paraId="523AF269" w14:textId="77777777" w:rsidR="0052635B" w:rsidRPr="002F531A" w:rsidRDefault="0052635B" w:rsidP="006E1633">
            <w:pPr>
              <w:spacing w:before="120" w:after="120" w:line="240" w:lineRule="auto"/>
              <w:jc w:val="left"/>
              <w:rPr>
                <w:rFonts w:cs="Arial"/>
                <w:sz w:val="16"/>
                <w:szCs w:val="16"/>
              </w:rPr>
            </w:pPr>
          </w:p>
        </w:tc>
      </w:tr>
      <w:tr w:rsidR="00FF1456" w:rsidRPr="002F531A" w14:paraId="7FC6DD42" w14:textId="77777777" w:rsidTr="006E1633">
        <w:trPr>
          <w:cantSplit/>
        </w:trPr>
        <w:tc>
          <w:tcPr>
            <w:tcW w:w="1364" w:type="dxa"/>
            <w:shd w:val="clear" w:color="auto" w:fill="auto"/>
            <w:vAlign w:val="center"/>
          </w:tcPr>
          <w:p w14:paraId="58901698" w14:textId="77777777" w:rsidR="00FF1456" w:rsidRPr="002F531A" w:rsidRDefault="00FF1456" w:rsidP="006E1633">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Search Id</w:t>
            </w:r>
          </w:p>
        </w:tc>
        <w:tc>
          <w:tcPr>
            <w:tcW w:w="1814" w:type="dxa"/>
            <w:shd w:val="clear" w:color="auto" w:fill="auto"/>
            <w:vAlign w:val="center"/>
          </w:tcPr>
          <w:p w14:paraId="2ABFA14F" w14:textId="77777777" w:rsidR="00FF1456" w:rsidRPr="002F531A" w:rsidRDefault="00FF1456"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Id of search criteria</w:t>
            </w:r>
          </w:p>
        </w:tc>
        <w:tc>
          <w:tcPr>
            <w:tcW w:w="720" w:type="dxa"/>
            <w:shd w:val="clear" w:color="auto" w:fill="auto"/>
            <w:vAlign w:val="center"/>
          </w:tcPr>
          <w:p w14:paraId="149C103F" w14:textId="77777777" w:rsidR="00FF1456" w:rsidRPr="002F531A" w:rsidRDefault="00C72CC7"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I</w:t>
            </w:r>
            <w:r w:rsidR="00FF1456" w:rsidRPr="002F531A">
              <w:rPr>
                <w:rFonts w:ascii="Arial" w:hAnsi="Arial" w:cs="Arial"/>
                <w:sz w:val="16"/>
                <w:szCs w:val="16"/>
              </w:rPr>
              <w:t>nt</w:t>
            </w:r>
          </w:p>
        </w:tc>
        <w:tc>
          <w:tcPr>
            <w:tcW w:w="540" w:type="dxa"/>
            <w:shd w:val="clear" w:color="auto" w:fill="auto"/>
            <w:vAlign w:val="center"/>
          </w:tcPr>
          <w:p w14:paraId="4227EB5F" w14:textId="77777777" w:rsidR="00FF1456" w:rsidRPr="002F531A" w:rsidRDefault="00FF1456" w:rsidP="006E1633">
            <w:pPr>
              <w:pStyle w:val="Tabletext0"/>
              <w:spacing w:before="120" w:after="120" w:line="240" w:lineRule="auto"/>
              <w:jc w:val="left"/>
              <w:rPr>
                <w:rFonts w:ascii="Arial" w:hAnsi="Arial" w:cs="Arial"/>
                <w:sz w:val="16"/>
                <w:szCs w:val="16"/>
              </w:rPr>
            </w:pPr>
          </w:p>
        </w:tc>
        <w:tc>
          <w:tcPr>
            <w:tcW w:w="540" w:type="dxa"/>
            <w:shd w:val="clear" w:color="auto" w:fill="auto"/>
            <w:vAlign w:val="center"/>
          </w:tcPr>
          <w:p w14:paraId="107D74FB" w14:textId="77777777" w:rsidR="00FF1456" w:rsidRPr="002F531A" w:rsidRDefault="00FF1456" w:rsidP="006E1633">
            <w:pPr>
              <w:pStyle w:val="Tabletext0"/>
              <w:spacing w:before="120" w:after="120" w:line="240" w:lineRule="auto"/>
              <w:jc w:val="left"/>
              <w:rPr>
                <w:rFonts w:ascii="Arial" w:hAnsi="Arial" w:cs="Arial"/>
                <w:sz w:val="16"/>
                <w:szCs w:val="16"/>
              </w:rPr>
            </w:pPr>
          </w:p>
        </w:tc>
        <w:tc>
          <w:tcPr>
            <w:tcW w:w="450" w:type="dxa"/>
            <w:shd w:val="clear" w:color="auto" w:fill="auto"/>
            <w:vAlign w:val="center"/>
          </w:tcPr>
          <w:p w14:paraId="37FD7004" w14:textId="77777777" w:rsidR="00FF1456" w:rsidRPr="002F531A" w:rsidRDefault="00FF1456" w:rsidP="006E1633">
            <w:pPr>
              <w:spacing w:before="120" w:after="120" w:line="240" w:lineRule="auto"/>
              <w:jc w:val="left"/>
              <w:rPr>
                <w:rFonts w:cs="Arial"/>
                <w:sz w:val="16"/>
                <w:szCs w:val="16"/>
              </w:rPr>
            </w:pPr>
          </w:p>
        </w:tc>
        <w:tc>
          <w:tcPr>
            <w:tcW w:w="1170" w:type="dxa"/>
            <w:shd w:val="clear" w:color="auto" w:fill="auto"/>
            <w:vAlign w:val="center"/>
          </w:tcPr>
          <w:p w14:paraId="10BF1116" w14:textId="77777777" w:rsidR="00FF1456" w:rsidRPr="002F531A" w:rsidRDefault="00FF1456" w:rsidP="006E1633">
            <w:pPr>
              <w:spacing w:before="120" w:after="120" w:line="240" w:lineRule="auto"/>
              <w:jc w:val="left"/>
              <w:rPr>
                <w:rFonts w:cs="Arial"/>
                <w:sz w:val="16"/>
                <w:szCs w:val="16"/>
              </w:rPr>
            </w:pPr>
          </w:p>
        </w:tc>
        <w:tc>
          <w:tcPr>
            <w:tcW w:w="1710" w:type="dxa"/>
            <w:shd w:val="clear" w:color="auto" w:fill="auto"/>
            <w:vAlign w:val="center"/>
          </w:tcPr>
          <w:p w14:paraId="0CFF4559" w14:textId="77777777" w:rsidR="00FF1456" w:rsidRPr="002F531A" w:rsidRDefault="00FF1456" w:rsidP="006E1633">
            <w:pPr>
              <w:spacing w:before="120" w:after="120" w:line="240" w:lineRule="auto"/>
              <w:jc w:val="left"/>
              <w:rPr>
                <w:rFonts w:cs="Arial"/>
                <w:sz w:val="16"/>
                <w:szCs w:val="16"/>
              </w:rPr>
            </w:pPr>
          </w:p>
        </w:tc>
        <w:tc>
          <w:tcPr>
            <w:tcW w:w="900" w:type="dxa"/>
            <w:shd w:val="clear" w:color="auto" w:fill="auto"/>
            <w:vAlign w:val="center"/>
          </w:tcPr>
          <w:p w14:paraId="38141E55" w14:textId="77777777" w:rsidR="00FF1456" w:rsidRPr="002F531A" w:rsidRDefault="00FF1456" w:rsidP="006E1633">
            <w:pPr>
              <w:spacing w:before="120" w:after="120" w:line="240" w:lineRule="auto"/>
              <w:jc w:val="left"/>
              <w:rPr>
                <w:rFonts w:cs="Arial"/>
                <w:sz w:val="16"/>
                <w:szCs w:val="16"/>
              </w:rPr>
            </w:pPr>
          </w:p>
        </w:tc>
        <w:tc>
          <w:tcPr>
            <w:tcW w:w="1530" w:type="dxa"/>
            <w:shd w:val="clear" w:color="auto" w:fill="auto"/>
            <w:vAlign w:val="center"/>
          </w:tcPr>
          <w:p w14:paraId="76DC62CA" w14:textId="77777777" w:rsidR="00FF1456" w:rsidRPr="002F531A" w:rsidRDefault="00FF1456" w:rsidP="006E1633">
            <w:pPr>
              <w:spacing w:before="120" w:after="120" w:line="240" w:lineRule="auto"/>
              <w:jc w:val="left"/>
              <w:rPr>
                <w:rFonts w:cs="Arial"/>
                <w:sz w:val="16"/>
                <w:szCs w:val="16"/>
              </w:rPr>
            </w:pPr>
          </w:p>
        </w:tc>
      </w:tr>
    </w:tbl>
    <w:p w14:paraId="0B23332D" w14:textId="77777777" w:rsidR="00133BCA" w:rsidRPr="002F531A" w:rsidRDefault="00017A28" w:rsidP="00FF1456">
      <w:pPr>
        <w:pStyle w:val="Heading3"/>
        <w:numPr>
          <w:ilvl w:val="0"/>
          <w:numId w:val="0"/>
        </w:numPr>
        <w:rPr>
          <w:sz w:val="18"/>
          <w:szCs w:val="18"/>
          <w:lang w:eastAsia="zh-CN"/>
        </w:rPr>
      </w:pPr>
      <w:bookmarkStart w:id="136" w:name="_User_Campaign_Answer"/>
      <w:bookmarkStart w:id="137" w:name="_Campaign_and_Platform"/>
      <w:bookmarkStart w:id="138" w:name="_Toc414543417"/>
      <w:bookmarkEnd w:id="136"/>
      <w:bookmarkEnd w:id="137"/>
      <w:r w:rsidRPr="002F531A">
        <w:rPr>
          <w:b w:val="0"/>
          <w:bCs w:val="0"/>
          <w:sz w:val="18"/>
          <w:szCs w:val="18"/>
          <w:lang w:eastAsia="zh-CN"/>
        </w:rPr>
        <w:t>Campaign and Platform mapping</w:t>
      </w:r>
      <w:r w:rsidR="00FF1456" w:rsidRPr="002F531A">
        <w:rPr>
          <w:b w:val="0"/>
          <w:bCs w:val="0"/>
          <w:sz w:val="18"/>
          <w:szCs w:val="18"/>
          <w:lang w:eastAsia="zh-CN"/>
        </w:rPr>
        <w:t xml:space="preserve"> structure</w:t>
      </w:r>
      <w:bookmarkEnd w:id="138"/>
    </w:p>
    <w:p w14:paraId="606F051C" w14:textId="77777777" w:rsidR="00BC417E" w:rsidRPr="002F531A" w:rsidRDefault="00BC417E" w:rsidP="00BC417E">
      <w:pPr>
        <w:pStyle w:val="Default"/>
        <w:rPr>
          <w:rFonts w:ascii="Arial" w:hAnsi="Arial" w:cs="Arial"/>
          <w:sz w:val="18"/>
          <w:szCs w:val="18"/>
          <w:lang w:eastAsia="zh-CN"/>
        </w:rPr>
      </w:pPr>
    </w:p>
    <w:tbl>
      <w:tblPr>
        <w:tblW w:w="10738" w:type="dxa"/>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68"/>
        <w:gridCol w:w="1710"/>
        <w:gridCol w:w="720"/>
        <w:gridCol w:w="540"/>
        <w:gridCol w:w="540"/>
        <w:gridCol w:w="450"/>
        <w:gridCol w:w="1170"/>
        <w:gridCol w:w="1710"/>
        <w:gridCol w:w="900"/>
        <w:gridCol w:w="1530"/>
      </w:tblGrid>
      <w:tr w:rsidR="00017A28" w:rsidRPr="002F531A" w14:paraId="6432879C" w14:textId="77777777" w:rsidTr="008A43CB">
        <w:trPr>
          <w:gridAfter w:val="9"/>
          <w:wAfter w:w="9270" w:type="dxa"/>
          <w:tblHeader/>
        </w:trPr>
        <w:tc>
          <w:tcPr>
            <w:tcW w:w="1468" w:type="dxa"/>
            <w:shd w:val="clear" w:color="auto" w:fill="E0E0E0"/>
            <w:vAlign w:val="center"/>
          </w:tcPr>
          <w:p w14:paraId="1E23F31E" w14:textId="77777777" w:rsidR="00017A28" w:rsidRPr="002F531A" w:rsidRDefault="00017A28" w:rsidP="006E1633">
            <w:pPr>
              <w:spacing w:before="120" w:after="120" w:line="240" w:lineRule="auto"/>
              <w:rPr>
                <w:rFonts w:cs="Arial"/>
                <w:b/>
                <w:sz w:val="16"/>
                <w:szCs w:val="16"/>
              </w:rPr>
            </w:pPr>
          </w:p>
        </w:tc>
      </w:tr>
      <w:tr w:rsidR="00017A28" w:rsidRPr="002F531A" w14:paraId="296D88B0" w14:textId="77777777" w:rsidTr="008A43CB">
        <w:trPr>
          <w:trHeight w:val="1632"/>
          <w:tblHeader/>
        </w:trPr>
        <w:tc>
          <w:tcPr>
            <w:tcW w:w="1468" w:type="dxa"/>
            <w:shd w:val="clear" w:color="auto" w:fill="E0E0E0"/>
            <w:textDirection w:val="btLr"/>
            <w:vAlign w:val="center"/>
          </w:tcPr>
          <w:p w14:paraId="018950FB" w14:textId="77777777" w:rsidR="00017A28" w:rsidRPr="002F531A" w:rsidRDefault="00017A28" w:rsidP="006E1633">
            <w:pPr>
              <w:spacing w:before="120" w:after="120" w:line="240" w:lineRule="auto"/>
              <w:ind w:left="113" w:right="113"/>
              <w:rPr>
                <w:rFonts w:cs="Arial"/>
                <w:b/>
                <w:sz w:val="16"/>
                <w:szCs w:val="16"/>
              </w:rPr>
            </w:pPr>
            <w:r w:rsidRPr="002F531A">
              <w:rPr>
                <w:rFonts w:cs="Arial"/>
                <w:b/>
                <w:sz w:val="16"/>
                <w:szCs w:val="16"/>
              </w:rPr>
              <w:t>Field Name</w:t>
            </w:r>
          </w:p>
        </w:tc>
        <w:tc>
          <w:tcPr>
            <w:tcW w:w="1710" w:type="dxa"/>
            <w:shd w:val="clear" w:color="auto" w:fill="E0E0E0"/>
            <w:textDirection w:val="btLr"/>
            <w:vAlign w:val="center"/>
          </w:tcPr>
          <w:p w14:paraId="0BF4507A" w14:textId="77777777" w:rsidR="00017A28" w:rsidRPr="002F531A" w:rsidRDefault="00017A28" w:rsidP="006E1633">
            <w:pPr>
              <w:spacing w:before="120" w:after="120" w:line="240" w:lineRule="auto"/>
              <w:ind w:left="113" w:right="113"/>
              <w:rPr>
                <w:rFonts w:cs="Arial"/>
                <w:b/>
                <w:sz w:val="16"/>
                <w:szCs w:val="16"/>
              </w:rPr>
            </w:pPr>
            <w:r w:rsidRPr="002F531A">
              <w:rPr>
                <w:rFonts w:cs="Arial"/>
                <w:b/>
                <w:sz w:val="16"/>
                <w:szCs w:val="16"/>
              </w:rPr>
              <w:t>Description</w:t>
            </w:r>
          </w:p>
        </w:tc>
        <w:tc>
          <w:tcPr>
            <w:tcW w:w="720" w:type="dxa"/>
            <w:shd w:val="clear" w:color="auto" w:fill="E0E0E0"/>
            <w:textDirection w:val="btLr"/>
            <w:vAlign w:val="center"/>
          </w:tcPr>
          <w:p w14:paraId="36C02101" w14:textId="77777777" w:rsidR="00017A28" w:rsidRPr="002F531A" w:rsidRDefault="00017A28" w:rsidP="006E1633">
            <w:pPr>
              <w:spacing w:before="120" w:after="120" w:line="240" w:lineRule="auto"/>
              <w:ind w:left="113" w:right="113"/>
              <w:rPr>
                <w:rFonts w:cs="Arial"/>
                <w:b/>
                <w:sz w:val="16"/>
                <w:szCs w:val="16"/>
              </w:rPr>
            </w:pPr>
            <w:r w:rsidRPr="002F531A">
              <w:rPr>
                <w:rFonts w:cs="Arial"/>
                <w:b/>
                <w:sz w:val="16"/>
                <w:szCs w:val="16"/>
              </w:rPr>
              <w:t>Type</w:t>
            </w:r>
          </w:p>
        </w:tc>
        <w:tc>
          <w:tcPr>
            <w:tcW w:w="540" w:type="dxa"/>
            <w:shd w:val="clear" w:color="auto" w:fill="E0E0E0"/>
            <w:textDirection w:val="btLr"/>
            <w:vAlign w:val="center"/>
          </w:tcPr>
          <w:p w14:paraId="03BEE9B0" w14:textId="77777777" w:rsidR="00017A28" w:rsidRPr="002F531A" w:rsidRDefault="00017A28" w:rsidP="006E1633">
            <w:pPr>
              <w:spacing w:before="120" w:after="120" w:line="240" w:lineRule="auto"/>
              <w:ind w:left="113" w:right="113"/>
              <w:rPr>
                <w:rFonts w:cs="Arial"/>
                <w:b/>
                <w:sz w:val="16"/>
                <w:szCs w:val="16"/>
              </w:rPr>
            </w:pPr>
            <w:r w:rsidRPr="002F531A">
              <w:rPr>
                <w:rFonts w:cs="Arial"/>
                <w:b/>
                <w:sz w:val="16"/>
                <w:szCs w:val="16"/>
              </w:rPr>
              <w:t>Mandatory (Y/N)</w:t>
            </w:r>
          </w:p>
        </w:tc>
        <w:tc>
          <w:tcPr>
            <w:tcW w:w="540" w:type="dxa"/>
            <w:shd w:val="clear" w:color="auto" w:fill="E0E0E0"/>
            <w:textDirection w:val="btLr"/>
            <w:vAlign w:val="center"/>
          </w:tcPr>
          <w:p w14:paraId="4E17B74A" w14:textId="77777777" w:rsidR="00017A28" w:rsidRPr="002F531A" w:rsidRDefault="00017A28" w:rsidP="006E1633">
            <w:pPr>
              <w:spacing w:before="120" w:after="120" w:line="240" w:lineRule="auto"/>
              <w:ind w:left="113" w:right="113"/>
              <w:rPr>
                <w:rFonts w:cs="Arial"/>
                <w:b/>
                <w:sz w:val="16"/>
                <w:szCs w:val="16"/>
              </w:rPr>
            </w:pPr>
            <w:r w:rsidRPr="002F531A">
              <w:rPr>
                <w:rFonts w:cs="Arial"/>
                <w:b/>
                <w:sz w:val="16"/>
                <w:szCs w:val="16"/>
              </w:rPr>
              <w:t>Displayed/ Hidden (D/H)</w:t>
            </w:r>
          </w:p>
        </w:tc>
        <w:tc>
          <w:tcPr>
            <w:tcW w:w="450" w:type="dxa"/>
            <w:shd w:val="clear" w:color="auto" w:fill="E0E0E0"/>
            <w:textDirection w:val="btLr"/>
            <w:vAlign w:val="center"/>
          </w:tcPr>
          <w:p w14:paraId="7EDF6E1E" w14:textId="77777777" w:rsidR="00017A28" w:rsidRPr="002F531A" w:rsidRDefault="00017A28" w:rsidP="006E1633">
            <w:pPr>
              <w:spacing w:before="120" w:after="120" w:line="240" w:lineRule="auto"/>
              <w:ind w:left="113" w:right="113"/>
              <w:rPr>
                <w:rFonts w:cs="Arial"/>
                <w:b/>
                <w:sz w:val="16"/>
                <w:szCs w:val="16"/>
              </w:rPr>
            </w:pPr>
            <w:r w:rsidRPr="002F531A">
              <w:rPr>
                <w:rFonts w:cs="Arial"/>
                <w:b/>
                <w:sz w:val="16"/>
                <w:szCs w:val="16"/>
              </w:rPr>
              <w:t>Read Only (Y/N)</w:t>
            </w:r>
          </w:p>
        </w:tc>
        <w:tc>
          <w:tcPr>
            <w:tcW w:w="1170" w:type="dxa"/>
            <w:shd w:val="clear" w:color="auto" w:fill="E0E0E0"/>
            <w:textDirection w:val="btLr"/>
            <w:vAlign w:val="center"/>
          </w:tcPr>
          <w:p w14:paraId="5C9065BD" w14:textId="77777777" w:rsidR="00017A28" w:rsidRPr="002F531A" w:rsidRDefault="00017A28" w:rsidP="006E1633">
            <w:pPr>
              <w:spacing w:before="120" w:after="120" w:line="240" w:lineRule="auto"/>
              <w:ind w:left="113" w:right="113"/>
              <w:rPr>
                <w:rFonts w:cs="Arial"/>
                <w:b/>
                <w:sz w:val="16"/>
                <w:szCs w:val="16"/>
              </w:rPr>
            </w:pPr>
            <w:r w:rsidRPr="002F531A">
              <w:rPr>
                <w:rFonts w:cs="Arial"/>
                <w:b/>
                <w:sz w:val="16"/>
                <w:szCs w:val="16"/>
              </w:rPr>
              <w:t>Default Value</w:t>
            </w:r>
          </w:p>
        </w:tc>
        <w:tc>
          <w:tcPr>
            <w:tcW w:w="1710" w:type="dxa"/>
            <w:shd w:val="clear" w:color="auto" w:fill="E0E0E0"/>
            <w:textDirection w:val="btLr"/>
            <w:vAlign w:val="center"/>
          </w:tcPr>
          <w:p w14:paraId="2A9BF2C8" w14:textId="77777777" w:rsidR="00017A28" w:rsidRPr="002F531A" w:rsidRDefault="00017A28" w:rsidP="006E1633">
            <w:pPr>
              <w:spacing w:before="120" w:after="120" w:line="240" w:lineRule="auto"/>
              <w:ind w:left="113" w:right="113"/>
              <w:rPr>
                <w:rFonts w:cs="Arial"/>
                <w:b/>
                <w:sz w:val="16"/>
                <w:szCs w:val="16"/>
              </w:rPr>
            </w:pPr>
            <w:r w:rsidRPr="002F531A">
              <w:rPr>
                <w:rFonts w:cs="Arial"/>
                <w:b/>
                <w:sz w:val="16"/>
                <w:szCs w:val="16"/>
              </w:rPr>
              <w:t>Calculation/ Validation</w:t>
            </w:r>
          </w:p>
        </w:tc>
        <w:tc>
          <w:tcPr>
            <w:tcW w:w="900" w:type="dxa"/>
            <w:shd w:val="clear" w:color="auto" w:fill="E0E0E0"/>
            <w:textDirection w:val="btLr"/>
            <w:vAlign w:val="center"/>
          </w:tcPr>
          <w:p w14:paraId="3BBDA472" w14:textId="77777777" w:rsidR="00017A28" w:rsidRPr="002F531A" w:rsidRDefault="00017A28" w:rsidP="006E1633">
            <w:pPr>
              <w:spacing w:before="120" w:after="120" w:line="240" w:lineRule="auto"/>
              <w:ind w:left="113" w:right="113"/>
              <w:rPr>
                <w:rFonts w:cs="Arial"/>
                <w:b/>
                <w:sz w:val="16"/>
                <w:szCs w:val="16"/>
              </w:rPr>
            </w:pPr>
            <w:r w:rsidRPr="002F531A">
              <w:rPr>
                <w:rFonts w:cs="Arial"/>
                <w:b/>
                <w:sz w:val="16"/>
                <w:szCs w:val="16"/>
              </w:rPr>
              <w:t>List o Values</w:t>
            </w:r>
          </w:p>
        </w:tc>
        <w:tc>
          <w:tcPr>
            <w:tcW w:w="1530" w:type="dxa"/>
            <w:shd w:val="clear" w:color="auto" w:fill="E0E0E0"/>
            <w:textDirection w:val="btLr"/>
            <w:vAlign w:val="center"/>
          </w:tcPr>
          <w:p w14:paraId="755A6F52" w14:textId="77777777" w:rsidR="00017A28" w:rsidRPr="002F531A" w:rsidRDefault="00017A28" w:rsidP="006E1633">
            <w:pPr>
              <w:spacing w:before="120" w:after="120" w:line="240" w:lineRule="auto"/>
              <w:ind w:left="113" w:right="113"/>
              <w:rPr>
                <w:rFonts w:cs="Arial"/>
                <w:b/>
                <w:sz w:val="16"/>
                <w:szCs w:val="16"/>
              </w:rPr>
            </w:pPr>
            <w:r w:rsidRPr="002F531A">
              <w:rPr>
                <w:rFonts w:cs="Arial"/>
                <w:b/>
                <w:sz w:val="16"/>
                <w:szCs w:val="16"/>
              </w:rPr>
              <w:t>Example</w:t>
            </w:r>
          </w:p>
        </w:tc>
      </w:tr>
      <w:tr w:rsidR="00017A28" w:rsidRPr="002F531A" w14:paraId="223D4C23" w14:textId="77777777" w:rsidTr="008A43CB">
        <w:trPr>
          <w:cantSplit/>
        </w:trPr>
        <w:tc>
          <w:tcPr>
            <w:tcW w:w="1468" w:type="dxa"/>
            <w:shd w:val="clear" w:color="auto" w:fill="auto"/>
            <w:vAlign w:val="center"/>
          </w:tcPr>
          <w:p w14:paraId="6A2190FE" w14:textId="77777777" w:rsidR="00017A28" w:rsidRPr="002F531A" w:rsidRDefault="003E6D41"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PlatformCampaignMapID</w:t>
            </w:r>
          </w:p>
        </w:tc>
        <w:tc>
          <w:tcPr>
            <w:tcW w:w="1710" w:type="dxa"/>
            <w:shd w:val="clear" w:color="auto" w:fill="auto"/>
            <w:vAlign w:val="center"/>
          </w:tcPr>
          <w:p w14:paraId="24C43DF0" w14:textId="77777777" w:rsidR="00017A28" w:rsidRPr="002F531A" w:rsidRDefault="00017A28" w:rsidP="006E1633">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auto_increment Primary key</w:t>
            </w:r>
          </w:p>
        </w:tc>
        <w:tc>
          <w:tcPr>
            <w:tcW w:w="720" w:type="dxa"/>
            <w:shd w:val="clear" w:color="auto" w:fill="auto"/>
            <w:vAlign w:val="center"/>
          </w:tcPr>
          <w:p w14:paraId="1788D59D" w14:textId="77777777" w:rsidR="00017A28" w:rsidRPr="002F531A" w:rsidRDefault="00C72CC7"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I</w:t>
            </w:r>
            <w:r w:rsidR="00017A28" w:rsidRPr="002F531A">
              <w:rPr>
                <w:rFonts w:ascii="Arial" w:hAnsi="Arial" w:cs="Arial"/>
                <w:b w:val="0"/>
                <w:sz w:val="16"/>
                <w:szCs w:val="16"/>
              </w:rPr>
              <w:t>nt</w:t>
            </w:r>
          </w:p>
        </w:tc>
        <w:tc>
          <w:tcPr>
            <w:tcW w:w="540" w:type="dxa"/>
            <w:shd w:val="clear" w:color="auto" w:fill="auto"/>
            <w:vAlign w:val="center"/>
          </w:tcPr>
          <w:p w14:paraId="7777AF10" w14:textId="77777777" w:rsidR="00017A28" w:rsidRPr="002F531A" w:rsidRDefault="00017A28"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45840082" w14:textId="77777777" w:rsidR="00017A28" w:rsidRPr="002F531A" w:rsidRDefault="00017A28"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74145344" w14:textId="77777777" w:rsidR="00017A28" w:rsidRPr="002F531A" w:rsidRDefault="00017A28" w:rsidP="006E1633">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4ACB41F3" w14:textId="77777777" w:rsidR="00017A28" w:rsidRPr="002F531A" w:rsidRDefault="00017A28" w:rsidP="006E1633">
            <w:pPr>
              <w:spacing w:before="120" w:after="120" w:line="240" w:lineRule="auto"/>
              <w:jc w:val="left"/>
              <w:rPr>
                <w:rFonts w:cs="Arial"/>
                <w:sz w:val="16"/>
                <w:szCs w:val="16"/>
              </w:rPr>
            </w:pPr>
          </w:p>
        </w:tc>
        <w:tc>
          <w:tcPr>
            <w:tcW w:w="1710" w:type="dxa"/>
            <w:shd w:val="clear" w:color="auto" w:fill="auto"/>
            <w:vAlign w:val="center"/>
          </w:tcPr>
          <w:p w14:paraId="72ADF6FE" w14:textId="77777777" w:rsidR="00017A28" w:rsidRPr="002F531A" w:rsidRDefault="00017A28" w:rsidP="006E1633">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16E967CF" w14:textId="77777777" w:rsidR="00017A28" w:rsidRPr="002F531A" w:rsidRDefault="00017A28"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13403BA8" w14:textId="77777777" w:rsidR="00017A28" w:rsidRPr="002F531A" w:rsidRDefault="00017A28" w:rsidP="006E1633">
            <w:pPr>
              <w:pStyle w:val="Tabletext0"/>
              <w:spacing w:before="120" w:after="120" w:line="240" w:lineRule="auto"/>
              <w:jc w:val="left"/>
              <w:rPr>
                <w:rFonts w:ascii="Arial" w:hAnsi="Arial" w:cs="Arial"/>
                <w:sz w:val="16"/>
                <w:szCs w:val="16"/>
              </w:rPr>
            </w:pPr>
          </w:p>
        </w:tc>
      </w:tr>
      <w:tr w:rsidR="00017A28" w:rsidRPr="002F531A" w14:paraId="7A41FBD8" w14:textId="77777777" w:rsidTr="008A43CB">
        <w:trPr>
          <w:cantSplit/>
        </w:trPr>
        <w:tc>
          <w:tcPr>
            <w:tcW w:w="1468" w:type="dxa"/>
            <w:shd w:val="clear" w:color="auto" w:fill="auto"/>
            <w:vAlign w:val="center"/>
          </w:tcPr>
          <w:p w14:paraId="249EA5B8" w14:textId="77777777" w:rsidR="00017A28" w:rsidRPr="002F531A" w:rsidRDefault="003E6D41"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PlatformID</w:t>
            </w:r>
          </w:p>
        </w:tc>
        <w:tc>
          <w:tcPr>
            <w:tcW w:w="1710" w:type="dxa"/>
            <w:shd w:val="clear" w:color="auto" w:fill="auto"/>
            <w:vAlign w:val="center"/>
          </w:tcPr>
          <w:p w14:paraId="754856DD" w14:textId="77777777" w:rsidR="00017A28" w:rsidRPr="002F531A" w:rsidRDefault="00017A28"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lang w:val="en-AU" w:eastAsia="zh-CN"/>
              </w:rPr>
              <w:t>Foreign key</w:t>
            </w:r>
          </w:p>
        </w:tc>
        <w:tc>
          <w:tcPr>
            <w:tcW w:w="720" w:type="dxa"/>
            <w:shd w:val="clear" w:color="auto" w:fill="auto"/>
            <w:vAlign w:val="center"/>
          </w:tcPr>
          <w:p w14:paraId="73394003" w14:textId="77777777" w:rsidR="00017A28" w:rsidRPr="002F531A" w:rsidRDefault="00C72CC7"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I</w:t>
            </w:r>
            <w:r w:rsidR="00017A28" w:rsidRPr="002F531A">
              <w:rPr>
                <w:rFonts w:ascii="Arial" w:hAnsi="Arial" w:cs="Arial"/>
                <w:b w:val="0"/>
                <w:sz w:val="16"/>
                <w:szCs w:val="16"/>
              </w:rPr>
              <w:t>nt</w:t>
            </w:r>
          </w:p>
        </w:tc>
        <w:tc>
          <w:tcPr>
            <w:tcW w:w="540" w:type="dxa"/>
            <w:shd w:val="clear" w:color="auto" w:fill="auto"/>
            <w:vAlign w:val="center"/>
          </w:tcPr>
          <w:p w14:paraId="7659AA4C" w14:textId="77777777" w:rsidR="00017A28" w:rsidRPr="002F531A" w:rsidRDefault="00017A28"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68E72583" w14:textId="77777777" w:rsidR="00017A28" w:rsidRPr="002F531A" w:rsidRDefault="00017A28"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0696EED5" w14:textId="77777777" w:rsidR="00017A28" w:rsidRPr="002F531A" w:rsidRDefault="00017A28" w:rsidP="006E1633">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6755057E" w14:textId="77777777" w:rsidR="00017A28" w:rsidRPr="002F531A" w:rsidRDefault="00017A28" w:rsidP="006E1633">
            <w:pPr>
              <w:spacing w:before="120" w:after="120" w:line="240" w:lineRule="auto"/>
              <w:jc w:val="left"/>
              <w:rPr>
                <w:rFonts w:cs="Arial"/>
                <w:sz w:val="16"/>
                <w:szCs w:val="16"/>
              </w:rPr>
            </w:pPr>
          </w:p>
        </w:tc>
        <w:tc>
          <w:tcPr>
            <w:tcW w:w="1710" w:type="dxa"/>
            <w:shd w:val="clear" w:color="auto" w:fill="auto"/>
            <w:vAlign w:val="center"/>
          </w:tcPr>
          <w:p w14:paraId="43C0A1BE" w14:textId="77777777" w:rsidR="00017A28" w:rsidRPr="002F531A" w:rsidRDefault="00017A28" w:rsidP="006E1633">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5009D03D" w14:textId="77777777" w:rsidR="00017A28" w:rsidRPr="002F531A" w:rsidRDefault="00017A28"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23868250" w14:textId="77777777" w:rsidR="00017A28" w:rsidRPr="002F531A" w:rsidRDefault="00017A28" w:rsidP="006E1633">
            <w:pPr>
              <w:pStyle w:val="Tabletext0"/>
              <w:spacing w:before="120" w:after="120" w:line="240" w:lineRule="auto"/>
              <w:jc w:val="left"/>
              <w:rPr>
                <w:rFonts w:ascii="Arial" w:hAnsi="Arial" w:cs="Arial"/>
                <w:sz w:val="16"/>
                <w:szCs w:val="16"/>
              </w:rPr>
            </w:pPr>
          </w:p>
        </w:tc>
      </w:tr>
      <w:tr w:rsidR="00017A28" w:rsidRPr="002F531A" w14:paraId="6B940436" w14:textId="77777777" w:rsidTr="008A43CB">
        <w:trPr>
          <w:cantSplit/>
        </w:trPr>
        <w:tc>
          <w:tcPr>
            <w:tcW w:w="1468" w:type="dxa"/>
            <w:shd w:val="clear" w:color="auto" w:fill="auto"/>
            <w:vAlign w:val="center"/>
          </w:tcPr>
          <w:p w14:paraId="506783EE" w14:textId="77777777" w:rsidR="00017A28" w:rsidRPr="002F531A" w:rsidRDefault="00017A28"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Campaign</w:t>
            </w:r>
            <w:r w:rsidRPr="002F531A">
              <w:rPr>
                <w:rFonts w:ascii="Arial" w:hAnsi="Arial" w:cs="Arial"/>
              </w:rPr>
              <w:t xml:space="preserve"> </w:t>
            </w:r>
            <w:r w:rsidRPr="002F531A">
              <w:rPr>
                <w:rFonts w:ascii="Arial" w:hAnsi="Arial" w:cs="Arial"/>
                <w:b w:val="0"/>
                <w:sz w:val="16"/>
                <w:szCs w:val="16"/>
              </w:rPr>
              <w:t>ID</w:t>
            </w:r>
          </w:p>
        </w:tc>
        <w:tc>
          <w:tcPr>
            <w:tcW w:w="1710" w:type="dxa"/>
            <w:shd w:val="clear" w:color="auto" w:fill="auto"/>
            <w:vAlign w:val="center"/>
          </w:tcPr>
          <w:p w14:paraId="2E3D220B" w14:textId="77777777" w:rsidR="00017A28" w:rsidRPr="002F531A" w:rsidRDefault="00017A28" w:rsidP="006E1633">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Foreign Key</w:t>
            </w:r>
          </w:p>
        </w:tc>
        <w:tc>
          <w:tcPr>
            <w:tcW w:w="720" w:type="dxa"/>
            <w:shd w:val="clear" w:color="auto" w:fill="auto"/>
            <w:vAlign w:val="center"/>
          </w:tcPr>
          <w:p w14:paraId="7A4FDF00" w14:textId="77777777" w:rsidR="00017A28" w:rsidRPr="002F531A" w:rsidRDefault="00C72CC7"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I</w:t>
            </w:r>
            <w:r w:rsidR="00646261" w:rsidRPr="002F531A">
              <w:rPr>
                <w:rFonts w:ascii="Arial" w:hAnsi="Arial" w:cs="Arial"/>
                <w:b w:val="0"/>
                <w:sz w:val="16"/>
                <w:szCs w:val="16"/>
              </w:rPr>
              <w:t>nt</w:t>
            </w:r>
          </w:p>
        </w:tc>
        <w:tc>
          <w:tcPr>
            <w:tcW w:w="540" w:type="dxa"/>
            <w:shd w:val="clear" w:color="auto" w:fill="auto"/>
            <w:vAlign w:val="center"/>
          </w:tcPr>
          <w:p w14:paraId="652B0F7D" w14:textId="77777777" w:rsidR="00017A28" w:rsidRPr="002F531A" w:rsidRDefault="00646261"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3FFE1E6E" w14:textId="77777777" w:rsidR="00017A28" w:rsidRPr="002F531A" w:rsidRDefault="005C75A1"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12E22AA5" w14:textId="77777777" w:rsidR="00017A28" w:rsidRPr="002F531A" w:rsidRDefault="00F15A13" w:rsidP="006E1633">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098AB6C4" w14:textId="77777777" w:rsidR="00017A28" w:rsidRPr="002F531A" w:rsidRDefault="00017A28" w:rsidP="006E1633">
            <w:pPr>
              <w:spacing w:before="120" w:after="120" w:line="240" w:lineRule="auto"/>
              <w:jc w:val="left"/>
              <w:rPr>
                <w:rFonts w:cs="Arial"/>
                <w:sz w:val="16"/>
                <w:szCs w:val="16"/>
              </w:rPr>
            </w:pPr>
          </w:p>
        </w:tc>
        <w:tc>
          <w:tcPr>
            <w:tcW w:w="1710" w:type="dxa"/>
            <w:shd w:val="clear" w:color="auto" w:fill="auto"/>
            <w:vAlign w:val="center"/>
          </w:tcPr>
          <w:p w14:paraId="299220DF" w14:textId="77777777" w:rsidR="00017A28" w:rsidRPr="002F531A" w:rsidRDefault="00017A28" w:rsidP="006E1633">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6603D02B" w14:textId="77777777" w:rsidR="00017A28" w:rsidRPr="002F531A" w:rsidRDefault="00017A28"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3B55F490" w14:textId="77777777" w:rsidR="00017A28" w:rsidRPr="002F531A" w:rsidRDefault="00017A28" w:rsidP="006E1633">
            <w:pPr>
              <w:pStyle w:val="Tabletext0"/>
              <w:spacing w:before="120" w:after="120" w:line="240" w:lineRule="auto"/>
              <w:jc w:val="left"/>
              <w:rPr>
                <w:rFonts w:ascii="Arial" w:hAnsi="Arial" w:cs="Arial"/>
                <w:sz w:val="16"/>
                <w:szCs w:val="16"/>
              </w:rPr>
            </w:pPr>
          </w:p>
        </w:tc>
      </w:tr>
      <w:tr w:rsidR="00133BCA" w:rsidRPr="002F531A" w14:paraId="4ADC8F41" w14:textId="77777777" w:rsidTr="008A43CB">
        <w:trPr>
          <w:cantSplit/>
        </w:trPr>
        <w:tc>
          <w:tcPr>
            <w:tcW w:w="1468" w:type="dxa"/>
            <w:shd w:val="clear" w:color="auto" w:fill="auto"/>
            <w:vAlign w:val="center"/>
          </w:tcPr>
          <w:p w14:paraId="28728BE5" w14:textId="77777777" w:rsidR="00133BCA" w:rsidRPr="002F531A" w:rsidRDefault="00133BCA"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Media Inventory ID</w:t>
            </w:r>
          </w:p>
        </w:tc>
        <w:tc>
          <w:tcPr>
            <w:tcW w:w="1710" w:type="dxa"/>
            <w:shd w:val="clear" w:color="auto" w:fill="auto"/>
            <w:vAlign w:val="center"/>
          </w:tcPr>
          <w:p w14:paraId="4D6DA8D5" w14:textId="77777777" w:rsidR="00133BCA" w:rsidRPr="002F531A" w:rsidRDefault="00133BCA"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Foreign Key</w:t>
            </w:r>
          </w:p>
        </w:tc>
        <w:tc>
          <w:tcPr>
            <w:tcW w:w="720" w:type="dxa"/>
            <w:shd w:val="clear" w:color="auto" w:fill="auto"/>
            <w:vAlign w:val="center"/>
          </w:tcPr>
          <w:p w14:paraId="02F2C8A7" w14:textId="77777777" w:rsidR="00133BCA" w:rsidRPr="002F531A" w:rsidRDefault="00C72CC7"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I</w:t>
            </w:r>
            <w:r w:rsidR="00133BCA" w:rsidRPr="002F531A">
              <w:rPr>
                <w:rFonts w:ascii="Arial" w:hAnsi="Arial" w:cs="Arial"/>
                <w:b w:val="0"/>
                <w:sz w:val="16"/>
                <w:szCs w:val="16"/>
              </w:rPr>
              <w:t>nt</w:t>
            </w:r>
          </w:p>
        </w:tc>
        <w:tc>
          <w:tcPr>
            <w:tcW w:w="540" w:type="dxa"/>
            <w:shd w:val="clear" w:color="auto" w:fill="auto"/>
            <w:vAlign w:val="center"/>
          </w:tcPr>
          <w:p w14:paraId="370856E8" w14:textId="77777777" w:rsidR="00133BCA" w:rsidRPr="002F531A" w:rsidRDefault="00133BCA"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55FACA83" w14:textId="77777777" w:rsidR="00133BCA" w:rsidRPr="002F531A" w:rsidRDefault="00133BCA"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1137F855" w14:textId="77777777" w:rsidR="00133BCA" w:rsidRPr="002F531A" w:rsidRDefault="00133BCA" w:rsidP="006E1633">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2B3E8835" w14:textId="77777777" w:rsidR="00133BCA" w:rsidRPr="002F531A" w:rsidRDefault="00133BCA" w:rsidP="006E1633">
            <w:pPr>
              <w:spacing w:before="120" w:after="120" w:line="240" w:lineRule="auto"/>
              <w:jc w:val="left"/>
              <w:rPr>
                <w:rFonts w:cs="Arial"/>
                <w:sz w:val="16"/>
                <w:szCs w:val="16"/>
              </w:rPr>
            </w:pPr>
          </w:p>
        </w:tc>
        <w:tc>
          <w:tcPr>
            <w:tcW w:w="1710" w:type="dxa"/>
            <w:shd w:val="clear" w:color="auto" w:fill="auto"/>
            <w:vAlign w:val="center"/>
          </w:tcPr>
          <w:p w14:paraId="18FC1CFE" w14:textId="77777777" w:rsidR="00133BCA" w:rsidRPr="002F531A" w:rsidRDefault="00133BCA" w:rsidP="006E1633">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1AF0F78B" w14:textId="77777777" w:rsidR="00133BCA" w:rsidRPr="002F531A" w:rsidRDefault="00133BCA"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29555CF9" w14:textId="77777777" w:rsidR="00133BCA" w:rsidRPr="002F531A" w:rsidRDefault="00133BCA" w:rsidP="006E1633">
            <w:pPr>
              <w:pStyle w:val="Tabletext0"/>
              <w:spacing w:before="120" w:after="120" w:line="240" w:lineRule="auto"/>
              <w:jc w:val="left"/>
              <w:rPr>
                <w:rFonts w:ascii="Arial" w:hAnsi="Arial" w:cs="Arial"/>
                <w:sz w:val="16"/>
                <w:szCs w:val="16"/>
              </w:rPr>
            </w:pPr>
          </w:p>
        </w:tc>
      </w:tr>
      <w:tr w:rsidR="00133BCA" w:rsidRPr="002F531A" w14:paraId="169C1484" w14:textId="77777777" w:rsidTr="008A43CB">
        <w:trPr>
          <w:cantSplit/>
        </w:trPr>
        <w:tc>
          <w:tcPr>
            <w:tcW w:w="1468" w:type="dxa"/>
            <w:shd w:val="clear" w:color="auto" w:fill="auto"/>
            <w:vAlign w:val="center"/>
          </w:tcPr>
          <w:p w14:paraId="0A707F71" w14:textId="77777777" w:rsidR="00133BCA" w:rsidRPr="002F531A" w:rsidRDefault="00133BCA"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Inventory Name</w:t>
            </w:r>
          </w:p>
        </w:tc>
        <w:tc>
          <w:tcPr>
            <w:tcW w:w="1710" w:type="dxa"/>
            <w:shd w:val="clear" w:color="auto" w:fill="auto"/>
            <w:vAlign w:val="center"/>
          </w:tcPr>
          <w:p w14:paraId="18D5C8D3" w14:textId="77777777" w:rsidR="00133BCA" w:rsidRPr="002F531A" w:rsidRDefault="00133BCA"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Name of the inventory</w:t>
            </w:r>
          </w:p>
        </w:tc>
        <w:tc>
          <w:tcPr>
            <w:tcW w:w="720" w:type="dxa"/>
            <w:shd w:val="clear" w:color="auto" w:fill="auto"/>
            <w:vAlign w:val="center"/>
          </w:tcPr>
          <w:p w14:paraId="5C861806" w14:textId="77777777" w:rsidR="00133BCA" w:rsidRPr="002F531A" w:rsidRDefault="00133BCA"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Text</w:t>
            </w:r>
          </w:p>
        </w:tc>
        <w:tc>
          <w:tcPr>
            <w:tcW w:w="540" w:type="dxa"/>
            <w:shd w:val="clear" w:color="auto" w:fill="auto"/>
            <w:vAlign w:val="center"/>
          </w:tcPr>
          <w:p w14:paraId="1F548210" w14:textId="77777777" w:rsidR="00133BCA" w:rsidRPr="002F531A" w:rsidRDefault="00133BCA"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080E582A" w14:textId="77777777" w:rsidR="00133BCA" w:rsidRPr="002F531A" w:rsidRDefault="00133BCA"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D</w:t>
            </w:r>
          </w:p>
        </w:tc>
        <w:tc>
          <w:tcPr>
            <w:tcW w:w="450" w:type="dxa"/>
            <w:shd w:val="clear" w:color="auto" w:fill="auto"/>
            <w:vAlign w:val="center"/>
          </w:tcPr>
          <w:p w14:paraId="2958E726" w14:textId="77777777" w:rsidR="00133BCA" w:rsidRPr="002F531A" w:rsidRDefault="00133BCA" w:rsidP="006E1633">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52A876DE" w14:textId="77777777" w:rsidR="00133BCA" w:rsidRPr="002F531A" w:rsidRDefault="00133BCA" w:rsidP="006E1633">
            <w:pPr>
              <w:spacing w:before="120" w:after="120" w:line="240" w:lineRule="auto"/>
              <w:jc w:val="left"/>
              <w:rPr>
                <w:rFonts w:cs="Arial"/>
                <w:sz w:val="16"/>
                <w:szCs w:val="16"/>
              </w:rPr>
            </w:pPr>
          </w:p>
        </w:tc>
        <w:tc>
          <w:tcPr>
            <w:tcW w:w="1710" w:type="dxa"/>
            <w:shd w:val="clear" w:color="auto" w:fill="auto"/>
            <w:vAlign w:val="center"/>
          </w:tcPr>
          <w:p w14:paraId="23E5093A" w14:textId="77777777" w:rsidR="00133BCA" w:rsidRPr="002F531A" w:rsidRDefault="00133BCA" w:rsidP="006E1633">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249FC319" w14:textId="77777777" w:rsidR="00133BCA" w:rsidRPr="002F531A" w:rsidRDefault="00133BCA"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200C656F" w14:textId="77777777" w:rsidR="00133BCA" w:rsidRPr="002F531A" w:rsidRDefault="00133BCA" w:rsidP="006E1633">
            <w:pPr>
              <w:pStyle w:val="Tabletext0"/>
              <w:spacing w:before="120" w:after="120" w:line="240" w:lineRule="auto"/>
              <w:jc w:val="left"/>
              <w:rPr>
                <w:rFonts w:ascii="Arial" w:hAnsi="Arial" w:cs="Arial"/>
                <w:sz w:val="16"/>
                <w:szCs w:val="16"/>
              </w:rPr>
            </w:pPr>
          </w:p>
        </w:tc>
      </w:tr>
      <w:tr w:rsidR="00133BCA" w:rsidRPr="002F531A" w14:paraId="6309170A" w14:textId="77777777" w:rsidTr="008A43CB">
        <w:trPr>
          <w:cantSplit/>
        </w:trPr>
        <w:tc>
          <w:tcPr>
            <w:tcW w:w="1468" w:type="dxa"/>
            <w:shd w:val="clear" w:color="auto" w:fill="auto"/>
            <w:vAlign w:val="center"/>
          </w:tcPr>
          <w:p w14:paraId="7CCBC079" w14:textId="77777777" w:rsidR="00133BCA" w:rsidRPr="002F531A" w:rsidRDefault="00133BCA"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lastRenderedPageBreak/>
              <w:t>Specification</w:t>
            </w:r>
          </w:p>
        </w:tc>
        <w:tc>
          <w:tcPr>
            <w:tcW w:w="1710" w:type="dxa"/>
            <w:shd w:val="clear" w:color="auto" w:fill="auto"/>
            <w:vAlign w:val="center"/>
          </w:tcPr>
          <w:p w14:paraId="2FA3EED3" w14:textId="77777777" w:rsidR="00133BCA" w:rsidRPr="002F531A" w:rsidRDefault="00133BCA"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Specification of inventory</w:t>
            </w:r>
          </w:p>
        </w:tc>
        <w:tc>
          <w:tcPr>
            <w:tcW w:w="720" w:type="dxa"/>
            <w:shd w:val="clear" w:color="auto" w:fill="auto"/>
            <w:vAlign w:val="center"/>
          </w:tcPr>
          <w:p w14:paraId="3F0DDAB6" w14:textId="77777777" w:rsidR="00133BCA" w:rsidRPr="002F531A" w:rsidRDefault="00133BCA"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Text</w:t>
            </w:r>
          </w:p>
        </w:tc>
        <w:tc>
          <w:tcPr>
            <w:tcW w:w="540" w:type="dxa"/>
            <w:shd w:val="clear" w:color="auto" w:fill="auto"/>
            <w:vAlign w:val="center"/>
          </w:tcPr>
          <w:p w14:paraId="118C4B97" w14:textId="77777777" w:rsidR="00133BCA" w:rsidRPr="002F531A" w:rsidRDefault="00133BCA"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4E3CA0AB" w14:textId="77777777" w:rsidR="00133BCA" w:rsidRPr="002F531A" w:rsidRDefault="00133BCA"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D</w:t>
            </w:r>
          </w:p>
        </w:tc>
        <w:tc>
          <w:tcPr>
            <w:tcW w:w="450" w:type="dxa"/>
            <w:shd w:val="clear" w:color="auto" w:fill="auto"/>
            <w:vAlign w:val="center"/>
          </w:tcPr>
          <w:p w14:paraId="06EC9E89" w14:textId="77777777" w:rsidR="00133BCA" w:rsidRPr="002F531A" w:rsidRDefault="00133BCA" w:rsidP="006E1633">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3E8A9C27" w14:textId="77777777" w:rsidR="00133BCA" w:rsidRPr="002F531A" w:rsidRDefault="00133BCA" w:rsidP="006E1633">
            <w:pPr>
              <w:spacing w:before="120" w:after="120" w:line="240" w:lineRule="auto"/>
              <w:jc w:val="left"/>
              <w:rPr>
                <w:rFonts w:cs="Arial"/>
                <w:sz w:val="16"/>
                <w:szCs w:val="16"/>
              </w:rPr>
            </w:pPr>
          </w:p>
        </w:tc>
        <w:tc>
          <w:tcPr>
            <w:tcW w:w="1710" w:type="dxa"/>
            <w:shd w:val="clear" w:color="auto" w:fill="auto"/>
            <w:vAlign w:val="center"/>
          </w:tcPr>
          <w:p w14:paraId="6695485A" w14:textId="77777777" w:rsidR="00133BCA" w:rsidRPr="002F531A" w:rsidRDefault="00133BCA" w:rsidP="006E1633">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080589C7" w14:textId="77777777" w:rsidR="00133BCA" w:rsidRPr="002F531A" w:rsidRDefault="00133BCA"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57834C0B" w14:textId="77777777" w:rsidR="00133BCA" w:rsidRPr="002F531A" w:rsidRDefault="00133BCA" w:rsidP="006E1633">
            <w:pPr>
              <w:pStyle w:val="Tabletext0"/>
              <w:spacing w:before="120" w:after="120" w:line="240" w:lineRule="auto"/>
              <w:jc w:val="left"/>
              <w:rPr>
                <w:rFonts w:ascii="Arial" w:hAnsi="Arial" w:cs="Arial"/>
                <w:sz w:val="16"/>
                <w:szCs w:val="16"/>
              </w:rPr>
            </w:pPr>
          </w:p>
        </w:tc>
      </w:tr>
      <w:tr w:rsidR="00133BCA" w:rsidRPr="002F531A" w14:paraId="39E2D016" w14:textId="77777777" w:rsidTr="008A43CB">
        <w:trPr>
          <w:cantSplit/>
        </w:trPr>
        <w:tc>
          <w:tcPr>
            <w:tcW w:w="1468" w:type="dxa"/>
            <w:shd w:val="clear" w:color="auto" w:fill="auto"/>
            <w:vAlign w:val="center"/>
          </w:tcPr>
          <w:p w14:paraId="6EC5BAB0" w14:textId="77777777" w:rsidR="00133BCA" w:rsidRPr="002F531A" w:rsidRDefault="00133BCA"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Display -Quantity</w:t>
            </w:r>
          </w:p>
        </w:tc>
        <w:tc>
          <w:tcPr>
            <w:tcW w:w="1710" w:type="dxa"/>
            <w:shd w:val="clear" w:color="auto" w:fill="auto"/>
            <w:vAlign w:val="center"/>
          </w:tcPr>
          <w:p w14:paraId="3297ECE5" w14:textId="77777777" w:rsidR="00133BCA" w:rsidRPr="002F531A" w:rsidRDefault="00133BCA"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 xml:space="preserve"> Quantity of inventory</w:t>
            </w:r>
          </w:p>
        </w:tc>
        <w:tc>
          <w:tcPr>
            <w:tcW w:w="720" w:type="dxa"/>
            <w:shd w:val="clear" w:color="auto" w:fill="auto"/>
            <w:vAlign w:val="center"/>
          </w:tcPr>
          <w:p w14:paraId="0967E9E2" w14:textId="77777777" w:rsidR="00133BCA" w:rsidRPr="002F531A" w:rsidRDefault="00C72CC7"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I</w:t>
            </w:r>
            <w:r w:rsidR="00133BCA" w:rsidRPr="002F531A">
              <w:rPr>
                <w:rFonts w:ascii="Arial" w:hAnsi="Arial" w:cs="Arial"/>
                <w:b w:val="0"/>
                <w:sz w:val="16"/>
                <w:szCs w:val="16"/>
              </w:rPr>
              <w:t>nt</w:t>
            </w:r>
          </w:p>
        </w:tc>
        <w:tc>
          <w:tcPr>
            <w:tcW w:w="540" w:type="dxa"/>
            <w:shd w:val="clear" w:color="auto" w:fill="auto"/>
            <w:vAlign w:val="center"/>
          </w:tcPr>
          <w:p w14:paraId="72842AA9" w14:textId="77777777" w:rsidR="00133BCA" w:rsidRPr="002F531A" w:rsidRDefault="00133BCA"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53659200" w14:textId="77777777" w:rsidR="00133BCA" w:rsidRPr="002F531A" w:rsidRDefault="00133BCA"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D</w:t>
            </w:r>
          </w:p>
        </w:tc>
        <w:tc>
          <w:tcPr>
            <w:tcW w:w="450" w:type="dxa"/>
            <w:shd w:val="clear" w:color="auto" w:fill="auto"/>
            <w:vAlign w:val="center"/>
          </w:tcPr>
          <w:p w14:paraId="7A9EE688" w14:textId="77777777" w:rsidR="00133BCA" w:rsidRPr="002F531A" w:rsidRDefault="00133BCA" w:rsidP="006E1633">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3CFEFC1F" w14:textId="77777777" w:rsidR="00133BCA" w:rsidRPr="002F531A" w:rsidRDefault="00133BCA" w:rsidP="006E1633">
            <w:pPr>
              <w:spacing w:before="120" w:after="120" w:line="240" w:lineRule="auto"/>
              <w:jc w:val="left"/>
              <w:rPr>
                <w:rFonts w:cs="Arial"/>
                <w:sz w:val="16"/>
                <w:szCs w:val="16"/>
              </w:rPr>
            </w:pPr>
          </w:p>
        </w:tc>
        <w:tc>
          <w:tcPr>
            <w:tcW w:w="1710" w:type="dxa"/>
            <w:shd w:val="clear" w:color="auto" w:fill="auto"/>
            <w:vAlign w:val="center"/>
          </w:tcPr>
          <w:p w14:paraId="1D1B0FE6" w14:textId="77777777" w:rsidR="00133BCA" w:rsidRPr="002F531A" w:rsidRDefault="00133BCA" w:rsidP="006E1633">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323DADD7" w14:textId="77777777" w:rsidR="00133BCA" w:rsidRPr="002F531A" w:rsidRDefault="00133BCA"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0342EF4B" w14:textId="77777777" w:rsidR="00133BCA" w:rsidRPr="002F531A" w:rsidRDefault="00133BCA" w:rsidP="006E1633">
            <w:pPr>
              <w:pStyle w:val="Tabletext0"/>
              <w:spacing w:before="120" w:after="120" w:line="240" w:lineRule="auto"/>
              <w:jc w:val="left"/>
              <w:rPr>
                <w:rFonts w:ascii="Arial" w:hAnsi="Arial" w:cs="Arial"/>
                <w:sz w:val="16"/>
                <w:szCs w:val="16"/>
              </w:rPr>
            </w:pPr>
          </w:p>
        </w:tc>
      </w:tr>
      <w:tr w:rsidR="00133BCA" w:rsidRPr="002F531A" w14:paraId="2D98E722" w14:textId="77777777" w:rsidTr="008A43CB">
        <w:trPr>
          <w:cantSplit/>
        </w:trPr>
        <w:tc>
          <w:tcPr>
            <w:tcW w:w="1468" w:type="dxa"/>
            <w:shd w:val="clear" w:color="auto" w:fill="auto"/>
            <w:vAlign w:val="center"/>
          </w:tcPr>
          <w:p w14:paraId="4D55AC8B" w14:textId="77777777" w:rsidR="00133BCA" w:rsidRPr="002F531A" w:rsidRDefault="00133BCA"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Cost Per Month</w:t>
            </w:r>
          </w:p>
        </w:tc>
        <w:tc>
          <w:tcPr>
            <w:tcW w:w="1710" w:type="dxa"/>
            <w:shd w:val="clear" w:color="auto" w:fill="auto"/>
            <w:vAlign w:val="center"/>
          </w:tcPr>
          <w:p w14:paraId="6AC92516" w14:textId="77777777" w:rsidR="00133BCA" w:rsidRPr="002F531A" w:rsidRDefault="00133BCA" w:rsidP="00FE2DC8">
            <w:pPr>
              <w:pStyle w:val="Subtitle"/>
              <w:spacing w:after="120" w:line="240" w:lineRule="auto"/>
              <w:jc w:val="left"/>
              <w:rPr>
                <w:rFonts w:ascii="Arial" w:hAnsi="Arial" w:cs="Arial"/>
                <w:b w:val="0"/>
                <w:sz w:val="16"/>
                <w:szCs w:val="16"/>
              </w:rPr>
            </w:pPr>
            <w:r w:rsidRPr="002F531A">
              <w:rPr>
                <w:rFonts w:ascii="Arial" w:hAnsi="Arial" w:cs="Arial"/>
                <w:b w:val="0"/>
                <w:sz w:val="16"/>
                <w:szCs w:val="16"/>
              </w:rPr>
              <w:t xml:space="preserve">Rate Card cost </w:t>
            </w:r>
          </w:p>
        </w:tc>
        <w:tc>
          <w:tcPr>
            <w:tcW w:w="720" w:type="dxa"/>
            <w:shd w:val="clear" w:color="auto" w:fill="auto"/>
            <w:vAlign w:val="center"/>
          </w:tcPr>
          <w:p w14:paraId="41A0BFF8" w14:textId="77777777" w:rsidR="00133BCA" w:rsidRPr="002F531A" w:rsidRDefault="00133BCA"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Money</w:t>
            </w:r>
          </w:p>
        </w:tc>
        <w:tc>
          <w:tcPr>
            <w:tcW w:w="540" w:type="dxa"/>
            <w:shd w:val="clear" w:color="auto" w:fill="auto"/>
            <w:vAlign w:val="center"/>
          </w:tcPr>
          <w:p w14:paraId="4EF1540D" w14:textId="77777777" w:rsidR="00133BCA" w:rsidRPr="002F531A" w:rsidRDefault="00133BCA"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1B325117" w14:textId="77777777" w:rsidR="00133BCA" w:rsidRPr="002F531A" w:rsidRDefault="00133BCA"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D</w:t>
            </w:r>
          </w:p>
        </w:tc>
        <w:tc>
          <w:tcPr>
            <w:tcW w:w="450" w:type="dxa"/>
            <w:shd w:val="clear" w:color="auto" w:fill="auto"/>
            <w:vAlign w:val="center"/>
          </w:tcPr>
          <w:p w14:paraId="745D9514" w14:textId="77777777" w:rsidR="00133BCA" w:rsidRPr="002F531A" w:rsidRDefault="00133BCA" w:rsidP="006E1633">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452D032C" w14:textId="77777777" w:rsidR="00133BCA" w:rsidRPr="002F531A" w:rsidRDefault="00133BCA" w:rsidP="006E1633">
            <w:pPr>
              <w:spacing w:before="120" w:after="120" w:line="240" w:lineRule="auto"/>
              <w:jc w:val="left"/>
              <w:rPr>
                <w:rFonts w:cs="Arial"/>
                <w:sz w:val="16"/>
                <w:szCs w:val="16"/>
              </w:rPr>
            </w:pPr>
          </w:p>
        </w:tc>
        <w:tc>
          <w:tcPr>
            <w:tcW w:w="1710" w:type="dxa"/>
            <w:shd w:val="clear" w:color="auto" w:fill="auto"/>
            <w:vAlign w:val="center"/>
          </w:tcPr>
          <w:p w14:paraId="6ADF7FD4" w14:textId="77777777" w:rsidR="00133BCA" w:rsidRPr="002F531A" w:rsidRDefault="00133BCA" w:rsidP="006E1633">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1B37E7D9" w14:textId="77777777" w:rsidR="00133BCA" w:rsidRPr="002F531A" w:rsidRDefault="00133BCA"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4AC61ED0" w14:textId="77777777" w:rsidR="00133BCA" w:rsidRPr="002F531A" w:rsidRDefault="00133BCA" w:rsidP="006E1633">
            <w:pPr>
              <w:pStyle w:val="Tabletext0"/>
              <w:spacing w:before="120" w:after="120" w:line="240" w:lineRule="auto"/>
              <w:jc w:val="left"/>
              <w:rPr>
                <w:rFonts w:ascii="Arial" w:hAnsi="Arial" w:cs="Arial"/>
                <w:sz w:val="16"/>
                <w:szCs w:val="16"/>
              </w:rPr>
            </w:pPr>
          </w:p>
        </w:tc>
      </w:tr>
      <w:tr w:rsidR="00133BCA" w:rsidRPr="002F531A" w14:paraId="6B9FB327" w14:textId="77777777" w:rsidTr="008A43CB">
        <w:trPr>
          <w:cantSplit/>
        </w:trPr>
        <w:tc>
          <w:tcPr>
            <w:tcW w:w="1468" w:type="dxa"/>
            <w:shd w:val="clear" w:color="auto" w:fill="auto"/>
            <w:vAlign w:val="center"/>
          </w:tcPr>
          <w:p w14:paraId="5DE7C776" w14:textId="77777777" w:rsidR="00133BCA" w:rsidRPr="002F531A" w:rsidRDefault="00133BCA"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Negotiated Cost</w:t>
            </w:r>
          </w:p>
        </w:tc>
        <w:tc>
          <w:tcPr>
            <w:tcW w:w="1710" w:type="dxa"/>
            <w:shd w:val="clear" w:color="auto" w:fill="auto"/>
            <w:vAlign w:val="center"/>
          </w:tcPr>
          <w:p w14:paraId="1FDBD7FB" w14:textId="77777777" w:rsidR="00133BCA" w:rsidRPr="002F531A" w:rsidRDefault="00133BCA" w:rsidP="00FE2DC8">
            <w:pPr>
              <w:pStyle w:val="Subtitle"/>
              <w:spacing w:after="120" w:line="240" w:lineRule="auto"/>
              <w:jc w:val="left"/>
              <w:rPr>
                <w:rFonts w:ascii="Arial" w:hAnsi="Arial" w:cs="Arial"/>
                <w:b w:val="0"/>
                <w:sz w:val="16"/>
                <w:szCs w:val="16"/>
              </w:rPr>
            </w:pPr>
            <w:r w:rsidRPr="002F531A">
              <w:rPr>
                <w:rFonts w:ascii="Arial" w:hAnsi="Arial" w:cs="Arial"/>
                <w:b w:val="0"/>
                <w:sz w:val="16"/>
                <w:szCs w:val="16"/>
              </w:rPr>
              <w:t>Negotiated Cost</w:t>
            </w:r>
          </w:p>
        </w:tc>
        <w:tc>
          <w:tcPr>
            <w:tcW w:w="720" w:type="dxa"/>
            <w:shd w:val="clear" w:color="auto" w:fill="auto"/>
            <w:vAlign w:val="center"/>
          </w:tcPr>
          <w:p w14:paraId="4FF9710E" w14:textId="77777777" w:rsidR="00133BCA" w:rsidRPr="002F531A" w:rsidRDefault="00133BCA"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Money</w:t>
            </w:r>
          </w:p>
        </w:tc>
        <w:tc>
          <w:tcPr>
            <w:tcW w:w="540" w:type="dxa"/>
            <w:shd w:val="clear" w:color="auto" w:fill="auto"/>
            <w:vAlign w:val="center"/>
          </w:tcPr>
          <w:p w14:paraId="2F72FAC2" w14:textId="77777777" w:rsidR="00133BCA" w:rsidRPr="002F531A" w:rsidRDefault="0014145B"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N</w:t>
            </w:r>
          </w:p>
        </w:tc>
        <w:tc>
          <w:tcPr>
            <w:tcW w:w="540" w:type="dxa"/>
            <w:shd w:val="clear" w:color="auto" w:fill="auto"/>
            <w:vAlign w:val="center"/>
          </w:tcPr>
          <w:p w14:paraId="690AA1B1" w14:textId="77777777" w:rsidR="00133BCA" w:rsidRPr="002F531A" w:rsidRDefault="00133BCA"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D</w:t>
            </w:r>
          </w:p>
        </w:tc>
        <w:tc>
          <w:tcPr>
            <w:tcW w:w="450" w:type="dxa"/>
            <w:shd w:val="clear" w:color="auto" w:fill="auto"/>
            <w:vAlign w:val="center"/>
          </w:tcPr>
          <w:p w14:paraId="57E9EC80" w14:textId="77777777" w:rsidR="00133BCA" w:rsidRPr="002F531A" w:rsidRDefault="00133BCA" w:rsidP="006E1633">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4422C53D" w14:textId="77777777" w:rsidR="00133BCA" w:rsidRPr="002F531A" w:rsidRDefault="00133BCA" w:rsidP="006E1633">
            <w:pPr>
              <w:spacing w:before="120" w:after="120" w:line="240" w:lineRule="auto"/>
              <w:jc w:val="left"/>
              <w:rPr>
                <w:rFonts w:cs="Arial"/>
                <w:sz w:val="16"/>
                <w:szCs w:val="16"/>
              </w:rPr>
            </w:pPr>
          </w:p>
        </w:tc>
        <w:tc>
          <w:tcPr>
            <w:tcW w:w="1710" w:type="dxa"/>
            <w:shd w:val="clear" w:color="auto" w:fill="auto"/>
            <w:vAlign w:val="center"/>
          </w:tcPr>
          <w:p w14:paraId="04F58DBB" w14:textId="77777777" w:rsidR="00133BCA" w:rsidRPr="002F531A" w:rsidRDefault="00133BCA" w:rsidP="006E1633">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5B4AE6DE" w14:textId="77777777" w:rsidR="00133BCA" w:rsidRPr="002F531A" w:rsidRDefault="00133BCA"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6387CBBB" w14:textId="77777777" w:rsidR="00133BCA" w:rsidRPr="002F531A" w:rsidRDefault="00133BCA" w:rsidP="006E1633">
            <w:pPr>
              <w:pStyle w:val="Tabletext0"/>
              <w:spacing w:before="120" w:after="120" w:line="240" w:lineRule="auto"/>
              <w:jc w:val="left"/>
              <w:rPr>
                <w:rFonts w:ascii="Arial" w:hAnsi="Arial" w:cs="Arial"/>
                <w:sz w:val="16"/>
                <w:szCs w:val="16"/>
              </w:rPr>
            </w:pPr>
          </w:p>
        </w:tc>
      </w:tr>
    </w:tbl>
    <w:p w14:paraId="68A8C06C" w14:textId="77777777" w:rsidR="00017A28" w:rsidRPr="002F531A" w:rsidRDefault="00017A28" w:rsidP="00412F86">
      <w:pPr>
        <w:rPr>
          <w:rFonts w:cs="Arial"/>
        </w:rPr>
      </w:pPr>
    </w:p>
    <w:p w14:paraId="2CEAE6BF" w14:textId="77777777" w:rsidR="003F2EC8" w:rsidRPr="002F531A" w:rsidRDefault="00B76F4B" w:rsidP="0050580A">
      <w:pPr>
        <w:pStyle w:val="Heading3"/>
        <w:numPr>
          <w:ilvl w:val="2"/>
          <w:numId w:val="7"/>
        </w:numPr>
      </w:pPr>
      <w:bookmarkStart w:id="139" w:name="_View_Past_Search"/>
      <w:bookmarkStart w:id="140" w:name="_View_/_Update"/>
      <w:bookmarkStart w:id="141" w:name="_Toc414543418"/>
      <w:bookmarkEnd w:id="139"/>
      <w:bookmarkEnd w:id="140"/>
      <w:r w:rsidRPr="002F531A">
        <w:t>View / Update Booking Status</w:t>
      </w:r>
      <w:bookmarkEnd w:id="141"/>
    </w:p>
    <w:p w14:paraId="4AA2FC5C" w14:textId="77777777" w:rsidR="00B76F4B" w:rsidRPr="002F531A" w:rsidRDefault="00B76F4B" w:rsidP="00B76F4B">
      <w:pPr>
        <w:rPr>
          <w:rFonts w:cs="Arial"/>
          <w:sz w:val="18"/>
          <w:szCs w:val="18"/>
        </w:rPr>
      </w:pPr>
      <w:r w:rsidRPr="002F531A">
        <w:rPr>
          <w:rFonts w:cs="Arial"/>
          <w:sz w:val="18"/>
          <w:szCs w:val="18"/>
        </w:rPr>
        <w:t>In this form user can search campaign</w:t>
      </w:r>
      <w:r w:rsidR="009F25F4" w:rsidRPr="002F531A">
        <w:rPr>
          <w:rFonts w:cs="Arial"/>
          <w:sz w:val="18"/>
          <w:szCs w:val="18"/>
        </w:rPr>
        <w:t>, view inventory</w:t>
      </w:r>
      <w:r w:rsidRPr="002F531A">
        <w:rPr>
          <w:rFonts w:cs="Arial"/>
          <w:sz w:val="18"/>
          <w:szCs w:val="18"/>
        </w:rPr>
        <w:t xml:space="preserve"> and update its status.</w:t>
      </w:r>
    </w:p>
    <w:p w14:paraId="69B8407E" w14:textId="77777777" w:rsidR="009F25F4" w:rsidRPr="002F531A" w:rsidRDefault="009F25F4" w:rsidP="0050580A">
      <w:pPr>
        <w:pStyle w:val="Default"/>
        <w:numPr>
          <w:ilvl w:val="0"/>
          <w:numId w:val="9"/>
        </w:numPr>
        <w:spacing w:line="360" w:lineRule="auto"/>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Inputs</w:t>
      </w:r>
      <w:r w:rsidRPr="002F531A">
        <w:rPr>
          <w:rFonts w:ascii="Arial" w:eastAsia="Times New Roman" w:hAnsi="Arial" w:cs="Arial"/>
          <w:color w:val="auto"/>
          <w:sz w:val="18"/>
          <w:szCs w:val="18"/>
          <w:lang w:val="en-AU"/>
        </w:rPr>
        <w:tab/>
      </w:r>
      <w:r w:rsidRPr="002F531A">
        <w:rPr>
          <w:rFonts w:ascii="Arial" w:eastAsia="Times New Roman" w:hAnsi="Arial" w:cs="Arial"/>
          <w:color w:val="auto"/>
          <w:sz w:val="18"/>
          <w:szCs w:val="18"/>
          <w:lang w:val="en-AU"/>
        </w:rPr>
        <w:tab/>
        <w:t xml:space="preserve">:  </w:t>
      </w:r>
      <w:r w:rsidRPr="002F531A">
        <w:rPr>
          <w:rFonts w:ascii="Arial" w:eastAsia="Times New Roman" w:hAnsi="Arial" w:cs="Arial"/>
          <w:color w:val="auto"/>
          <w:sz w:val="18"/>
          <w:szCs w:val="18"/>
          <w:lang w:val="en-AU" w:eastAsia="en-AU"/>
        </w:rPr>
        <w:t>Brand Name (Drop down list)</w:t>
      </w:r>
    </w:p>
    <w:p w14:paraId="5C8F1144" w14:textId="77777777" w:rsidR="009F25F4" w:rsidRPr="002F531A" w:rsidRDefault="009F25F4" w:rsidP="009F25F4">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 xml:space="preserve"> Campaign name: </w:t>
      </w:r>
      <w:r w:rsidR="00C90726" w:rsidRPr="002F531A">
        <w:rPr>
          <w:rFonts w:ascii="Arial" w:eastAsia="Times New Roman" w:hAnsi="Arial" w:cs="Arial"/>
          <w:color w:val="FF0000"/>
          <w:sz w:val="18"/>
          <w:szCs w:val="18"/>
          <w:lang w:val="en-AU"/>
        </w:rPr>
        <w:t>*</w:t>
      </w:r>
      <w:r w:rsidRPr="002F531A">
        <w:rPr>
          <w:rFonts w:ascii="Arial" w:eastAsia="Times New Roman" w:hAnsi="Arial" w:cs="Arial"/>
          <w:color w:val="auto"/>
          <w:sz w:val="18"/>
          <w:szCs w:val="18"/>
          <w:lang w:val="en-AU"/>
        </w:rPr>
        <w:t>, drop down list</w:t>
      </w:r>
    </w:p>
    <w:p w14:paraId="77964254" w14:textId="77777777" w:rsidR="009F25F4" w:rsidRPr="002F531A" w:rsidRDefault="009F25F4" w:rsidP="009F25F4">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Text box to search on free text like brand name/ campaign name</w:t>
      </w:r>
    </w:p>
    <w:p w14:paraId="5A7B8E8B" w14:textId="77777777" w:rsidR="009F25F4" w:rsidRPr="002F531A" w:rsidRDefault="009F25F4" w:rsidP="009F25F4">
      <w:pPr>
        <w:pStyle w:val="Default"/>
        <w:spacing w:line="360" w:lineRule="auto"/>
        <w:rPr>
          <w:rFonts w:ascii="Arial" w:eastAsia="Times New Roman" w:hAnsi="Arial" w:cs="Arial"/>
          <w:color w:val="auto"/>
          <w:sz w:val="18"/>
          <w:szCs w:val="18"/>
          <w:lang w:val="en-AU" w:eastAsia="en-AU"/>
        </w:rPr>
      </w:pPr>
    </w:p>
    <w:p w14:paraId="5118586A" w14:textId="77777777" w:rsidR="009F25F4" w:rsidRPr="002F531A" w:rsidRDefault="009F25F4" w:rsidP="0050580A">
      <w:pPr>
        <w:pStyle w:val="Default"/>
        <w:numPr>
          <w:ilvl w:val="0"/>
          <w:numId w:val="9"/>
        </w:numPr>
        <w:spacing w:line="360" w:lineRule="auto"/>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Outputs</w:t>
      </w:r>
      <w:r w:rsidRPr="002F531A">
        <w:rPr>
          <w:rFonts w:ascii="Arial" w:eastAsia="Times New Roman" w:hAnsi="Arial" w:cs="Arial"/>
          <w:color w:val="auto"/>
          <w:sz w:val="18"/>
          <w:szCs w:val="18"/>
          <w:lang w:val="en-AU"/>
        </w:rPr>
        <w:tab/>
      </w:r>
      <w:r w:rsidRPr="002F531A">
        <w:rPr>
          <w:rFonts w:ascii="Arial" w:eastAsia="Times New Roman" w:hAnsi="Arial" w:cs="Arial"/>
          <w:color w:val="auto"/>
          <w:sz w:val="18"/>
          <w:szCs w:val="18"/>
          <w:lang w:val="en-AU"/>
        </w:rPr>
        <w:tab/>
        <w:t xml:space="preserve">:  </w:t>
      </w:r>
      <w:r w:rsidRPr="002F531A">
        <w:rPr>
          <w:rFonts w:ascii="Arial" w:eastAsia="Times New Roman" w:hAnsi="Arial" w:cs="Arial"/>
          <w:color w:val="auto"/>
          <w:sz w:val="18"/>
          <w:szCs w:val="18"/>
          <w:lang w:val="en-AU" w:eastAsia="en-AU"/>
        </w:rPr>
        <w:t>List of campaign name, Brand Name</w:t>
      </w:r>
      <w:r w:rsidR="00B8149E" w:rsidRPr="002F531A">
        <w:rPr>
          <w:rFonts w:ascii="Arial" w:eastAsia="Times New Roman" w:hAnsi="Arial" w:cs="Arial"/>
          <w:color w:val="auto"/>
          <w:sz w:val="18"/>
          <w:szCs w:val="18"/>
          <w:lang w:val="en-AU" w:eastAsia="en-AU"/>
        </w:rPr>
        <w:t>, Campaign</w:t>
      </w:r>
      <w:r w:rsidRPr="002F531A">
        <w:rPr>
          <w:rFonts w:ascii="Arial" w:eastAsia="Times New Roman" w:hAnsi="Arial" w:cs="Arial"/>
          <w:color w:val="auto"/>
          <w:sz w:val="18"/>
          <w:szCs w:val="18"/>
          <w:lang w:val="en-AU" w:eastAsia="en-AU"/>
        </w:rPr>
        <w:t xml:space="preserve"> Status, start date, end date,  Proposal Value, Approved Value, View Inventory Details. Update status.</w:t>
      </w:r>
    </w:p>
    <w:p w14:paraId="2E04C642" w14:textId="77777777" w:rsidR="009F25F4" w:rsidRPr="002F531A" w:rsidRDefault="009F25F4" w:rsidP="009F25F4">
      <w:pPr>
        <w:pStyle w:val="Default"/>
        <w:spacing w:line="360" w:lineRule="auto"/>
        <w:rPr>
          <w:rFonts w:ascii="Arial" w:eastAsia="Times New Roman" w:hAnsi="Arial" w:cs="Arial"/>
          <w:color w:val="auto"/>
          <w:sz w:val="18"/>
          <w:szCs w:val="18"/>
          <w:lang w:val="en-AU" w:eastAsia="en-AU"/>
        </w:rPr>
      </w:pPr>
    </w:p>
    <w:p w14:paraId="08368D19" w14:textId="77777777" w:rsidR="00B76F4B" w:rsidRPr="002F531A" w:rsidRDefault="00B76F4B" w:rsidP="00B76F4B">
      <w:pPr>
        <w:rPr>
          <w:rFonts w:cs="Arial"/>
        </w:rPr>
      </w:pPr>
    </w:p>
    <w:p w14:paraId="2FCFB79F" w14:textId="77777777" w:rsidR="00B8149E" w:rsidRPr="002F531A" w:rsidRDefault="00B8149E" w:rsidP="00B76F4B">
      <w:pPr>
        <w:rPr>
          <w:rFonts w:cs="Arial"/>
        </w:rPr>
      </w:pPr>
    </w:p>
    <w:p w14:paraId="4EC429CD" w14:textId="77777777" w:rsidR="00B76F4B" w:rsidRPr="002F531A" w:rsidRDefault="00B76F4B" w:rsidP="0050580A">
      <w:pPr>
        <w:pStyle w:val="Heading3"/>
        <w:numPr>
          <w:ilvl w:val="2"/>
          <w:numId w:val="7"/>
        </w:numPr>
      </w:pPr>
      <w:bookmarkStart w:id="142" w:name="_View_Past_Search_1"/>
      <w:bookmarkStart w:id="143" w:name="_Toc414543419"/>
      <w:bookmarkEnd w:id="142"/>
      <w:r w:rsidRPr="002F531A">
        <w:t>View Past Search</w:t>
      </w:r>
      <w:bookmarkEnd w:id="143"/>
    </w:p>
    <w:p w14:paraId="56846B8C" w14:textId="77777777" w:rsidR="000B19EA" w:rsidRPr="002F531A" w:rsidRDefault="000B19EA" w:rsidP="000B19EA">
      <w:pPr>
        <w:rPr>
          <w:rFonts w:cs="Arial"/>
          <w:sz w:val="18"/>
          <w:szCs w:val="18"/>
        </w:rPr>
      </w:pPr>
      <w:r w:rsidRPr="002F531A">
        <w:rPr>
          <w:rFonts w:cs="Arial"/>
          <w:sz w:val="18"/>
          <w:szCs w:val="18"/>
        </w:rPr>
        <w:t>In this section user can check past search with questionnaire and their answer. User can search past list on basis of search name, Search performs start date, and Search performs end date.</w:t>
      </w:r>
    </w:p>
    <w:p w14:paraId="311EBE0A" w14:textId="77777777" w:rsidR="00B76F4B" w:rsidRPr="002F531A" w:rsidRDefault="00B76F4B" w:rsidP="0050580A">
      <w:pPr>
        <w:pStyle w:val="Default"/>
        <w:numPr>
          <w:ilvl w:val="0"/>
          <w:numId w:val="9"/>
        </w:numPr>
        <w:spacing w:line="360" w:lineRule="auto"/>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Inputs</w:t>
      </w:r>
      <w:r w:rsidRPr="002F531A">
        <w:rPr>
          <w:rFonts w:ascii="Arial" w:eastAsia="Times New Roman" w:hAnsi="Arial" w:cs="Arial"/>
          <w:color w:val="auto"/>
          <w:sz w:val="18"/>
          <w:szCs w:val="18"/>
          <w:lang w:val="en-AU"/>
        </w:rPr>
        <w:tab/>
      </w:r>
      <w:r w:rsidRPr="002F531A">
        <w:rPr>
          <w:rFonts w:ascii="Arial" w:eastAsia="Times New Roman" w:hAnsi="Arial" w:cs="Arial"/>
          <w:color w:val="auto"/>
          <w:sz w:val="18"/>
          <w:szCs w:val="18"/>
          <w:lang w:val="en-AU"/>
        </w:rPr>
        <w:tab/>
        <w:t xml:space="preserve">:  </w:t>
      </w:r>
      <w:r w:rsidR="00B8149E" w:rsidRPr="002F531A">
        <w:rPr>
          <w:rFonts w:ascii="Arial" w:eastAsia="Times New Roman" w:hAnsi="Arial" w:cs="Arial"/>
          <w:color w:val="auto"/>
          <w:sz w:val="18"/>
          <w:szCs w:val="18"/>
          <w:lang w:val="en-AU" w:eastAsia="en-AU"/>
        </w:rPr>
        <w:t>Search name (text box)</w:t>
      </w:r>
    </w:p>
    <w:p w14:paraId="036D59DB" w14:textId="77777777" w:rsidR="00B76F4B" w:rsidRPr="002F531A" w:rsidRDefault="00B76F4B" w:rsidP="00B76F4B">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 xml:space="preserve"> </w:t>
      </w:r>
      <w:r w:rsidR="00B8149E" w:rsidRPr="002F531A">
        <w:rPr>
          <w:rFonts w:ascii="Arial" w:eastAsia="Times New Roman" w:hAnsi="Arial" w:cs="Arial"/>
          <w:color w:val="auto"/>
          <w:sz w:val="18"/>
          <w:szCs w:val="18"/>
          <w:lang w:val="en-AU" w:eastAsia="en-AU"/>
        </w:rPr>
        <w:t>Search performs start date</w:t>
      </w:r>
      <w:r w:rsidRPr="002F531A">
        <w:rPr>
          <w:rFonts w:ascii="Arial" w:eastAsia="Times New Roman" w:hAnsi="Arial" w:cs="Arial"/>
          <w:color w:val="auto"/>
          <w:sz w:val="18"/>
          <w:szCs w:val="18"/>
          <w:lang w:val="en-AU" w:eastAsia="en-AU"/>
        </w:rPr>
        <w:t xml:space="preserve">: </w:t>
      </w:r>
      <w:r w:rsidR="00B8149E" w:rsidRPr="002F531A">
        <w:rPr>
          <w:rFonts w:ascii="Arial" w:eastAsia="Times New Roman" w:hAnsi="Arial" w:cs="Arial"/>
          <w:color w:val="auto"/>
          <w:sz w:val="18"/>
          <w:szCs w:val="18"/>
          <w:lang w:val="en-AU" w:eastAsia="en-AU"/>
        </w:rPr>
        <w:t>text box</w:t>
      </w:r>
    </w:p>
    <w:p w14:paraId="151CE055" w14:textId="77777777" w:rsidR="00B76F4B" w:rsidRPr="002F531A" w:rsidRDefault="00B8149E" w:rsidP="00B76F4B">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 xml:space="preserve"> Search performs End date</w:t>
      </w:r>
    </w:p>
    <w:p w14:paraId="0FD6D215" w14:textId="77777777" w:rsidR="00B76F4B" w:rsidRPr="002F531A" w:rsidRDefault="00B76F4B" w:rsidP="00921CD7">
      <w:pPr>
        <w:pStyle w:val="Default"/>
        <w:spacing w:line="360" w:lineRule="auto"/>
        <w:rPr>
          <w:rFonts w:ascii="Arial" w:eastAsia="Times New Roman" w:hAnsi="Arial" w:cs="Arial"/>
          <w:color w:val="auto"/>
          <w:sz w:val="18"/>
          <w:szCs w:val="18"/>
          <w:lang w:val="en-AU" w:eastAsia="en-AU"/>
        </w:rPr>
      </w:pPr>
    </w:p>
    <w:p w14:paraId="3F4621C2" w14:textId="77777777" w:rsidR="00921CD7" w:rsidRPr="002F531A" w:rsidRDefault="00921CD7" w:rsidP="0050580A">
      <w:pPr>
        <w:pStyle w:val="Default"/>
        <w:numPr>
          <w:ilvl w:val="0"/>
          <w:numId w:val="9"/>
        </w:numPr>
        <w:spacing w:line="360" w:lineRule="auto"/>
        <w:rPr>
          <w:rFonts w:ascii="Arial" w:eastAsia="Times New Roman" w:hAnsi="Arial" w:cs="Arial"/>
          <w:color w:val="auto"/>
          <w:sz w:val="18"/>
          <w:szCs w:val="18"/>
          <w:lang w:val="en-AU" w:eastAsia="en-AU"/>
        </w:rPr>
      </w:pPr>
      <w:r w:rsidRPr="002F531A">
        <w:rPr>
          <w:rFonts w:ascii="Arial" w:eastAsia="Times New Roman" w:hAnsi="Arial" w:cs="Arial"/>
          <w:b/>
          <w:color w:val="auto"/>
          <w:sz w:val="18"/>
          <w:szCs w:val="18"/>
          <w:lang w:val="en-AU"/>
        </w:rPr>
        <w:t>Outputs</w:t>
      </w:r>
      <w:r w:rsidRPr="002F531A">
        <w:rPr>
          <w:rFonts w:ascii="Arial" w:eastAsia="Times New Roman" w:hAnsi="Arial" w:cs="Arial"/>
          <w:color w:val="auto"/>
          <w:sz w:val="18"/>
          <w:szCs w:val="18"/>
          <w:lang w:val="en-AU"/>
        </w:rPr>
        <w:tab/>
      </w:r>
      <w:r w:rsidRPr="002F531A">
        <w:rPr>
          <w:rFonts w:ascii="Arial" w:eastAsia="Times New Roman" w:hAnsi="Arial" w:cs="Arial"/>
          <w:color w:val="auto"/>
          <w:sz w:val="18"/>
          <w:szCs w:val="18"/>
          <w:lang w:val="en-AU"/>
        </w:rPr>
        <w:tab/>
        <w:t xml:space="preserve">:  </w:t>
      </w:r>
      <w:r w:rsidRPr="002F531A">
        <w:rPr>
          <w:rFonts w:ascii="Arial" w:eastAsia="Times New Roman" w:hAnsi="Arial" w:cs="Arial"/>
          <w:color w:val="auto"/>
          <w:sz w:val="18"/>
          <w:szCs w:val="18"/>
          <w:lang w:val="en-AU" w:eastAsia="en-AU"/>
        </w:rPr>
        <w:t xml:space="preserve">List of </w:t>
      </w:r>
      <w:r w:rsidR="00B8149E" w:rsidRPr="002F531A">
        <w:rPr>
          <w:rFonts w:ascii="Arial" w:eastAsia="Times New Roman" w:hAnsi="Arial" w:cs="Arial"/>
          <w:color w:val="auto"/>
          <w:sz w:val="18"/>
          <w:szCs w:val="18"/>
          <w:lang w:val="en-AU" w:eastAsia="en-AU"/>
        </w:rPr>
        <w:t>search</w:t>
      </w:r>
      <w:r w:rsidRPr="002F531A">
        <w:rPr>
          <w:rFonts w:ascii="Arial" w:eastAsia="Times New Roman" w:hAnsi="Arial" w:cs="Arial"/>
          <w:color w:val="auto"/>
          <w:sz w:val="18"/>
          <w:szCs w:val="18"/>
          <w:lang w:val="en-AU" w:eastAsia="en-AU"/>
        </w:rPr>
        <w:t xml:space="preserve"> name, </w:t>
      </w:r>
      <w:r w:rsidR="00B8149E" w:rsidRPr="002F531A">
        <w:rPr>
          <w:rFonts w:ascii="Arial" w:eastAsia="Times New Roman" w:hAnsi="Arial" w:cs="Arial"/>
          <w:color w:val="auto"/>
          <w:sz w:val="18"/>
          <w:szCs w:val="18"/>
          <w:lang w:val="en-AU" w:eastAsia="en-AU"/>
        </w:rPr>
        <w:t>Category</w:t>
      </w:r>
      <w:r w:rsidRPr="002F531A">
        <w:rPr>
          <w:rFonts w:ascii="Arial" w:eastAsia="Times New Roman" w:hAnsi="Arial" w:cs="Arial"/>
          <w:color w:val="auto"/>
          <w:sz w:val="18"/>
          <w:szCs w:val="18"/>
          <w:lang w:val="en-AU" w:eastAsia="en-AU"/>
        </w:rPr>
        <w:t xml:space="preserve">, </w:t>
      </w:r>
      <w:r w:rsidR="002C5D7A" w:rsidRPr="002F531A">
        <w:rPr>
          <w:rFonts w:ascii="Arial" w:eastAsia="Times New Roman" w:hAnsi="Arial" w:cs="Arial"/>
          <w:color w:val="auto"/>
          <w:sz w:val="18"/>
          <w:szCs w:val="18"/>
          <w:lang w:val="en-AU" w:eastAsia="en-AU"/>
        </w:rPr>
        <w:t>start date, end date, View details</w:t>
      </w:r>
      <w:r w:rsidRPr="002F531A">
        <w:rPr>
          <w:rFonts w:ascii="Arial" w:eastAsia="Times New Roman" w:hAnsi="Arial" w:cs="Arial"/>
          <w:color w:val="auto"/>
          <w:sz w:val="18"/>
          <w:szCs w:val="18"/>
          <w:lang w:val="en-AU" w:eastAsia="en-AU"/>
        </w:rPr>
        <w:t xml:space="preserve"> </w:t>
      </w:r>
    </w:p>
    <w:p w14:paraId="0089D6D0" w14:textId="77777777" w:rsidR="000B19EA" w:rsidRPr="002F531A" w:rsidRDefault="000B19EA" w:rsidP="000B19EA">
      <w:pPr>
        <w:rPr>
          <w:rFonts w:cs="Arial"/>
          <w:sz w:val="18"/>
          <w:szCs w:val="18"/>
        </w:rPr>
      </w:pPr>
    </w:p>
    <w:p w14:paraId="43029A0B" w14:textId="77777777" w:rsidR="000B19EA" w:rsidRPr="002F531A" w:rsidRDefault="000B19EA" w:rsidP="000B19EA">
      <w:pPr>
        <w:rPr>
          <w:rFonts w:cs="Arial"/>
          <w:sz w:val="18"/>
          <w:szCs w:val="18"/>
        </w:rPr>
      </w:pPr>
    </w:p>
    <w:p w14:paraId="55DC5F7A" w14:textId="77777777" w:rsidR="000B19EA" w:rsidRPr="002F531A" w:rsidRDefault="000B19EA" w:rsidP="0050580A">
      <w:pPr>
        <w:pStyle w:val="Heading3"/>
        <w:numPr>
          <w:ilvl w:val="2"/>
          <w:numId w:val="7"/>
        </w:numPr>
      </w:pPr>
      <w:bookmarkStart w:id="144" w:name="_Toc414543420"/>
      <w:r w:rsidRPr="002F531A">
        <w:lastRenderedPageBreak/>
        <w:t xml:space="preserve">Campaign </w:t>
      </w:r>
      <w:r w:rsidR="00A5151A" w:rsidRPr="002F531A">
        <w:t>Vendor</w:t>
      </w:r>
      <w:r w:rsidRPr="002F531A">
        <w:t xml:space="preserve"> involve</w:t>
      </w:r>
      <w:bookmarkEnd w:id="144"/>
    </w:p>
    <w:p w14:paraId="0247BB91" w14:textId="77777777" w:rsidR="008D5DBD" w:rsidRPr="002F531A" w:rsidRDefault="008D5DBD" w:rsidP="0050580A">
      <w:pPr>
        <w:pStyle w:val="Default"/>
        <w:numPr>
          <w:ilvl w:val="0"/>
          <w:numId w:val="9"/>
        </w:numPr>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Form Name</w:t>
      </w:r>
      <w:r w:rsidRPr="002F531A">
        <w:rPr>
          <w:rFonts w:ascii="Arial" w:eastAsia="Times New Roman" w:hAnsi="Arial" w:cs="Arial"/>
          <w:color w:val="auto"/>
          <w:sz w:val="18"/>
          <w:szCs w:val="18"/>
          <w:lang w:val="en-AU"/>
        </w:rPr>
        <w:tab/>
        <w:t xml:space="preserve">: Campaign </w:t>
      </w:r>
      <w:r w:rsidR="00A5151A" w:rsidRPr="002F531A">
        <w:rPr>
          <w:rFonts w:ascii="Arial" w:eastAsia="Times New Roman" w:hAnsi="Arial" w:cs="Arial"/>
          <w:color w:val="auto"/>
          <w:sz w:val="18"/>
          <w:szCs w:val="18"/>
          <w:lang w:val="en-AU"/>
        </w:rPr>
        <w:t>Vendor</w:t>
      </w:r>
      <w:r w:rsidRPr="002F531A">
        <w:rPr>
          <w:rFonts w:ascii="Arial" w:eastAsia="Times New Roman" w:hAnsi="Arial" w:cs="Arial"/>
          <w:color w:val="auto"/>
          <w:sz w:val="18"/>
          <w:szCs w:val="18"/>
          <w:lang w:val="en-AU"/>
        </w:rPr>
        <w:t xml:space="preserve"> involve</w:t>
      </w:r>
    </w:p>
    <w:p w14:paraId="14F360E7" w14:textId="77777777" w:rsidR="008D5DBD" w:rsidRPr="002F531A" w:rsidRDefault="008D5DBD" w:rsidP="008D5DBD">
      <w:pPr>
        <w:pStyle w:val="Default"/>
        <w:ind w:left="1440"/>
        <w:rPr>
          <w:rFonts w:ascii="Arial" w:eastAsia="Times New Roman" w:hAnsi="Arial" w:cs="Arial"/>
          <w:color w:val="auto"/>
          <w:sz w:val="18"/>
          <w:szCs w:val="18"/>
          <w:lang w:val="en-AU"/>
        </w:rPr>
      </w:pPr>
    </w:p>
    <w:p w14:paraId="57D92C60" w14:textId="77777777" w:rsidR="008D5DBD" w:rsidRPr="002F531A" w:rsidRDefault="008D5DBD" w:rsidP="0050580A">
      <w:pPr>
        <w:pStyle w:val="Default"/>
        <w:numPr>
          <w:ilvl w:val="0"/>
          <w:numId w:val="9"/>
        </w:numPr>
        <w:spacing w:line="360" w:lineRule="auto"/>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Inputs</w:t>
      </w:r>
      <w:r w:rsidRPr="002F531A">
        <w:rPr>
          <w:rFonts w:ascii="Arial" w:eastAsia="Times New Roman" w:hAnsi="Arial" w:cs="Arial"/>
          <w:color w:val="auto"/>
          <w:sz w:val="18"/>
          <w:szCs w:val="18"/>
          <w:lang w:val="en-AU"/>
        </w:rPr>
        <w:tab/>
      </w:r>
      <w:r w:rsidRPr="002F531A">
        <w:rPr>
          <w:rFonts w:ascii="Arial" w:eastAsia="Times New Roman" w:hAnsi="Arial" w:cs="Arial"/>
          <w:color w:val="auto"/>
          <w:sz w:val="18"/>
          <w:szCs w:val="18"/>
          <w:lang w:val="en-AU"/>
        </w:rPr>
        <w:tab/>
        <w:t xml:space="preserve">:  </w:t>
      </w:r>
      <w:r w:rsidRPr="002F531A">
        <w:rPr>
          <w:rFonts w:ascii="Arial" w:eastAsia="Times New Roman" w:hAnsi="Arial" w:cs="Arial"/>
          <w:color w:val="auto"/>
          <w:sz w:val="18"/>
          <w:szCs w:val="18"/>
          <w:lang w:val="en-AU" w:eastAsia="en-AU"/>
        </w:rPr>
        <w:t>Vendor name</w:t>
      </w:r>
      <w:r w:rsidRPr="002F531A">
        <w:rPr>
          <w:rFonts w:ascii="Arial" w:eastAsia="Times New Roman" w:hAnsi="Arial" w:cs="Arial"/>
          <w:color w:val="auto"/>
          <w:sz w:val="18"/>
          <w:szCs w:val="18"/>
          <w:lang w:val="en-AU"/>
        </w:rPr>
        <w:t xml:space="preserve">: </w:t>
      </w:r>
      <w:r w:rsidR="00C90726" w:rsidRPr="002F531A">
        <w:rPr>
          <w:rFonts w:ascii="Arial" w:eastAsia="Times New Roman" w:hAnsi="Arial" w:cs="Arial"/>
          <w:color w:val="FF0000"/>
          <w:sz w:val="18"/>
          <w:szCs w:val="18"/>
          <w:lang w:val="en-AU"/>
        </w:rPr>
        <w:t>*</w:t>
      </w:r>
      <w:r w:rsidRPr="002F531A">
        <w:rPr>
          <w:rFonts w:ascii="Arial" w:eastAsia="Times New Roman" w:hAnsi="Arial" w:cs="Arial"/>
          <w:color w:val="auto"/>
          <w:sz w:val="18"/>
          <w:szCs w:val="18"/>
          <w:lang w:val="en-AU"/>
        </w:rPr>
        <w:t>, drop down list</w:t>
      </w:r>
    </w:p>
    <w:p w14:paraId="41884108" w14:textId="77777777" w:rsidR="00335426" w:rsidRPr="002F531A" w:rsidRDefault="00335426" w:rsidP="008D5DBD">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 xml:space="preserve">Campaign </w:t>
      </w:r>
      <w:r w:rsidR="001501D0" w:rsidRPr="002F531A">
        <w:rPr>
          <w:rFonts w:ascii="Arial" w:eastAsia="Times New Roman" w:hAnsi="Arial" w:cs="Arial"/>
          <w:color w:val="auto"/>
          <w:sz w:val="18"/>
          <w:szCs w:val="18"/>
          <w:lang w:val="en-AU" w:eastAsia="en-AU"/>
        </w:rPr>
        <w:t>name</w:t>
      </w:r>
      <w:r w:rsidRPr="002F531A">
        <w:rPr>
          <w:rFonts w:ascii="Arial" w:eastAsia="Times New Roman" w:hAnsi="Arial" w:cs="Arial"/>
          <w:color w:val="auto"/>
          <w:sz w:val="18"/>
          <w:szCs w:val="18"/>
          <w:lang w:val="en-AU" w:eastAsia="en-AU"/>
        </w:rPr>
        <w:t xml:space="preserve">: </w:t>
      </w:r>
      <w:r w:rsidR="00C90726" w:rsidRPr="002F531A">
        <w:rPr>
          <w:rFonts w:ascii="Arial" w:eastAsia="Times New Roman" w:hAnsi="Arial" w:cs="Arial"/>
          <w:color w:val="FF0000"/>
          <w:sz w:val="18"/>
          <w:szCs w:val="18"/>
          <w:lang w:val="en-AU"/>
        </w:rPr>
        <w:t>*</w:t>
      </w:r>
      <w:r w:rsidRPr="002F531A">
        <w:rPr>
          <w:rFonts w:ascii="Arial" w:eastAsia="Times New Roman" w:hAnsi="Arial" w:cs="Arial"/>
          <w:color w:val="auto"/>
          <w:sz w:val="18"/>
          <w:szCs w:val="18"/>
          <w:lang w:val="en-AU"/>
        </w:rPr>
        <w:t>, drop down list</w:t>
      </w:r>
    </w:p>
    <w:p w14:paraId="2333A7CD" w14:textId="77777777" w:rsidR="008D5DBD" w:rsidRPr="002F531A" w:rsidRDefault="008D5DBD" w:rsidP="008D5DBD">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 xml:space="preserve">Vendor Fee: </w:t>
      </w:r>
      <w:r w:rsidR="00C90726" w:rsidRPr="002F531A">
        <w:rPr>
          <w:rFonts w:ascii="Arial" w:eastAsia="Times New Roman" w:hAnsi="Arial" w:cs="Arial"/>
          <w:color w:val="FF0000"/>
          <w:sz w:val="18"/>
          <w:szCs w:val="18"/>
          <w:lang w:val="en-AU" w:eastAsia="en-AU"/>
        </w:rPr>
        <w:t>*</w:t>
      </w:r>
    </w:p>
    <w:p w14:paraId="0FB9196D" w14:textId="77777777" w:rsidR="008D5DBD" w:rsidRPr="002F531A" w:rsidRDefault="00764522" w:rsidP="008D5DBD">
      <w:pPr>
        <w:pStyle w:val="Default"/>
        <w:spacing w:line="360" w:lineRule="auto"/>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 xml:space="preserve">Vendor Work </w:t>
      </w:r>
      <w:r w:rsidR="00850135" w:rsidRPr="002F531A">
        <w:rPr>
          <w:rFonts w:ascii="Arial" w:eastAsia="Times New Roman" w:hAnsi="Arial" w:cs="Arial"/>
          <w:color w:val="auto"/>
          <w:sz w:val="18"/>
          <w:szCs w:val="18"/>
          <w:lang w:val="en-AU" w:eastAsia="en-AU"/>
        </w:rPr>
        <w:t>Type:</w:t>
      </w:r>
      <w:r w:rsidRPr="002F531A">
        <w:rPr>
          <w:rFonts w:ascii="Arial" w:eastAsia="Times New Roman" w:hAnsi="Arial" w:cs="Arial"/>
          <w:color w:val="auto"/>
          <w:sz w:val="18"/>
          <w:szCs w:val="18"/>
          <w:lang w:val="en-AU" w:eastAsia="en-AU"/>
        </w:rPr>
        <w:t xml:space="preserve"> </w:t>
      </w:r>
      <w:r w:rsidR="00C90726" w:rsidRPr="002F531A">
        <w:rPr>
          <w:rFonts w:ascii="Arial" w:eastAsia="Times New Roman" w:hAnsi="Arial" w:cs="Arial"/>
          <w:color w:val="FF0000"/>
          <w:sz w:val="18"/>
          <w:szCs w:val="18"/>
          <w:lang w:val="en-AU" w:eastAsia="en-AU"/>
        </w:rPr>
        <w:t>*</w:t>
      </w:r>
      <w:r w:rsidR="00312F3F" w:rsidRPr="002F531A">
        <w:rPr>
          <w:rFonts w:ascii="Arial" w:eastAsia="Times New Roman" w:hAnsi="Arial" w:cs="Arial"/>
          <w:color w:val="auto"/>
          <w:sz w:val="18"/>
          <w:szCs w:val="18"/>
          <w:lang w:val="en-AU" w:eastAsia="en-AU"/>
        </w:rPr>
        <w:t>, Work type involved (Creative, Production, Fabrication</w:t>
      </w:r>
      <w:r w:rsidR="00850135" w:rsidRPr="002F531A">
        <w:rPr>
          <w:rFonts w:ascii="Arial" w:eastAsia="Times New Roman" w:hAnsi="Arial" w:cs="Arial"/>
          <w:color w:val="auto"/>
          <w:sz w:val="18"/>
          <w:szCs w:val="18"/>
          <w:lang w:val="en-AU" w:eastAsia="en-AU"/>
        </w:rPr>
        <w:t>...</w:t>
      </w:r>
      <w:r w:rsidR="00312F3F" w:rsidRPr="002F531A">
        <w:rPr>
          <w:rFonts w:ascii="Arial" w:eastAsia="Times New Roman" w:hAnsi="Arial" w:cs="Arial"/>
          <w:color w:val="auto"/>
          <w:sz w:val="18"/>
          <w:szCs w:val="18"/>
          <w:lang w:val="en-AU" w:eastAsia="en-AU"/>
        </w:rPr>
        <w:t>)</w:t>
      </w:r>
    </w:p>
    <w:p w14:paraId="4B1115AE" w14:textId="77777777" w:rsidR="008D5DBD" w:rsidRPr="002F531A" w:rsidRDefault="008D5DBD" w:rsidP="008D5DBD">
      <w:pPr>
        <w:pStyle w:val="Default"/>
        <w:spacing w:line="360" w:lineRule="auto"/>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ab/>
      </w:r>
      <w:r w:rsidRPr="002F531A">
        <w:rPr>
          <w:rFonts w:ascii="Arial" w:eastAsia="Times New Roman" w:hAnsi="Arial" w:cs="Arial"/>
          <w:color w:val="auto"/>
          <w:sz w:val="18"/>
          <w:szCs w:val="18"/>
          <w:lang w:val="en-AU" w:eastAsia="en-AU"/>
        </w:rPr>
        <w:tab/>
        <w:t xml:space="preserve"> </w:t>
      </w:r>
      <w:r w:rsidRPr="002F531A">
        <w:rPr>
          <w:rFonts w:ascii="Arial" w:eastAsia="Times New Roman" w:hAnsi="Arial" w:cs="Arial"/>
          <w:color w:val="auto"/>
          <w:sz w:val="18"/>
          <w:szCs w:val="18"/>
          <w:lang w:val="en-AU" w:eastAsia="en-AU"/>
        </w:rPr>
        <w:tab/>
      </w:r>
      <w:r w:rsidRPr="002F531A">
        <w:rPr>
          <w:rFonts w:ascii="Arial" w:eastAsia="Times New Roman" w:hAnsi="Arial" w:cs="Arial"/>
          <w:color w:val="auto"/>
          <w:sz w:val="18"/>
          <w:szCs w:val="18"/>
          <w:lang w:val="en-AU" w:eastAsia="en-AU"/>
        </w:rPr>
        <w:tab/>
        <w:t xml:space="preserve">Submit Button </w:t>
      </w:r>
    </w:p>
    <w:p w14:paraId="69799F0E" w14:textId="77777777" w:rsidR="008D5DBD" w:rsidRPr="002F531A" w:rsidRDefault="008D5DBD" w:rsidP="0050580A">
      <w:pPr>
        <w:pStyle w:val="Default"/>
        <w:numPr>
          <w:ilvl w:val="0"/>
          <w:numId w:val="9"/>
        </w:numPr>
        <w:spacing w:line="360" w:lineRule="auto"/>
        <w:rPr>
          <w:rFonts w:ascii="Arial" w:eastAsia="Times New Roman" w:hAnsi="Arial" w:cs="Arial"/>
          <w:color w:val="auto"/>
          <w:sz w:val="18"/>
          <w:szCs w:val="18"/>
          <w:lang w:val="en-AU" w:eastAsia="en-AU"/>
        </w:rPr>
      </w:pPr>
      <w:r w:rsidRPr="002F531A">
        <w:rPr>
          <w:rFonts w:ascii="Arial" w:eastAsia="Times New Roman" w:hAnsi="Arial" w:cs="Arial"/>
          <w:b/>
          <w:color w:val="auto"/>
          <w:sz w:val="18"/>
          <w:szCs w:val="18"/>
          <w:lang w:val="en-AU"/>
        </w:rPr>
        <w:t>Validation</w:t>
      </w:r>
      <w:r w:rsidRPr="002F531A">
        <w:rPr>
          <w:rFonts w:ascii="Arial" w:eastAsia="Times New Roman" w:hAnsi="Arial" w:cs="Arial"/>
          <w:color w:val="auto"/>
          <w:sz w:val="18"/>
          <w:szCs w:val="18"/>
          <w:lang w:val="en-AU"/>
        </w:rPr>
        <w:tab/>
        <w:t>: Client side validation (like required field validation) will be checked for all mandatory fields. If mandatory field will blank then a proper message will appeared  in a pop up without post back. After successful updation and insertion a proper message like “Record is successfully inserted” / “Record is successfully updated” will appear.</w:t>
      </w:r>
    </w:p>
    <w:p w14:paraId="79D7DD09" w14:textId="77777777" w:rsidR="008D5DBD" w:rsidRPr="002F531A" w:rsidRDefault="008D5DBD" w:rsidP="008D5DBD">
      <w:pPr>
        <w:pStyle w:val="Default"/>
        <w:ind w:left="288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rPr>
        <w:t xml:space="preserve">                                                            </w:t>
      </w:r>
    </w:p>
    <w:p w14:paraId="69479342" w14:textId="77777777" w:rsidR="008D5DBD" w:rsidRPr="002F531A" w:rsidRDefault="008D5DBD" w:rsidP="008D5DBD">
      <w:pPr>
        <w:pStyle w:val="Default"/>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 xml:space="preserve">                       </w:t>
      </w:r>
    </w:p>
    <w:p w14:paraId="79E947E1" w14:textId="77777777" w:rsidR="008D5DBD" w:rsidRPr="002F531A" w:rsidRDefault="008D5DBD" w:rsidP="0050580A">
      <w:pPr>
        <w:pStyle w:val="Default"/>
        <w:numPr>
          <w:ilvl w:val="0"/>
          <w:numId w:val="10"/>
        </w:numPr>
        <w:ind w:left="1440"/>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Action</w:t>
      </w:r>
      <w:r w:rsidRPr="002F531A">
        <w:rPr>
          <w:rFonts w:ascii="Arial" w:eastAsia="Times New Roman" w:hAnsi="Arial" w:cs="Arial"/>
          <w:b/>
          <w:color w:val="auto"/>
          <w:sz w:val="18"/>
          <w:szCs w:val="18"/>
          <w:lang w:val="en-AU"/>
        </w:rPr>
        <w:tab/>
      </w:r>
      <w:r w:rsidRPr="002F531A">
        <w:rPr>
          <w:rFonts w:ascii="Arial" w:eastAsia="Times New Roman" w:hAnsi="Arial" w:cs="Arial"/>
          <w:b/>
          <w:color w:val="auto"/>
          <w:sz w:val="18"/>
          <w:szCs w:val="18"/>
          <w:lang w:val="en-AU"/>
        </w:rPr>
        <w:tab/>
      </w:r>
      <w:r w:rsidRPr="002F531A">
        <w:rPr>
          <w:rFonts w:ascii="Arial" w:eastAsia="Times New Roman" w:hAnsi="Arial" w:cs="Arial"/>
          <w:color w:val="auto"/>
          <w:sz w:val="18"/>
          <w:szCs w:val="18"/>
          <w:lang w:val="en-AU"/>
        </w:rPr>
        <w:t>:  User should be able to Add, Edit, Delete and View operations as his Rights</w:t>
      </w:r>
      <w:r w:rsidRPr="002F531A">
        <w:rPr>
          <w:rFonts w:ascii="Arial" w:eastAsia="Times New Roman" w:hAnsi="Arial" w:cs="Arial"/>
          <w:b/>
          <w:color w:val="auto"/>
          <w:sz w:val="18"/>
          <w:szCs w:val="18"/>
          <w:lang w:val="en-AU"/>
        </w:rPr>
        <w:t xml:space="preserve">                           </w:t>
      </w:r>
      <w:r w:rsidRPr="002F531A">
        <w:rPr>
          <w:rFonts w:ascii="Arial" w:eastAsia="Times New Roman" w:hAnsi="Arial" w:cs="Arial"/>
          <w:color w:val="auto"/>
          <w:sz w:val="18"/>
          <w:szCs w:val="18"/>
          <w:lang w:val="en-AU"/>
        </w:rPr>
        <w:t>Assigned in user role mapping section.</w:t>
      </w:r>
    </w:p>
    <w:p w14:paraId="05777B14" w14:textId="77777777" w:rsidR="008D5DBD" w:rsidRPr="002F531A" w:rsidRDefault="008D5DBD" w:rsidP="008D5DBD">
      <w:pPr>
        <w:pStyle w:val="Default"/>
        <w:ind w:left="1440"/>
        <w:rPr>
          <w:rFonts w:ascii="Arial" w:eastAsia="Times New Roman" w:hAnsi="Arial" w:cs="Arial"/>
          <w:color w:val="auto"/>
          <w:sz w:val="18"/>
          <w:szCs w:val="18"/>
          <w:lang w:val="en-AU"/>
        </w:rPr>
      </w:pPr>
    </w:p>
    <w:p w14:paraId="53B956F3" w14:textId="77777777" w:rsidR="008D5DBD" w:rsidRPr="002F531A" w:rsidRDefault="008D5DBD" w:rsidP="008D5DBD">
      <w:pPr>
        <w:pStyle w:val="Default"/>
        <w:spacing w:line="360" w:lineRule="auto"/>
        <w:ind w:left="144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 xml:space="preserve">After clicking on menu navigation &gt; </w:t>
      </w:r>
      <w:r w:rsidR="00D42F3E" w:rsidRPr="002F531A">
        <w:rPr>
          <w:rFonts w:ascii="Arial" w:eastAsia="Times New Roman" w:hAnsi="Arial" w:cs="Arial"/>
          <w:color w:val="auto"/>
          <w:sz w:val="18"/>
          <w:szCs w:val="18"/>
          <w:lang w:val="en-AU"/>
        </w:rPr>
        <w:t>Campaign agency involve</w:t>
      </w:r>
      <w:r w:rsidRPr="002F531A">
        <w:rPr>
          <w:rFonts w:ascii="Arial" w:eastAsia="Times New Roman" w:hAnsi="Arial" w:cs="Arial"/>
          <w:color w:val="auto"/>
          <w:sz w:val="18"/>
          <w:szCs w:val="18"/>
          <w:lang w:val="en-AU"/>
        </w:rPr>
        <w:t xml:space="preserve">, a page will be displayed with all data stored in database in a tabular format. In last column there will be option to update / Delete the record. After clicking on update, a message will be appear for confirmation “Are You sure to want the delete the record” With Yes and No option. If user will click on Yes, Record will be deleted and data in tabular format will be rebind and deleted record will be not displayed. After clicking on No option, no action will be fired. </w:t>
      </w:r>
    </w:p>
    <w:p w14:paraId="08499A52" w14:textId="77777777" w:rsidR="008D5DBD" w:rsidRPr="002F531A" w:rsidRDefault="008D5DBD" w:rsidP="008D5DBD">
      <w:pPr>
        <w:pStyle w:val="Subtitle"/>
        <w:spacing w:after="120" w:line="240" w:lineRule="auto"/>
        <w:jc w:val="left"/>
        <w:rPr>
          <w:rFonts w:ascii="Arial" w:hAnsi="Arial" w:cs="Arial"/>
          <w:b w:val="0"/>
          <w:sz w:val="18"/>
          <w:szCs w:val="16"/>
          <w:lang w:val="en-AU" w:eastAsia="zh-CN"/>
        </w:rPr>
      </w:pPr>
    </w:p>
    <w:p w14:paraId="0AB200CD" w14:textId="77777777" w:rsidR="003F2EC8" w:rsidRPr="002F531A" w:rsidRDefault="003F2EC8" w:rsidP="003F2EC8">
      <w:pPr>
        <w:rPr>
          <w:rFonts w:cs="Arial"/>
        </w:rPr>
      </w:pPr>
    </w:p>
    <w:p w14:paraId="69D5771C" w14:textId="77777777" w:rsidR="006B666D" w:rsidRPr="002F531A" w:rsidRDefault="006B666D" w:rsidP="006B666D">
      <w:pPr>
        <w:rPr>
          <w:rFonts w:cs="Arial"/>
        </w:rPr>
      </w:pPr>
    </w:p>
    <w:tbl>
      <w:tblPr>
        <w:tblW w:w="10738" w:type="dxa"/>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4"/>
        <w:gridCol w:w="1814"/>
        <w:gridCol w:w="720"/>
        <w:gridCol w:w="540"/>
        <w:gridCol w:w="540"/>
        <w:gridCol w:w="450"/>
        <w:gridCol w:w="1170"/>
        <w:gridCol w:w="1530"/>
        <w:gridCol w:w="180"/>
        <w:gridCol w:w="900"/>
        <w:gridCol w:w="1530"/>
      </w:tblGrid>
      <w:tr w:rsidR="008E2F8F" w:rsidRPr="002F531A" w14:paraId="7761575F" w14:textId="77777777" w:rsidTr="006E1633">
        <w:trPr>
          <w:gridAfter w:val="10"/>
          <w:wAfter w:w="9374" w:type="dxa"/>
          <w:tblHeader/>
        </w:trPr>
        <w:tc>
          <w:tcPr>
            <w:tcW w:w="1364" w:type="dxa"/>
            <w:shd w:val="clear" w:color="auto" w:fill="E0E0E0"/>
            <w:vAlign w:val="center"/>
          </w:tcPr>
          <w:p w14:paraId="3D4767AE" w14:textId="77777777" w:rsidR="008E2F8F" w:rsidRPr="002F531A" w:rsidRDefault="008E2F8F" w:rsidP="006E1633">
            <w:pPr>
              <w:spacing w:before="120" w:after="120" w:line="240" w:lineRule="auto"/>
              <w:rPr>
                <w:rFonts w:cs="Arial"/>
                <w:b/>
                <w:sz w:val="16"/>
                <w:szCs w:val="16"/>
              </w:rPr>
            </w:pPr>
          </w:p>
        </w:tc>
      </w:tr>
      <w:tr w:rsidR="008E2F8F" w:rsidRPr="002F531A" w14:paraId="71BA2E2B" w14:textId="77777777" w:rsidTr="006E1633">
        <w:trPr>
          <w:trHeight w:val="1632"/>
          <w:tblHeader/>
        </w:trPr>
        <w:tc>
          <w:tcPr>
            <w:tcW w:w="1364" w:type="dxa"/>
            <w:shd w:val="clear" w:color="auto" w:fill="E0E0E0"/>
            <w:textDirection w:val="btLr"/>
            <w:vAlign w:val="center"/>
          </w:tcPr>
          <w:p w14:paraId="6C61DD8E" w14:textId="77777777" w:rsidR="008E2F8F" w:rsidRPr="002F531A" w:rsidRDefault="008E2F8F" w:rsidP="006E1633">
            <w:pPr>
              <w:spacing w:before="120" w:after="120" w:line="240" w:lineRule="auto"/>
              <w:ind w:left="113" w:right="113"/>
              <w:rPr>
                <w:rFonts w:cs="Arial"/>
                <w:b/>
                <w:sz w:val="16"/>
                <w:szCs w:val="16"/>
              </w:rPr>
            </w:pPr>
            <w:r w:rsidRPr="002F531A">
              <w:rPr>
                <w:rFonts w:cs="Arial"/>
                <w:b/>
                <w:sz w:val="16"/>
                <w:szCs w:val="16"/>
              </w:rPr>
              <w:t>Field Name</w:t>
            </w:r>
          </w:p>
        </w:tc>
        <w:tc>
          <w:tcPr>
            <w:tcW w:w="1814" w:type="dxa"/>
            <w:shd w:val="clear" w:color="auto" w:fill="E0E0E0"/>
            <w:textDirection w:val="btLr"/>
            <w:vAlign w:val="center"/>
          </w:tcPr>
          <w:p w14:paraId="017D8F25" w14:textId="77777777" w:rsidR="008E2F8F" w:rsidRPr="002F531A" w:rsidRDefault="008E2F8F" w:rsidP="006E1633">
            <w:pPr>
              <w:spacing w:before="120" w:after="120" w:line="240" w:lineRule="auto"/>
              <w:ind w:left="113" w:right="113"/>
              <w:rPr>
                <w:rFonts w:cs="Arial"/>
                <w:b/>
                <w:sz w:val="16"/>
                <w:szCs w:val="16"/>
              </w:rPr>
            </w:pPr>
          </w:p>
          <w:p w14:paraId="48E929F9" w14:textId="77777777" w:rsidR="008E2F8F" w:rsidRPr="002F531A" w:rsidRDefault="008E2F8F" w:rsidP="006E1633">
            <w:pPr>
              <w:spacing w:before="120" w:after="120" w:line="240" w:lineRule="auto"/>
              <w:ind w:left="113" w:right="113"/>
              <w:rPr>
                <w:rFonts w:cs="Arial"/>
                <w:b/>
                <w:sz w:val="16"/>
                <w:szCs w:val="16"/>
              </w:rPr>
            </w:pPr>
            <w:r w:rsidRPr="002F531A">
              <w:rPr>
                <w:rFonts w:cs="Arial"/>
                <w:b/>
                <w:sz w:val="16"/>
                <w:szCs w:val="16"/>
              </w:rPr>
              <w:t>Description</w:t>
            </w:r>
          </w:p>
        </w:tc>
        <w:tc>
          <w:tcPr>
            <w:tcW w:w="720" w:type="dxa"/>
            <w:shd w:val="clear" w:color="auto" w:fill="E0E0E0"/>
            <w:textDirection w:val="btLr"/>
            <w:vAlign w:val="center"/>
          </w:tcPr>
          <w:p w14:paraId="33FC23C1" w14:textId="77777777" w:rsidR="008E2F8F" w:rsidRPr="002F531A" w:rsidRDefault="008E2F8F" w:rsidP="006E1633">
            <w:pPr>
              <w:spacing w:before="120" w:after="120" w:line="240" w:lineRule="auto"/>
              <w:ind w:left="113" w:right="113"/>
              <w:rPr>
                <w:rFonts w:cs="Arial"/>
                <w:b/>
                <w:sz w:val="16"/>
                <w:szCs w:val="16"/>
              </w:rPr>
            </w:pPr>
            <w:r w:rsidRPr="002F531A">
              <w:rPr>
                <w:rFonts w:cs="Arial"/>
                <w:b/>
                <w:sz w:val="16"/>
                <w:szCs w:val="16"/>
              </w:rPr>
              <w:t>Type</w:t>
            </w:r>
          </w:p>
        </w:tc>
        <w:tc>
          <w:tcPr>
            <w:tcW w:w="540" w:type="dxa"/>
            <w:shd w:val="clear" w:color="auto" w:fill="E0E0E0"/>
            <w:textDirection w:val="btLr"/>
            <w:vAlign w:val="center"/>
          </w:tcPr>
          <w:p w14:paraId="6AF47070" w14:textId="77777777" w:rsidR="008E2F8F" w:rsidRPr="002F531A" w:rsidRDefault="008E2F8F" w:rsidP="006E1633">
            <w:pPr>
              <w:spacing w:before="120" w:after="120" w:line="240" w:lineRule="auto"/>
              <w:ind w:left="113" w:right="113"/>
              <w:rPr>
                <w:rFonts w:cs="Arial"/>
                <w:b/>
                <w:sz w:val="16"/>
                <w:szCs w:val="16"/>
              </w:rPr>
            </w:pPr>
            <w:r w:rsidRPr="002F531A">
              <w:rPr>
                <w:rFonts w:cs="Arial"/>
                <w:b/>
                <w:sz w:val="16"/>
                <w:szCs w:val="16"/>
              </w:rPr>
              <w:t>Mandatory (Y/N)</w:t>
            </w:r>
          </w:p>
        </w:tc>
        <w:tc>
          <w:tcPr>
            <w:tcW w:w="540" w:type="dxa"/>
            <w:shd w:val="clear" w:color="auto" w:fill="E0E0E0"/>
            <w:textDirection w:val="btLr"/>
            <w:vAlign w:val="center"/>
          </w:tcPr>
          <w:p w14:paraId="3E8A63E9" w14:textId="77777777" w:rsidR="008E2F8F" w:rsidRPr="002F531A" w:rsidRDefault="008E2F8F" w:rsidP="006E1633">
            <w:pPr>
              <w:spacing w:before="120" w:after="120" w:line="240" w:lineRule="auto"/>
              <w:ind w:left="113" w:right="113"/>
              <w:rPr>
                <w:rFonts w:cs="Arial"/>
                <w:b/>
                <w:sz w:val="16"/>
                <w:szCs w:val="16"/>
              </w:rPr>
            </w:pPr>
            <w:r w:rsidRPr="002F531A">
              <w:rPr>
                <w:rFonts w:cs="Arial"/>
                <w:b/>
                <w:sz w:val="16"/>
                <w:szCs w:val="16"/>
              </w:rPr>
              <w:t>Displayed/ Hidden (D/H)</w:t>
            </w:r>
          </w:p>
        </w:tc>
        <w:tc>
          <w:tcPr>
            <w:tcW w:w="450" w:type="dxa"/>
            <w:shd w:val="clear" w:color="auto" w:fill="E0E0E0"/>
            <w:textDirection w:val="btLr"/>
            <w:vAlign w:val="center"/>
          </w:tcPr>
          <w:p w14:paraId="5E27B8C9" w14:textId="77777777" w:rsidR="008E2F8F" w:rsidRPr="002F531A" w:rsidRDefault="008E2F8F" w:rsidP="006E1633">
            <w:pPr>
              <w:spacing w:before="120" w:after="120" w:line="240" w:lineRule="auto"/>
              <w:ind w:left="113" w:right="113"/>
              <w:rPr>
                <w:rFonts w:cs="Arial"/>
                <w:b/>
                <w:sz w:val="16"/>
                <w:szCs w:val="16"/>
              </w:rPr>
            </w:pPr>
            <w:r w:rsidRPr="002F531A">
              <w:rPr>
                <w:rFonts w:cs="Arial"/>
                <w:b/>
                <w:sz w:val="16"/>
                <w:szCs w:val="16"/>
              </w:rPr>
              <w:t>Read Only (Y/N)</w:t>
            </w:r>
          </w:p>
        </w:tc>
        <w:tc>
          <w:tcPr>
            <w:tcW w:w="1170" w:type="dxa"/>
            <w:shd w:val="clear" w:color="auto" w:fill="E0E0E0"/>
            <w:textDirection w:val="btLr"/>
            <w:vAlign w:val="center"/>
          </w:tcPr>
          <w:p w14:paraId="34E8DA60" w14:textId="77777777" w:rsidR="008E2F8F" w:rsidRPr="002F531A" w:rsidRDefault="008E2F8F" w:rsidP="006E1633">
            <w:pPr>
              <w:spacing w:before="120" w:after="120" w:line="240" w:lineRule="auto"/>
              <w:ind w:left="113" w:right="113"/>
              <w:rPr>
                <w:rFonts w:cs="Arial"/>
                <w:b/>
                <w:sz w:val="16"/>
                <w:szCs w:val="16"/>
              </w:rPr>
            </w:pPr>
            <w:r w:rsidRPr="002F531A">
              <w:rPr>
                <w:rFonts w:cs="Arial"/>
                <w:b/>
                <w:sz w:val="16"/>
                <w:szCs w:val="16"/>
              </w:rPr>
              <w:t>Default Value</w:t>
            </w:r>
          </w:p>
        </w:tc>
        <w:tc>
          <w:tcPr>
            <w:tcW w:w="1710" w:type="dxa"/>
            <w:gridSpan w:val="2"/>
            <w:shd w:val="clear" w:color="auto" w:fill="E0E0E0"/>
            <w:textDirection w:val="btLr"/>
            <w:vAlign w:val="center"/>
          </w:tcPr>
          <w:p w14:paraId="640E692B" w14:textId="77777777" w:rsidR="008E2F8F" w:rsidRPr="002F531A" w:rsidRDefault="008E2F8F" w:rsidP="006E1633">
            <w:pPr>
              <w:spacing w:before="120" w:after="120" w:line="240" w:lineRule="auto"/>
              <w:ind w:left="113" w:right="113"/>
              <w:rPr>
                <w:rFonts w:cs="Arial"/>
                <w:b/>
                <w:sz w:val="16"/>
                <w:szCs w:val="16"/>
              </w:rPr>
            </w:pPr>
            <w:r w:rsidRPr="002F531A">
              <w:rPr>
                <w:rFonts w:cs="Arial"/>
                <w:b/>
                <w:sz w:val="16"/>
                <w:szCs w:val="16"/>
              </w:rPr>
              <w:t>Calculation/ Validation</w:t>
            </w:r>
          </w:p>
        </w:tc>
        <w:tc>
          <w:tcPr>
            <w:tcW w:w="900" w:type="dxa"/>
            <w:shd w:val="clear" w:color="auto" w:fill="E0E0E0"/>
            <w:textDirection w:val="btLr"/>
            <w:vAlign w:val="center"/>
          </w:tcPr>
          <w:p w14:paraId="17E57DBA" w14:textId="77777777" w:rsidR="008E2F8F" w:rsidRPr="002F531A" w:rsidRDefault="008E2F8F" w:rsidP="006E1633">
            <w:pPr>
              <w:spacing w:before="120" w:after="120" w:line="240" w:lineRule="auto"/>
              <w:ind w:left="113" w:right="113"/>
              <w:rPr>
                <w:rFonts w:cs="Arial"/>
                <w:b/>
                <w:sz w:val="16"/>
                <w:szCs w:val="16"/>
              </w:rPr>
            </w:pPr>
            <w:r w:rsidRPr="002F531A">
              <w:rPr>
                <w:rFonts w:cs="Arial"/>
                <w:b/>
                <w:sz w:val="16"/>
                <w:szCs w:val="16"/>
              </w:rPr>
              <w:t>List o Values</w:t>
            </w:r>
          </w:p>
        </w:tc>
        <w:tc>
          <w:tcPr>
            <w:tcW w:w="1530" w:type="dxa"/>
            <w:shd w:val="clear" w:color="auto" w:fill="E0E0E0"/>
            <w:textDirection w:val="btLr"/>
            <w:vAlign w:val="center"/>
          </w:tcPr>
          <w:p w14:paraId="5A14F9A6" w14:textId="77777777" w:rsidR="008E2F8F" w:rsidRPr="002F531A" w:rsidRDefault="008E2F8F" w:rsidP="006E1633">
            <w:pPr>
              <w:spacing w:before="120" w:after="120" w:line="240" w:lineRule="auto"/>
              <w:ind w:left="113" w:right="113"/>
              <w:rPr>
                <w:rFonts w:cs="Arial"/>
                <w:b/>
                <w:sz w:val="16"/>
                <w:szCs w:val="16"/>
              </w:rPr>
            </w:pPr>
            <w:r w:rsidRPr="002F531A">
              <w:rPr>
                <w:rFonts w:cs="Arial"/>
                <w:b/>
                <w:sz w:val="16"/>
                <w:szCs w:val="16"/>
              </w:rPr>
              <w:t>Example</w:t>
            </w:r>
          </w:p>
        </w:tc>
      </w:tr>
      <w:tr w:rsidR="008E2F8F" w:rsidRPr="002F531A" w14:paraId="0B5B3E35" w14:textId="77777777" w:rsidTr="006E1633">
        <w:trPr>
          <w:cantSplit/>
        </w:trPr>
        <w:tc>
          <w:tcPr>
            <w:tcW w:w="1364" w:type="dxa"/>
            <w:shd w:val="clear" w:color="auto" w:fill="auto"/>
            <w:vAlign w:val="center"/>
          </w:tcPr>
          <w:p w14:paraId="0E8A11CC" w14:textId="77777777" w:rsidR="008E2F8F" w:rsidRPr="002F531A" w:rsidRDefault="008E2F8F"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Campaign agency Id</w:t>
            </w:r>
          </w:p>
        </w:tc>
        <w:tc>
          <w:tcPr>
            <w:tcW w:w="1814" w:type="dxa"/>
            <w:shd w:val="clear" w:color="auto" w:fill="auto"/>
            <w:vAlign w:val="center"/>
          </w:tcPr>
          <w:p w14:paraId="61D9816B" w14:textId="77777777" w:rsidR="008E2F8F" w:rsidRPr="002F531A" w:rsidRDefault="008E2F8F"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lang w:val="en-AU" w:eastAsia="zh-CN"/>
              </w:rPr>
              <w:t>auto_increment Primary key</w:t>
            </w:r>
          </w:p>
        </w:tc>
        <w:tc>
          <w:tcPr>
            <w:tcW w:w="720" w:type="dxa"/>
            <w:shd w:val="clear" w:color="auto" w:fill="auto"/>
            <w:vAlign w:val="center"/>
          </w:tcPr>
          <w:p w14:paraId="7046DC8E" w14:textId="77777777" w:rsidR="008E2F8F" w:rsidRPr="002F531A" w:rsidRDefault="008E2F8F"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int</w:t>
            </w:r>
          </w:p>
        </w:tc>
        <w:tc>
          <w:tcPr>
            <w:tcW w:w="540" w:type="dxa"/>
            <w:shd w:val="clear" w:color="auto" w:fill="auto"/>
            <w:vAlign w:val="center"/>
          </w:tcPr>
          <w:p w14:paraId="698828FF" w14:textId="77777777" w:rsidR="008E2F8F" w:rsidRPr="002F531A" w:rsidRDefault="008E2F8F"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2799B0C1" w14:textId="77777777" w:rsidR="008E2F8F" w:rsidRPr="002F531A" w:rsidRDefault="008E2F8F"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4E1EA817" w14:textId="77777777" w:rsidR="008E2F8F" w:rsidRPr="002F531A" w:rsidRDefault="008E2F8F" w:rsidP="006E1633">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09235B3E" w14:textId="77777777" w:rsidR="008E2F8F" w:rsidRPr="002F531A" w:rsidRDefault="008E2F8F" w:rsidP="006E1633">
            <w:pPr>
              <w:spacing w:before="120" w:after="120" w:line="240" w:lineRule="auto"/>
              <w:jc w:val="left"/>
              <w:rPr>
                <w:rFonts w:cs="Arial"/>
                <w:sz w:val="16"/>
                <w:szCs w:val="16"/>
              </w:rPr>
            </w:pPr>
          </w:p>
        </w:tc>
        <w:tc>
          <w:tcPr>
            <w:tcW w:w="1710" w:type="dxa"/>
            <w:gridSpan w:val="2"/>
            <w:shd w:val="clear" w:color="auto" w:fill="auto"/>
            <w:vAlign w:val="center"/>
          </w:tcPr>
          <w:p w14:paraId="2C7007AE" w14:textId="77777777" w:rsidR="008E2F8F" w:rsidRPr="002F531A" w:rsidRDefault="008E2F8F" w:rsidP="006E1633">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60E373DA" w14:textId="77777777" w:rsidR="008E2F8F" w:rsidRPr="002F531A" w:rsidRDefault="008E2F8F"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10E063A4" w14:textId="77777777" w:rsidR="008E2F8F" w:rsidRPr="002F531A" w:rsidRDefault="008E2F8F" w:rsidP="006E1633">
            <w:pPr>
              <w:pStyle w:val="Tabletext0"/>
              <w:spacing w:before="120" w:after="120" w:line="240" w:lineRule="auto"/>
              <w:jc w:val="left"/>
              <w:rPr>
                <w:rFonts w:ascii="Arial" w:hAnsi="Arial" w:cs="Arial"/>
                <w:sz w:val="16"/>
                <w:szCs w:val="16"/>
              </w:rPr>
            </w:pPr>
          </w:p>
        </w:tc>
      </w:tr>
      <w:tr w:rsidR="00312F3F" w:rsidRPr="002F531A" w14:paraId="28DC1803" w14:textId="77777777" w:rsidTr="00DF19CA">
        <w:trPr>
          <w:cantSplit/>
          <w:trHeight w:val="800"/>
        </w:trPr>
        <w:tc>
          <w:tcPr>
            <w:tcW w:w="1364" w:type="dxa"/>
            <w:shd w:val="clear" w:color="auto" w:fill="auto"/>
            <w:vAlign w:val="center"/>
          </w:tcPr>
          <w:p w14:paraId="466E3080" w14:textId="77777777" w:rsidR="00312F3F" w:rsidRPr="002F531A" w:rsidRDefault="00312F3F" w:rsidP="008D5DBD">
            <w:pPr>
              <w:pStyle w:val="Subtitle"/>
              <w:spacing w:after="120" w:line="240" w:lineRule="auto"/>
              <w:jc w:val="left"/>
              <w:rPr>
                <w:rFonts w:ascii="Arial" w:hAnsi="Arial" w:cs="Arial"/>
                <w:b w:val="0"/>
                <w:sz w:val="16"/>
                <w:szCs w:val="16"/>
              </w:rPr>
            </w:pPr>
            <w:r w:rsidRPr="002F531A">
              <w:rPr>
                <w:rFonts w:ascii="Arial" w:hAnsi="Arial" w:cs="Arial"/>
                <w:b w:val="0"/>
                <w:sz w:val="16"/>
                <w:szCs w:val="16"/>
              </w:rPr>
              <w:t>Campaign ID</w:t>
            </w:r>
          </w:p>
        </w:tc>
        <w:tc>
          <w:tcPr>
            <w:tcW w:w="1814" w:type="dxa"/>
            <w:shd w:val="clear" w:color="auto" w:fill="auto"/>
            <w:vAlign w:val="center"/>
          </w:tcPr>
          <w:p w14:paraId="0C476FA7" w14:textId="77777777" w:rsidR="00312F3F" w:rsidRPr="002F531A" w:rsidRDefault="00312F3F" w:rsidP="008D5DBD">
            <w:pPr>
              <w:pStyle w:val="Subtitle"/>
              <w:spacing w:after="120" w:line="240" w:lineRule="auto"/>
              <w:jc w:val="left"/>
              <w:rPr>
                <w:rFonts w:ascii="Arial" w:hAnsi="Arial" w:cs="Arial"/>
                <w:b w:val="0"/>
                <w:sz w:val="16"/>
                <w:szCs w:val="16"/>
              </w:rPr>
            </w:pPr>
            <w:r w:rsidRPr="002F531A">
              <w:rPr>
                <w:rFonts w:ascii="Arial" w:hAnsi="Arial" w:cs="Arial"/>
                <w:b w:val="0"/>
                <w:sz w:val="16"/>
                <w:szCs w:val="16"/>
              </w:rPr>
              <w:t>Foreign key, id of campaign</w:t>
            </w:r>
          </w:p>
        </w:tc>
        <w:tc>
          <w:tcPr>
            <w:tcW w:w="720" w:type="dxa"/>
            <w:shd w:val="clear" w:color="auto" w:fill="auto"/>
            <w:vAlign w:val="center"/>
          </w:tcPr>
          <w:p w14:paraId="2B930248" w14:textId="77777777" w:rsidR="00312F3F" w:rsidRPr="002F531A" w:rsidRDefault="00312F3F"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Int</w:t>
            </w:r>
          </w:p>
        </w:tc>
        <w:tc>
          <w:tcPr>
            <w:tcW w:w="540" w:type="dxa"/>
            <w:shd w:val="clear" w:color="auto" w:fill="auto"/>
            <w:vAlign w:val="center"/>
          </w:tcPr>
          <w:p w14:paraId="41CB48DE" w14:textId="77777777" w:rsidR="00312F3F" w:rsidRPr="002F531A" w:rsidRDefault="00312F3F"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2EB735C8" w14:textId="77777777" w:rsidR="00312F3F" w:rsidRPr="002F531A" w:rsidRDefault="00312F3F"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H</w:t>
            </w:r>
          </w:p>
        </w:tc>
        <w:tc>
          <w:tcPr>
            <w:tcW w:w="450" w:type="dxa"/>
            <w:shd w:val="clear" w:color="auto" w:fill="auto"/>
            <w:vAlign w:val="center"/>
          </w:tcPr>
          <w:p w14:paraId="4596F7EC" w14:textId="77777777" w:rsidR="00312F3F" w:rsidRPr="002F531A" w:rsidRDefault="00312F3F" w:rsidP="006E1633">
            <w:pPr>
              <w:spacing w:before="120" w:after="120" w:line="240" w:lineRule="auto"/>
              <w:jc w:val="left"/>
              <w:rPr>
                <w:rFonts w:cs="Arial"/>
                <w:sz w:val="16"/>
                <w:szCs w:val="16"/>
              </w:rPr>
            </w:pPr>
            <w:r w:rsidRPr="002F531A">
              <w:rPr>
                <w:rFonts w:cs="Arial"/>
                <w:sz w:val="16"/>
                <w:szCs w:val="16"/>
              </w:rPr>
              <w:t>Y</w:t>
            </w:r>
          </w:p>
        </w:tc>
        <w:tc>
          <w:tcPr>
            <w:tcW w:w="1170" w:type="dxa"/>
            <w:shd w:val="clear" w:color="auto" w:fill="auto"/>
            <w:vAlign w:val="center"/>
          </w:tcPr>
          <w:p w14:paraId="4BB1F066" w14:textId="77777777" w:rsidR="00312F3F" w:rsidRPr="002F531A" w:rsidRDefault="00312F3F" w:rsidP="006E1633">
            <w:pPr>
              <w:spacing w:before="120" w:after="120" w:line="240" w:lineRule="auto"/>
              <w:jc w:val="left"/>
              <w:rPr>
                <w:rFonts w:cs="Arial"/>
                <w:sz w:val="16"/>
                <w:szCs w:val="16"/>
              </w:rPr>
            </w:pPr>
          </w:p>
        </w:tc>
        <w:tc>
          <w:tcPr>
            <w:tcW w:w="1710" w:type="dxa"/>
            <w:gridSpan w:val="2"/>
            <w:shd w:val="clear" w:color="auto" w:fill="auto"/>
            <w:vAlign w:val="center"/>
          </w:tcPr>
          <w:p w14:paraId="046066D4" w14:textId="77777777" w:rsidR="00312F3F" w:rsidRPr="002F531A" w:rsidRDefault="00312F3F" w:rsidP="006E1633">
            <w:pPr>
              <w:pStyle w:val="Tabletext0"/>
              <w:spacing w:before="120" w:after="120" w:line="240" w:lineRule="auto"/>
              <w:jc w:val="left"/>
              <w:rPr>
                <w:rFonts w:ascii="Arial" w:hAnsi="Arial" w:cs="Arial"/>
                <w:sz w:val="16"/>
                <w:szCs w:val="16"/>
              </w:rPr>
            </w:pPr>
          </w:p>
        </w:tc>
        <w:tc>
          <w:tcPr>
            <w:tcW w:w="900" w:type="dxa"/>
            <w:shd w:val="clear" w:color="auto" w:fill="auto"/>
            <w:vAlign w:val="center"/>
          </w:tcPr>
          <w:p w14:paraId="01558A77" w14:textId="77777777" w:rsidR="00312F3F" w:rsidRPr="002F531A" w:rsidRDefault="00312F3F"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49ADBA97" w14:textId="77777777" w:rsidR="00312F3F" w:rsidRPr="002F531A" w:rsidRDefault="00312F3F" w:rsidP="006E1633">
            <w:pPr>
              <w:pStyle w:val="Tabletext0"/>
              <w:spacing w:before="120" w:after="120" w:line="240" w:lineRule="auto"/>
              <w:jc w:val="left"/>
              <w:rPr>
                <w:rFonts w:ascii="Arial" w:hAnsi="Arial" w:cs="Arial"/>
                <w:sz w:val="16"/>
                <w:szCs w:val="16"/>
              </w:rPr>
            </w:pPr>
          </w:p>
        </w:tc>
      </w:tr>
      <w:tr w:rsidR="008E2F8F" w:rsidRPr="002F531A" w14:paraId="6F9967AA" w14:textId="77777777" w:rsidTr="00DF19CA">
        <w:trPr>
          <w:cantSplit/>
          <w:trHeight w:val="800"/>
        </w:trPr>
        <w:tc>
          <w:tcPr>
            <w:tcW w:w="1364" w:type="dxa"/>
            <w:shd w:val="clear" w:color="auto" w:fill="auto"/>
            <w:vAlign w:val="center"/>
          </w:tcPr>
          <w:p w14:paraId="1E91F246" w14:textId="77777777" w:rsidR="008E2F8F" w:rsidRPr="002F531A" w:rsidRDefault="008D5DBD" w:rsidP="008D5DBD">
            <w:pPr>
              <w:pStyle w:val="Subtitle"/>
              <w:spacing w:after="120" w:line="240" w:lineRule="auto"/>
              <w:jc w:val="left"/>
              <w:rPr>
                <w:rFonts w:ascii="Arial" w:hAnsi="Arial" w:cs="Arial"/>
                <w:b w:val="0"/>
                <w:sz w:val="16"/>
                <w:szCs w:val="16"/>
              </w:rPr>
            </w:pPr>
            <w:r w:rsidRPr="002F531A">
              <w:rPr>
                <w:rFonts w:ascii="Arial" w:hAnsi="Arial" w:cs="Arial"/>
                <w:b w:val="0"/>
                <w:sz w:val="16"/>
                <w:szCs w:val="16"/>
              </w:rPr>
              <w:t>Vendor</w:t>
            </w:r>
            <w:r w:rsidR="008E2F8F" w:rsidRPr="002F531A">
              <w:rPr>
                <w:rFonts w:ascii="Arial" w:hAnsi="Arial" w:cs="Arial"/>
                <w:b w:val="0"/>
                <w:sz w:val="16"/>
                <w:szCs w:val="16"/>
              </w:rPr>
              <w:t xml:space="preserve"> </w:t>
            </w:r>
            <w:r w:rsidRPr="002F531A">
              <w:rPr>
                <w:rFonts w:ascii="Arial" w:hAnsi="Arial" w:cs="Arial"/>
                <w:b w:val="0"/>
                <w:sz w:val="16"/>
                <w:szCs w:val="16"/>
              </w:rPr>
              <w:t>Master</w:t>
            </w:r>
            <w:r w:rsidR="008E2F8F" w:rsidRPr="002F531A">
              <w:rPr>
                <w:rFonts w:ascii="Arial" w:hAnsi="Arial" w:cs="Arial"/>
                <w:b w:val="0"/>
                <w:sz w:val="16"/>
                <w:szCs w:val="16"/>
              </w:rPr>
              <w:t xml:space="preserve"> Id</w:t>
            </w:r>
          </w:p>
        </w:tc>
        <w:tc>
          <w:tcPr>
            <w:tcW w:w="1814" w:type="dxa"/>
            <w:shd w:val="clear" w:color="auto" w:fill="auto"/>
            <w:vAlign w:val="center"/>
          </w:tcPr>
          <w:p w14:paraId="60083055" w14:textId="77777777" w:rsidR="008E2F8F" w:rsidRPr="002F531A" w:rsidRDefault="008E2F8F" w:rsidP="008D5DBD">
            <w:pPr>
              <w:pStyle w:val="Subtitle"/>
              <w:spacing w:after="120" w:line="240" w:lineRule="auto"/>
              <w:jc w:val="left"/>
              <w:rPr>
                <w:rFonts w:ascii="Arial" w:hAnsi="Arial" w:cs="Arial"/>
                <w:b w:val="0"/>
                <w:sz w:val="16"/>
                <w:szCs w:val="16"/>
              </w:rPr>
            </w:pPr>
            <w:r w:rsidRPr="002F531A">
              <w:rPr>
                <w:rFonts w:ascii="Arial" w:hAnsi="Arial" w:cs="Arial"/>
                <w:b w:val="0"/>
                <w:sz w:val="16"/>
                <w:szCs w:val="16"/>
              </w:rPr>
              <w:t xml:space="preserve">Foreign key, id of </w:t>
            </w:r>
            <w:r w:rsidR="008D5DBD" w:rsidRPr="002F531A">
              <w:rPr>
                <w:rFonts w:ascii="Arial" w:hAnsi="Arial" w:cs="Arial"/>
                <w:b w:val="0"/>
                <w:sz w:val="16"/>
                <w:szCs w:val="16"/>
              </w:rPr>
              <w:t>Vendor</w:t>
            </w:r>
            <w:r w:rsidRPr="002F531A">
              <w:rPr>
                <w:rFonts w:ascii="Arial" w:hAnsi="Arial" w:cs="Arial"/>
                <w:b w:val="0"/>
                <w:sz w:val="16"/>
                <w:szCs w:val="16"/>
              </w:rPr>
              <w:t xml:space="preserve"> / agencies involved</w:t>
            </w:r>
          </w:p>
        </w:tc>
        <w:tc>
          <w:tcPr>
            <w:tcW w:w="720" w:type="dxa"/>
            <w:shd w:val="clear" w:color="auto" w:fill="auto"/>
            <w:vAlign w:val="center"/>
          </w:tcPr>
          <w:p w14:paraId="353322F8" w14:textId="77777777" w:rsidR="008E2F8F" w:rsidRPr="002F531A" w:rsidRDefault="008E2F8F"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Text</w:t>
            </w:r>
          </w:p>
        </w:tc>
        <w:tc>
          <w:tcPr>
            <w:tcW w:w="540" w:type="dxa"/>
            <w:shd w:val="clear" w:color="auto" w:fill="auto"/>
            <w:vAlign w:val="center"/>
          </w:tcPr>
          <w:p w14:paraId="05D141C3" w14:textId="77777777" w:rsidR="008E2F8F" w:rsidRPr="002F531A" w:rsidRDefault="008E2F8F"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Y</w:t>
            </w:r>
          </w:p>
        </w:tc>
        <w:tc>
          <w:tcPr>
            <w:tcW w:w="540" w:type="dxa"/>
            <w:shd w:val="clear" w:color="auto" w:fill="auto"/>
            <w:vAlign w:val="center"/>
          </w:tcPr>
          <w:p w14:paraId="47D49C1F" w14:textId="77777777" w:rsidR="008E2F8F" w:rsidRPr="002F531A" w:rsidRDefault="008E2F8F"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rPr>
              <w:t>D</w:t>
            </w:r>
          </w:p>
        </w:tc>
        <w:tc>
          <w:tcPr>
            <w:tcW w:w="450" w:type="dxa"/>
            <w:shd w:val="clear" w:color="auto" w:fill="auto"/>
            <w:vAlign w:val="center"/>
          </w:tcPr>
          <w:p w14:paraId="427639A3" w14:textId="77777777" w:rsidR="008E2F8F" w:rsidRPr="002F531A" w:rsidRDefault="008E2F8F" w:rsidP="006E1633">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4C8DFD07" w14:textId="77777777" w:rsidR="008E2F8F" w:rsidRPr="002F531A" w:rsidRDefault="008E2F8F" w:rsidP="006E1633">
            <w:pPr>
              <w:spacing w:before="120" w:after="120" w:line="240" w:lineRule="auto"/>
              <w:jc w:val="left"/>
              <w:rPr>
                <w:rFonts w:cs="Arial"/>
                <w:sz w:val="16"/>
                <w:szCs w:val="16"/>
              </w:rPr>
            </w:pPr>
          </w:p>
        </w:tc>
        <w:tc>
          <w:tcPr>
            <w:tcW w:w="1710" w:type="dxa"/>
            <w:gridSpan w:val="2"/>
            <w:shd w:val="clear" w:color="auto" w:fill="auto"/>
            <w:vAlign w:val="center"/>
          </w:tcPr>
          <w:p w14:paraId="7E30D513" w14:textId="77777777" w:rsidR="008E2F8F" w:rsidRPr="002F531A" w:rsidRDefault="008E2F8F"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 xml:space="preserve"> </w:t>
            </w:r>
          </w:p>
        </w:tc>
        <w:tc>
          <w:tcPr>
            <w:tcW w:w="900" w:type="dxa"/>
            <w:shd w:val="clear" w:color="auto" w:fill="auto"/>
            <w:vAlign w:val="center"/>
          </w:tcPr>
          <w:p w14:paraId="326B2A72" w14:textId="77777777" w:rsidR="008E2F8F" w:rsidRPr="002F531A" w:rsidRDefault="008E2F8F" w:rsidP="006E1633">
            <w:pPr>
              <w:pStyle w:val="Tabletext0"/>
              <w:spacing w:before="120" w:after="120" w:line="240" w:lineRule="auto"/>
              <w:jc w:val="left"/>
              <w:rPr>
                <w:rFonts w:ascii="Arial" w:hAnsi="Arial" w:cs="Arial"/>
                <w:sz w:val="16"/>
                <w:szCs w:val="16"/>
              </w:rPr>
            </w:pPr>
          </w:p>
        </w:tc>
        <w:tc>
          <w:tcPr>
            <w:tcW w:w="1530" w:type="dxa"/>
            <w:shd w:val="clear" w:color="auto" w:fill="auto"/>
            <w:vAlign w:val="center"/>
          </w:tcPr>
          <w:p w14:paraId="54482AA9" w14:textId="77777777" w:rsidR="008E2F8F" w:rsidRPr="002F531A" w:rsidRDefault="008E2F8F" w:rsidP="006E1633">
            <w:pPr>
              <w:pStyle w:val="Tabletext0"/>
              <w:spacing w:before="120" w:after="120" w:line="240" w:lineRule="auto"/>
              <w:jc w:val="left"/>
              <w:rPr>
                <w:rFonts w:ascii="Arial" w:hAnsi="Arial" w:cs="Arial"/>
                <w:sz w:val="16"/>
                <w:szCs w:val="16"/>
              </w:rPr>
            </w:pPr>
          </w:p>
        </w:tc>
      </w:tr>
      <w:tr w:rsidR="008E2F8F" w:rsidRPr="002F531A" w14:paraId="0DE23B3D" w14:textId="77777777" w:rsidTr="006E1633">
        <w:trPr>
          <w:cantSplit/>
        </w:trPr>
        <w:tc>
          <w:tcPr>
            <w:tcW w:w="1364" w:type="dxa"/>
            <w:shd w:val="clear" w:color="auto" w:fill="auto"/>
            <w:vAlign w:val="center"/>
          </w:tcPr>
          <w:p w14:paraId="6B2ACF87" w14:textId="77777777" w:rsidR="008E2F8F" w:rsidRPr="002F531A" w:rsidRDefault="008D5DBD" w:rsidP="006E1633">
            <w:pPr>
              <w:pStyle w:val="Subtitle"/>
              <w:spacing w:after="120" w:line="240" w:lineRule="auto"/>
              <w:jc w:val="left"/>
              <w:rPr>
                <w:rFonts w:ascii="Arial" w:hAnsi="Arial" w:cs="Arial"/>
                <w:b w:val="0"/>
                <w:sz w:val="16"/>
                <w:szCs w:val="16"/>
              </w:rPr>
            </w:pPr>
            <w:r w:rsidRPr="002F531A">
              <w:rPr>
                <w:rFonts w:ascii="Arial" w:hAnsi="Arial" w:cs="Arial"/>
                <w:b w:val="0"/>
                <w:sz w:val="16"/>
                <w:szCs w:val="16"/>
                <w:lang w:val="en-AU" w:eastAsia="zh-CN"/>
              </w:rPr>
              <w:lastRenderedPageBreak/>
              <w:t>Vendor</w:t>
            </w:r>
            <w:r w:rsidR="00DF19CA" w:rsidRPr="002F531A">
              <w:rPr>
                <w:rFonts w:ascii="Arial" w:hAnsi="Arial" w:cs="Arial"/>
                <w:b w:val="0"/>
                <w:sz w:val="16"/>
                <w:szCs w:val="16"/>
                <w:lang w:val="en-AU" w:eastAsia="zh-CN"/>
              </w:rPr>
              <w:t xml:space="preserve"> Fee</w:t>
            </w:r>
          </w:p>
        </w:tc>
        <w:tc>
          <w:tcPr>
            <w:tcW w:w="1814" w:type="dxa"/>
            <w:shd w:val="clear" w:color="auto" w:fill="auto"/>
            <w:vAlign w:val="center"/>
          </w:tcPr>
          <w:p w14:paraId="64686819" w14:textId="77777777" w:rsidR="008E2F8F" w:rsidRPr="002F531A" w:rsidRDefault="00DF19CA" w:rsidP="008D5DBD">
            <w:pPr>
              <w:widowControl/>
              <w:adjustRightInd/>
              <w:spacing w:after="200" w:line="276" w:lineRule="auto"/>
              <w:jc w:val="left"/>
              <w:textAlignment w:val="auto"/>
              <w:rPr>
                <w:rFonts w:cs="Arial"/>
                <w:sz w:val="16"/>
                <w:szCs w:val="16"/>
              </w:rPr>
            </w:pPr>
            <w:r w:rsidRPr="002F531A">
              <w:rPr>
                <w:rFonts w:cs="Arial"/>
                <w:sz w:val="16"/>
                <w:szCs w:val="16"/>
              </w:rPr>
              <w:t xml:space="preserve">Fee of the </w:t>
            </w:r>
            <w:r w:rsidR="008D5DBD" w:rsidRPr="002F531A">
              <w:rPr>
                <w:rFonts w:cs="Arial"/>
                <w:sz w:val="16"/>
                <w:szCs w:val="16"/>
              </w:rPr>
              <w:t>Vendor</w:t>
            </w:r>
            <w:r w:rsidRPr="002F531A">
              <w:rPr>
                <w:rFonts w:cs="Arial"/>
                <w:sz w:val="16"/>
                <w:szCs w:val="16"/>
              </w:rPr>
              <w:t xml:space="preserve"> (not to be visible to users other than NXP team)</w:t>
            </w:r>
          </w:p>
        </w:tc>
        <w:tc>
          <w:tcPr>
            <w:tcW w:w="720" w:type="dxa"/>
            <w:shd w:val="clear" w:color="auto" w:fill="auto"/>
            <w:vAlign w:val="center"/>
          </w:tcPr>
          <w:p w14:paraId="146E833E" w14:textId="77777777" w:rsidR="008E2F8F" w:rsidRPr="002F531A" w:rsidRDefault="006772DC"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Money</w:t>
            </w:r>
          </w:p>
        </w:tc>
        <w:tc>
          <w:tcPr>
            <w:tcW w:w="540" w:type="dxa"/>
            <w:shd w:val="clear" w:color="auto" w:fill="auto"/>
            <w:vAlign w:val="center"/>
          </w:tcPr>
          <w:p w14:paraId="6EAD942C" w14:textId="77777777" w:rsidR="008E2F8F" w:rsidRPr="002F531A" w:rsidRDefault="00D40E77"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N</w:t>
            </w:r>
          </w:p>
        </w:tc>
        <w:tc>
          <w:tcPr>
            <w:tcW w:w="540" w:type="dxa"/>
            <w:shd w:val="clear" w:color="auto" w:fill="auto"/>
            <w:vAlign w:val="center"/>
          </w:tcPr>
          <w:p w14:paraId="141A5419" w14:textId="77777777" w:rsidR="008E2F8F" w:rsidRPr="002F531A" w:rsidRDefault="008E2F8F"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D</w:t>
            </w:r>
          </w:p>
        </w:tc>
        <w:tc>
          <w:tcPr>
            <w:tcW w:w="450" w:type="dxa"/>
            <w:shd w:val="clear" w:color="auto" w:fill="auto"/>
            <w:vAlign w:val="center"/>
          </w:tcPr>
          <w:p w14:paraId="5118FD27" w14:textId="77777777" w:rsidR="008E2F8F" w:rsidRPr="002F531A" w:rsidRDefault="008E2F8F" w:rsidP="006E1633">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46B4923E" w14:textId="77777777" w:rsidR="008E2F8F" w:rsidRPr="002F531A" w:rsidRDefault="008E2F8F" w:rsidP="006E1633">
            <w:pPr>
              <w:spacing w:before="120" w:after="120" w:line="240" w:lineRule="auto"/>
              <w:jc w:val="left"/>
              <w:rPr>
                <w:rFonts w:cs="Arial"/>
                <w:sz w:val="16"/>
                <w:szCs w:val="16"/>
              </w:rPr>
            </w:pPr>
          </w:p>
        </w:tc>
        <w:tc>
          <w:tcPr>
            <w:tcW w:w="1710" w:type="dxa"/>
            <w:gridSpan w:val="2"/>
            <w:shd w:val="clear" w:color="auto" w:fill="auto"/>
            <w:vAlign w:val="center"/>
          </w:tcPr>
          <w:p w14:paraId="185B1C88" w14:textId="77777777" w:rsidR="008E2F8F" w:rsidRPr="002F531A" w:rsidRDefault="008E2F8F" w:rsidP="006E1633">
            <w:pPr>
              <w:spacing w:before="120" w:after="120" w:line="240" w:lineRule="auto"/>
              <w:jc w:val="left"/>
              <w:rPr>
                <w:rFonts w:cs="Arial"/>
                <w:sz w:val="16"/>
                <w:szCs w:val="16"/>
              </w:rPr>
            </w:pPr>
          </w:p>
        </w:tc>
        <w:tc>
          <w:tcPr>
            <w:tcW w:w="900" w:type="dxa"/>
            <w:shd w:val="clear" w:color="auto" w:fill="auto"/>
            <w:vAlign w:val="center"/>
          </w:tcPr>
          <w:p w14:paraId="7A62563C" w14:textId="77777777" w:rsidR="008E2F8F" w:rsidRPr="002F531A" w:rsidRDefault="008E2F8F" w:rsidP="006E1633">
            <w:pPr>
              <w:spacing w:before="120" w:after="120" w:line="240" w:lineRule="auto"/>
              <w:jc w:val="left"/>
              <w:rPr>
                <w:rFonts w:cs="Arial"/>
                <w:sz w:val="16"/>
                <w:szCs w:val="16"/>
              </w:rPr>
            </w:pPr>
          </w:p>
        </w:tc>
        <w:tc>
          <w:tcPr>
            <w:tcW w:w="1530" w:type="dxa"/>
            <w:shd w:val="clear" w:color="auto" w:fill="auto"/>
            <w:vAlign w:val="center"/>
          </w:tcPr>
          <w:p w14:paraId="29932AEB" w14:textId="77777777" w:rsidR="008E2F8F" w:rsidRPr="002F531A" w:rsidRDefault="008E2F8F" w:rsidP="006E1633">
            <w:pPr>
              <w:spacing w:before="120" w:after="120" w:line="240" w:lineRule="auto"/>
              <w:jc w:val="left"/>
              <w:rPr>
                <w:rFonts w:cs="Arial"/>
                <w:sz w:val="16"/>
                <w:szCs w:val="16"/>
              </w:rPr>
            </w:pPr>
          </w:p>
        </w:tc>
      </w:tr>
      <w:tr w:rsidR="00D23F0C" w:rsidRPr="002F531A" w14:paraId="72C0D6A0" w14:textId="77777777" w:rsidTr="00D23F0C">
        <w:trPr>
          <w:cantSplit/>
        </w:trPr>
        <w:tc>
          <w:tcPr>
            <w:tcW w:w="1364" w:type="dxa"/>
            <w:shd w:val="clear" w:color="auto" w:fill="auto"/>
            <w:vAlign w:val="center"/>
          </w:tcPr>
          <w:p w14:paraId="3B0739AD" w14:textId="77777777" w:rsidR="00D23F0C" w:rsidRPr="002F531A" w:rsidRDefault="00764522" w:rsidP="006E1633">
            <w:pPr>
              <w:pStyle w:val="Subtitle"/>
              <w:spacing w:after="120" w:line="240" w:lineRule="auto"/>
              <w:jc w:val="left"/>
              <w:rPr>
                <w:rFonts w:ascii="Arial" w:hAnsi="Arial" w:cs="Arial"/>
                <w:b w:val="0"/>
                <w:sz w:val="16"/>
                <w:szCs w:val="16"/>
                <w:lang w:val="en-AU" w:eastAsia="zh-CN"/>
              </w:rPr>
            </w:pPr>
            <w:r w:rsidRPr="002F531A">
              <w:rPr>
                <w:rFonts w:ascii="Arial" w:hAnsi="Arial" w:cs="Arial"/>
                <w:b w:val="0"/>
                <w:sz w:val="16"/>
                <w:szCs w:val="16"/>
                <w:lang w:val="en-AU" w:eastAsia="zh-CN"/>
              </w:rPr>
              <w:t>Vendor</w:t>
            </w:r>
            <w:r w:rsidR="00D23F0C" w:rsidRPr="002F531A">
              <w:rPr>
                <w:rFonts w:ascii="Arial" w:hAnsi="Arial" w:cs="Arial"/>
                <w:b w:val="0"/>
                <w:sz w:val="16"/>
                <w:szCs w:val="16"/>
                <w:lang w:val="en-AU" w:eastAsia="zh-CN"/>
              </w:rPr>
              <w:t xml:space="preserve"> Work Type</w:t>
            </w:r>
          </w:p>
        </w:tc>
        <w:tc>
          <w:tcPr>
            <w:tcW w:w="1814" w:type="dxa"/>
            <w:shd w:val="clear" w:color="auto" w:fill="auto"/>
            <w:vAlign w:val="center"/>
          </w:tcPr>
          <w:p w14:paraId="1F3C6343" w14:textId="77777777" w:rsidR="00D23F0C" w:rsidRPr="002F531A" w:rsidRDefault="00D23F0C" w:rsidP="00DF19CA">
            <w:pPr>
              <w:widowControl/>
              <w:adjustRightInd/>
              <w:spacing w:after="200" w:line="276" w:lineRule="auto"/>
              <w:jc w:val="left"/>
              <w:textAlignment w:val="auto"/>
              <w:rPr>
                <w:rFonts w:cs="Arial"/>
                <w:sz w:val="16"/>
                <w:szCs w:val="16"/>
              </w:rPr>
            </w:pPr>
            <w:r w:rsidRPr="002F531A">
              <w:rPr>
                <w:rFonts w:cs="Arial"/>
                <w:sz w:val="16"/>
                <w:szCs w:val="16"/>
              </w:rPr>
              <w:t>Work type involved (Creative, Production, Fabrication, ..)</w:t>
            </w:r>
          </w:p>
        </w:tc>
        <w:tc>
          <w:tcPr>
            <w:tcW w:w="720" w:type="dxa"/>
            <w:shd w:val="clear" w:color="auto" w:fill="auto"/>
            <w:vAlign w:val="center"/>
          </w:tcPr>
          <w:p w14:paraId="6AB8CAC4" w14:textId="77777777" w:rsidR="00D23F0C" w:rsidRPr="002F531A" w:rsidRDefault="00D23F0C"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Text</w:t>
            </w:r>
          </w:p>
        </w:tc>
        <w:tc>
          <w:tcPr>
            <w:tcW w:w="540" w:type="dxa"/>
            <w:shd w:val="clear" w:color="auto" w:fill="auto"/>
            <w:vAlign w:val="center"/>
          </w:tcPr>
          <w:p w14:paraId="4E47C1B4" w14:textId="77777777" w:rsidR="00D23F0C" w:rsidRPr="002F531A" w:rsidRDefault="00D23F0C"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Y</w:t>
            </w:r>
          </w:p>
        </w:tc>
        <w:tc>
          <w:tcPr>
            <w:tcW w:w="540" w:type="dxa"/>
            <w:shd w:val="clear" w:color="auto" w:fill="auto"/>
            <w:vAlign w:val="center"/>
          </w:tcPr>
          <w:p w14:paraId="31DF03F0" w14:textId="77777777" w:rsidR="00D23F0C" w:rsidRPr="002F531A" w:rsidRDefault="00D23F0C" w:rsidP="006E1633">
            <w:pPr>
              <w:pStyle w:val="Tabletext0"/>
              <w:spacing w:before="120" w:after="120" w:line="240" w:lineRule="auto"/>
              <w:jc w:val="left"/>
              <w:rPr>
                <w:rFonts w:ascii="Arial" w:hAnsi="Arial" w:cs="Arial"/>
                <w:sz w:val="16"/>
                <w:szCs w:val="16"/>
              </w:rPr>
            </w:pPr>
            <w:r w:rsidRPr="002F531A">
              <w:rPr>
                <w:rFonts w:ascii="Arial" w:hAnsi="Arial" w:cs="Arial"/>
                <w:sz w:val="16"/>
                <w:szCs w:val="16"/>
              </w:rPr>
              <w:t>Y</w:t>
            </w:r>
          </w:p>
        </w:tc>
        <w:tc>
          <w:tcPr>
            <w:tcW w:w="450" w:type="dxa"/>
            <w:shd w:val="clear" w:color="auto" w:fill="auto"/>
            <w:vAlign w:val="center"/>
          </w:tcPr>
          <w:p w14:paraId="53A6D718" w14:textId="77777777" w:rsidR="00D23F0C" w:rsidRPr="002F531A" w:rsidRDefault="00D23F0C" w:rsidP="006E1633">
            <w:pPr>
              <w:spacing w:before="120" w:after="120" w:line="240" w:lineRule="auto"/>
              <w:jc w:val="left"/>
              <w:rPr>
                <w:rFonts w:cs="Arial"/>
                <w:sz w:val="16"/>
                <w:szCs w:val="16"/>
              </w:rPr>
            </w:pPr>
            <w:r w:rsidRPr="002F531A">
              <w:rPr>
                <w:rFonts w:cs="Arial"/>
                <w:sz w:val="16"/>
                <w:szCs w:val="16"/>
              </w:rPr>
              <w:t>N</w:t>
            </w:r>
          </w:p>
        </w:tc>
        <w:tc>
          <w:tcPr>
            <w:tcW w:w="1170" w:type="dxa"/>
            <w:shd w:val="clear" w:color="auto" w:fill="auto"/>
            <w:vAlign w:val="center"/>
          </w:tcPr>
          <w:p w14:paraId="42968371" w14:textId="77777777" w:rsidR="00D23F0C" w:rsidRPr="002F531A" w:rsidRDefault="00D23F0C" w:rsidP="006E1633">
            <w:pPr>
              <w:spacing w:before="120" w:after="120" w:line="240" w:lineRule="auto"/>
              <w:jc w:val="left"/>
              <w:rPr>
                <w:rFonts w:cs="Arial"/>
                <w:sz w:val="16"/>
                <w:szCs w:val="16"/>
              </w:rPr>
            </w:pPr>
          </w:p>
        </w:tc>
        <w:tc>
          <w:tcPr>
            <w:tcW w:w="1530" w:type="dxa"/>
            <w:shd w:val="clear" w:color="auto" w:fill="auto"/>
            <w:vAlign w:val="center"/>
          </w:tcPr>
          <w:p w14:paraId="233D6A15" w14:textId="77777777" w:rsidR="00D23F0C" w:rsidRPr="002F531A" w:rsidRDefault="00D23F0C" w:rsidP="006E1633">
            <w:pPr>
              <w:spacing w:before="120" w:after="120" w:line="240" w:lineRule="auto"/>
              <w:jc w:val="left"/>
              <w:rPr>
                <w:rFonts w:cs="Arial"/>
                <w:sz w:val="16"/>
                <w:szCs w:val="16"/>
              </w:rPr>
            </w:pPr>
          </w:p>
        </w:tc>
        <w:tc>
          <w:tcPr>
            <w:tcW w:w="1080" w:type="dxa"/>
            <w:gridSpan w:val="2"/>
            <w:shd w:val="clear" w:color="auto" w:fill="auto"/>
            <w:vAlign w:val="center"/>
          </w:tcPr>
          <w:p w14:paraId="061B6DEA" w14:textId="77777777" w:rsidR="00D23F0C" w:rsidRPr="002F531A" w:rsidRDefault="00D23F0C" w:rsidP="006E1633">
            <w:pPr>
              <w:spacing w:before="120" w:after="120" w:line="240" w:lineRule="auto"/>
              <w:jc w:val="left"/>
              <w:rPr>
                <w:rFonts w:cs="Arial"/>
                <w:sz w:val="16"/>
                <w:szCs w:val="16"/>
              </w:rPr>
            </w:pPr>
            <w:r w:rsidRPr="002F531A">
              <w:rPr>
                <w:rFonts w:cs="Arial"/>
                <w:sz w:val="16"/>
                <w:szCs w:val="16"/>
              </w:rPr>
              <w:t xml:space="preserve">Creative, Production, Fabrication, Man Power, Logistics </w:t>
            </w:r>
          </w:p>
        </w:tc>
        <w:tc>
          <w:tcPr>
            <w:tcW w:w="1530" w:type="dxa"/>
            <w:shd w:val="clear" w:color="auto" w:fill="auto"/>
            <w:vAlign w:val="center"/>
          </w:tcPr>
          <w:p w14:paraId="65546C05" w14:textId="77777777" w:rsidR="00D23F0C" w:rsidRPr="002F531A" w:rsidRDefault="00D23F0C" w:rsidP="006E1633">
            <w:pPr>
              <w:spacing w:before="120" w:after="120" w:line="240" w:lineRule="auto"/>
              <w:jc w:val="left"/>
              <w:rPr>
                <w:rFonts w:cs="Arial"/>
                <w:sz w:val="16"/>
                <w:szCs w:val="16"/>
              </w:rPr>
            </w:pPr>
            <w:r w:rsidRPr="002F531A">
              <w:rPr>
                <w:rFonts w:cs="Arial"/>
                <w:sz w:val="16"/>
                <w:szCs w:val="16"/>
              </w:rPr>
              <w:t>Creative</w:t>
            </w:r>
          </w:p>
        </w:tc>
      </w:tr>
    </w:tbl>
    <w:p w14:paraId="6AF6BE05" w14:textId="77777777" w:rsidR="004630FA" w:rsidRPr="002F531A" w:rsidRDefault="004630FA">
      <w:pPr>
        <w:widowControl/>
        <w:adjustRightInd/>
        <w:spacing w:after="200" w:line="276" w:lineRule="auto"/>
        <w:jc w:val="left"/>
        <w:textAlignment w:val="auto"/>
        <w:rPr>
          <w:rFonts w:cs="Arial"/>
        </w:rPr>
      </w:pPr>
    </w:p>
    <w:p w14:paraId="16E4B670" w14:textId="77777777" w:rsidR="00684C09" w:rsidRPr="002F531A" w:rsidRDefault="00684C09" w:rsidP="0050580A">
      <w:pPr>
        <w:pStyle w:val="Heading2"/>
        <w:widowControl/>
        <w:numPr>
          <w:ilvl w:val="1"/>
          <w:numId w:val="7"/>
        </w:numPr>
        <w:tabs>
          <w:tab w:val="num" w:pos="936"/>
        </w:tabs>
        <w:adjustRightInd/>
        <w:spacing w:after="200" w:line="276" w:lineRule="auto"/>
        <w:jc w:val="left"/>
        <w:textAlignment w:val="auto"/>
      </w:pPr>
      <w:bookmarkStart w:id="145" w:name="_Other_Master_Table"/>
      <w:bookmarkStart w:id="146" w:name="_Toc414543421"/>
      <w:bookmarkEnd w:id="145"/>
      <w:r w:rsidRPr="002F531A">
        <w:t>Other Master Table</w:t>
      </w:r>
      <w:bookmarkEnd w:id="146"/>
      <w:r w:rsidRPr="002F531A">
        <w:t xml:space="preserve"> </w:t>
      </w:r>
    </w:p>
    <w:p w14:paraId="5F379A76" w14:textId="77777777" w:rsidR="00B423A9" w:rsidRPr="002F531A" w:rsidRDefault="00B423A9" w:rsidP="0050580A">
      <w:pPr>
        <w:pStyle w:val="Heading3"/>
        <w:widowControl/>
        <w:numPr>
          <w:ilvl w:val="2"/>
          <w:numId w:val="7"/>
        </w:numPr>
        <w:adjustRightInd/>
        <w:spacing w:after="200" w:line="276" w:lineRule="auto"/>
        <w:jc w:val="left"/>
        <w:textAlignment w:val="auto"/>
      </w:pPr>
      <w:bookmarkStart w:id="147" w:name="_Country_Master"/>
      <w:bookmarkStart w:id="148" w:name="_Toc414543422"/>
      <w:bookmarkEnd w:id="147"/>
      <w:r w:rsidRPr="002F531A">
        <w:t>Country Master</w:t>
      </w:r>
      <w:bookmarkEnd w:id="148"/>
    </w:p>
    <w:p w14:paraId="732D8E69" w14:textId="77777777" w:rsidR="00B423A9" w:rsidRPr="002F531A" w:rsidRDefault="00B423A9" w:rsidP="0050580A">
      <w:pPr>
        <w:pStyle w:val="Default"/>
        <w:numPr>
          <w:ilvl w:val="0"/>
          <w:numId w:val="9"/>
        </w:numPr>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Form Name</w:t>
      </w:r>
      <w:r w:rsidRPr="002F531A">
        <w:rPr>
          <w:rFonts w:ascii="Arial" w:eastAsia="Times New Roman" w:hAnsi="Arial" w:cs="Arial"/>
          <w:color w:val="auto"/>
          <w:sz w:val="18"/>
          <w:szCs w:val="18"/>
          <w:lang w:val="en-AU"/>
        </w:rPr>
        <w:tab/>
        <w:t>: Manage Country</w:t>
      </w:r>
    </w:p>
    <w:p w14:paraId="35BD416A" w14:textId="77777777" w:rsidR="00B423A9" w:rsidRPr="002F531A" w:rsidRDefault="00B423A9" w:rsidP="00B423A9">
      <w:pPr>
        <w:pStyle w:val="Default"/>
        <w:ind w:left="1440"/>
        <w:rPr>
          <w:rFonts w:ascii="Arial" w:eastAsia="Times New Roman" w:hAnsi="Arial" w:cs="Arial"/>
          <w:color w:val="auto"/>
          <w:sz w:val="18"/>
          <w:szCs w:val="18"/>
          <w:lang w:val="en-AU"/>
        </w:rPr>
      </w:pPr>
    </w:p>
    <w:p w14:paraId="38834F4F" w14:textId="77777777" w:rsidR="00B423A9" w:rsidRPr="002F531A" w:rsidRDefault="00B423A9" w:rsidP="0050580A">
      <w:pPr>
        <w:pStyle w:val="Default"/>
        <w:numPr>
          <w:ilvl w:val="0"/>
          <w:numId w:val="9"/>
        </w:numPr>
        <w:spacing w:line="360" w:lineRule="auto"/>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Inputs</w:t>
      </w:r>
      <w:r w:rsidRPr="002F531A">
        <w:rPr>
          <w:rFonts w:ascii="Arial" w:eastAsia="Times New Roman" w:hAnsi="Arial" w:cs="Arial"/>
          <w:color w:val="auto"/>
          <w:sz w:val="18"/>
          <w:szCs w:val="18"/>
          <w:lang w:val="en-AU"/>
        </w:rPr>
        <w:tab/>
      </w:r>
      <w:r w:rsidRPr="002F531A">
        <w:rPr>
          <w:rFonts w:ascii="Arial" w:eastAsia="Times New Roman" w:hAnsi="Arial" w:cs="Arial"/>
          <w:color w:val="auto"/>
          <w:sz w:val="18"/>
          <w:szCs w:val="18"/>
          <w:lang w:val="en-AU"/>
        </w:rPr>
        <w:tab/>
        <w:t xml:space="preserve">:  </w:t>
      </w:r>
      <w:r w:rsidRPr="002F531A">
        <w:rPr>
          <w:rFonts w:ascii="Arial" w:eastAsia="Times New Roman" w:hAnsi="Arial" w:cs="Arial"/>
          <w:color w:val="auto"/>
          <w:sz w:val="18"/>
          <w:szCs w:val="18"/>
          <w:lang w:val="en-AU" w:eastAsia="en-AU"/>
        </w:rPr>
        <w:t>Country name</w:t>
      </w:r>
      <w:r w:rsidRPr="002F531A">
        <w:rPr>
          <w:rFonts w:ascii="Arial" w:eastAsia="Times New Roman" w:hAnsi="Arial" w:cs="Arial"/>
          <w:color w:val="auto"/>
          <w:sz w:val="18"/>
          <w:szCs w:val="18"/>
          <w:lang w:val="en-AU"/>
        </w:rPr>
        <w:t xml:space="preserve">: </w:t>
      </w:r>
      <w:r w:rsidR="00C90726" w:rsidRPr="002F531A">
        <w:rPr>
          <w:rFonts w:ascii="Arial" w:eastAsia="Times New Roman" w:hAnsi="Arial" w:cs="Arial"/>
          <w:color w:val="FF0000"/>
          <w:sz w:val="18"/>
          <w:szCs w:val="18"/>
          <w:lang w:val="en-AU"/>
        </w:rPr>
        <w:t>*</w:t>
      </w:r>
      <w:r w:rsidRPr="002F531A">
        <w:rPr>
          <w:rFonts w:ascii="Arial" w:eastAsia="Times New Roman" w:hAnsi="Arial" w:cs="Arial"/>
          <w:color w:val="auto"/>
          <w:sz w:val="18"/>
          <w:szCs w:val="18"/>
          <w:lang w:val="en-AU"/>
        </w:rPr>
        <w:t>, Input</w:t>
      </w:r>
    </w:p>
    <w:p w14:paraId="20864E56" w14:textId="77777777" w:rsidR="00B423A9" w:rsidRPr="002F531A" w:rsidRDefault="00B423A9">
      <w:pPr>
        <w:widowControl/>
        <w:adjustRightInd/>
        <w:spacing w:after="200" w:line="276" w:lineRule="auto"/>
        <w:jc w:val="left"/>
        <w:textAlignment w:val="auto"/>
        <w:rPr>
          <w:rFonts w:cs="Arial"/>
        </w:rPr>
      </w:pPr>
    </w:p>
    <w:p w14:paraId="5B77FB67" w14:textId="77777777" w:rsidR="004630FA" w:rsidRPr="002F531A" w:rsidRDefault="00B423A9" w:rsidP="0050580A">
      <w:pPr>
        <w:pStyle w:val="Heading3"/>
        <w:widowControl/>
        <w:numPr>
          <w:ilvl w:val="2"/>
          <w:numId w:val="7"/>
        </w:numPr>
        <w:adjustRightInd/>
        <w:spacing w:after="200" w:line="276" w:lineRule="auto"/>
        <w:jc w:val="left"/>
        <w:textAlignment w:val="auto"/>
      </w:pPr>
      <w:bookmarkStart w:id="149" w:name="_Zone_Master"/>
      <w:bookmarkStart w:id="150" w:name="_Toc414543423"/>
      <w:bookmarkEnd w:id="149"/>
      <w:r w:rsidRPr="002F531A">
        <w:t>Zone Master</w:t>
      </w:r>
      <w:bookmarkEnd w:id="150"/>
    </w:p>
    <w:p w14:paraId="24F4872B" w14:textId="77777777" w:rsidR="00B423A9" w:rsidRPr="002F531A" w:rsidRDefault="00B423A9" w:rsidP="0050580A">
      <w:pPr>
        <w:pStyle w:val="Default"/>
        <w:numPr>
          <w:ilvl w:val="0"/>
          <w:numId w:val="9"/>
        </w:numPr>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Form Name</w:t>
      </w:r>
      <w:r w:rsidRPr="002F531A">
        <w:rPr>
          <w:rFonts w:ascii="Arial" w:eastAsia="Times New Roman" w:hAnsi="Arial" w:cs="Arial"/>
          <w:color w:val="auto"/>
          <w:sz w:val="18"/>
          <w:szCs w:val="18"/>
          <w:lang w:val="en-AU"/>
        </w:rPr>
        <w:tab/>
        <w:t>: Manage Zone</w:t>
      </w:r>
    </w:p>
    <w:p w14:paraId="53F253E9" w14:textId="77777777" w:rsidR="00B423A9" w:rsidRPr="002F531A" w:rsidRDefault="00B423A9" w:rsidP="00B423A9">
      <w:pPr>
        <w:pStyle w:val="Default"/>
        <w:ind w:left="1440"/>
        <w:rPr>
          <w:rFonts w:ascii="Arial" w:eastAsia="Times New Roman" w:hAnsi="Arial" w:cs="Arial"/>
          <w:color w:val="auto"/>
          <w:sz w:val="18"/>
          <w:szCs w:val="18"/>
          <w:lang w:val="en-AU"/>
        </w:rPr>
      </w:pPr>
    </w:p>
    <w:p w14:paraId="128A02F0" w14:textId="77777777" w:rsidR="00B423A9" w:rsidRPr="002F531A" w:rsidRDefault="00B423A9" w:rsidP="0050580A">
      <w:pPr>
        <w:pStyle w:val="Default"/>
        <w:numPr>
          <w:ilvl w:val="0"/>
          <w:numId w:val="9"/>
        </w:numPr>
        <w:spacing w:line="360" w:lineRule="auto"/>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Inputs</w:t>
      </w:r>
      <w:r w:rsidRPr="002F531A">
        <w:rPr>
          <w:rFonts w:ascii="Arial" w:eastAsia="Times New Roman" w:hAnsi="Arial" w:cs="Arial"/>
          <w:color w:val="auto"/>
          <w:sz w:val="18"/>
          <w:szCs w:val="18"/>
          <w:lang w:val="en-AU"/>
        </w:rPr>
        <w:tab/>
      </w:r>
      <w:r w:rsidRPr="002F531A">
        <w:rPr>
          <w:rFonts w:ascii="Arial" w:eastAsia="Times New Roman" w:hAnsi="Arial" w:cs="Arial"/>
          <w:color w:val="auto"/>
          <w:sz w:val="18"/>
          <w:szCs w:val="18"/>
          <w:lang w:val="en-AU"/>
        </w:rPr>
        <w:tab/>
        <w:t xml:space="preserve">:  </w:t>
      </w:r>
      <w:r w:rsidRPr="002F531A">
        <w:rPr>
          <w:rFonts w:ascii="Arial" w:eastAsia="Times New Roman" w:hAnsi="Arial" w:cs="Arial"/>
          <w:color w:val="auto"/>
          <w:sz w:val="18"/>
          <w:szCs w:val="18"/>
          <w:lang w:val="en-AU" w:eastAsia="en-AU"/>
        </w:rPr>
        <w:t>Zone name</w:t>
      </w:r>
      <w:r w:rsidRPr="002F531A">
        <w:rPr>
          <w:rFonts w:ascii="Arial" w:eastAsia="Times New Roman" w:hAnsi="Arial" w:cs="Arial"/>
          <w:color w:val="auto"/>
          <w:sz w:val="18"/>
          <w:szCs w:val="18"/>
          <w:lang w:val="en-AU"/>
        </w:rPr>
        <w:t xml:space="preserve">: </w:t>
      </w:r>
      <w:r w:rsidR="00C90726" w:rsidRPr="002F531A">
        <w:rPr>
          <w:rFonts w:ascii="Arial" w:eastAsia="Times New Roman" w:hAnsi="Arial" w:cs="Arial"/>
          <w:color w:val="FF0000"/>
          <w:sz w:val="18"/>
          <w:szCs w:val="18"/>
          <w:lang w:val="en-AU"/>
        </w:rPr>
        <w:t>*</w:t>
      </w:r>
      <w:r w:rsidRPr="002F531A">
        <w:rPr>
          <w:rFonts w:ascii="Arial" w:eastAsia="Times New Roman" w:hAnsi="Arial" w:cs="Arial"/>
          <w:color w:val="auto"/>
          <w:sz w:val="18"/>
          <w:szCs w:val="18"/>
          <w:lang w:val="en-AU"/>
        </w:rPr>
        <w:t>, Input</w:t>
      </w:r>
    </w:p>
    <w:p w14:paraId="539F7D3D" w14:textId="77777777" w:rsidR="00B423A9" w:rsidRPr="002F531A" w:rsidRDefault="00B423A9" w:rsidP="00B423A9">
      <w:pPr>
        <w:pStyle w:val="Default"/>
        <w:spacing w:line="360" w:lineRule="auto"/>
        <w:ind w:left="2160" w:firstLine="72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 xml:space="preserve"> Country name: </w:t>
      </w:r>
      <w:r w:rsidR="00C90726" w:rsidRPr="002F531A">
        <w:rPr>
          <w:rFonts w:ascii="Arial" w:eastAsia="Times New Roman" w:hAnsi="Arial" w:cs="Arial"/>
          <w:color w:val="FF0000"/>
          <w:sz w:val="18"/>
          <w:szCs w:val="18"/>
          <w:lang w:val="en-AU"/>
        </w:rPr>
        <w:t>*</w:t>
      </w:r>
      <w:r w:rsidRPr="002F531A">
        <w:rPr>
          <w:rFonts w:ascii="Arial" w:eastAsia="Times New Roman" w:hAnsi="Arial" w:cs="Arial"/>
          <w:color w:val="auto"/>
          <w:sz w:val="18"/>
          <w:szCs w:val="18"/>
          <w:lang w:val="en-AU"/>
        </w:rPr>
        <w:t>, drop down list</w:t>
      </w:r>
    </w:p>
    <w:p w14:paraId="28947503" w14:textId="77777777" w:rsidR="00B423A9" w:rsidRPr="002F531A" w:rsidRDefault="00B423A9" w:rsidP="00B423A9">
      <w:pPr>
        <w:pStyle w:val="ListParagraph"/>
        <w:ind w:left="1440"/>
        <w:rPr>
          <w:rFonts w:cs="Arial"/>
          <w:sz w:val="18"/>
          <w:szCs w:val="18"/>
        </w:rPr>
      </w:pPr>
    </w:p>
    <w:p w14:paraId="6259C47C" w14:textId="77777777" w:rsidR="00B423A9" w:rsidRPr="002F531A" w:rsidRDefault="00B423A9" w:rsidP="0050580A">
      <w:pPr>
        <w:pStyle w:val="Heading3"/>
        <w:widowControl/>
        <w:numPr>
          <w:ilvl w:val="2"/>
          <w:numId w:val="7"/>
        </w:numPr>
        <w:adjustRightInd/>
        <w:spacing w:after="200" w:line="276" w:lineRule="auto"/>
        <w:jc w:val="left"/>
        <w:textAlignment w:val="auto"/>
      </w:pPr>
      <w:bookmarkStart w:id="151" w:name="_State_Master"/>
      <w:bookmarkStart w:id="152" w:name="_Toc414543424"/>
      <w:bookmarkEnd w:id="151"/>
      <w:r w:rsidRPr="002F531A">
        <w:t>State Master</w:t>
      </w:r>
      <w:bookmarkEnd w:id="152"/>
    </w:p>
    <w:p w14:paraId="28D3C56E" w14:textId="77777777" w:rsidR="00B423A9" w:rsidRPr="002F531A" w:rsidRDefault="00B423A9" w:rsidP="0050580A">
      <w:pPr>
        <w:pStyle w:val="Default"/>
        <w:numPr>
          <w:ilvl w:val="0"/>
          <w:numId w:val="9"/>
        </w:numPr>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Form Name</w:t>
      </w:r>
      <w:r w:rsidRPr="002F531A">
        <w:rPr>
          <w:rFonts w:ascii="Arial" w:eastAsia="Times New Roman" w:hAnsi="Arial" w:cs="Arial"/>
          <w:color w:val="auto"/>
          <w:sz w:val="18"/>
          <w:szCs w:val="18"/>
          <w:lang w:val="en-AU"/>
        </w:rPr>
        <w:tab/>
        <w:t>: Manage State</w:t>
      </w:r>
    </w:p>
    <w:p w14:paraId="5F49D484" w14:textId="77777777" w:rsidR="00B423A9" w:rsidRPr="002F531A" w:rsidRDefault="00B423A9" w:rsidP="00B423A9">
      <w:pPr>
        <w:pStyle w:val="Default"/>
        <w:ind w:left="1440"/>
        <w:rPr>
          <w:rFonts w:ascii="Arial" w:eastAsia="Times New Roman" w:hAnsi="Arial" w:cs="Arial"/>
          <w:color w:val="auto"/>
          <w:sz w:val="18"/>
          <w:szCs w:val="18"/>
          <w:lang w:val="en-AU"/>
        </w:rPr>
      </w:pPr>
    </w:p>
    <w:p w14:paraId="2E6AB7B4" w14:textId="77777777" w:rsidR="00B423A9" w:rsidRPr="002F531A" w:rsidRDefault="00B423A9" w:rsidP="0050580A">
      <w:pPr>
        <w:pStyle w:val="Default"/>
        <w:numPr>
          <w:ilvl w:val="0"/>
          <w:numId w:val="9"/>
        </w:numPr>
        <w:spacing w:line="360" w:lineRule="auto"/>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Inputs</w:t>
      </w:r>
      <w:r w:rsidRPr="002F531A">
        <w:rPr>
          <w:rFonts w:ascii="Arial" w:eastAsia="Times New Roman" w:hAnsi="Arial" w:cs="Arial"/>
          <w:color w:val="auto"/>
          <w:sz w:val="18"/>
          <w:szCs w:val="18"/>
          <w:lang w:val="en-AU"/>
        </w:rPr>
        <w:tab/>
      </w:r>
      <w:r w:rsidRPr="002F531A">
        <w:rPr>
          <w:rFonts w:ascii="Arial" w:eastAsia="Times New Roman" w:hAnsi="Arial" w:cs="Arial"/>
          <w:color w:val="auto"/>
          <w:sz w:val="18"/>
          <w:szCs w:val="18"/>
          <w:lang w:val="en-AU"/>
        </w:rPr>
        <w:tab/>
        <w:t xml:space="preserve">:  </w:t>
      </w:r>
      <w:r w:rsidRPr="002F531A">
        <w:rPr>
          <w:rFonts w:ascii="Arial" w:eastAsia="Times New Roman" w:hAnsi="Arial" w:cs="Arial"/>
          <w:color w:val="auto"/>
          <w:sz w:val="18"/>
          <w:szCs w:val="18"/>
          <w:lang w:val="en-AU" w:eastAsia="en-AU"/>
        </w:rPr>
        <w:t>Zone name</w:t>
      </w:r>
      <w:r w:rsidRPr="002F531A">
        <w:rPr>
          <w:rFonts w:ascii="Arial" w:eastAsia="Times New Roman" w:hAnsi="Arial" w:cs="Arial"/>
          <w:color w:val="auto"/>
          <w:sz w:val="18"/>
          <w:szCs w:val="18"/>
          <w:lang w:val="en-AU"/>
        </w:rPr>
        <w:t>: Drop down list , Input</w:t>
      </w:r>
    </w:p>
    <w:p w14:paraId="4F162F82" w14:textId="77777777" w:rsidR="00B423A9" w:rsidRPr="002F531A" w:rsidRDefault="00B423A9" w:rsidP="00B423A9">
      <w:pPr>
        <w:pStyle w:val="Default"/>
        <w:spacing w:line="360" w:lineRule="auto"/>
        <w:ind w:left="2160" w:firstLine="72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 xml:space="preserve">State name: </w:t>
      </w:r>
      <w:r w:rsidR="00C90726" w:rsidRPr="002F531A">
        <w:rPr>
          <w:rFonts w:ascii="Arial" w:eastAsia="Times New Roman" w:hAnsi="Arial" w:cs="Arial"/>
          <w:color w:val="FF0000"/>
          <w:sz w:val="18"/>
          <w:szCs w:val="18"/>
          <w:lang w:val="en-AU"/>
        </w:rPr>
        <w:t>*</w:t>
      </w:r>
      <w:r w:rsidRPr="002F531A">
        <w:rPr>
          <w:rFonts w:ascii="Arial" w:eastAsia="Times New Roman" w:hAnsi="Arial" w:cs="Arial"/>
          <w:color w:val="auto"/>
          <w:sz w:val="18"/>
          <w:szCs w:val="18"/>
          <w:lang w:val="en-AU"/>
        </w:rPr>
        <w:t>, Input</w:t>
      </w:r>
    </w:p>
    <w:p w14:paraId="21297422" w14:textId="77777777" w:rsidR="00B423A9" w:rsidRPr="002F531A" w:rsidRDefault="00B423A9" w:rsidP="00531B9C">
      <w:pPr>
        <w:pStyle w:val="Default"/>
        <w:spacing w:line="360" w:lineRule="auto"/>
        <w:rPr>
          <w:rFonts w:ascii="Arial" w:eastAsia="Times New Roman" w:hAnsi="Arial" w:cs="Arial"/>
          <w:color w:val="auto"/>
          <w:sz w:val="18"/>
          <w:szCs w:val="18"/>
          <w:lang w:val="en-AU"/>
        </w:rPr>
      </w:pPr>
    </w:p>
    <w:p w14:paraId="4E58F107" w14:textId="77777777" w:rsidR="00B423A9" w:rsidRPr="002F531A" w:rsidRDefault="00B423A9" w:rsidP="00B423A9">
      <w:pPr>
        <w:pStyle w:val="ListParagraph"/>
        <w:rPr>
          <w:rFonts w:cs="Arial"/>
          <w:sz w:val="18"/>
          <w:szCs w:val="18"/>
        </w:rPr>
      </w:pPr>
    </w:p>
    <w:p w14:paraId="4523679E" w14:textId="77777777" w:rsidR="00B423A9" w:rsidRPr="002F531A" w:rsidRDefault="00B423A9" w:rsidP="0050580A">
      <w:pPr>
        <w:pStyle w:val="Heading3"/>
        <w:widowControl/>
        <w:numPr>
          <w:ilvl w:val="2"/>
          <w:numId w:val="7"/>
        </w:numPr>
        <w:adjustRightInd/>
        <w:spacing w:after="200" w:line="276" w:lineRule="auto"/>
        <w:jc w:val="left"/>
        <w:textAlignment w:val="auto"/>
      </w:pPr>
      <w:bookmarkStart w:id="153" w:name="_City_Master"/>
      <w:bookmarkStart w:id="154" w:name="_Toc414543425"/>
      <w:bookmarkEnd w:id="153"/>
      <w:r w:rsidRPr="002F531A">
        <w:t>City Master</w:t>
      </w:r>
      <w:bookmarkEnd w:id="154"/>
    </w:p>
    <w:p w14:paraId="7A4AFC93" w14:textId="77777777" w:rsidR="00B423A9" w:rsidRPr="002F531A" w:rsidRDefault="00B423A9" w:rsidP="0050580A">
      <w:pPr>
        <w:pStyle w:val="Default"/>
        <w:numPr>
          <w:ilvl w:val="0"/>
          <w:numId w:val="9"/>
        </w:numPr>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Form Name</w:t>
      </w:r>
      <w:r w:rsidRPr="002F531A">
        <w:rPr>
          <w:rFonts w:ascii="Arial" w:eastAsia="Times New Roman" w:hAnsi="Arial" w:cs="Arial"/>
          <w:color w:val="auto"/>
          <w:sz w:val="18"/>
          <w:szCs w:val="18"/>
          <w:lang w:val="en-AU"/>
        </w:rPr>
        <w:tab/>
        <w:t>: Manage City</w:t>
      </w:r>
    </w:p>
    <w:p w14:paraId="29C88DFD" w14:textId="77777777" w:rsidR="00B423A9" w:rsidRPr="002F531A" w:rsidRDefault="00B423A9" w:rsidP="00B423A9">
      <w:pPr>
        <w:pStyle w:val="Default"/>
        <w:ind w:left="1440"/>
        <w:rPr>
          <w:rFonts w:ascii="Arial" w:eastAsia="Times New Roman" w:hAnsi="Arial" w:cs="Arial"/>
          <w:color w:val="auto"/>
          <w:sz w:val="18"/>
          <w:szCs w:val="18"/>
          <w:lang w:val="en-AU"/>
        </w:rPr>
      </w:pPr>
    </w:p>
    <w:p w14:paraId="0DFBDCAF" w14:textId="77777777" w:rsidR="00B423A9" w:rsidRPr="002F531A" w:rsidRDefault="00B423A9" w:rsidP="0050580A">
      <w:pPr>
        <w:pStyle w:val="Default"/>
        <w:numPr>
          <w:ilvl w:val="0"/>
          <w:numId w:val="9"/>
        </w:numPr>
        <w:spacing w:line="360" w:lineRule="auto"/>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lastRenderedPageBreak/>
        <w:t>Inputs</w:t>
      </w:r>
      <w:r w:rsidRPr="002F531A">
        <w:rPr>
          <w:rFonts w:ascii="Arial" w:eastAsia="Times New Roman" w:hAnsi="Arial" w:cs="Arial"/>
          <w:color w:val="auto"/>
          <w:sz w:val="18"/>
          <w:szCs w:val="18"/>
          <w:lang w:val="en-AU"/>
        </w:rPr>
        <w:tab/>
      </w:r>
      <w:r w:rsidRPr="002F531A">
        <w:rPr>
          <w:rFonts w:ascii="Arial" w:eastAsia="Times New Roman" w:hAnsi="Arial" w:cs="Arial"/>
          <w:color w:val="auto"/>
          <w:sz w:val="18"/>
          <w:szCs w:val="18"/>
          <w:lang w:val="en-AU"/>
        </w:rPr>
        <w:tab/>
        <w:t xml:space="preserve">:  </w:t>
      </w:r>
      <w:r w:rsidRPr="002F531A">
        <w:rPr>
          <w:rFonts w:ascii="Arial" w:eastAsia="Times New Roman" w:hAnsi="Arial" w:cs="Arial"/>
          <w:color w:val="auto"/>
          <w:sz w:val="18"/>
          <w:szCs w:val="18"/>
          <w:lang w:val="en-AU" w:eastAsia="en-AU"/>
        </w:rPr>
        <w:t>Country name</w:t>
      </w:r>
      <w:r w:rsidRPr="002F531A">
        <w:rPr>
          <w:rFonts w:ascii="Arial" w:eastAsia="Times New Roman" w:hAnsi="Arial" w:cs="Arial"/>
          <w:color w:val="auto"/>
          <w:sz w:val="18"/>
          <w:szCs w:val="18"/>
          <w:lang w:val="en-AU"/>
        </w:rPr>
        <w:t>: Drop down list</w:t>
      </w:r>
    </w:p>
    <w:p w14:paraId="124DDAC7" w14:textId="77777777" w:rsidR="00B423A9" w:rsidRPr="002F531A" w:rsidRDefault="00B423A9" w:rsidP="00B423A9">
      <w:pPr>
        <w:pStyle w:val="Default"/>
        <w:spacing w:line="360" w:lineRule="auto"/>
        <w:ind w:left="2160" w:firstLine="72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State name</w:t>
      </w:r>
      <w:r w:rsidRPr="002F531A">
        <w:rPr>
          <w:rFonts w:ascii="Arial" w:eastAsia="Times New Roman" w:hAnsi="Arial" w:cs="Arial"/>
          <w:color w:val="auto"/>
          <w:sz w:val="18"/>
          <w:szCs w:val="18"/>
          <w:lang w:val="en-AU"/>
        </w:rPr>
        <w:t>: Drop down list</w:t>
      </w:r>
      <w:r w:rsidRPr="002F531A">
        <w:rPr>
          <w:rFonts w:ascii="Arial" w:eastAsia="Times New Roman" w:hAnsi="Arial" w:cs="Arial"/>
          <w:color w:val="auto"/>
          <w:sz w:val="18"/>
          <w:szCs w:val="18"/>
          <w:lang w:val="en-AU" w:eastAsia="en-AU"/>
        </w:rPr>
        <w:t xml:space="preserve"> </w:t>
      </w:r>
    </w:p>
    <w:p w14:paraId="4FCEB66B" w14:textId="77777777" w:rsidR="00B423A9" w:rsidRPr="002F531A" w:rsidRDefault="00B423A9" w:rsidP="00B423A9">
      <w:pPr>
        <w:pStyle w:val="Default"/>
        <w:spacing w:line="360" w:lineRule="auto"/>
        <w:ind w:left="2160" w:firstLine="72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eastAsia="en-AU"/>
        </w:rPr>
        <w:t>Zone name</w:t>
      </w:r>
      <w:r w:rsidRPr="002F531A">
        <w:rPr>
          <w:rFonts w:ascii="Arial" w:eastAsia="Times New Roman" w:hAnsi="Arial" w:cs="Arial"/>
          <w:color w:val="auto"/>
          <w:sz w:val="18"/>
          <w:szCs w:val="18"/>
          <w:lang w:val="en-AU"/>
        </w:rPr>
        <w:t>: Label</w:t>
      </w:r>
    </w:p>
    <w:p w14:paraId="48391491" w14:textId="77777777" w:rsidR="00B423A9" w:rsidRPr="002F531A" w:rsidRDefault="004576E4" w:rsidP="00B423A9">
      <w:pPr>
        <w:pStyle w:val="Default"/>
        <w:spacing w:line="360" w:lineRule="auto"/>
        <w:ind w:left="144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ab/>
      </w:r>
      <w:r w:rsidRPr="002F531A">
        <w:rPr>
          <w:rFonts w:ascii="Arial" w:eastAsia="Times New Roman" w:hAnsi="Arial" w:cs="Arial"/>
          <w:color w:val="auto"/>
          <w:sz w:val="18"/>
          <w:szCs w:val="18"/>
          <w:lang w:val="en-AU"/>
        </w:rPr>
        <w:tab/>
        <w:t xml:space="preserve">City Name: </w:t>
      </w:r>
      <w:r w:rsidR="00C90726" w:rsidRPr="002F531A">
        <w:rPr>
          <w:rFonts w:ascii="Arial" w:eastAsia="Times New Roman" w:hAnsi="Arial" w:cs="Arial"/>
          <w:color w:val="FF0000"/>
          <w:sz w:val="18"/>
          <w:szCs w:val="18"/>
          <w:lang w:val="en-AU"/>
        </w:rPr>
        <w:t>*</w:t>
      </w:r>
      <w:r w:rsidRPr="002F531A">
        <w:rPr>
          <w:rFonts w:ascii="Arial" w:eastAsia="Times New Roman" w:hAnsi="Arial" w:cs="Arial"/>
          <w:color w:val="auto"/>
          <w:sz w:val="18"/>
          <w:szCs w:val="18"/>
          <w:lang w:val="en-AU"/>
        </w:rPr>
        <w:t>, Input</w:t>
      </w:r>
    </w:p>
    <w:p w14:paraId="50D6D584" w14:textId="77777777" w:rsidR="00B423A9" w:rsidRPr="002F531A" w:rsidRDefault="00B423A9" w:rsidP="00B423A9">
      <w:pPr>
        <w:pStyle w:val="Default"/>
        <w:spacing w:line="360" w:lineRule="auto"/>
        <w:ind w:left="1440"/>
        <w:rPr>
          <w:rFonts w:ascii="Arial" w:eastAsia="Times New Roman" w:hAnsi="Arial" w:cs="Arial"/>
          <w:color w:val="auto"/>
          <w:sz w:val="18"/>
          <w:szCs w:val="18"/>
          <w:lang w:val="en-AU"/>
        </w:rPr>
      </w:pPr>
    </w:p>
    <w:p w14:paraId="5CCA16CC" w14:textId="77777777" w:rsidR="00F67204" w:rsidRPr="002F531A" w:rsidRDefault="00F67204" w:rsidP="0050580A">
      <w:pPr>
        <w:pStyle w:val="Heading3"/>
        <w:widowControl/>
        <w:numPr>
          <w:ilvl w:val="2"/>
          <w:numId w:val="7"/>
        </w:numPr>
        <w:adjustRightInd/>
        <w:spacing w:after="200" w:line="276" w:lineRule="auto"/>
        <w:jc w:val="left"/>
        <w:textAlignment w:val="auto"/>
      </w:pPr>
      <w:bookmarkStart w:id="155" w:name="_List_of_Value"/>
      <w:bookmarkEnd w:id="155"/>
      <w:r w:rsidRPr="002F531A">
        <w:t xml:space="preserve"> </w:t>
      </w:r>
      <w:bookmarkStart w:id="156" w:name="_Toc414543426"/>
      <w:r w:rsidRPr="002F531A">
        <w:t>List of Value Master</w:t>
      </w:r>
      <w:bookmarkEnd w:id="156"/>
    </w:p>
    <w:p w14:paraId="4FD974E3" w14:textId="77777777" w:rsidR="00F67204" w:rsidRPr="002F531A" w:rsidRDefault="00F67204" w:rsidP="0050580A">
      <w:pPr>
        <w:pStyle w:val="Default"/>
        <w:numPr>
          <w:ilvl w:val="0"/>
          <w:numId w:val="9"/>
        </w:numPr>
        <w:rPr>
          <w:rFonts w:ascii="Arial" w:eastAsia="Times New Roman" w:hAnsi="Arial" w:cs="Arial"/>
          <w:color w:val="auto"/>
          <w:sz w:val="18"/>
          <w:szCs w:val="18"/>
          <w:lang w:val="en-AU"/>
        </w:rPr>
      </w:pPr>
      <w:r w:rsidRPr="002F531A">
        <w:rPr>
          <w:rFonts w:ascii="Arial" w:eastAsia="Times New Roman" w:hAnsi="Arial" w:cs="Arial"/>
          <w:b/>
          <w:color w:val="auto"/>
          <w:sz w:val="18"/>
          <w:szCs w:val="18"/>
          <w:lang w:val="en-AU"/>
        </w:rPr>
        <w:t>Form Name</w:t>
      </w:r>
      <w:r w:rsidRPr="002F531A">
        <w:rPr>
          <w:rFonts w:ascii="Arial" w:eastAsia="Times New Roman" w:hAnsi="Arial" w:cs="Arial"/>
          <w:color w:val="auto"/>
          <w:sz w:val="18"/>
          <w:szCs w:val="18"/>
          <w:lang w:val="en-AU"/>
        </w:rPr>
        <w:tab/>
        <w:t>: Manage List of Value</w:t>
      </w:r>
    </w:p>
    <w:p w14:paraId="64660E11" w14:textId="77777777" w:rsidR="00F67204" w:rsidRPr="002F531A" w:rsidRDefault="00F67204" w:rsidP="00F67204">
      <w:pPr>
        <w:pStyle w:val="Default"/>
        <w:ind w:left="1440"/>
        <w:rPr>
          <w:rFonts w:ascii="Arial" w:eastAsia="Times New Roman" w:hAnsi="Arial" w:cs="Arial"/>
          <w:color w:val="auto"/>
          <w:sz w:val="18"/>
          <w:szCs w:val="18"/>
          <w:lang w:val="en-AU"/>
        </w:rPr>
      </w:pPr>
    </w:p>
    <w:p w14:paraId="3A3687B4" w14:textId="77777777" w:rsidR="00A32BD9" w:rsidRPr="002F531A" w:rsidRDefault="00F67204" w:rsidP="0050580A">
      <w:pPr>
        <w:pStyle w:val="Default"/>
        <w:numPr>
          <w:ilvl w:val="0"/>
          <w:numId w:val="9"/>
        </w:numPr>
        <w:spacing w:line="360" w:lineRule="auto"/>
        <w:rPr>
          <w:rFonts w:ascii="Arial" w:eastAsia="Times New Roman" w:hAnsi="Arial" w:cs="Arial"/>
          <w:color w:val="auto"/>
          <w:sz w:val="18"/>
          <w:szCs w:val="18"/>
          <w:lang w:val="en-AU" w:eastAsia="en-AU"/>
        </w:rPr>
      </w:pPr>
      <w:r w:rsidRPr="002F531A">
        <w:rPr>
          <w:rFonts w:ascii="Arial" w:eastAsia="Times New Roman" w:hAnsi="Arial" w:cs="Arial"/>
          <w:b/>
          <w:color w:val="auto"/>
          <w:sz w:val="18"/>
          <w:szCs w:val="18"/>
          <w:lang w:val="en-AU"/>
        </w:rPr>
        <w:t>Inputs</w:t>
      </w:r>
      <w:r w:rsidRPr="002F531A">
        <w:rPr>
          <w:rFonts w:ascii="Arial" w:eastAsia="Times New Roman" w:hAnsi="Arial" w:cs="Arial"/>
          <w:color w:val="auto"/>
          <w:sz w:val="18"/>
          <w:szCs w:val="18"/>
          <w:lang w:val="en-AU"/>
        </w:rPr>
        <w:tab/>
      </w:r>
      <w:r w:rsidRPr="002F531A">
        <w:rPr>
          <w:rFonts w:ascii="Arial" w:eastAsia="Times New Roman" w:hAnsi="Arial" w:cs="Arial"/>
          <w:color w:val="auto"/>
          <w:sz w:val="18"/>
          <w:szCs w:val="18"/>
          <w:lang w:val="en-AU"/>
        </w:rPr>
        <w:tab/>
        <w:t xml:space="preserve">:  </w:t>
      </w:r>
      <w:r w:rsidR="004916CD" w:rsidRPr="002F531A">
        <w:rPr>
          <w:rFonts w:ascii="Arial" w:eastAsia="Times New Roman" w:hAnsi="Arial" w:cs="Arial"/>
          <w:color w:val="auto"/>
          <w:sz w:val="18"/>
          <w:szCs w:val="18"/>
          <w:lang w:val="en-AU" w:eastAsia="en-AU"/>
        </w:rPr>
        <w:t>Value Type</w:t>
      </w:r>
      <w:r w:rsidRPr="002F531A">
        <w:rPr>
          <w:rFonts w:ascii="Arial" w:eastAsia="Times New Roman" w:hAnsi="Arial" w:cs="Arial"/>
          <w:color w:val="auto"/>
          <w:sz w:val="18"/>
          <w:szCs w:val="18"/>
          <w:lang w:val="en-AU"/>
        </w:rPr>
        <w:t>: Drop down list</w:t>
      </w:r>
      <w:r w:rsidR="004916CD" w:rsidRPr="002F531A">
        <w:rPr>
          <w:rFonts w:ascii="Arial" w:eastAsia="Times New Roman" w:hAnsi="Arial" w:cs="Arial"/>
          <w:color w:val="auto"/>
          <w:sz w:val="18"/>
          <w:szCs w:val="18"/>
          <w:lang w:val="en-AU"/>
        </w:rPr>
        <w:t>, Type</w:t>
      </w:r>
      <w:r w:rsidR="00A32BD9" w:rsidRPr="002F531A">
        <w:rPr>
          <w:rFonts w:ascii="Arial" w:eastAsia="Times New Roman" w:hAnsi="Arial" w:cs="Arial"/>
          <w:color w:val="auto"/>
          <w:sz w:val="18"/>
          <w:szCs w:val="18"/>
          <w:lang w:val="en-AU"/>
        </w:rPr>
        <w:t>,</w:t>
      </w:r>
      <w:r w:rsidR="004916CD" w:rsidRPr="002F531A">
        <w:rPr>
          <w:rFonts w:ascii="Arial" w:eastAsia="Times New Roman" w:hAnsi="Arial" w:cs="Arial"/>
          <w:color w:val="auto"/>
          <w:sz w:val="18"/>
          <w:szCs w:val="18"/>
          <w:lang w:val="en-AU"/>
        </w:rPr>
        <w:t xml:space="preserve"> Format </w:t>
      </w:r>
    </w:p>
    <w:p w14:paraId="5900E2F3" w14:textId="77777777" w:rsidR="00F67204" w:rsidRPr="002F531A" w:rsidRDefault="00372EB5" w:rsidP="00A32BD9">
      <w:pPr>
        <w:pStyle w:val="Default"/>
        <w:spacing w:line="360" w:lineRule="auto"/>
        <w:ind w:left="2160" w:firstLine="720"/>
        <w:rPr>
          <w:rFonts w:ascii="Arial" w:eastAsia="Times New Roman" w:hAnsi="Arial" w:cs="Arial"/>
          <w:color w:val="auto"/>
          <w:sz w:val="18"/>
          <w:szCs w:val="18"/>
          <w:lang w:val="en-AU" w:eastAsia="en-AU"/>
        </w:rPr>
      </w:pPr>
      <w:r w:rsidRPr="002F531A">
        <w:rPr>
          <w:rFonts w:ascii="Arial" w:eastAsia="Times New Roman" w:hAnsi="Arial" w:cs="Arial"/>
          <w:color w:val="auto"/>
          <w:sz w:val="18"/>
          <w:szCs w:val="18"/>
          <w:lang w:val="en-AU" w:eastAsia="en-AU"/>
        </w:rPr>
        <w:t>Category</w:t>
      </w:r>
      <w:r w:rsidR="00F67204" w:rsidRPr="002F531A">
        <w:rPr>
          <w:rFonts w:ascii="Arial" w:eastAsia="Times New Roman" w:hAnsi="Arial" w:cs="Arial"/>
          <w:color w:val="auto"/>
          <w:sz w:val="18"/>
          <w:szCs w:val="18"/>
          <w:lang w:val="en-AU" w:eastAsia="en-AU"/>
        </w:rPr>
        <w:t xml:space="preserve"> name</w:t>
      </w:r>
      <w:r w:rsidR="00F67204" w:rsidRPr="002F531A">
        <w:rPr>
          <w:rFonts w:ascii="Arial" w:eastAsia="Times New Roman" w:hAnsi="Arial" w:cs="Arial"/>
          <w:color w:val="auto"/>
          <w:sz w:val="18"/>
          <w:szCs w:val="18"/>
          <w:lang w:val="en-AU"/>
        </w:rPr>
        <w:t>: Drop down list</w:t>
      </w:r>
      <w:r w:rsidR="00F67204" w:rsidRPr="002F531A">
        <w:rPr>
          <w:rFonts w:ascii="Arial" w:eastAsia="Times New Roman" w:hAnsi="Arial" w:cs="Arial"/>
          <w:color w:val="auto"/>
          <w:sz w:val="18"/>
          <w:szCs w:val="18"/>
          <w:lang w:val="en-AU" w:eastAsia="en-AU"/>
        </w:rPr>
        <w:t xml:space="preserve"> </w:t>
      </w:r>
    </w:p>
    <w:p w14:paraId="120F66F6" w14:textId="77777777" w:rsidR="00F67204" w:rsidRPr="002F531A" w:rsidRDefault="00372EB5" w:rsidP="00F67204">
      <w:pPr>
        <w:pStyle w:val="Default"/>
        <w:spacing w:line="360" w:lineRule="auto"/>
        <w:ind w:left="2160" w:firstLine="72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eastAsia="en-AU"/>
        </w:rPr>
        <w:t>Sub Category</w:t>
      </w:r>
      <w:r w:rsidR="00F67204" w:rsidRPr="002F531A">
        <w:rPr>
          <w:rFonts w:ascii="Arial" w:eastAsia="Times New Roman" w:hAnsi="Arial" w:cs="Arial"/>
          <w:color w:val="auto"/>
          <w:sz w:val="18"/>
          <w:szCs w:val="18"/>
          <w:lang w:val="en-AU" w:eastAsia="en-AU"/>
        </w:rPr>
        <w:t xml:space="preserve"> name</w:t>
      </w:r>
      <w:r w:rsidR="00F67204" w:rsidRPr="002F531A">
        <w:rPr>
          <w:rFonts w:ascii="Arial" w:eastAsia="Times New Roman" w:hAnsi="Arial" w:cs="Arial"/>
          <w:color w:val="auto"/>
          <w:sz w:val="18"/>
          <w:szCs w:val="18"/>
          <w:lang w:val="en-AU"/>
        </w:rPr>
        <w:t xml:space="preserve">: </w:t>
      </w:r>
      <w:r w:rsidRPr="002F531A">
        <w:rPr>
          <w:rFonts w:ascii="Arial" w:eastAsia="Times New Roman" w:hAnsi="Arial" w:cs="Arial"/>
          <w:color w:val="auto"/>
          <w:sz w:val="18"/>
          <w:szCs w:val="18"/>
          <w:lang w:val="en-AU"/>
        </w:rPr>
        <w:t>Drop down list</w:t>
      </w:r>
    </w:p>
    <w:p w14:paraId="73EDA74F" w14:textId="77777777" w:rsidR="00F67204" w:rsidRPr="002F531A" w:rsidRDefault="00F67204" w:rsidP="00F67204">
      <w:pPr>
        <w:pStyle w:val="Default"/>
        <w:spacing w:line="360" w:lineRule="auto"/>
        <w:ind w:left="1440"/>
        <w:rPr>
          <w:rFonts w:ascii="Arial" w:eastAsia="Times New Roman" w:hAnsi="Arial" w:cs="Arial"/>
          <w:color w:val="auto"/>
          <w:sz w:val="18"/>
          <w:szCs w:val="18"/>
          <w:lang w:val="en-AU"/>
        </w:rPr>
      </w:pPr>
      <w:r w:rsidRPr="002F531A">
        <w:rPr>
          <w:rFonts w:ascii="Arial" w:eastAsia="Times New Roman" w:hAnsi="Arial" w:cs="Arial"/>
          <w:color w:val="auto"/>
          <w:sz w:val="18"/>
          <w:szCs w:val="18"/>
          <w:lang w:val="en-AU"/>
        </w:rPr>
        <w:tab/>
      </w:r>
      <w:r w:rsidRPr="002F531A">
        <w:rPr>
          <w:rFonts w:ascii="Arial" w:eastAsia="Times New Roman" w:hAnsi="Arial" w:cs="Arial"/>
          <w:color w:val="auto"/>
          <w:sz w:val="18"/>
          <w:szCs w:val="18"/>
          <w:lang w:val="en-AU"/>
        </w:rPr>
        <w:tab/>
      </w:r>
      <w:r w:rsidR="00372EB5" w:rsidRPr="002F531A">
        <w:rPr>
          <w:rFonts w:ascii="Arial" w:eastAsia="Times New Roman" w:hAnsi="Arial" w:cs="Arial"/>
          <w:color w:val="auto"/>
          <w:sz w:val="18"/>
          <w:szCs w:val="18"/>
          <w:lang w:val="en-AU"/>
        </w:rPr>
        <w:t>Value</w:t>
      </w:r>
      <w:r w:rsidRPr="002F531A">
        <w:rPr>
          <w:rFonts w:ascii="Arial" w:eastAsia="Times New Roman" w:hAnsi="Arial" w:cs="Arial"/>
          <w:color w:val="auto"/>
          <w:sz w:val="18"/>
          <w:szCs w:val="18"/>
          <w:lang w:val="en-AU"/>
        </w:rPr>
        <w:t xml:space="preserve">: </w:t>
      </w:r>
      <w:r w:rsidR="00C90726" w:rsidRPr="002F531A">
        <w:rPr>
          <w:rFonts w:ascii="Arial" w:eastAsia="Times New Roman" w:hAnsi="Arial" w:cs="Arial"/>
          <w:color w:val="FF0000"/>
          <w:sz w:val="18"/>
          <w:szCs w:val="18"/>
          <w:lang w:val="en-AU"/>
        </w:rPr>
        <w:t>*</w:t>
      </w:r>
      <w:r w:rsidRPr="002F531A">
        <w:rPr>
          <w:rFonts w:ascii="Arial" w:eastAsia="Times New Roman" w:hAnsi="Arial" w:cs="Arial"/>
          <w:color w:val="auto"/>
          <w:sz w:val="18"/>
          <w:szCs w:val="18"/>
          <w:lang w:val="en-AU"/>
        </w:rPr>
        <w:t>, Input</w:t>
      </w:r>
      <w:r w:rsidR="00A32BD9" w:rsidRPr="002F531A">
        <w:rPr>
          <w:rFonts w:ascii="Arial" w:eastAsia="Times New Roman" w:hAnsi="Arial" w:cs="Arial"/>
          <w:color w:val="auto"/>
          <w:sz w:val="18"/>
          <w:szCs w:val="18"/>
          <w:lang w:val="en-AU"/>
        </w:rPr>
        <w:t xml:space="preserve"> </w:t>
      </w:r>
    </w:p>
    <w:p w14:paraId="7F386786" w14:textId="77777777" w:rsidR="00F5724C" w:rsidRPr="002F531A" w:rsidRDefault="00F5724C" w:rsidP="0050580A">
      <w:pPr>
        <w:pStyle w:val="Heading3"/>
        <w:widowControl/>
        <w:numPr>
          <w:ilvl w:val="2"/>
          <w:numId w:val="7"/>
        </w:numPr>
        <w:adjustRightInd/>
        <w:spacing w:after="200" w:line="276" w:lineRule="auto"/>
        <w:jc w:val="left"/>
        <w:textAlignment w:val="auto"/>
      </w:pPr>
      <w:bookmarkStart w:id="157" w:name="_Toc414543427"/>
      <w:r w:rsidRPr="002F531A">
        <w:t>Mail scheduler</w:t>
      </w:r>
      <w:bookmarkEnd w:id="157"/>
      <w:r w:rsidRPr="002F531A">
        <w:t xml:space="preserve"> </w:t>
      </w:r>
    </w:p>
    <w:p w14:paraId="31E87A30" w14:textId="77777777" w:rsidR="00F5724C" w:rsidRPr="002F531A" w:rsidRDefault="00F5724C" w:rsidP="00F5724C">
      <w:pPr>
        <w:rPr>
          <w:rFonts w:cs="Arial"/>
        </w:rPr>
      </w:pPr>
      <w:r w:rsidRPr="002F531A">
        <w:rPr>
          <w:rFonts w:cs="Arial"/>
        </w:rPr>
        <w:t>Auto mail scheduler 1 day before the release date.</w:t>
      </w:r>
    </w:p>
    <w:p w14:paraId="3EA45CAD" w14:textId="77777777" w:rsidR="00B423A9" w:rsidRPr="002F531A" w:rsidRDefault="00B423A9">
      <w:pPr>
        <w:widowControl/>
        <w:adjustRightInd/>
        <w:spacing w:after="200" w:line="276" w:lineRule="auto"/>
        <w:jc w:val="left"/>
        <w:textAlignment w:val="auto"/>
        <w:rPr>
          <w:rFonts w:cs="Arial"/>
        </w:rPr>
      </w:pPr>
    </w:p>
    <w:p w14:paraId="42843F80" w14:textId="77777777" w:rsidR="00B423A9" w:rsidRPr="002F531A" w:rsidRDefault="00B423A9">
      <w:pPr>
        <w:widowControl/>
        <w:adjustRightInd/>
        <w:spacing w:after="200" w:line="276" w:lineRule="auto"/>
        <w:jc w:val="left"/>
        <w:textAlignment w:val="auto"/>
        <w:rPr>
          <w:rFonts w:cs="Arial"/>
        </w:rPr>
      </w:pPr>
    </w:p>
    <w:p w14:paraId="6684E57E" w14:textId="77777777" w:rsidR="004630FA" w:rsidRPr="002F531A" w:rsidRDefault="00632812" w:rsidP="0050580A">
      <w:pPr>
        <w:pStyle w:val="Heading2"/>
        <w:numPr>
          <w:ilvl w:val="1"/>
          <w:numId w:val="7"/>
        </w:numPr>
      </w:pPr>
      <w:bookmarkStart w:id="158" w:name="_Toc414543428"/>
      <w:r w:rsidRPr="002F531A">
        <w:t>Common fields in all table</w:t>
      </w:r>
      <w:bookmarkEnd w:id="158"/>
    </w:p>
    <w:p w14:paraId="1365045E" w14:textId="77777777" w:rsidR="00350814" w:rsidRPr="002F531A" w:rsidRDefault="0001021B">
      <w:pPr>
        <w:widowControl/>
        <w:adjustRightInd/>
        <w:spacing w:after="200" w:line="276" w:lineRule="auto"/>
        <w:jc w:val="left"/>
        <w:textAlignment w:val="auto"/>
        <w:rPr>
          <w:rFonts w:cs="Arial"/>
          <w:sz w:val="18"/>
          <w:szCs w:val="18"/>
        </w:rPr>
      </w:pPr>
      <w:r w:rsidRPr="002F531A">
        <w:rPr>
          <w:rFonts w:cs="Arial"/>
          <w:sz w:val="18"/>
          <w:szCs w:val="18"/>
        </w:rPr>
        <w:t>Some fields will be common in all tables like entry date, update date, Inserted by User ID, Updated by UserId</w:t>
      </w:r>
    </w:p>
    <w:p w14:paraId="25654BB6" w14:textId="77777777" w:rsidR="001D648B" w:rsidRPr="002F531A" w:rsidRDefault="00350814" w:rsidP="00350814">
      <w:pPr>
        <w:pStyle w:val="Heading2"/>
        <w:tabs>
          <w:tab w:val="clear" w:pos="1296"/>
          <w:tab w:val="num" w:pos="936"/>
        </w:tabs>
        <w:ind w:left="936"/>
      </w:pPr>
      <w:bookmarkStart w:id="159" w:name="_Technical_Architecture"/>
      <w:bookmarkStart w:id="160" w:name="_Reports"/>
      <w:bookmarkEnd w:id="159"/>
      <w:bookmarkEnd w:id="160"/>
      <w:r w:rsidRPr="002F531A">
        <w:t xml:space="preserve">  </w:t>
      </w:r>
      <w:bookmarkStart w:id="161" w:name="_Toc414543429"/>
      <w:r w:rsidR="00F44FF4" w:rsidRPr="002F531A">
        <w:t>Reports</w:t>
      </w:r>
      <w:bookmarkEnd w:id="161"/>
    </w:p>
    <w:p w14:paraId="3A165C7C" w14:textId="77777777" w:rsidR="001712B2" w:rsidRPr="002F531A" w:rsidRDefault="001712B2" w:rsidP="001712B2">
      <w:pPr>
        <w:pStyle w:val="Default"/>
        <w:rPr>
          <w:rFonts w:ascii="Arial" w:hAnsi="Arial" w:cs="Arial"/>
          <w:sz w:val="23"/>
          <w:szCs w:val="23"/>
        </w:rPr>
      </w:pPr>
      <w:r w:rsidRPr="002F531A">
        <w:rPr>
          <w:rFonts w:ascii="Arial" w:hAnsi="Arial" w:cs="Arial"/>
          <w:sz w:val="23"/>
          <w:szCs w:val="23"/>
        </w:rPr>
        <w:t xml:space="preserve">System should have the following reports: </w:t>
      </w:r>
    </w:p>
    <w:p w14:paraId="06E6D2F3" w14:textId="77777777" w:rsidR="00F5724C" w:rsidRPr="002F531A" w:rsidRDefault="001712B2" w:rsidP="001712B2">
      <w:pPr>
        <w:pStyle w:val="Default"/>
        <w:spacing w:after="80"/>
        <w:ind w:firstLine="720"/>
        <w:rPr>
          <w:rFonts w:ascii="Arial" w:hAnsi="Arial" w:cs="Arial"/>
          <w:sz w:val="23"/>
          <w:szCs w:val="23"/>
        </w:rPr>
      </w:pPr>
      <w:r w:rsidRPr="002F531A">
        <w:rPr>
          <w:rFonts w:ascii="Arial" w:hAnsi="Arial" w:cs="Arial"/>
          <w:sz w:val="23"/>
          <w:szCs w:val="23"/>
        </w:rPr>
        <w:t xml:space="preserve"> </w:t>
      </w:r>
      <w:r w:rsidR="00F5724C" w:rsidRPr="002F531A">
        <w:rPr>
          <w:rFonts w:ascii="Arial" w:hAnsi="Arial" w:cs="Arial"/>
          <w:sz w:val="23"/>
          <w:szCs w:val="23"/>
        </w:rPr>
        <w:t>Report for Inventory where it is blocked (store wise)</w:t>
      </w:r>
    </w:p>
    <w:p w14:paraId="603755D8" w14:textId="77777777" w:rsidR="00F5724C" w:rsidRPr="002F531A" w:rsidRDefault="00F5724C" w:rsidP="001712B2">
      <w:pPr>
        <w:pStyle w:val="Default"/>
        <w:spacing w:after="80"/>
        <w:ind w:firstLine="720"/>
        <w:rPr>
          <w:rFonts w:ascii="Arial" w:hAnsi="Arial" w:cs="Arial"/>
          <w:sz w:val="23"/>
          <w:szCs w:val="23"/>
        </w:rPr>
      </w:pPr>
      <w:r w:rsidRPr="002F531A">
        <w:rPr>
          <w:rFonts w:ascii="Arial" w:hAnsi="Arial" w:cs="Arial"/>
          <w:sz w:val="23"/>
          <w:szCs w:val="23"/>
        </w:rPr>
        <w:t>Report for release date of campaign from the start and end date.</w:t>
      </w:r>
    </w:p>
    <w:p w14:paraId="45E527B2" w14:textId="77777777" w:rsidR="001712B2" w:rsidRPr="002F531A" w:rsidRDefault="001712B2" w:rsidP="001712B2">
      <w:pPr>
        <w:pStyle w:val="Default"/>
        <w:spacing w:after="80"/>
        <w:ind w:firstLine="720"/>
        <w:rPr>
          <w:rFonts w:ascii="Arial" w:hAnsi="Arial" w:cs="Arial"/>
          <w:sz w:val="23"/>
          <w:szCs w:val="23"/>
        </w:rPr>
      </w:pPr>
      <w:r w:rsidRPr="002F531A">
        <w:rPr>
          <w:rFonts w:ascii="Arial" w:hAnsi="Arial" w:cs="Arial"/>
          <w:sz w:val="23"/>
          <w:szCs w:val="23"/>
        </w:rPr>
        <w:t xml:space="preserve">Reports for media owners/platforms </w:t>
      </w:r>
    </w:p>
    <w:p w14:paraId="0330A48B" w14:textId="77777777" w:rsidR="001712B2" w:rsidRPr="002F531A" w:rsidRDefault="001712B2" w:rsidP="001712B2">
      <w:pPr>
        <w:pStyle w:val="Default"/>
        <w:spacing w:after="80"/>
        <w:ind w:left="720"/>
        <w:rPr>
          <w:rFonts w:ascii="Arial" w:hAnsi="Arial" w:cs="Arial"/>
          <w:sz w:val="23"/>
          <w:szCs w:val="23"/>
        </w:rPr>
      </w:pPr>
      <w:r w:rsidRPr="002F531A">
        <w:rPr>
          <w:rFonts w:ascii="Arial" w:hAnsi="Arial" w:cs="Arial"/>
          <w:sz w:val="23"/>
          <w:szCs w:val="23"/>
        </w:rPr>
        <w:t xml:space="preserve">Reports for campaign </w:t>
      </w:r>
    </w:p>
    <w:p w14:paraId="7C2529E8" w14:textId="77777777" w:rsidR="001712B2" w:rsidRPr="002F531A" w:rsidRDefault="001712B2" w:rsidP="001712B2">
      <w:pPr>
        <w:pStyle w:val="Default"/>
        <w:spacing w:after="80"/>
        <w:ind w:firstLine="720"/>
        <w:rPr>
          <w:rFonts w:ascii="Arial" w:hAnsi="Arial" w:cs="Arial"/>
          <w:sz w:val="23"/>
          <w:szCs w:val="23"/>
        </w:rPr>
      </w:pPr>
      <w:r w:rsidRPr="002F531A">
        <w:rPr>
          <w:rFonts w:ascii="Arial" w:hAnsi="Arial" w:cs="Arial"/>
          <w:sz w:val="23"/>
          <w:szCs w:val="23"/>
        </w:rPr>
        <w:t xml:space="preserve">Reports for Agency fees </w:t>
      </w:r>
    </w:p>
    <w:p w14:paraId="38C59914" w14:textId="77777777" w:rsidR="001712B2" w:rsidRPr="002F531A" w:rsidRDefault="001712B2" w:rsidP="001712B2">
      <w:pPr>
        <w:pStyle w:val="Default"/>
        <w:spacing w:after="80"/>
        <w:ind w:firstLine="720"/>
        <w:rPr>
          <w:rFonts w:ascii="Arial" w:hAnsi="Arial" w:cs="Arial"/>
          <w:sz w:val="23"/>
          <w:szCs w:val="23"/>
        </w:rPr>
      </w:pPr>
      <w:r w:rsidRPr="002F531A">
        <w:rPr>
          <w:rFonts w:ascii="Arial" w:hAnsi="Arial" w:cs="Arial"/>
          <w:sz w:val="23"/>
          <w:szCs w:val="23"/>
        </w:rPr>
        <w:t xml:space="preserve">NXp Media clients </w:t>
      </w:r>
    </w:p>
    <w:p w14:paraId="0F8E5F1F" w14:textId="77777777" w:rsidR="001712B2" w:rsidRPr="002F531A" w:rsidRDefault="001712B2" w:rsidP="001712B2">
      <w:pPr>
        <w:pStyle w:val="Default"/>
        <w:ind w:firstLine="720"/>
        <w:rPr>
          <w:rFonts w:ascii="Arial" w:hAnsi="Arial" w:cs="Arial"/>
          <w:sz w:val="23"/>
          <w:szCs w:val="23"/>
        </w:rPr>
      </w:pPr>
      <w:r w:rsidRPr="002F531A">
        <w:rPr>
          <w:rFonts w:ascii="Arial" w:hAnsi="Arial" w:cs="Arial"/>
          <w:sz w:val="23"/>
          <w:szCs w:val="23"/>
        </w:rPr>
        <w:t xml:space="preserve">User audit Log report </w:t>
      </w:r>
    </w:p>
    <w:p w14:paraId="63E3ED58" w14:textId="77777777" w:rsidR="00D71753" w:rsidRPr="00D71753" w:rsidRDefault="00D71753" w:rsidP="00D71753">
      <w:pPr>
        <w:pStyle w:val="Heading2"/>
        <w:tabs>
          <w:tab w:val="clear" w:pos="1296"/>
          <w:tab w:val="num" w:pos="936"/>
        </w:tabs>
        <w:ind w:left="936"/>
        <w:rPr>
          <w:color w:val="9F2936" w:themeColor="accent2"/>
        </w:rPr>
      </w:pPr>
      <w:bookmarkStart w:id="162" w:name="_Toc414543430"/>
      <w:r w:rsidRPr="00D71753">
        <w:rPr>
          <w:color w:val="9F2936" w:themeColor="accent2"/>
        </w:rPr>
        <w:t>DASHBOARD:  key features</w:t>
      </w:r>
      <w:bookmarkEnd w:id="162"/>
      <w:r w:rsidRPr="00D71753">
        <w:rPr>
          <w:color w:val="9F2936" w:themeColor="accent2"/>
        </w:rPr>
        <w:t xml:space="preserve"> </w:t>
      </w:r>
    </w:p>
    <w:p w14:paraId="3A1534F1" w14:textId="77777777" w:rsidR="00D71753" w:rsidRPr="00D71753" w:rsidRDefault="00D71753" w:rsidP="00D71753">
      <w:pPr>
        <w:pStyle w:val="ListParagraph"/>
        <w:ind w:hanging="360"/>
        <w:rPr>
          <w:rFonts w:ascii="Calibri" w:hAnsi="Calibri"/>
          <w:color w:val="9F2936" w:themeColor="accent2"/>
        </w:rPr>
      </w:pPr>
      <w:r w:rsidRPr="00D71753">
        <w:rPr>
          <w:rFonts w:ascii="Calibri" w:hAnsi="Calibri"/>
          <w:color w:val="9F2936" w:themeColor="accent2"/>
        </w:rPr>
        <w:t>1.</w:t>
      </w:r>
      <w:r w:rsidRPr="00D71753">
        <w:rPr>
          <w:rFonts w:ascii="Calibri" w:hAnsi="Calibri"/>
          <w:color w:val="9F2936" w:themeColor="accent2"/>
          <w:sz w:val="14"/>
          <w:szCs w:val="14"/>
        </w:rPr>
        <w:t xml:space="preserve">      </w:t>
      </w:r>
      <w:r w:rsidR="008158EA">
        <w:rPr>
          <w:rFonts w:ascii="Calibri" w:hAnsi="Calibri"/>
          <w:color w:val="9F2936" w:themeColor="accent2"/>
        </w:rPr>
        <w:t>C</w:t>
      </w:r>
      <w:r w:rsidRPr="00D71753">
        <w:rPr>
          <w:rFonts w:ascii="Calibri" w:hAnsi="Calibri"/>
          <w:color w:val="9F2936" w:themeColor="accent2"/>
        </w:rPr>
        <w:t xml:space="preserve">ampaigns created </w:t>
      </w:r>
    </w:p>
    <w:p w14:paraId="5A9CD193" w14:textId="77777777" w:rsidR="00D71753" w:rsidRPr="00D71753" w:rsidRDefault="00D71753" w:rsidP="00D71753">
      <w:pPr>
        <w:pStyle w:val="ListParagraph"/>
        <w:widowControl/>
        <w:numPr>
          <w:ilvl w:val="0"/>
          <w:numId w:val="23"/>
        </w:numPr>
        <w:adjustRightInd/>
        <w:spacing w:line="240" w:lineRule="auto"/>
        <w:contextualSpacing w:val="0"/>
        <w:jc w:val="left"/>
        <w:textAlignment w:val="auto"/>
        <w:rPr>
          <w:rFonts w:ascii="Calibri" w:hAnsi="Calibri"/>
          <w:color w:val="9F2936" w:themeColor="accent2"/>
        </w:rPr>
      </w:pPr>
      <w:r w:rsidRPr="00D71753">
        <w:rPr>
          <w:rFonts w:ascii="Calibri" w:hAnsi="Calibri"/>
          <w:color w:val="9F2936" w:themeColor="accent2"/>
        </w:rPr>
        <w:t xml:space="preserve">With drop downs ;  month, status (pitched/In progress/closed/cancelled) </w:t>
      </w:r>
    </w:p>
    <w:p w14:paraId="4D20CDF1" w14:textId="77777777" w:rsidR="00D71753" w:rsidRPr="00D71753" w:rsidRDefault="00D71753" w:rsidP="00D71753">
      <w:pPr>
        <w:pStyle w:val="ListParagraph"/>
        <w:widowControl/>
        <w:numPr>
          <w:ilvl w:val="0"/>
          <w:numId w:val="23"/>
        </w:numPr>
        <w:adjustRightInd/>
        <w:spacing w:line="240" w:lineRule="auto"/>
        <w:contextualSpacing w:val="0"/>
        <w:jc w:val="left"/>
        <w:textAlignment w:val="auto"/>
        <w:rPr>
          <w:rFonts w:ascii="Calibri" w:hAnsi="Calibri"/>
          <w:color w:val="9F2936" w:themeColor="accent2"/>
        </w:rPr>
      </w:pPr>
      <w:r w:rsidRPr="00D71753">
        <w:rPr>
          <w:rFonts w:ascii="Calibri" w:hAnsi="Calibri"/>
          <w:color w:val="9F2936" w:themeColor="accent2"/>
        </w:rPr>
        <w:t>Bar graph format</w:t>
      </w:r>
    </w:p>
    <w:p w14:paraId="7E8972B6" w14:textId="77777777" w:rsidR="00D71753" w:rsidRPr="00D71753" w:rsidRDefault="00D71753" w:rsidP="00D71753">
      <w:pPr>
        <w:pStyle w:val="ListParagraph"/>
        <w:widowControl/>
        <w:numPr>
          <w:ilvl w:val="0"/>
          <w:numId w:val="23"/>
        </w:numPr>
        <w:adjustRightInd/>
        <w:spacing w:line="240" w:lineRule="auto"/>
        <w:contextualSpacing w:val="0"/>
        <w:jc w:val="left"/>
        <w:textAlignment w:val="auto"/>
        <w:rPr>
          <w:rFonts w:ascii="Calibri" w:hAnsi="Calibri"/>
          <w:color w:val="9F2936" w:themeColor="accent2"/>
        </w:rPr>
      </w:pPr>
      <w:r w:rsidRPr="00D71753">
        <w:rPr>
          <w:rFonts w:ascii="Calibri" w:hAnsi="Calibri"/>
          <w:color w:val="9F2936" w:themeColor="accent2"/>
        </w:rPr>
        <w:t xml:space="preserve">Y axis – brands, x axis – campaigns created </w:t>
      </w:r>
    </w:p>
    <w:p w14:paraId="7A0299FD" w14:textId="77777777" w:rsidR="00D71753" w:rsidRPr="00D71753" w:rsidRDefault="00D71753" w:rsidP="00D71753">
      <w:pPr>
        <w:pStyle w:val="ListParagraph"/>
        <w:widowControl/>
        <w:numPr>
          <w:ilvl w:val="0"/>
          <w:numId w:val="23"/>
        </w:numPr>
        <w:adjustRightInd/>
        <w:spacing w:line="240" w:lineRule="auto"/>
        <w:contextualSpacing w:val="0"/>
        <w:jc w:val="left"/>
        <w:textAlignment w:val="auto"/>
        <w:rPr>
          <w:rFonts w:ascii="Calibri" w:hAnsi="Calibri"/>
          <w:color w:val="9F2936" w:themeColor="accent2"/>
        </w:rPr>
      </w:pPr>
      <w:r w:rsidRPr="00D71753">
        <w:rPr>
          <w:rFonts w:ascii="Calibri" w:hAnsi="Calibri"/>
          <w:color w:val="9F2936" w:themeColor="accent2"/>
        </w:rPr>
        <w:t>View rights – Super Admin/Admin (view campaigns created by all members), User (view only campaigns created by self)</w:t>
      </w:r>
    </w:p>
    <w:p w14:paraId="50DA7213" w14:textId="77777777" w:rsidR="00D71753" w:rsidRPr="00D71753" w:rsidRDefault="00D71753" w:rsidP="00D71753">
      <w:pPr>
        <w:pStyle w:val="ListParagraph"/>
        <w:rPr>
          <w:rFonts w:ascii="Calibri" w:hAnsi="Calibri"/>
          <w:color w:val="9F2936" w:themeColor="accent2"/>
        </w:rPr>
      </w:pPr>
    </w:p>
    <w:p w14:paraId="675723C8" w14:textId="77777777" w:rsidR="00D71753" w:rsidRPr="00D71753" w:rsidRDefault="00D71753" w:rsidP="00D71753">
      <w:pPr>
        <w:rPr>
          <w:rFonts w:ascii="Calibri" w:hAnsi="Calibri"/>
          <w:color w:val="9F2936" w:themeColor="accent2"/>
        </w:rPr>
      </w:pPr>
      <w:r w:rsidRPr="00D71753">
        <w:rPr>
          <w:rFonts w:ascii="Calibri" w:hAnsi="Calibri"/>
          <w:color w:val="9F2936" w:themeColor="accent2"/>
        </w:rPr>
        <w:lastRenderedPageBreak/>
        <w:t xml:space="preserve">       2. </w:t>
      </w:r>
      <w:r w:rsidR="008158EA">
        <w:rPr>
          <w:rFonts w:ascii="Calibri" w:hAnsi="Calibri"/>
          <w:color w:val="9F2936" w:themeColor="accent2"/>
        </w:rPr>
        <w:t xml:space="preserve">  P</w:t>
      </w:r>
      <w:r w:rsidRPr="00D71753">
        <w:rPr>
          <w:rFonts w:ascii="Calibri" w:hAnsi="Calibri"/>
          <w:color w:val="9F2936" w:themeColor="accent2"/>
        </w:rPr>
        <w:t xml:space="preserve">latforms pitched </w:t>
      </w:r>
    </w:p>
    <w:p w14:paraId="1504AA8B" w14:textId="77777777" w:rsidR="00D71753" w:rsidRPr="00D71753" w:rsidRDefault="00D71753" w:rsidP="00D71753">
      <w:pPr>
        <w:pStyle w:val="ListParagraph"/>
        <w:widowControl/>
        <w:numPr>
          <w:ilvl w:val="0"/>
          <w:numId w:val="23"/>
        </w:numPr>
        <w:adjustRightInd/>
        <w:spacing w:line="240" w:lineRule="auto"/>
        <w:contextualSpacing w:val="0"/>
        <w:jc w:val="left"/>
        <w:textAlignment w:val="auto"/>
        <w:rPr>
          <w:rFonts w:ascii="Calibri" w:hAnsi="Calibri"/>
          <w:color w:val="9F2936" w:themeColor="accent2"/>
        </w:rPr>
      </w:pPr>
      <w:r w:rsidRPr="00D71753">
        <w:rPr>
          <w:rFonts w:ascii="Calibri" w:hAnsi="Calibri"/>
          <w:color w:val="9F2936" w:themeColor="accent2"/>
        </w:rPr>
        <w:t xml:space="preserve">With drop down category, sub category, month </w:t>
      </w:r>
    </w:p>
    <w:p w14:paraId="6F0F45C6" w14:textId="77777777" w:rsidR="00D71753" w:rsidRPr="00D71753" w:rsidRDefault="00D71753" w:rsidP="00D71753">
      <w:pPr>
        <w:pStyle w:val="ListParagraph"/>
        <w:widowControl/>
        <w:numPr>
          <w:ilvl w:val="0"/>
          <w:numId w:val="23"/>
        </w:numPr>
        <w:adjustRightInd/>
        <w:spacing w:line="240" w:lineRule="auto"/>
        <w:contextualSpacing w:val="0"/>
        <w:jc w:val="left"/>
        <w:textAlignment w:val="auto"/>
        <w:rPr>
          <w:rFonts w:ascii="Calibri" w:hAnsi="Calibri"/>
          <w:color w:val="9F2936" w:themeColor="accent2"/>
        </w:rPr>
      </w:pPr>
      <w:r w:rsidRPr="00D71753">
        <w:rPr>
          <w:rFonts w:ascii="Calibri" w:hAnsi="Calibri"/>
          <w:color w:val="9F2936" w:themeColor="accent2"/>
        </w:rPr>
        <w:t xml:space="preserve">x axis – platforms, y axis campaigns created </w:t>
      </w:r>
    </w:p>
    <w:p w14:paraId="37F4AE5F" w14:textId="77777777" w:rsidR="00D71753" w:rsidRPr="00D71753" w:rsidRDefault="00D71753" w:rsidP="00D71753">
      <w:pPr>
        <w:pStyle w:val="ListParagraph"/>
        <w:widowControl/>
        <w:numPr>
          <w:ilvl w:val="0"/>
          <w:numId w:val="23"/>
        </w:numPr>
        <w:adjustRightInd/>
        <w:spacing w:line="240" w:lineRule="auto"/>
        <w:contextualSpacing w:val="0"/>
        <w:jc w:val="left"/>
        <w:textAlignment w:val="auto"/>
        <w:rPr>
          <w:rFonts w:ascii="Calibri" w:hAnsi="Calibri"/>
          <w:color w:val="9F2936" w:themeColor="accent2"/>
        </w:rPr>
      </w:pPr>
      <w:r w:rsidRPr="00D71753">
        <w:rPr>
          <w:rFonts w:ascii="Calibri" w:hAnsi="Calibri"/>
          <w:color w:val="9F2936" w:themeColor="accent2"/>
        </w:rPr>
        <w:t>bar graph format</w:t>
      </w:r>
    </w:p>
    <w:p w14:paraId="40D24CA7" w14:textId="77777777" w:rsidR="00D71753" w:rsidRPr="00D71753" w:rsidRDefault="00D71753" w:rsidP="00D71753">
      <w:pPr>
        <w:pStyle w:val="ListParagraph"/>
        <w:widowControl/>
        <w:numPr>
          <w:ilvl w:val="0"/>
          <w:numId w:val="23"/>
        </w:numPr>
        <w:adjustRightInd/>
        <w:spacing w:line="240" w:lineRule="auto"/>
        <w:contextualSpacing w:val="0"/>
        <w:jc w:val="left"/>
        <w:textAlignment w:val="auto"/>
        <w:rPr>
          <w:rFonts w:ascii="Calibri" w:hAnsi="Calibri"/>
          <w:color w:val="9F2936" w:themeColor="accent2"/>
        </w:rPr>
      </w:pPr>
      <w:r w:rsidRPr="00D71753">
        <w:rPr>
          <w:rFonts w:ascii="Calibri" w:hAnsi="Calibri"/>
          <w:color w:val="9F2936" w:themeColor="accent2"/>
        </w:rPr>
        <w:t>View rights – Super Admin/Admin (view campaigns created by all members), User (view only  platforms pitched by self)</w:t>
      </w:r>
    </w:p>
    <w:p w14:paraId="5ED369D9" w14:textId="77777777" w:rsidR="00D71753" w:rsidRPr="00D71753" w:rsidRDefault="00D71753" w:rsidP="00D71753">
      <w:pPr>
        <w:pStyle w:val="ListParagraph"/>
        <w:ind w:left="1440" w:hanging="360"/>
        <w:rPr>
          <w:rFonts w:ascii="Calibri" w:hAnsi="Calibri"/>
          <w:color w:val="9F2936" w:themeColor="accent2"/>
        </w:rPr>
      </w:pPr>
    </w:p>
    <w:p w14:paraId="6F909919" w14:textId="77777777" w:rsidR="00D71753" w:rsidRPr="00D71753" w:rsidRDefault="00D71753" w:rsidP="00D71753">
      <w:pPr>
        <w:rPr>
          <w:rFonts w:ascii="Calibri" w:hAnsi="Calibri"/>
          <w:b/>
          <w:bCs/>
          <w:color w:val="9F2936" w:themeColor="accent2"/>
          <w:u w:val="single"/>
        </w:rPr>
      </w:pPr>
      <w:r w:rsidRPr="00D71753">
        <w:rPr>
          <w:rFonts w:ascii="Calibri" w:hAnsi="Calibri"/>
          <w:b/>
          <w:bCs/>
          <w:color w:val="9F2936" w:themeColor="accent2"/>
        </w:rPr>
        <w:t>           </w:t>
      </w:r>
      <w:r w:rsidRPr="00D71753">
        <w:rPr>
          <w:rFonts w:ascii="Calibri" w:hAnsi="Calibri"/>
          <w:color w:val="9F2936" w:themeColor="accent2"/>
        </w:rPr>
        <w:t>3.</w:t>
      </w:r>
      <w:r w:rsidRPr="00D71753">
        <w:rPr>
          <w:rFonts w:ascii="Calibri" w:hAnsi="Calibri"/>
          <w:color w:val="9F2936" w:themeColor="accent2"/>
          <w:sz w:val="14"/>
          <w:szCs w:val="14"/>
        </w:rPr>
        <w:t>    </w:t>
      </w:r>
      <w:r w:rsidRPr="00D71753">
        <w:rPr>
          <w:rFonts w:ascii="Calibri" w:hAnsi="Calibri"/>
          <w:color w:val="9F2936" w:themeColor="accent2"/>
        </w:rPr>
        <w:t xml:space="preserve"> Live campaigns</w:t>
      </w:r>
    </w:p>
    <w:p w14:paraId="194E4A2C" w14:textId="77777777" w:rsidR="00D71753" w:rsidRPr="00D71753" w:rsidRDefault="00D71753" w:rsidP="00D71753">
      <w:pPr>
        <w:pStyle w:val="ListParagraph"/>
        <w:widowControl/>
        <w:numPr>
          <w:ilvl w:val="0"/>
          <w:numId w:val="23"/>
        </w:numPr>
        <w:adjustRightInd/>
        <w:spacing w:line="240" w:lineRule="auto"/>
        <w:contextualSpacing w:val="0"/>
        <w:jc w:val="left"/>
        <w:textAlignment w:val="auto"/>
        <w:rPr>
          <w:rFonts w:ascii="Calibri" w:hAnsi="Calibri"/>
          <w:color w:val="9F2936" w:themeColor="accent2"/>
        </w:rPr>
      </w:pPr>
      <w:r w:rsidRPr="00D71753">
        <w:rPr>
          <w:rFonts w:ascii="Calibri" w:hAnsi="Calibri"/>
          <w:color w:val="9F2936" w:themeColor="accent2"/>
        </w:rPr>
        <w:t>With drop down – month</w:t>
      </w:r>
    </w:p>
    <w:p w14:paraId="6B8037A6" w14:textId="77777777" w:rsidR="00D71753" w:rsidRPr="00D71753" w:rsidRDefault="00D71753" w:rsidP="00D71753">
      <w:pPr>
        <w:pStyle w:val="ListParagraph"/>
        <w:widowControl/>
        <w:numPr>
          <w:ilvl w:val="0"/>
          <w:numId w:val="23"/>
        </w:numPr>
        <w:adjustRightInd/>
        <w:spacing w:line="240" w:lineRule="auto"/>
        <w:contextualSpacing w:val="0"/>
        <w:jc w:val="left"/>
        <w:textAlignment w:val="auto"/>
        <w:rPr>
          <w:rFonts w:ascii="Calibri" w:hAnsi="Calibri"/>
          <w:color w:val="9F2936" w:themeColor="accent2"/>
        </w:rPr>
      </w:pPr>
      <w:r w:rsidRPr="00D71753">
        <w:rPr>
          <w:rFonts w:ascii="Calibri" w:hAnsi="Calibri"/>
          <w:color w:val="9F2936" w:themeColor="accent2"/>
        </w:rPr>
        <w:t>Two column – brand name, campaign name</w:t>
      </w:r>
    </w:p>
    <w:p w14:paraId="30E3C7F4" w14:textId="77777777" w:rsidR="00D71753" w:rsidRPr="00D71753" w:rsidRDefault="00D71753" w:rsidP="00D71753">
      <w:pPr>
        <w:pStyle w:val="ListParagraph"/>
        <w:widowControl/>
        <w:numPr>
          <w:ilvl w:val="0"/>
          <w:numId w:val="23"/>
        </w:numPr>
        <w:adjustRightInd/>
        <w:spacing w:line="240" w:lineRule="auto"/>
        <w:contextualSpacing w:val="0"/>
        <w:jc w:val="left"/>
        <w:textAlignment w:val="auto"/>
        <w:rPr>
          <w:rFonts w:ascii="Calibri" w:hAnsi="Calibri"/>
          <w:color w:val="9F2936" w:themeColor="accent2"/>
        </w:rPr>
      </w:pPr>
      <w:r w:rsidRPr="00D71753">
        <w:rPr>
          <w:rFonts w:ascii="Calibri" w:hAnsi="Calibri"/>
          <w:color w:val="9F2936" w:themeColor="accent2"/>
        </w:rPr>
        <w:t xml:space="preserve">View rights – to be viewed by all </w:t>
      </w:r>
    </w:p>
    <w:p w14:paraId="2D7A9DCE" w14:textId="77777777" w:rsidR="00D71753" w:rsidRPr="00D71753" w:rsidRDefault="00D71753" w:rsidP="00D71753">
      <w:pPr>
        <w:pStyle w:val="ListParagraph"/>
        <w:rPr>
          <w:rFonts w:ascii="Calibri" w:hAnsi="Calibri"/>
          <w:color w:val="9F2936" w:themeColor="accent2"/>
        </w:rPr>
      </w:pPr>
    </w:p>
    <w:p w14:paraId="5404AA39" w14:textId="77777777" w:rsidR="00D71753" w:rsidRPr="00D71753" w:rsidRDefault="00D71753" w:rsidP="00D71753">
      <w:pPr>
        <w:pStyle w:val="ListParagraph"/>
        <w:ind w:hanging="360"/>
        <w:rPr>
          <w:rFonts w:ascii="Calibri" w:hAnsi="Calibri"/>
          <w:color w:val="9F2936" w:themeColor="accent2"/>
        </w:rPr>
      </w:pPr>
      <w:r w:rsidRPr="00D71753">
        <w:rPr>
          <w:rFonts w:ascii="Calibri" w:hAnsi="Calibri"/>
          <w:color w:val="9F2936" w:themeColor="accent2"/>
        </w:rPr>
        <w:t>4.</w:t>
      </w:r>
      <w:r w:rsidRPr="00D71753">
        <w:rPr>
          <w:rFonts w:ascii="Calibri" w:hAnsi="Calibri"/>
          <w:color w:val="9F2936" w:themeColor="accent2"/>
          <w:sz w:val="14"/>
          <w:szCs w:val="14"/>
        </w:rPr>
        <w:t xml:space="preserve">      </w:t>
      </w:r>
      <w:r w:rsidRPr="00D71753">
        <w:rPr>
          <w:rFonts w:ascii="Calibri" w:hAnsi="Calibri"/>
          <w:color w:val="9F2936" w:themeColor="accent2"/>
        </w:rPr>
        <w:t xml:space="preserve">Masters </w:t>
      </w:r>
    </w:p>
    <w:p w14:paraId="520323FF" w14:textId="77777777" w:rsidR="00D71753" w:rsidRPr="00D71753" w:rsidRDefault="00D71753" w:rsidP="00D71753">
      <w:pPr>
        <w:pStyle w:val="ListParagraph"/>
        <w:widowControl/>
        <w:numPr>
          <w:ilvl w:val="0"/>
          <w:numId w:val="23"/>
        </w:numPr>
        <w:adjustRightInd/>
        <w:spacing w:line="240" w:lineRule="auto"/>
        <w:contextualSpacing w:val="0"/>
        <w:jc w:val="left"/>
        <w:textAlignment w:val="auto"/>
        <w:rPr>
          <w:rFonts w:ascii="Calibri" w:hAnsi="Calibri"/>
          <w:color w:val="9F2936" w:themeColor="accent2"/>
        </w:rPr>
      </w:pPr>
      <w:r w:rsidRPr="00D71753">
        <w:rPr>
          <w:rFonts w:ascii="Calibri" w:hAnsi="Calibri"/>
          <w:color w:val="9F2936" w:themeColor="accent2"/>
        </w:rPr>
        <w:t>With drop down – month</w:t>
      </w:r>
    </w:p>
    <w:p w14:paraId="5D88DEED" w14:textId="77777777" w:rsidR="00D71753" w:rsidRPr="00D71753" w:rsidRDefault="00D71753" w:rsidP="00D71753">
      <w:pPr>
        <w:pStyle w:val="ListParagraph"/>
        <w:widowControl/>
        <w:numPr>
          <w:ilvl w:val="0"/>
          <w:numId w:val="23"/>
        </w:numPr>
        <w:adjustRightInd/>
        <w:spacing w:line="240" w:lineRule="auto"/>
        <w:contextualSpacing w:val="0"/>
        <w:jc w:val="left"/>
        <w:textAlignment w:val="auto"/>
        <w:rPr>
          <w:rFonts w:ascii="Calibri" w:hAnsi="Calibri"/>
          <w:color w:val="9F2936" w:themeColor="accent2"/>
        </w:rPr>
      </w:pPr>
      <w:r w:rsidRPr="00D71753">
        <w:rPr>
          <w:rFonts w:ascii="Calibri" w:hAnsi="Calibri"/>
          <w:color w:val="9F2936" w:themeColor="accent2"/>
        </w:rPr>
        <w:t xml:space="preserve">Show the latest updated platform on top of the grid (of the particular month) </w:t>
      </w:r>
    </w:p>
    <w:p w14:paraId="66DD1C83" w14:textId="77777777" w:rsidR="00D71753" w:rsidRPr="00D71753" w:rsidRDefault="00D71753" w:rsidP="00D71753">
      <w:pPr>
        <w:pStyle w:val="ListParagraph"/>
        <w:widowControl/>
        <w:numPr>
          <w:ilvl w:val="0"/>
          <w:numId w:val="23"/>
        </w:numPr>
        <w:adjustRightInd/>
        <w:spacing w:line="240" w:lineRule="auto"/>
        <w:contextualSpacing w:val="0"/>
        <w:jc w:val="left"/>
        <w:textAlignment w:val="auto"/>
        <w:rPr>
          <w:rFonts w:ascii="Calibri" w:hAnsi="Calibri"/>
          <w:color w:val="9F2936" w:themeColor="accent2"/>
        </w:rPr>
      </w:pPr>
      <w:r w:rsidRPr="00D71753">
        <w:rPr>
          <w:rFonts w:ascii="Calibri" w:hAnsi="Calibri"/>
          <w:color w:val="9F2936" w:themeColor="accent2"/>
        </w:rPr>
        <w:t xml:space="preserve">Format – tabular format </w:t>
      </w:r>
    </w:p>
    <w:p w14:paraId="4B9BB571" w14:textId="77777777" w:rsidR="00D71753" w:rsidRPr="00D71753" w:rsidRDefault="00D71753" w:rsidP="00D71753">
      <w:pPr>
        <w:pStyle w:val="ListParagraph"/>
        <w:widowControl/>
        <w:numPr>
          <w:ilvl w:val="0"/>
          <w:numId w:val="23"/>
        </w:numPr>
        <w:adjustRightInd/>
        <w:spacing w:line="240" w:lineRule="auto"/>
        <w:contextualSpacing w:val="0"/>
        <w:jc w:val="left"/>
        <w:textAlignment w:val="auto"/>
        <w:rPr>
          <w:rFonts w:ascii="Calibri" w:hAnsi="Calibri"/>
          <w:color w:val="9F2936" w:themeColor="accent2"/>
        </w:rPr>
      </w:pPr>
      <w:r w:rsidRPr="00D71753">
        <w:rPr>
          <w:rFonts w:ascii="Calibri" w:hAnsi="Calibri"/>
          <w:color w:val="9F2936" w:themeColor="accent2"/>
        </w:rPr>
        <w:t xml:space="preserve">View rights – to be viewed by all </w:t>
      </w:r>
    </w:p>
    <w:p w14:paraId="2F8C8073" w14:textId="77777777" w:rsidR="00D71753" w:rsidRPr="00D71753" w:rsidRDefault="00D71753" w:rsidP="00D71753">
      <w:pPr>
        <w:pStyle w:val="ListParagraph"/>
        <w:rPr>
          <w:rFonts w:ascii="Calibri" w:hAnsi="Calibri"/>
          <w:color w:val="9F2936" w:themeColor="accent2"/>
        </w:rPr>
      </w:pPr>
    </w:p>
    <w:p w14:paraId="3C2891CC" w14:textId="77777777" w:rsidR="00D71753" w:rsidRPr="00D71753" w:rsidRDefault="00D71753" w:rsidP="00D71753">
      <w:pPr>
        <w:pStyle w:val="ListParagraph"/>
        <w:ind w:hanging="360"/>
        <w:rPr>
          <w:rFonts w:ascii="Calibri" w:hAnsi="Calibri"/>
          <w:color w:val="9F2936" w:themeColor="accent2"/>
        </w:rPr>
      </w:pPr>
      <w:r w:rsidRPr="00D71753">
        <w:rPr>
          <w:rFonts w:ascii="Calibri" w:hAnsi="Calibri"/>
          <w:color w:val="9F2936" w:themeColor="accent2"/>
        </w:rPr>
        <w:t>5.</w:t>
      </w:r>
      <w:r w:rsidRPr="00D71753">
        <w:rPr>
          <w:rFonts w:ascii="Calibri" w:hAnsi="Calibri"/>
          <w:color w:val="9F2936" w:themeColor="accent2"/>
          <w:sz w:val="14"/>
          <w:szCs w:val="14"/>
        </w:rPr>
        <w:t xml:space="preserve">      </w:t>
      </w:r>
      <w:r w:rsidRPr="00D71753">
        <w:rPr>
          <w:rFonts w:ascii="Calibri" w:hAnsi="Calibri"/>
          <w:color w:val="9F2936" w:themeColor="accent2"/>
        </w:rPr>
        <w:t>Inventories blocked</w:t>
      </w:r>
    </w:p>
    <w:p w14:paraId="7B6E06AA" w14:textId="77777777" w:rsidR="00D71753" w:rsidRPr="00D71753" w:rsidRDefault="00D71753" w:rsidP="00D71753">
      <w:pPr>
        <w:pStyle w:val="ListParagraph"/>
        <w:widowControl/>
        <w:numPr>
          <w:ilvl w:val="0"/>
          <w:numId w:val="23"/>
        </w:numPr>
        <w:adjustRightInd/>
        <w:spacing w:line="240" w:lineRule="auto"/>
        <w:contextualSpacing w:val="0"/>
        <w:jc w:val="left"/>
        <w:textAlignment w:val="auto"/>
        <w:rPr>
          <w:rFonts w:ascii="Calibri" w:hAnsi="Calibri"/>
          <w:color w:val="9F2936" w:themeColor="accent2"/>
        </w:rPr>
      </w:pPr>
      <w:r w:rsidRPr="00D71753">
        <w:rPr>
          <w:rFonts w:ascii="Calibri" w:hAnsi="Calibri"/>
          <w:color w:val="9F2936" w:themeColor="accent2"/>
        </w:rPr>
        <w:t xml:space="preserve">With drop down for category, drop down – sub category, month </w:t>
      </w:r>
    </w:p>
    <w:p w14:paraId="47029381" w14:textId="77777777" w:rsidR="00D71753" w:rsidRPr="00D71753" w:rsidRDefault="00D71753" w:rsidP="00D71753">
      <w:pPr>
        <w:pStyle w:val="ListParagraph"/>
        <w:widowControl/>
        <w:numPr>
          <w:ilvl w:val="0"/>
          <w:numId w:val="23"/>
        </w:numPr>
        <w:adjustRightInd/>
        <w:spacing w:line="240" w:lineRule="auto"/>
        <w:contextualSpacing w:val="0"/>
        <w:jc w:val="left"/>
        <w:textAlignment w:val="auto"/>
        <w:rPr>
          <w:rFonts w:ascii="Calibri" w:hAnsi="Calibri"/>
          <w:color w:val="9F2936" w:themeColor="accent2"/>
        </w:rPr>
      </w:pPr>
      <w:r w:rsidRPr="00D71753">
        <w:rPr>
          <w:rFonts w:ascii="Calibri" w:hAnsi="Calibri"/>
          <w:color w:val="9F2936" w:themeColor="accent2"/>
        </w:rPr>
        <w:t>Inventories blocked to be tagged with brand logos</w:t>
      </w:r>
    </w:p>
    <w:p w14:paraId="48E19D7F" w14:textId="77777777" w:rsidR="00D71753" w:rsidRPr="00D71753" w:rsidRDefault="00D71753" w:rsidP="00D71753">
      <w:pPr>
        <w:pStyle w:val="ListParagraph"/>
        <w:widowControl/>
        <w:numPr>
          <w:ilvl w:val="0"/>
          <w:numId w:val="23"/>
        </w:numPr>
        <w:adjustRightInd/>
        <w:spacing w:line="240" w:lineRule="auto"/>
        <w:contextualSpacing w:val="0"/>
        <w:jc w:val="left"/>
        <w:textAlignment w:val="auto"/>
        <w:rPr>
          <w:rFonts w:ascii="Calibri" w:hAnsi="Calibri"/>
          <w:color w:val="9F2936" w:themeColor="accent2"/>
        </w:rPr>
      </w:pPr>
      <w:r w:rsidRPr="00D71753">
        <w:rPr>
          <w:rFonts w:ascii="Calibri" w:hAnsi="Calibri"/>
          <w:color w:val="9F2936" w:themeColor="accent2"/>
        </w:rPr>
        <w:t>Format – spread sheet (with dates and inventories)</w:t>
      </w:r>
    </w:p>
    <w:p w14:paraId="1263DE9E" w14:textId="77777777" w:rsidR="00D71753" w:rsidRPr="00D71753" w:rsidRDefault="00D71753" w:rsidP="00D71753">
      <w:pPr>
        <w:pStyle w:val="ListParagraph"/>
        <w:widowControl/>
        <w:numPr>
          <w:ilvl w:val="0"/>
          <w:numId w:val="23"/>
        </w:numPr>
        <w:adjustRightInd/>
        <w:spacing w:line="240" w:lineRule="auto"/>
        <w:contextualSpacing w:val="0"/>
        <w:jc w:val="left"/>
        <w:textAlignment w:val="auto"/>
        <w:rPr>
          <w:rFonts w:ascii="Calibri" w:hAnsi="Calibri"/>
          <w:color w:val="9F2936" w:themeColor="accent2"/>
        </w:rPr>
      </w:pPr>
      <w:r w:rsidRPr="00D71753">
        <w:rPr>
          <w:rFonts w:ascii="Calibri" w:hAnsi="Calibri"/>
          <w:color w:val="9F2936" w:themeColor="accent2"/>
        </w:rPr>
        <w:t xml:space="preserve">View rights – to be viewed by all </w:t>
      </w:r>
    </w:p>
    <w:p w14:paraId="1C5FFFD5" w14:textId="77777777" w:rsidR="00D71753" w:rsidRPr="00D71753" w:rsidRDefault="00D71753" w:rsidP="00D71753">
      <w:pPr>
        <w:pStyle w:val="ListParagraph"/>
        <w:rPr>
          <w:rFonts w:ascii="Calibri" w:hAnsi="Calibri"/>
          <w:color w:val="9F2936" w:themeColor="accent2"/>
        </w:rPr>
      </w:pPr>
    </w:p>
    <w:p w14:paraId="29E65D35" w14:textId="77777777" w:rsidR="00D71753" w:rsidRPr="00D71753" w:rsidRDefault="00D71753" w:rsidP="00D71753">
      <w:pPr>
        <w:pStyle w:val="ListParagraph"/>
        <w:ind w:hanging="360"/>
        <w:rPr>
          <w:rFonts w:ascii="Calibri" w:hAnsi="Calibri"/>
          <w:color w:val="9F2936" w:themeColor="accent2"/>
        </w:rPr>
      </w:pPr>
      <w:r w:rsidRPr="00D71753">
        <w:rPr>
          <w:rFonts w:ascii="Calibri" w:hAnsi="Calibri"/>
          <w:color w:val="9F2936" w:themeColor="accent2"/>
        </w:rPr>
        <w:t>6.</w:t>
      </w:r>
      <w:r w:rsidRPr="00D71753">
        <w:rPr>
          <w:rFonts w:ascii="Calibri" w:hAnsi="Calibri"/>
          <w:color w:val="9F2936" w:themeColor="accent2"/>
          <w:sz w:val="14"/>
          <w:szCs w:val="14"/>
        </w:rPr>
        <w:t xml:space="preserve">      </w:t>
      </w:r>
      <w:r w:rsidRPr="00D71753">
        <w:rPr>
          <w:rFonts w:ascii="Calibri" w:hAnsi="Calibri"/>
          <w:color w:val="9F2936" w:themeColor="accent2"/>
        </w:rPr>
        <w:t xml:space="preserve">Sales report </w:t>
      </w:r>
    </w:p>
    <w:p w14:paraId="05927108" w14:textId="77777777" w:rsidR="00D71753" w:rsidRPr="00D71753" w:rsidRDefault="00D71753" w:rsidP="00D71753">
      <w:pPr>
        <w:pStyle w:val="ListParagraph"/>
        <w:widowControl/>
        <w:numPr>
          <w:ilvl w:val="0"/>
          <w:numId w:val="23"/>
        </w:numPr>
        <w:adjustRightInd/>
        <w:spacing w:line="240" w:lineRule="auto"/>
        <w:contextualSpacing w:val="0"/>
        <w:jc w:val="left"/>
        <w:textAlignment w:val="auto"/>
        <w:rPr>
          <w:rFonts w:ascii="Calibri" w:hAnsi="Calibri"/>
          <w:color w:val="9F2936" w:themeColor="accent2"/>
        </w:rPr>
      </w:pPr>
      <w:r w:rsidRPr="00D71753">
        <w:rPr>
          <w:rFonts w:ascii="Calibri" w:hAnsi="Calibri"/>
          <w:color w:val="9F2936" w:themeColor="accent2"/>
        </w:rPr>
        <w:t xml:space="preserve">To view quarterly sales report </w:t>
      </w:r>
    </w:p>
    <w:p w14:paraId="5E06EAEA" w14:textId="77777777" w:rsidR="00D71753" w:rsidRPr="00D71753" w:rsidRDefault="00D71753" w:rsidP="00D71753">
      <w:pPr>
        <w:pStyle w:val="ListParagraph"/>
        <w:widowControl/>
        <w:numPr>
          <w:ilvl w:val="0"/>
          <w:numId w:val="23"/>
        </w:numPr>
        <w:adjustRightInd/>
        <w:spacing w:line="240" w:lineRule="auto"/>
        <w:contextualSpacing w:val="0"/>
        <w:jc w:val="left"/>
        <w:textAlignment w:val="auto"/>
        <w:rPr>
          <w:rFonts w:ascii="Calibri" w:hAnsi="Calibri"/>
          <w:color w:val="9F2936" w:themeColor="accent2"/>
        </w:rPr>
      </w:pPr>
      <w:r w:rsidRPr="00D71753">
        <w:rPr>
          <w:rFonts w:ascii="Calibri" w:hAnsi="Calibri"/>
          <w:color w:val="9F2936" w:themeColor="accent2"/>
        </w:rPr>
        <w:t>Each quarter to be represented in Speedometer format. Three speedometer for each quarter i.e. topline, payout &amp; revenue</w:t>
      </w:r>
    </w:p>
    <w:p w14:paraId="4A6EF6E3" w14:textId="77777777" w:rsidR="00D71753" w:rsidRPr="00D71753" w:rsidRDefault="00D71753" w:rsidP="00D71753">
      <w:pPr>
        <w:pStyle w:val="ListParagraph"/>
        <w:widowControl/>
        <w:numPr>
          <w:ilvl w:val="0"/>
          <w:numId w:val="23"/>
        </w:numPr>
        <w:adjustRightInd/>
        <w:spacing w:line="240" w:lineRule="auto"/>
        <w:contextualSpacing w:val="0"/>
        <w:jc w:val="left"/>
        <w:textAlignment w:val="auto"/>
        <w:rPr>
          <w:rFonts w:ascii="Calibri" w:hAnsi="Calibri"/>
          <w:color w:val="9F2936" w:themeColor="accent2"/>
        </w:rPr>
      </w:pPr>
      <w:r w:rsidRPr="00D71753">
        <w:rPr>
          <w:rFonts w:ascii="Calibri" w:hAnsi="Calibri"/>
          <w:color w:val="9F2936" w:themeColor="accent2"/>
        </w:rPr>
        <w:t xml:space="preserve">FY report in bar graph format </w:t>
      </w:r>
    </w:p>
    <w:p w14:paraId="1E02412D" w14:textId="77777777" w:rsidR="00D71753" w:rsidRPr="00D71753" w:rsidRDefault="00D71753" w:rsidP="00D71753">
      <w:pPr>
        <w:pStyle w:val="ListParagraph"/>
        <w:widowControl/>
        <w:numPr>
          <w:ilvl w:val="0"/>
          <w:numId w:val="23"/>
        </w:numPr>
        <w:adjustRightInd/>
        <w:spacing w:line="240" w:lineRule="auto"/>
        <w:contextualSpacing w:val="0"/>
        <w:jc w:val="left"/>
        <w:textAlignment w:val="auto"/>
        <w:rPr>
          <w:rFonts w:ascii="Calibri" w:hAnsi="Calibri"/>
          <w:color w:val="9F2936" w:themeColor="accent2"/>
        </w:rPr>
      </w:pPr>
      <w:r w:rsidRPr="00D71753">
        <w:rPr>
          <w:rFonts w:ascii="Calibri" w:hAnsi="Calibri"/>
          <w:color w:val="9F2936" w:themeColor="accent2"/>
        </w:rPr>
        <w:t xml:space="preserve">View rights – Super admin/admin </w:t>
      </w:r>
    </w:p>
    <w:p w14:paraId="578B259A" w14:textId="77777777" w:rsidR="00674985" w:rsidRPr="002F531A" w:rsidRDefault="00674985" w:rsidP="00D71753">
      <w:pPr>
        <w:pStyle w:val="Heading2"/>
        <w:tabs>
          <w:tab w:val="clear" w:pos="1296"/>
          <w:tab w:val="num" w:pos="936"/>
        </w:tabs>
        <w:ind w:left="936"/>
      </w:pPr>
      <w:r w:rsidRPr="002F531A">
        <w:br w:type="page"/>
      </w:r>
    </w:p>
    <w:p w14:paraId="102E5F03" w14:textId="77777777" w:rsidR="00F44FF4" w:rsidRPr="002F531A" w:rsidRDefault="00F44FF4" w:rsidP="00F44FF4">
      <w:pPr>
        <w:pStyle w:val="Heading2"/>
        <w:tabs>
          <w:tab w:val="clear" w:pos="1296"/>
          <w:tab w:val="num" w:pos="936"/>
        </w:tabs>
        <w:ind w:left="936"/>
      </w:pPr>
      <w:bookmarkStart w:id="163" w:name="_Technical_Architecture_1"/>
      <w:bookmarkEnd w:id="163"/>
      <w:r w:rsidRPr="002F531A">
        <w:lastRenderedPageBreak/>
        <w:t xml:space="preserve">  </w:t>
      </w:r>
      <w:bookmarkStart w:id="164" w:name="_Toc414543431"/>
      <w:r w:rsidRPr="002F531A">
        <w:t>Technical Architecture</w:t>
      </w:r>
      <w:bookmarkEnd w:id="164"/>
    </w:p>
    <w:p w14:paraId="5DFFB64D" w14:textId="77777777" w:rsidR="00F44FF4" w:rsidRPr="002F531A" w:rsidRDefault="00F44FF4" w:rsidP="00F44FF4">
      <w:pPr>
        <w:rPr>
          <w:rFonts w:cs="Arial"/>
        </w:rPr>
      </w:pPr>
    </w:p>
    <w:p w14:paraId="36019B5D" w14:textId="77777777" w:rsidR="00350814" w:rsidRPr="002F531A" w:rsidRDefault="007230CF" w:rsidP="00350814">
      <w:pPr>
        <w:rPr>
          <w:rFonts w:cs="Arial"/>
        </w:rPr>
      </w:pPr>
      <w:r w:rsidRPr="002F531A">
        <w:rPr>
          <w:rFonts w:cs="Arial"/>
          <w:b/>
          <w:noProof/>
          <w:lang w:val="en-US" w:eastAsia="en-US"/>
        </w:rPr>
        <w:drawing>
          <wp:inline distT="0" distB="0" distL="0" distR="0" wp14:anchorId="0E0D0ED7" wp14:editId="25FF19C9">
            <wp:extent cx="5314950" cy="4761310"/>
            <wp:effectExtent l="19050" t="19050" r="1905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4950" cy="4761310"/>
                    </a:xfrm>
                    <a:prstGeom prst="rect">
                      <a:avLst/>
                    </a:prstGeom>
                    <a:ln>
                      <a:solidFill>
                        <a:schemeClr val="bg1"/>
                      </a:solidFill>
                    </a:ln>
                    <a:effectLst>
                      <a:softEdge rad="112500"/>
                    </a:effectLst>
                  </pic:spPr>
                </pic:pic>
              </a:graphicData>
            </a:graphic>
          </wp:inline>
        </w:drawing>
      </w:r>
    </w:p>
    <w:p w14:paraId="76B20E22" w14:textId="77777777" w:rsidR="00AF093E" w:rsidRPr="002F531A" w:rsidRDefault="00AF093E" w:rsidP="00AF093E">
      <w:pPr>
        <w:rPr>
          <w:rFonts w:cs="Arial"/>
          <w:sz w:val="16"/>
          <w:szCs w:val="16"/>
        </w:rPr>
      </w:pPr>
      <w:r w:rsidRPr="002F531A">
        <w:rPr>
          <w:rFonts w:cs="Arial"/>
          <w:sz w:val="16"/>
          <w:szCs w:val="16"/>
        </w:rPr>
        <w:t>Each component is independent of each other, they are easily maintainable without changing the whole code.</w:t>
      </w:r>
    </w:p>
    <w:p w14:paraId="27D515E7" w14:textId="77777777" w:rsidR="007230CF" w:rsidRPr="002F531A" w:rsidRDefault="007230CF" w:rsidP="005F6B2D">
      <w:pPr>
        <w:rPr>
          <w:rFonts w:cs="Arial"/>
        </w:rPr>
      </w:pPr>
    </w:p>
    <w:p w14:paraId="34B619F5" w14:textId="77777777" w:rsidR="00F774F3" w:rsidRPr="002F531A" w:rsidRDefault="00F774F3" w:rsidP="005F6B2D">
      <w:pPr>
        <w:pStyle w:val="Heading2"/>
      </w:pPr>
      <w:bookmarkStart w:id="165" w:name="_Environment"/>
      <w:bookmarkStart w:id="166" w:name="_Toc414543432"/>
      <w:bookmarkEnd w:id="165"/>
      <w:r w:rsidRPr="002F531A">
        <w:t>Environment</w:t>
      </w:r>
      <w:bookmarkEnd w:id="166"/>
      <w:r w:rsidRPr="002F531A">
        <w:t xml:space="preserve"> </w:t>
      </w:r>
    </w:p>
    <w:p w14:paraId="490E9A14" w14:textId="77777777" w:rsidR="00E3513C" w:rsidRPr="002F531A" w:rsidRDefault="00E3513C" w:rsidP="00E3513C">
      <w:pPr>
        <w:rPr>
          <w:rFonts w:cs="Arial"/>
        </w:rPr>
      </w:pPr>
    </w:p>
    <w:tbl>
      <w:tblPr>
        <w:tblStyle w:val="TableTheme"/>
        <w:tblW w:w="77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42"/>
        <w:gridCol w:w="3798"/>
      </w:tblGrid>
      <w:tr w:rsidR="00E3513C" w:rsidRPr="002F531A" w14:paraId="004208FD" w14:textId="77777777" w:rsidTr="006E1633">
        <w:trPr>
          <w:trHeight w:val="395"/>
        </w:trPr>
        <w:tc>
          <w:tcPr>
            <w:tcW w:w="3942" w:type="dxa"/>
          </w:tcPr>
          <w:p w14:paraId="5039D572" w14:textId="77777777" w:rsidR="00E3513C" w:rsidRPr="002F531A" w:rsidRDefault="00E3513C" w:rsidP="006E1633">
            <w:pPr>
              <w:rPr>
                <w:rFonts w:cs="Arial"/>
                <w:sz w:val="16"/>
                <w:szCs w:val="16"/>
              </w:rPr>
            </w:pPr>
            <w:r w:rsidRPr="002F531A">
              <w:rPr>
                <w:rFonts w:cs="Arial"/>
                <w:sz w:val="16"/>
                <w:szCs w:val="16"/>
              </w:rPr>
              <w:t>Report Generation</w:t>
            </w:r>
          </w:p>
        </w:tc>
        <w:tc>
          <w:tcPr>
            <w:tcW w:w="3798" w:type="dxa"/>
          </w:tcPr>
          <w:p w14:paraId="55BE4AA2" w14:textId="77777777" w:rsidR="00E3513C" w:rsidRPr="002F531A" w:rsidRDefault="00E3513C" w:rsidP="006E1633">
            <w:pPr>
              <w:ind w:left="162"/>
              <w:rPr>
                <w:rFonts w:cs="Arial"/>
                <w:sz w:val="16"/>
                <w:szCs w:val="16"/>
              </w:rPr>
            </w:pPr>
            <w:r w:rsidRPr="002F531A">
              <w:rPr>
                <w:rFonts w:cs="Arial"/>
                <w:sz w:val="16"/>
                <w:szCs w:val="16"/>
              </w:rPr>
              <w:t xml:space="preserve">ASP.NET 4.0 </w:t>
            </w:r>
          </w:p>
        </w:tc>
      </w:tr>
      <w:tr w:rsidR="00E3513C" w:rsidRPr="002F531A" w14:paraId="027EF078" w14:textId="77777777" w:rsidTr="006E1633">
        <w:tc>
          <w:tcPr>
            <w:tcW w:w="3942" w:type="dxa"/>
          </w:tcPr>
          <w:p w14:paraId="005F871D" w14:textId="77777777" w:rsidR="00E3513C" w:rsidRPr="002F531A" w:rsidRDefault="00E3513C" w:rsidP="006E1633">
            <w:pPr>
              <w:ind w:left="72"/>
              <w:rPr>
                <w:rFonts w:cs="Arial"/>
                <w:sz w:val="16"/>
                <w:szCs w:val="16"/>
              </w:rPr>
            </w:pPr>
            <w:r w:rsidRPr="002F531A">
              <w:rPr>
                <w:rFonts w:cs="Arial"/>
                <w:sz w:val="16"/>
                <w:szCs w:val="16"/>
              </w:rPr>
              <w:t>Language/Scripting</w:t>
            </w:r>
          </w:p>
        </w:tc>
        <w:tc>
          <w:tcPr>
            <w:tcW w:w="3798" w:type="dxa"/>
          </w:tcPr>
          <w:p w14:paraId="6BCF15A9" w14:textId="77777777" w:rsidR="00E3513C" w:rsidRPr="002F531A" w:rsidRDefault="00E3513C" w:rsidP="006E1633">
            <w:pPr>
              <w:ind w:left="162"/>
              <w:rPr>
                <w:rFonts w:cs="Arial"/>
                <w:sz w:val="16"/>
                <w:szCs w:val="16"/>
              </w:rPr>
            </w:pPr>
            <w:r w:rsidRPr="002F531A">
              <w:rPr>
                <w:rFonts w:cs="Arial"/>
                <w:sz w:val="16"/>
                <w:szCs w:val="16"/>
              </w:rPr>
              <w:t>ASP.NET 4.0, MVC 4.0, C#, J-Query, Java Script</w:t>
            </w:r>
          </w:p>
        </w:tc>
      </w:tr>
      <w:tr w:rsidR="00E3513C" w:rsidRPr="002F531A" w14:paraId="1B9F7279" w14:textId="77777777" w:rsidTr="006E1633">
        <w:tc>
          <w:tcPr>
            <w:tcW w:w="3942" w:type="dxa"/>
          </w:tcPr>
          <w:p w14:paraId="5ADBD1BB" w14:textId="77777777" w:rsidR="00E3513C" w:rsidRPr="002F531A" w:rsidRDefault="00E3513C" w:rsidP="006E1633">
            <w:pPr>
              <w:ind w:left="72"/>
              <w:rPr>
                <w:rFonts w:cs="Arial"/>
                <w:sz w:val="16"/>
                <w:szCs w:val="16"/>
              </w:rPr>
            </w:pPr>
            <w:r w:rsidRPr="002F531A">
              <w:rPr>
                <w:rFonts w:cs="Arial"/>
                <w:sz w:val="16"/>
                <w:szCs w:val="16"/>
              </w:rPr>
              <w:t>Business Logic</w:t>
            </w:r>
          </w:p>
        </w:tc>
        <w:tc>
          <w:tcPr>
            <w:tcW w:w="3798" w:type="dxa"/>
          </w:tcPr>
          <w:p w14:paraId="3E09DE3C" w14:textId="77777777" w:rsidR="00E3513C" w:rsidRPr="002F531A" w:rsidRDefault="00E3513C" w:rsidP="006E1633">
            <w:pPr>
              <w:ind w:left="162"/>
              <w:rPr>
                <w:rFonts w:cs="Arial"/>
                <w:sz w:val="16"/>
                <w:szCs w:val="16"/>
              </w:rPr>
            </w:pPr>
            <w:r w:rsidRPr="002F531A">
              <w:rPr>
                <w:rFonts w:cs="Arial"/>
                <w:sz w:val="16"/>
                <w:szCs w:val="16"/>
              </w:rPr>
              <w:t>Stored Procedures in SQL Server</w:t>
            </w:r>
          </w:p>
        </w:tc>
      </w:tr>
      <w:tr w:rsidR="00E3513C" w:rsidRPr="002F531A" w14:paraId="40605992" w14:textId="77777777" w:rsidTr="006E1633">
        <w:tc>
          <w:tcPr>
            <w:tcW w:w="3942" w:type="dxa"/>
          </w:tcPr>
          <w:p w14:paraId="4EF75B28" w14:textId="77777777" w:rsidR="00E3513C" w:rsidRPr="002F531A" w:rsidRDefault="00E3513C" w:rsidP="006E1633">
            <w:pPr>
              <w:ind w:left="72"/>
              <w:rPr>
                <w:rFonts w:cs="Arial"/>
                <w:sz w:val="16"/>
                <w:szCs w:val="16"/>
              </w:rPr>
            </w:pPr>
            <w:r w:rsidRPr="002F531A">
              <w:rPr>
                <w:rFonts w:cs="Arial"/>
                <w:sz w:val="16"/>
                <w:szCs w:val="16"/>
              </w:rPr>
              <w:t>Database</w:t>
            </w:r>
          </w:p>
        </w:tc>
        <w:tc>
          <w:tcPr>
            <w:tcW w:w="3798" w:type="dxa"/>
          </w:tcPr>
          <w:p w14:paraId="0270E726" w14:textId="77777777" w:rsidR="00E3513C" w:rsidRPr="002F531A" w:rsidRDefault="00E3513C" w:rsidP="006B5CBB">
            <w:pPr>
              <w:ind w:left="162"/>
              <w:rPr>
                <w:rFonts w:cs="Arial"/>
                <w:sz w:val="16"/>
                <w:szCs w:val="16"/>
              </w:rPr>
            </w:pPr>
            <w:r w:rsidRPr="002F531A">
              <w:rPr>
                <w:rFonts w:cs="Arial"/>
                <w:sz w:val="16"/>
                <w:szCs w:val="16"/>
              </w:rPr>
              <w:t>SQL Server 20</w:t>
            </w:r>
            <w:r w:rsidR="006B5CBB" w:rsidRPr="002F531A">
              <w:rPr>
                <w:rFonts w:cs="Arial"/>
                <w:sz w:val="16"/>
                <w:szCs w:val="16"/>
              </w:rPr>
              <w:t>12</w:t>
            </w:r>
          </w:p>
        </w:tc>
      </w:tr>
      <w:tr w:rsidR="00E3513C" w:rsidRPr="002F531A" w14:paraId="7E885E71" w14:textId="77777777" w:rsidTr="006E1633">
        <w:tc>
          <w:tcPr>
            <w:tcW w:w="3942" w:type="dxa"/>
          </w:tcPr>
          <w:p w14:paraId="4B591BCB" w14:textId="77777777" w:rsidR="00E3513C" w:rsidRPr="002F531A" w:rsidRDefault="00E3513C" w:rsidP="006E1633">
            <w:pPr>
              <w:ind w:left="72"/>
              <w:rPr>
                <w:rFonts w:cs="Arial"/>
                <w:sz w:val="16"/>
                <w:szCs w:val="16"/>
              </w:rPr>
            </w:pPr>
            <w:r w:rsidRPr="002F531A">
              <w:rPr>
                <w:rFonts w:cs="Arial"/>
                <w:sz w:val="16"/>
                <w:szCs w:val="16"/>
              </w:rPr>
              <w:t>Presentation Layer</w:t>
            </w:r>
          </w:p>
        </w:tc>
        <w:tc>
          <w:tcPr>
            <w:tcW w:w="3798" w:type="dxa"/>
          </w:tcPr>
          <w:p w14:paraId="348C1EDA" w14:textId="77777777" w:rsidR="00E3513C" w:rsidRPr="002F531A" w:rsidRDefault="00E3513C" w:rsidP="006E1633">
            <w:pPr>
              <w:ind w:left="162"/>
              <w:rPr>
                <w:rFonts w:cs="Arial"/>
                <w:sz w:val="16"/>
                <w:szCs w:val="16"/>
              </w:rPr>
            </w:pPr>
            <w:r w:rsidRPr="002F531A">
              <w:rPr>
                <w:rFonts w:cs="Arial"/>
                <w:sz w:val="16"/>
                <w:szCs w:val="16"/>
              </w:rPr>
              <w:t>MVC 4.0 , ASP.NET 4.0</w:t>
            </w:r>
          </w:p>
        </w:tc>
      </w:tr>
      <w:tr w:rsidR="00E3513C" w:rsidRPr="002F531A" w14:paraId="5CD27873" w14:textId="77777777" w:rsidTr="006E1633">
        <w:tc>
          <w:tcPr>
            <w:tcW w:w="3942" w:type="dxa"/>
          </w:tcPr>
          <w:p w14:paraId="509C1FAB" w14:textId="77777777" w:rsidR="00E3513C" w:rsidRPr="002F531A" w:rsidRDefault="00E3513C" w:rsidP="006E1633">
            <w:pPr>
              <w:ind w:left="72"/>
              <w:rPr>
                <w:rFonts w:cs="Arial"/>
                <w:sz w:val="16"/>
                <w:szCs w:val="16"/>
              </w:rPr>
            </w:pPr>
            <w:r w:rsidRPr="002F531A">
              <w:rPr>
                <w:rFonts w:cs="Arial"/>
                <w:sz w:val="16"/>
                <w:szCs w:val="16"/>
              </w:rPr>
              <w:t>Web Server</w:t>
            </w:r>
          </w:p>
        </w:tc>
        <w:tc>
          <w:tcPr>
            <w:tcW w:w="3798" w:type="dxa"/>
          </w:tcPr>
          <w:p w14:paraId="1077BE76" w14:textId="77777777" w:rsidR="00E3513C" w:rsidRPr="002F531A" w:rsidRDefault="00E3513C" w:rsidP="006E1633">
            <w:pPr>
              <w:ind w:left="162"/>
              <w:rPr>
                <w:rFonts w:cs="Arial"/>
                <w:sz w:val="16"/>
                <w:szCs w:val="16"/>
              </w:rPr>
            </w:pPr>
            <w:r w:rsidRPr="002F531A">
              <w:rPr>
                <w:rFonts w:cs="Arial"/>
                <w:sz w:val="16"/>
                <w:szCs w:val="16"/>
              </w:rPr>
              <w:t>Microsoft 2000 Server (IIS 7.0)</w:t>
            </w:r>
          </w:p>
        </w:tc>
      </w:tr>
      <w:tr w:rsidR="00E3513C" w:rsidRPr="002F531A" w14:paraId="6D6D60E9" w14:textId="77777777" w:rsidTr="006E1633">
        <w:tc>
          <w:tcPr>
            <w:tcW w:w="3942" w:type="dxa"/>
          </w:tcPr>
          <w:p w14:paraId="1163CDD7" w14:textId="77777777" w:rsidR="00E3513C" w:rsidRPr="002F531A" w:rsidRDefault="00E3513C" w:rsidP="006E1633">
            <w:pPr>
              <w:ind w:left="72"/>
              <w:rPr>
                <w:rFonts w:cs="Arial"/>
                <w:sz w:val="16"/>
                <w:szCs w:val="16"/>
              </w:rPr>
            </w:pPr>
            <w:r w:rsidRPr="002F531A">
              <w:rPr>
                <w:rFonts w:cs="Arial"/>
                <w:sz w:val="16"/>
                <w:szCs w:val="16"/>
              </w:rPr>
              <w:t>Configuration Management</w:t>
            </w:r>
          </w:p>
        </w:tc>
        <w:tc>
          <w:tcPr>
            <w:tcW w:w="3798" w:type="dxa"/>
          </w:tcPr>
          <w:p w14:paraId="3CDC6076" w14:textId="77777777" w:rsidR="00E3513C" w:rsidRPr="002F531A" w:rsidRDefault="00E3513C" w:rsidP="006E1633">
            <w:pPr>
              <w:ind w:left="162"/>
              <w:rPr>
                <w:rFonts w:cs="Arial"/>
                <w:sz w:val="16"/>
                <w:szCs w:val="16"/>
              </w:rPr>
            </w:pPr>
            <w:r w:rsidRPr="002F531A">
              <w:rPr>
                <w:rFonts w:cs="Arial"/>
                <w:sz w:val="16"/>
                <w:szCs w:val="16"/>
              </w:rPr>
              <w:t>Team Foundation Server</w:t>
            </w:r>
          </w:p>
        </w:tc>
      </w:tr>
    </w:tbl>
    <w:p w14:paraId="182BC6E1" w14:textId="77777777" w:rsidR="00F774F3" w:rsidRPr="002F531A" w:rsidRDefault="00F774F3" w:rsidP="00F774F3">
      <w:pPr>
        <w:rPr>
          <w:rFonts w:cs="Arial"/>
          <w:sz w:val="16"/>
          <w:szCs w:val="16"/>
        </w:rPr>
      </w:pPr>
    </w:p>
    <w:p w14:paraId="62795F82" w14:textId="77777777" w:rsidR="0012123C" w:rsidRPr="002F531A" w:rsidRDefault="0012123C" w:rsidP="00F774F3">
      <w:pPr>
        <w:rPr>
          <w:rFonts w:cs="Arial"/>
          <w:sz w:val="16"/>
          <w:szCs w:val="16"/>
        </w:rPr>
      </w:pPr>
    </w:p>
    <w:p w14:paraId="6551D9C9" w14:textId="77777777" w:rsidR="0012123C" w:rsidRPr="002F531A" w:rsidRDefault="0012123C" w:rsidP="0012123C">
      <w:pPr>
        <w:pStyle w:val="Heading1"/>
        <w:spacing w:before="0" w:after="0"/>
        <w:rPr>
          <w:rFonts w:cs="Arial"/>
          <w:i/>
          <w:iCs/>
          <w:kern w:val="0"/>
          <w:sz w:val="28"/>
          <w:szCs w:val="28"/>
          <w:lang w:val="en-AU" w:eastAsia="en-AU"/>
        </w:rPr>
      </w:pPr>
      <w:bookmarkStart w:id="167" w:name="_Non_Functional_Requirements"/>
      <w:bookmarkStart w:id="168" w:name="_Toc335672666"/>
      <w:bookmarkStart w:id="169" w:name="_Toc414543433"/>
      <w:bookmarkEnd w:id="167"/>
      <w:r w:rsidRPr="002F531A">
        <w:rPr>
          <w:rFonts w:cs="Arial"/>
          <w:i/>
          <w:iCs/>
          <w:kern w:val="0"/>
          <w:sz w:val="28"/>
          <w:szCs w:val="28"/>
          <w:lang w:val="en-AU" w:eastAsia="en-AU"/>
        </w:rPr>
        <w:lastRenderedPageBreak/>
        <w:t>Non Functional Requirements</w:t>
      </w:r>
      <w:bookmarkEnd w:id="168"/>
      <w:bookmarkEnd w:id="169"/>
    </w:p>
    <w:p w14:paraId="101CF2E0" w14:textId="77777777" w:rsidR="0012123C" w:rsidRPr="002F531A" w:rsidRDefault="0012123C" w:rsidP="0012123C">
      <w:pPr>
        <w:rPr>
          <w:rFonts w:cs="Arial"/>
        </w:rPr>
      </w:pPr>
    </w:p>
    <w:p w14:paraId="419E42B5" w14:textId="77777777" w:rsidR="0012123C" w:rsidRPr="002F531A" w:rsidRDefault="0012123C" w:rsidP="0012123C">
      <w:pPr>
        <w:rPr>
          <w:rFonts w:cs="Arial"/>
          <w:sz w:val="18"/>
          <w:szCs w:val="18"/>
        </w:rPr>
      </w:pPr>
      <w:r w:rsidRPr="002F531A">
        <w:rPr>
          <w:rFonts w:cs="Arial"/>
          <w:sz w:val="18"/>
          <w:szCs w:val="18"/>
        </w:rPr>
        <w:t>This section discusses requirements that are important but are ‘non-functional’ in nature, e.g. record keeping/Security or System performance among others.</w:t>
      </w:r>
    </w:p>
    <w:p w14:paraId="6F71F098" w14:textId="77777777" w:rsidR="0012123C" w:rsidRPr="002F531A" w:rsidRDefault="0012123C" w:rsidP="0012123C">
      <w:pPr>
        <w:rPr>
          <w:rFonts w:cs="Arial"/>
        </w:rPr>
      </w:pPr>
    </w:p>
    <w:p w14:paraId="0127E511" w14:textId="77777777" w:rsidR="0012123C" w:rsidRPr="002F531A" w:rsidRDefault="0012123C" w:rsidP="0012123C">
      <w:pPr>
        <w:pStyle w:val="Heading2"/>
        <w:tabs>
          <w:tab w:val="clear" w:pos="1296"/>
          <w:tab w:val="num" w:pos="976"/>
        </w:tabs>
        <w:spacing w:before="0" w:after="0"/>
        <w:ind w:left="976"/>
      </w:pPr>
      <w:bookmarkStart w:id="170" w:name="_Record_Keeping/Audit_Requirements"/>
      <w:bookmarkStart w:id="171" w:name="_Toc177787797"/>
      <w:bookmarkStart w:id="172" w:name="_Toc335672667"/>
      <w:bookmarkStart w:id="173" w:name="_Toc414543434"/>
      <w:bookmarkEnd w:id="170"/>
      <w:r w:rsidRPr="002F531A">
        <w:t>Record Keeping/Audit Requirements</w:t>
      </w:r>
      <w:bookmarkEnd w:id="171"/>
      <w:bookmarkEnd w:id="172"/>
      <w:bookmarkEnd w:id="173"/>
    </w:p>
    <w:p w14:paraId="728B7BBD" w14:textId="77777777" w:rsidR="0012123C" w:rsidRPr="002F531A" w:rsidRDefault="0012123C" w:rsidP="0012123C">
      <w:pPr>
        <w:ind w:left="360"/>
        <w:rPr>
          <w:rFonts w:cs="Arial"/>
        </w:rPr>
      </w:pPr>
    </w:p>
    <w:p w14:paraId="6C16F533" w14:textId="77777777" w:rsidR="0012123C" w:rsidRPr="002F531A" w:rsidRDefault="0012123C" w:rsidP="0012123C">
      <w:pPr>
        <w:rPr>
          <w:rFonts w:cs="Arial"/>
          <w:sz w:val="18"/>
          <w:szCs w:val="18"/>
        </w:rPr>
      </w:pPr>
      <w:r w:rsidRPr="002F531A">
        <w:rPr>
          <w:rFonts w:cs="Arial"/>
          <w:sz w:val="18"/>
          <w:szCs w:val="18"/>
        </w:rPr>
        <w:t>In order to be full and accurate, records must be authentic, reliable, complete, unaltered and useable and the systems that support them must be able to protect their integrity over time.  These terms have particular meanings for system design purposes as follows:</w:t>
      </w:r>
    </w:p>
    <w:p w14:paraId="47C98E5A" w14:textId="77777777" w:rsidR="0012123C" w:rsidRPr="002F531A" w:rsidRDefault="0012123C" w:rsidP="0012123C">
      <w:pPr>
        <w:rPr>
          <w:rFonts w:cs="Arial"/>
          <w:sz w:val="18"/>
          <w:szCs w:val="18"/>
        </w:rPr>
      </w:pPr>
    </w:p>
    <w:p w14:paraId="1A66F108" w14:textId="77777777" w:rsidR="0012123C" w:rsidRPr="002F531A" w:rsidRDefault="0012123C" w:rsidP="0050580A">
      <w:pPr>
        <w:numPr>
          <w:ilvl w:val="0"/>
          <w:numId w:val="8"/>
        </w:numPr>
        <w:rPr>
          <w:rFonts w:cs="Arial"/>
          <w:sz w:val="18"/>
          <w:szCs w:val="18"/>
        </w:rPr>
      </w:pPr>
      <w:r w:rsidRPr="002F531A">
        <w:rPr>
          <w:rFonts w:cs="Arial"/>
          <w:b/>
          <w:sz w:val="18"/>
          <w:szCs w:val="18"/>
        </w:rPr>
        <w:t>Reliable</w:t>
      </w:r>
      <w:r w:rsidRPr="002F531A">
        <w:rPr>
          <w:rFonts w:cs="Arial"/>
          <w:sz w:val="18"/>
          <w:szCs w:val="18"/>
        </w:rPr>
        <w:t xml:space="preserve"> – it must be possible to trust the content of a record as an accurate representation of the transaction to which it attests.  It should be created and captured in a timely manner by an individual who has direct knowledge of the event or generated automatically by processes routinely used by the organisation to conduct the transaction.</w:t>
      </w:r>
    </w:p>
    <w:p w14:paraId="7A398DAE" w14:textId="77777777" w:rsidR="0012123C" w:rsidRPr="002F531A" w:rsidRDefault="0012123C" w:rsidP="0050580A">
      <w:pPr>
        <w:numPr>
          <w:ilvl w:val="0"/>
          <w:numId w:val="8"/>
        </w:numPr>
        <w:rPr>
          <w:rFonts w:cs="Arial"/>
          <w:sz w:val="18"/>
          <w:szCs w:val="18"/>
        </w:rPr>
      </w:pPr>
      <w:r w:rsidRPr="002F531A">
        <w:rPr>
          <w:rFonts w:cs="Arial"/>
          <w:b/>
          <w:sz w:val="18"/>
          <w:szCs w:val="18"/>
        </w:rPr>
        <w:t>Authentic</w:t>
      </w:r>
      <w:r w:rsidRPr="002F531A">
        <w:rPr>
          <w:rFonts w:cs="Arial"/>
          <w:sz w:val="18"/>
          <w:szCs w:val="18"/>
        </w:rPr>
        <w:t xml:space="preserve"> – it must be possible to prove that a record is what it purports to be and that it has been created or sent by the alleged person and at the time purported.  Records need to be protected against unauthorised addition, deletion, alteration, use or concealment and the creation, receipt, transmission of records needs to be controlled to ensure that records creators are authorised and identified.</w:t>
      </w:r>
    </w:p>
    <w:p w14:paraId="0CFD3AE2" w14:textId="77777777" w:rsidR="0012123C" w:rsidRPr="002F531A" w:rsidRDefault="0012123C" w:rsidP="0050580A">
      <w:pPr>
        <w:numPr>
          <w:ilvl w:val="0"/>
          <w:numId w:val="8"/>
        </w:numPr>
        <w:rPr>
          <w:rFonts w:cs="Arial"/>
          <w:sz w:val="18"/>
          <w:szCs w:val="18"/>
        </w:rPr>
      </w:pPr>
      <w:r w:rsidRPr="002F531A">
        <w:rPr>
          <w:rFonts w:cs="Arial"/>
          <w:b/>
          <w:sz w:val="18"/>
          <w:szCs w:val="18"/>
        </w:rPr>
        <w:t>Complete and unaltered</w:t>
      </w:r>
      <w:r w:rsidRPr="002F531A">
        <w:rPr>
          <w:rFonts w:cs="Arial"/>
          <w:sz w:val="18"/>
          <w:szCs w:val="18"/>
        </w:rPr>
        <w:t xml:space="preserve"> – it must be possible to protect a record against unauthorised alteration and to monitor and track any authorised annotation, addition or deletion.</w:t>
      </w:r>
    </w:p>
    <w:p w14:paraId="69C8AE84" w14:textId="77777777" w:rsidR="0012123C" w:rsidRPr="002F531A" w:rsidRDefault="0012123C" w:rsidP="0050580A">
      <w:pPr>
        <w:numPr>
          <w:ilvl w:val="0"/>
          <w:numId w:val="8"/>
        </w:numPr>
        <w:rPr>
          <w:rFonts w:cs="Arial"/>
          <w:sz w:val="18"/>
          <w:szCs w:val="18"/>
        </w:rPr>
      </w:pPr>
      <w:r w:rsidRPr="002F531A">
        <w:rPr>
          <w:rFonts w:cs="Arial"/>
          <w:b/>
          <w:sz w:val="18"/>
          <w:szCs w:val="18"/>
        </w:rPr>
        <w:t>Useable</w:t>
      </w:r>
      <w:r w:rsidRPr="002F531A">
        <w:rPr>
          <w:rFonts w:cs="Arial"/>
          <w:sz w:val="18"/>
          <w:szCs w:val="18"/>
        </w:rPr>
        <w:t xml:space="preserve"> – it must be possible to locate, retrieve, render and interpret a record and understand the sequence of activities in which it was created and used for as long as such evidence is required.</w:t>
      </w:r>
    </w:p>
    <w:p w14:paraId="52DBE38E" w14:textId="77777777" w:rsidR="0012123C" w:rsidRPr="002F531A" w:rsidRDefault="0012123C" w:rsidP="0050580A">
      <w:pPr>
        <w:numPr>
          <w:ilvl w:val="0"/>
          <w:numId w:val="8"/>
        </w:numPr>
        <w:rPr>
          <w:rFonts w:cs="Arial"/>
          <w:sz w:val="18"/>
          <w:szCs w:val="18"/>
        </w:rPr>
      </w:pPr>
      <w:r w:rsidRPr="002F531A">
        <w:rPr>
          <w:rFonts w:cs="Arial"/>
          <w:b/>
          <w:sz w:val="18"/>
          <w:szCs w:val="18"/>
        </w:rPr>
        <w:t>System integrity</w:t>
      </w:r>
      <w:r w:rsidRPr="002F531A">
        <w:rPr>
          <w:rFonts w:cs="Arial"/>
          <w:sz w:val="18"/>
          <w:szCs w:val="18"/>
        </w:rPr>
        <w:t xml:space="preserve"> – it must be possible to implement control measures, such as access monitoring, user verification, authorised destruction, security and disaster mitigation to prevent unauthorised access, destruction, alteration or removal of records and to protect them from accidental damage or loss.</w:t>
      </w:r>
    </w:p>
    <w:p w14:paraId="58B5A41D" w14:textId="77777777" w:rsidR="0012123C" w:rsidRPr="002F531A" w:rsidRDefault="0012123C" w:rsidP="0012123C">
      <w:pPr>
        <w:ind w:left="720"/>
        <w:rPr>
          <w:rFonts w:cs="Arial"/>
        </w:rPr>
      </w:pPr>
    </w:p>
    <w:p w14:paraId="4B65CB18" w14:textId="77777777" w:rsidR="0012123C" w:rsidRPr="002F531A" w:rsidRDefault="0012123C" w:rsidP="0012123C">
      <w:pPr>
        <w:ind w:left="360"/>
        <w:rPr>
          <w:rFonts w:cs="Arial"/>
        </w:rPr>
      </w:pPr>
    </w:p>
    <w:p w14:paraId="1B2D3A67" w14:textId="77777777" w:rsidR="0012123C" w:rsidRPr="002F531A" w:rsidRDefault="0012123C" w:rsidP="0012123C">
      <w:pPr>
        <w:pStyle w:val="Heading2"/>
        <w:tabs>
          <w:tab w:val="clear" w:pos="1296"/>
          <w:tab w:val="num" w:pos="976"/>
        </w:tabs>
        <w:spacing w:before="0" w:after="0"/>
        <w:ind w:left="976"/>
      </w:pPr>
      <w:bookmarkStart w:id="174" w:name="_Testing"/>
      <w:bookmarkStart w:id="175" w:name="_Toc335672669"/>
      <w:bookmarkStart w:id="176" w:name="_Toc414543435"/>
      <w:bookmarkEnd w:id="174"/>
      <w:r w:rsidRPr="002F531A">
        <w:t>Testing</w:t>
      </w:r>
      <w:bookmarkEnd w:id="175"/>
      <w:bookmarkEnd w:id="176"/>
    </w:p>
    <w:p w14:paraId="31263D5D" w14:textId="77777777" w:rsidR="0012123C" w:rsidRPr="002F531A" w:rsidRDefault="0012123C" w:rsidP="0012123C">
      <w:pPr>
        <w:rPr>
          <w:rFonts w:cs="Arial"/>
        </w:rPr>
      </w:pPr>
    </w:p>
    <w:p w14:paraId="230CD840" w14:textId="77777777" w:rsidR="0012123C" w:rsidRPr="002F531A" w:rsidRDefault="0012123C" w:rsidP="0012123C">
      <w:pPr>
        <w:rPr>
          <w:rFonts w:cs="Arial"/>
        </w:rPr>
      </w:pPr>
      <w:r w:rsidRPr="002F531A">
        <w:rPr>
          <w:rFonts w:cs="Arial"/>
        </w:rPr>
        <w:t>What types of testing will be performed on this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1"/>
        <w:gridCol w:w="4084"/>
      </w:tblGrid>
      <w:tr w:rsidR="00E164DD" w:rsidRPr="002F531A" w14:paraId="13ECB15B" w14:textId="77777777" w:rsidTr="00E164DD">
        <w:tc>
          <w:tcPr>
            <w:tcW w:w="761" w:type="dxa"/>
            <w:shd w:val="clear" w:color="auto" w:fill="auto"/>
            <w:vAlign w:val="center"/>
          </w:tcPr>
          <w:p w14:paraId="3ED0E352" w14:textId="77777777" w:rsidR="00E164DD" w:rsidRPr="002F531A" w:rsidRDefault="00E164DD" w:rsidP="00063D4A">
            <w:pPr>
              <w:pStyle w:val="TableFormattingNolines"/>
              <w:spacing w:before="120" w:after="120" w:line="240" w:lineRule="auto"/>
              <w:jc w:val="center"/>
              <w:rPr>
                <w:rFonts w:cs="Arial"/>
              </w:rPr>
            </w:pPr>
            <w:r w:rsidRPr="002F531A">
              <w:rPr>
                <w:rFonts w:cs="Arial"/>
              </w:rPr>
              <w:t>X</w:t>
            </w:r>
          </w:p>
        </w:tc>
        <w:tc>
          <w:tcPr>
            <w:tcW w:w="4084" w:type="dxa"/>
            <w:shd w:val="clear" w:color="auto" w:fill="auto"/>
            <w:vAlign w:val="center"/>
          </w:tcPr>
          <w:p w14:paraId="6EAD92FC" w14:textId="77777777" w:rsidR="00E164DD" w:rsidRPr="002F531A" w:rsidRDefault="00E164DD" w:rsidP="00063D4A">
            <w:pPr>
              <w:pStyle w:val="TableFormattingNolines"/>
              <w:spacing w:before="120" w:after="120" w:line="240" w:lineRule="auto"/>
              <w:rPr>
                <w:rFonts w:cs="Arial"/>
              </w:rPr>
            </w:pPr>
            <w:r w:rsidRPr="002F531A">
              <w:rPr>
                <w:rFonts w:cs="Arial"/>
              </w:rPr>
              <w:t>System Test</w:t>
            </w:r>
          </w:p>
        </w:tc>
      </w:tr>
      <w:tr w:rsidR="00E164DD" w:rsidRPr="002F531A" w14:paraId="6DD083A6" w14:textId="77777777" w:rsidTr="00E164DD">
        <w:tc>
          <w:tcPr>
            <w:tcW w:w="761" w:type="dxa"/>
            <w:shd w:val="clear" w:color="auto" w:fill="auto"/>
            <w:vAlign w:val="center"/>
          </w:tcPr>
          <w:p w14:paraId="7A5CA16F" w14:textId="77777777" w:rsidR="00E164DD" w:rsidRPr="002F531A" w:rsidRDefault="00E164DD" w:rsidP="00063D4A">
            <w:pPr>
              <w:pStyle w:val="TableFormattingNolines"/>
              <w:spacing w:before="120" w:after="120" w:line="240" w:lineRule="auto"/>
              <w:jc w:val="center"/>
              <w:rPr>
                <w:rFonts w:cs="Arial"/>
              </w:rPr>
            </w:pPr>
            <w:r w:rsidRPr="002F531A">
              <w:rPr>
                <w:rFonts w:cs="Arial"/>
              </w:rPr>
              <w:t>X</w:t>
            </w:r>
          </w:p>
        </w:tc>
        <w:tc>
          <w:tcPr>
            <w:tcW w:w="4084" w:type="dxa"/>
            <w:shd w:val="clear" w:color="auto" w:fill="auto"/>
            <w:vAlign w:val="center"/>
          </w:tcPr>
          <w:p w14:paraId="4EAA1410" w14:textId="77777777" w:rsidR="00E164DD" w:rsidRPr="002F531A" w:rsidRDefault="00E164DD" w:rsidP="00063D4A">
            <w:pPr>
              <w:pStyle w:val="TableFormattingNolines"/>
              <w:spacing w:before="120" w:after="120" w:line="240" w:lineRule="auto"/>
              <w:rPr>
                <w:rFonts w:cs="Arial"/>
              </w:rPr>
            </w:pPr>
            <w:r w:rsidRPr="002F531A">
              <w:rPr>
                <w:rFonts w:cs="Arial"/>
              </w:rPr>
              <w:t>Integration Test</w:t>
            </w:r>
          </w:p>
        </w:tc>
      </w:tr>
      <w:tr w:rsidR="00E164DD" w:rsidRPr="002F531A" w14:paraId="38C505AE" w14:textId="77777777" w:rsidTr="00E164DD">
        <w:tc>
          <w:tcPr>
            <w:tcW w:w="761" w:type="dxa"/>
            <w:shd w:val="clear" w:color="auto" w:fill="auto"/>
            <w:vAlign w:val="center"/>
          </w:tcPr>
          <w:p w14:paraId="73576F56" w14:textId="77777777" w:rsidR="00E164DD" w:rsidRPr="002F531A" w:rsidRDefault="00E164DD" w:rsidP="00063D4A">
            <w:pPr>
              <w:pStyle w:val="TableFormattingNolines"/>
              <w:spacing w:before="120" w:after="120" w:line="240" w:lineRule="auto"/>
              <w:jc w:val="center"/>
              <w:rPr>
                <w:rFonts w:cs="Arial"/>
              </w:rPr>
            </w:pPr>
            <w:r w:rsidRPr="002F531A">
              <w:rPr>
                <w:rFonts w:cs="Arial"/>
              </w:rPr>
              <w:t>X</w:t>
            </w:r>
          </w:p>
        </w:tc>
        <w:tc>
          <w:tcPr>
            <w:tcW w:w="4084" w:type="dxa"/>
            <w:shd w:val="clear" w:color="auto" w:fill="auto"/>
            <w:vAlign w:val="center"/>
          </w:tcPr>
          <w:p w14:paraId="7C573624" w14:textId="77777777" w:rsidR="00E164DD" w:rsidRPr="002F531A" w:rsidRDefault="00E164DD" w:rsidP="00063D4A">
            <w:pPr>
              <w:pStyle w:val="TableFormattingNolines"/>
              <w:spacing w:before="120" w:after="120" w:line="240" w:lineRule="auto"/>
              <w:rPr>
                <w:rFonts w:cs="Arial"/>
              </w:rPr>
            </w:pPr>
            <w:r w:rsidRPr="002F531A">
              <w:rPr>
                <w:rFonts w:cs="Arial"/>
              </w:rPr>
              <w:t>Performance Test</w:t>
            </w:r>
          </w:p>
        </w:tc>
      </w:tr>
    </w:tbl>
    <w:p w14:paraId="7977AEC3" w14:textId="77777777" w:rsidR="0012123C" w:rsidRPr="002F531A" w:rsidRDefault="0012123C" w:rsidP="00F774F3">
      <w:pPr>
        <w:rPr>
          <w:rFonts w:cs="Arial"/>
          <w:sz w:val="16"/>
          <w:szCs w:val="16"/>
        </w:rPr>
      </w:pPr>
    </w:p>
    <w:sectPr w:rsidR="0012123C" w:rsidRPr="002F531A" w:rsidSect="006C43D1">
      <w:headerReference w:type="default" r:id="rId15"/>
      <w:pgSz w:w="12240" w:h="15840"/>
      <w:pgMar w:top="1440" w:right="1440" w:bottom="1440" w:left="1440" w:header="432" w:footer="576"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8" w:author="Praphul Misra" w:date="2015-05-07T10:56:00Z" w:initials="PM">
    <w:p w14:paraId="584316D3" w14:textId="77777777" w:rsidR="00F51F40" w:rsidRDefault="00F51F40">
      <w:pPr>
        <w:pStyle w:val="CommentText"/>
      </w:pPr>
      <w:r>
        <w:rPr>
          <w:rStyle w:val="CommentReference"/>
        </w:rPr>
        <w:annotationRef/>
      </w:r>
      <w:r>
        <w:t>Internal calibration matrix to validate the he ticks:</w:t>
      </w:r>
    </w:p>
    <w:p w14:paraId="20CF7692" w14:textId="77777777" w:rsidR="00F51F40" w:rsidRDefault="00F51F40" w:rsidP="00F51F40">
      <w:pPr>
        <w:pStyle w:val="CommentText"/>
        <w:numPr>
          <w:ilvl w:val="0"/>
          <w:numId w:val="27"/>
        </w:numPr>
      </w:pPr>
      <w:r>
        <w:t>If Select North; all north states to be ticked</w:t>
      </w:r>
    </w:p>
    <w:p w14:paraId="52047151" w14:textId="77777777" w:rsidR="00F51F40" w:rsidRDefault="009C1D3C" w:rsidP="00F51F40">
      <w:pPr>
        <w:pStyle w:val="CommentText"/>
        <w:numPr>
          <w:ilvl w:val="0"/>
          <w:numId w:val="27"/>
        </w:numPr>
      </w:pPr>
      <w:r>
        <w:t>Allow for partially selected states in North</w:t>
      </w:r>
    </w:p>
    <w:p w14:paraId="0F7C05B3" w14:textId="77777777" w:rsidR="009C1D3C" w:rsidRDefault="009C1D3C" w:rsidP="00F51F40">
      <w:pPr>
        <w:pStyle w:val="CommentText"/>
        <w:numPr>
          <w:ilvl w:val="0"/>
          <w:numId w:val="27"/>
        </w:numPr>
      </w:pPr>
      <w:r>
        <w:t>Dummy check for males .NEQ. Housewives</w:t>
      </w:r>
    </w:p>
    <w:p w14:paraId="23F34C44" w14:textId="77777777" w:rsidR="009C1D3C" w:rsidRDefault="009C1D3C" w:rsidP="00F51F40">
      <w:pPr>
        <w:pStyle w:val="CommentText"/>
        <w:numPr>
          <w:ilvl w:val="0"/>
          <w:numId w:val="27"/>
        </w:numPr>
      </w:pPr>
      <w:r>
        <w:t>Sort states region-wise; then alphabetically</w:t>
      </w:r>
    </w:p>
  </w:comment>
  <w:comment w:id="129" w:author="Praphul Misra" w:date="2015-05-07T11:30:00Z" w:initials="PM">
    <w:p w14:paraId="47C194EF" w14:textId="77777777" w:rsidR="006A2E59" w:rsidRDefault="006A2E59">
      <w:pPr>
        <w:pStyle w:val="CommentText"/>
      </w:pPr>
      <w:r>
        <w:rPr>
          <w:rStyle w:val="CommentReference"/>
        </w:rPr>
        <w:annotationRef/>
      </w:r>
      <w:r>
        <w:t>Store details list to display PIN in addition to CITY</w:t>
      </w:r>
    </w:p>
    <w:p w14:paraId="687B728F" w14:textId="77777777" w:rsidR="006A2E59" w:rsidRDefault="006A2E59">
      <w:pPr>
        <w:pStyle w:val="CommentText"/>
      </w:pPr>
      <w:r>
        <w:t>All columns are sortable but its not evident – so insert an arrow up or down to prompt this function</w:t>
      </w:r>
    </w:p>
  </w:comment>
  <w:comment w:id="130" w:author="Praphul Misra" w:date="2015-05-07T11:11:00Z" w:initials="PM">
    <w:p w14:paraId="62E6BAB4" w14:textId="77777777" w:rsidR="00CA40DB" w:rsidRDefault="00CA40DB">
      <w:pPr>
        <w:pStyle w:val="CommentText"/>
      </w:pPr>
      <w:r>
        <w:rPr>
          <w:rStyle w:val="CommentReference"/>
        </w:rPr>
        <w:annotationRef/>
      </w:r>
      <w:r>
        <w:t>Filter Search Tool:</w:t>
      </w:r>
    </w:p>
    <w:p w14:paraId="489574AA" w14:textId="77777777" w:rsidR="00CA40DB" w:rsidRDefault="00CA40DB" w:rsidP="00CA40DB">
      <w:pPr>
        <w:pStyle w:val="CommentText"/>
        <w:numPr>
          <w:ilvl w:val="0"/>
          <w:numId w:val="28"/>
        </w:numPr>
      </w:pPr>
      <w:r>
        <w:t>Change “no of stores” to “Min number of outlets”</w:t>
      </w:r>
    </w:p>
    <w:p w14:paraId="28A97F77" w14:textId="77777777" w:rsidR="00CA40DB" w:rsidRDefault="00CA40DB" w:rsidP="00CA40DB">
      <w:pPr>
        <w:pStyle w:val="CommentText"/>
        <w:numPr>
          <w:ilvl w:val="0"/>
          <w:numId w:val="28"/>
        </w:numPr>
      </w:pPr>
      <w:r>
        <w:t>Reduce width of above and Region Wise to half</w:t>
      </w:r>
    </w:p>
    <w:p w14:paraId="098BCCAE" w14:textId="77777777" w:rsidR="00CA40DB" w:rsidRDefault="00CA40DB" w:rsidP="00CA40DB">
      <w:pPr>
        <w:pStyle w:val="CommentText"/>
        <w:numPr>
          <w:ilvl w:val="0"/>
          <w:numId w:val="28"/>
        </w:numPr>
      </w:pPr>
      <w:r>
        <w:t>Increase the width &amp; height of ‘select inventory’</w:t>
      </w:r>
    </w:p>
    <w:p w14:paraId="5337D786" w14:textId="77777777" w:rsidR="00CA40DB" w:rsidRDefault="00CA40DB" w:rsidP="00CA40DB">
      <w:pPr>
        <w:pStyle w:val="CommentText"/>
        <w:numPr>
          <w:ilvl w:val="0"/>
          <w:numId w:val="28"/>
        </w:numPr>
      </w:pPr>
      <w:r>
        <w:t xml:space="preserve"> List the options of ‘select inventory’ in 2 to 3 columns</w:t>
      </w:r>
    </w:p>
  </w:comment>
  <w:comment w:id="131" w:author="Praphul Misra" w:date="2015-05-07T11:42:00Z" w:initials="PM">
    <w:p w14:paraId="2053FEE2" w14:textId="77777777" w:rsidR="00DC4AD8" w:rsidRDefault="00DC4AD8">
      <w:pPr>
        <w:pStyle w:val="CommentText"/>
      </w:pPr>
      <w:r>
        <w:rPr>
          <w:rStyle w:val="CommentReference"/>
        </w:rPr>
        <w:annotationRef/>
      </w:r>
      <w:r>
        <w:t>CHOOSE INVENTERY  BUSINESS ANALYSIS to be changed to</w:t>
      </w:r>
    </w:p>
    <w:p w14:paraId="5165D75A" w14:textId="77777777" w:rsidR="00DC4AD8" w:rsidRDefault="00DC4AD8">
      <w:pPr>
        <w:pStyle w:val="CommentText"/>
      </w:pPr>
      <w:r>
        <w:t>ARE YOU…..READY TO BOOK?    OR    ANALYSING ONLY?</w:t>
      </w:r>
    </w:p>
    <w:p w14:paraId="4B037AD3" w14:textId="77777777" w:rsidR="004C59D1" w:rsidRDefault="004C59D1">
      <w:pPr>
        <w:pStyle w:val="CommentText"/>
      </w:pPr>
      <w:r>
        <w:t>Change No of Quantity to “Quantity”</w:t>
      </w:r>
    </w:p>
    <w:p w14:paraId="5F8BD667" w14:textId="77777777" w:rsidR="004C59D1" w:rsidRDefault="004C59D1">
      <w:pPr>
        <w:pStyle w:val="CommentText"/>
      </w:pPr>
      <w:r>
        <w:t>If price is fixed, the cvost not to be multiplied with qty</w:t>
      </w:r>
    </w:p>
    <w:p w14:paraId="12AD20E3" w14:textId="77777777" w:rsidR="004C59D1" w:rsidRDefault="004C59D1">
      <w:pPr>
        <w:pStyle w:val="CommentText"/>
      </w:pPr>
    </w:p>
    <w:p w14:paraId="16D3546C" w14:textId="77777777" w:rsidR="00ED2D4A" w:rsidRDefault="00ED2D4A">
      <w:pPr>
        <w:pStyle w:val="CommentText"/>
      </w:pPr>
      <w:r>
        <w:t>Change :”Cost” to “RATE”</w:t>
      </w:r>
    </w:p>
    <w:p w14:paraId="445A704D" w14:textId="77777777" w:rsidR="00ED2D4A" w:rsidRDefault="00ED2D4A">
      <w:pPr>
        <w:pStyle w:val="CommentText"/>
      </w:pPr>
      <w:r>
        <w:t>Change: TOTAL COST to TOTAL PRICE</w:t>
      </w:r>
    </w:p>
  </w:comment>
  <w:comment w:id="132" w:author="Praphul Misra" w:date="2015-05-07T13:08:00Z" w:initials="PM">
    <w:p w14:paraId="5C93153C" w14:textId="77777777" w:rsidR="004C59D1" w:rsidRDefault="004C59D1">
      <w:pPr>
        <w:pStyle w:val="CommentText"/>
      </w:pPr>
      <w:r>
        <w:rPr>
          <w:rStyle w:val="CommentReference"/>
        </w:rPr>
        <w:annotationRef/>
      </w:r>
      <w:r>
        <w:t>Cost Amount (in Rs)= f(Rate, Qty, Period, Outlets)</w:t>
      </w:r>
    </w:p>
    <w:p w14:paraId="11A281C8" w14:textId="77777777" w:rsidR="004C59D1" w:rsidRDefault="0042195F">
      <w:pPr>
        <w:pStyle w:val="CommentText"/>
      </w:pPr>
      <w:r>
        <w:t>- Period: Day, Week, Month</w:t>
      </w:r>
    </w:p>
    <w:p w14:paraId="2259871C" w14:textId="77777777" w:rsidR="0042195F" w:rsidRDefault="0042195F">
      <w:pPr>
        <w:pStyle w:val="CommentText"/>
      </w:pPr>
      <w:r>
        <w:t>- Qty: Fixed, Variable</w:t>
      </w:r>
    </w:p>
    <w:p w14:paraId="5FA11283" w14:textId="77777777" w:rsidR="0042195F" w:rsidRDefault="0042195F">
      <w:pPr>
        <w:pStyle w:val="CommentText"/>
      </w:pPr>
      <w:r>
        <w:t>- - If variable: MOQ, Least Count, Ranges</w:t>
      </w:r>
    </w:p>
    <w:p w14:paraId="41502785" w14:textId="77777777" w:rsidR="0042195F" w:rsidRDefault="00ED2D4A">
      <w:pPr>
        <w:pStyle w:val="CommentText"/>
      </w:pPr>
      <w:r>
        <w:t>- Rate Basis: y/n(item, period, outlet)</w:t>
      </w:r>
    </w:p>
    <w:p w14:paraId="3B0903CA" w14:textId="77777777" w:rsidR="0042195F" w:rsidRDefault="0042195F">
      <w:pPr>
        <w:pStyle w:val="CommentText"/>
      </w:pPr>
      <w:r>
        <w:t>Currently:</w:t>
      </w:r>
      <w:r w:rsidR="00ED2D4A">
        <w:t xml:space="preserve"> case indigo boarding cards</w:t>
      </w:r>
    </w:p>
    <w:p w14:paraId="63E33A7E" w14:textId="77777777" w:rsidR="0042195F" w:rsidRDefault="0042195F">
      <w:pPr>
        <w:pStyle w:val="CommentText"/>
      </w:pPr>
      <w:r>
        <w:t>If price=per month; roundup period to integer</w:t>
      </w:r>
    </w:p>
    <w:p w14:paraId="1F47D302" w14:textId="77777777" w:rsidR="0042195F" w:rsidRDefault="00ED2D4A">
      <w:pPr>
        <w:pStyle w:val="CommentText"/>
      </w:pPr>
      <w:r>
        <w:t xml:space="preserve">Total </w:t>
      </w:r>
      <w:r w:rsidR="0042195F">
        <w:t xml:space="preserve">Cost= </w:t>
      </w:r>
      <w:r>
        <w:t>Rate x Quantity (WRONG!)</w:t>
      </w:r>
    </w:p>
    <w:p w14:paraId="2176C866" w14:textId="77777777" w:rsidR="00ED2D4A" w:rsidRDefault="00ED2D4A">
      <w:pPr>
        <w:pStyle w:val="CommentText"/>
      </w:pPr>
      <w:r>
        <w:t>Because the qty is fixed, Cost should be equal to Rate x period</w:t>
      </w:r>
    </w:p>
    <w:p w14:paraId="64F2AE45" w14:textId="77777777" w:rsidR="0042195F" w:rsidRDefault="0042195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F34C44" w15:done="0"/>
  <w15:commentEx w15:paraId="687B728F" w15:done="0"/>
  <w15:commentEx w15:paraId="5337D786" w15:done="0"/>
  <w15:commentEx w15:paraId="445A704D" w15:done="0"/>
  <w15:commentEx w15:paraId="64F2AE4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60A92A" w14:textId="77777777" w:rsidR="00A854AD" w:rsidRDefault="00A854AD" w:rsidP="00CB36FC">
      <w:pPr>
        <w:spacing w:line="240" w:lineRule="auto"/>
      </w:pPr>
      <w:r>
        <w:separator/>
      </w:r>
    </w:p>
  </w:endnote>
  <w:endnote w:type="continuationSeparator" w:id="0">
    <w:p w14:paraId="22867CC9" w14:textId="77777777" w:rsidR="00A854AD" w:rsidRDefault="00A854AD" w:rsidP="00CB36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1B0F93" w14:textId="77777777" w:rsidR="00A854AD" w:rsidRDefault="00A854AD" w:rsidP="00CB36FC">
      <w:pPr>
        <w:spacing w:line="240" w:lineRule="auto"/>
      </w:pPr>
      <w:r>
        <w:separator/>
      </w:r>
    </w:p>
  </w:footnote>
  <w:footnote w:type="continuationSeparator" w:id="0">
    <w:p w14:paraId="37B5A676" w14:textId="77777777" w:rsidR="00A854AD" w:rsidRDefault="00A854AD" w:rsidP="00CB36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6729116A" w14:textId="7B080CA3" w:rsidR="00F51F40" w:rsidRDefault="001E697D">
        <w:pPr>
          <w:pStyle w:val="Header"/>
          <w:pBdr>
            <w:bottom w:val="thickThinSmallGap" w:sz="24" w:space="1" w:color="4E141A" w:themeColor="accent2" w:themeShade="7F"/>
          </w:pBdr>
          <w:jc w:val="center"/>
          <w:rPr>
            <w:rFonts w:asciiTheme="majorHAnsi" w:eastAsiaTheme="majorEastAsia" w:hAnsiTheme="majorHAnsi" w:cstheme="majorBidi"/>
            <w:sz w:val="32"/>
            <w:szCs w:val="32"/>
          </w:rPr>
        </w:pPr>
        <w:del w:id="177" w:author="Abhishek Rai 2" w:date="2019-05-09T13:03:00Z">
          <w:r w:rsidDel="001E697D">
            <w:rPr>
              <w:rFonts w:asciiTheme="majorHAnsi" w:eastAsiaTheme="majorEastAsia" w:hAnsiTheme="majorHAnsi" w:cstheme="majorBidi"/>
              <w:sz w:val="32"/>
              <w:szCs w:val="32"/>
            </w:rPr>
            <w:delText>IT Scoping Document –NXP ERP TOOL</w:delText>
          </w:r>
        </w:del>
        <w:ins w:id="178" w:author="Abhishek Rai 2" w:date="2019-05-09T13:03:00Z">
          <w:r>
            <w:rPr>
              <w:rFonts w:asciiTheme="majorHAnsi" w:eastAsiaTheme="majorEastAsia" w:hAnsiTheme="majorHAnsi" w:cstheme="majorBidi"/>
              <w:sz w:val="32"/>
              <w:szCs w:val="32"/>
            </w:rPr>
            <w:t>IT Scoping Document</w:t>
          </w:r>
        </w:ins>
      </w:p>
    </w:sdtContent>
  </w:sdt>
  <w:p w14:paraId="2D8DFE54" w14:textId="77777777" w:rsidR="00F51F40" w:rsidRPr="00CB36FC" w:rsidRDefault="00F51F40" w:rsidP="00CB36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E50EF"/>
    <w:multiLevelType w:val="hybridMultilevel"/>
    <w:tmpl w:val="2AB49776"/>
    <w:lvl w:ilvl="0" w:tplc="40090001">
      <w:start w:val="1"/>
      <w:numFmt w:val="bullet"/>
      <w:lvlText w:val=""/>
      <w:lvlJc w:val="left"/>
      <w:pPr>
        <w:ind w:left="3600" w:hanging="360"/>
      </w:pPr>
      <w:rPr>
        <w:rFonts w:ascii="Symbol" w:hAnsi="Symbol" w:hint="default"/>
      </w:rPr>
    </w:lvl>
    <w:lvl w:ilvl="1" w:tplc="40090003">
      <w:start w:val="1"/>
      <w:numFmt w:val="bullet"/>
      <w:lvlText w:val="o"/>
      <w:lvlJc w:val="left"/>
      <w:pPr>
        <w:ind w:left="4320" w:hanging="360"/>
      </w:pPr>
      <w:rPr>
        <w:rFonts w:ascii="Courier New" w:hAnsi="Courier New" w:cs="Courier New" w:hint="default"/>
      </w:rPr>
    </w:lvl>
    <w:lvl w:ilvl="2" w:tplc="40090005">
      <w:start w:val="1"/>
      <w:numFmt w:val="bullet"/>
      <w:lvlText w:val=""/>
      <w:lvlJc w:val="left"/>
      <w:pPr>
        <w:ind w:left="5040" w:hanging="360"/>
      </w:pPr>
      <w:rPr>
        <w:rFonts w:ascii="Wingdings" w:hAnsi="Wingdings" w:hint="default"/>
      </w:rPr>
    </w:lvl>
    <w:lvl w:ilvl="3" w:tplc="40090001">
      <w:start w:val="1"/>
      <w:numFmt w:val="bullet"/>
      <w:lvlText w:val=""/>
      <w:lvlJc w:val="left"/>
      <w:pPr>
        <w:ind w:left="5760" w:hanging="360"/>
      </w:pPr>
      <w:rPr>
        <w:rFonts w:ascii="Symbol" w:hAnsi="Symbol" w:hint="default"/>
      </w:rPr>
    </w:lvl>
    <w:lvl w:ilvl="4" w:tplc="40090003">
      <w:start w:val="1"/>
      <w:numFmt w:val="bullet"/>
      <w:lvlText w:val="o"/>
      <w:lvlJc w:val="left"/>
      <w:pPr>
        <w:ind w:left="6480" w:hanging="360"/>
      </w:pPr>
      <w:rPr>
        <w:rFonts w:ascii="Courier New" w:hAnsi="Courier New" w:cs="Courier New" w:hint="default"/>
      </w:rPr>
    </w:lvl>
    <w:lvl w:ilvl="5" w:tplc="40090005">
      <w:start w:val="1"/>
      <w:numFmt w:val="bullet"/>
      <w:lvlText w:val=""/>
      <w:lvlJc w:val="left"/>
      <w:pPr>
        <w:ind w:left="7200" w:hanging="360"/>
      </w:pPr>
      <w:rPr>
        <w:rFonts w:ascii="Wingdings" w:hAnsi="Wingdings" w:hint="default"/>
      </w:rPr>
    </w:lvl>
    <w:lvl w:ilvl="6" w:tplc="40090001">
      <w:start w:val="1"/>
      <w:numFmt w:val="bullet"/>
      <w:lvlText w:val=""/>
      <w:lvlJc w:val="left"/>
      <w:pPr>
        <w:ind w:left="7920" w:hanging="360"/>
      </w:pPr>
      <w:rPr>
        <w:rFonts w:ascii="Symbol" w:hAnsi="Symbol" w:hint="default"/>
      </w:rPr>
    </w:lvl>
    <w:lvl w:ilvl="7" w:tplc="40090003">
      <w:start w:val="1"/>
      <w:numFmt w:val="bullet"/>
      <w:lvlText w:val="o"/>
      <w:lvlJc w:val="left"/>
      <w:pPr>
        <w:ind w:left="8640" w:hanging="360"/>
      </w:pPr>
      <w:rPr>
        <w:rFonts w:ascii="Courier New" w:hAnsi="Courier New" w:cs="Courier New" w:hint="default"/>
      </w:rPr>
    </w:lvl>
    <w:lvl w:ilvl="8" w:tplc="40090005">
      <w:start w:val="1"/>
      <w:numFmt w:val="bullet"/>
      <w:lvlText w:val=""/>
      <w:lvlJc w:val="left"/>
      <w:pPr>
        <w:ind w:left="9360" w:hanging="360"/>
      </w:pPr>
      <w:rPr>
        <w:rFonts w:ascii="Wingdings" w:hAnsi="Wingdings" w:hint="default"/>
      </w:rPr>
    </w:lvl>
  </w:abstractNum>
  <w:abstractNum w:abstractNumId="1" w15:restartNumberingAfterBreak="0">
    <w:nsid w:val="07FB5E2E"/>
    <w:multiLevelType w:val="multilevel"/>
    <w:tmpl w:val="3AA43284"/>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1350"/>
        </w:tabs>
        <w:ind w:left="135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8C76027"/>
    <w:multiLevelType w:val="multilevel"/>
    <w:tmpl w:val="20048DB2"/>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840"/>
        </w:tabs>
        <w:ind w:left="840" w:hanging="480"/>
      </w:pPr>
      <w:rPr>
        <w:rFonts w:hint="default"/>
      </w:rPr>
    </w:lvl>
    <w:lvl w:ilvl="2">
      <w:start w:val="1"/>
      <w:numFmt w:val="decimal"/>
      <w:pStyle w:val="Style3"/>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 w15:restartNumberingAfterBreak="0">
    <w:nsid w:val="09CF059A"/>
    <w:multiLevelType w:val="hybridMultilevel"/>
    <w:tmpl w:val="0E763BBA"/>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B40476D"/>
    <w:multiLevelType w:val="hybridMultilevel"/>
    <w:tmpl w:val="BC824B74"/>
    <w:lvl w:ilvl="0" w:tplc="558AF7BE">
      <w:start w:val="1"/>
      <w:numFmt w:val="bullet"/>
      <w:lvlText w:val=""/>
      <w:lvlJc w:val="left"/>
      <w:pPr>
        <w:tabs>
          <w:tab w:val="num" w:pos="0"/>
        </w:tabs>
        <w:ind w:left="0" w:hanging="360"/>
      </w:pPr>
      <w:rPr>
        <w:rFonts w:ascii="Symbol" w:hAnsi="Symbol" w:hint="default"/>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5" w15:restartNumberingAfterBreak="0">
    <w:nsid w:val="0E1B5EA2"/>
    <w:multiLevelType w:val="hybridMultilevel"/>
    <w:tmpl w:val="7786F4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C0474"/>
    <w:multiLevelType w:val="hybridMultilevel"/>
    <w:tmpl w:val="F6BAD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C41106"/>
    <w:multiLevelType w:val="hybridMultilevel"/>
    <w:tmpl w:val="70E0C694"/>
    <w:lvl w:ilvl="0" w:tplc="04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ABA79D7"/>
    <w:multiLevelType w:val="hybridMultilevel"/>
    <w:tmpl w:val="03AC39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7E36A4"/>
    <w:multiLevelType w:val="hybridMultilevel"/>
    <w:tmpl w:val="ED7EA6F6"/>
    <w:lvl w:ilvl="0" w:tplc="0409000F">
      <w:start w:val="1"/>
      <w:numFmt w:val="decimal"/>
      <w:lvlText w:val="%1."/>
      <w:lvlJc w:val="left"/>
      <w:pPr>
        <w:tabs>
          <w:tab w:val="num" w:pos="360"/>
        </w:tabs>
        <w:ind w:left="360" w:hanging="360"/>
      </w:pPr>
      <w:rPr>
        <w:rFonts w:hint="default"/>
        <w:color w:val="auto"/>
      </w:rPr>
    </w:lvl>
    <w:lvl w:ilvl="1" w:tplc="04090003">
      <w:start w:val="1"/>
      <w:numFmt w:val="bullet"/>
      <w:lvlText w:val="o"/>
      <w:lvlJc w:val="left"/>
      <w:pPr>
        <w:tabs>
          <w:tab w:val="num" w:pos="900"/>
        </w:tabs>
        <w:ind w:left="90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27D41DF3"/>
    <w:multiLevelType w:val="hybridMultilevel"/>
    <w:tmpl w:val="69880CD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D36277D"/>
    <w:multiLevelType w:val="hybridMultilevel"/>
    <w:tmpl w:val="3424BFC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365776B7"/>
    <w:multiLevelType w:val="hybridMultilevel"/>
    <w:tmpl w:val="51E8A9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16102E"/>
    <w:multiLevelType w:val="hybridMultilevel"/>
    <w:tmpl w:val="ABC66918"/>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3BDA4C60"/>
    <w:multiLevelType w:val="hybridMultilevel"/>
    <w:tmpl w:val="07E09498"/>
    <w:lvl w:ilvl="0" w:tplc="0C090005">
      <w:start w:val="1"/>
      <w:numFmt w:val="decimal"/>
      <w:lvlText w:val="%1"/>
      <w:lvlJc w:val="left"/>
      <w:pPr>
        <w:tabs>
          <w:tab w:val="num" w:pos="720"/>
        </w:tabs>
        <w:ind w:left="720" w:hanging="360"/>
      </w:pPr>
      <w:rPr>
        <w:rFonts w:hint="default"/>
      </w:rPr>
    </w:lvl>
    <w:lvl w:ilvl="1" w:tplc="0C090003" w:tentative="1">
      <w:start w:val="1"/>
      <w:numFmt w:val="lowerLetter"/>
      <w:lvlText w:val="%2."/>
      <w:lvlJc w:val="left"/>
      <w:pPr>
        <w:tabs>
          <w:tab w:val="num" w:pos="1440"/>
        </w:tabs>
        <w:ind w:left="1440" w:hanging="360"/>
      </w:pPr>
    </w:lvl>
    <w:lvl w:ilvl="2" w:tplc="0C090005" w:tentative="1">
      <w:start w:val="1"/>
      <w:numFmt w:val="lowerRoman"/>
      <w:lvlText w:val="%3."/>
      <w:lvlJc w:val="right"/>
      <w:pPr>
        <w:tabs>
          <w:tab w:val="num" w:pos="2160"/>
        </w:tabs>
        <w:ind w:left="2160" w:hanging="180"/>
      </w:pPr>
    </w:lvl>
    <w:lvl w:ilvl="3" w:tplc="0C090001" w:tentative="1">
      <w:start w:val="1"/>
      <w:numFmt w:val="decimal"/>
      <w:lvlText w:val="%4."/>
      <w:lvlJc w:val="left"/>
      <w:pPr>
        <w:tabs>
          <w:tab w:val="num" w:pos="2880"/>
        </w:tabs>
        <w:ind w:left="2880" w:hanging="360"/>
      </w:pPr>
    </w:lvl>
    <w:lvl w:ilvl="4" w:tplc="0C090003" w:tentative="1">
      <w:start w:val="1"/>
      <w:numFmt w:val="lowerLetter"/>
      <w:lvlText w:val="%5."/>
      <w:lvlJc w:val="left"/>
      <w:pPr>
        <w:tabs>
          <w:tab w:val="num" w:pos="3600"/>
        </w:tabs>
        <w:ind w:left="3600" w:hanging="360"/>
      </w:pPr>
    </w:lvl>
    <w:lvl w:ilvl="5" w:tplc="0C090005" w:tentative="1">
      <w:start w:val="1"/>
      <w:numFmt w:val="lowerRoman"/>
      <w:lvlText w:val="%6."/>
      <w:lvlJc w:val="right"/>
      <w:pPr>
        <w:tabs>
          <w:tab w:val="num" w:pos="4320"/>
        </w:tabs>
        <w:ind w:left="4320" w:hanging="180"/>
      </w:pPr>
    </w:lvl>
    <w:lvl w:ilvl="6" w:tplc="0C090001" w:tentative="1">
      <w:start w:val="1"/>
      <w:numFmt w:val="decimal"/>
      <w:lvlText w:val="%7."/>
      <w:lvlJc w:val="left"/>
      <w:pPr>
        <w:tabs>
          <w:tab w:val="num" w:pos="5040"/>
        </w:tabs>
        <w:ind w:left="5040" w:hanging="360"/>
      </w:pPr>
    </w:lvl>
    <w:lvl w:ilvl="7" w:tplc="0C090003" w:tentative="1">
      <w:start w:val="1"/>
      <w:numFmt w:val="lowerLetter"/>
      <w:lvlText w:val="%8."/>
      <w:lvlJc w:val="left"/>
      <w:pPr>
        <w:tabs>
          <w:tab w:val="num" w:pos="5760"/>
        </w:tabs>
        <w:ind w:left="5760" w:hanging="360"/>
      </w:pPr>
    </w:lvl>
    <w:lvl w:ilvl="8" w:tplc="0C090005" w:tentative="1">
      <w:start w:val="1"/>
      <w:numFmt w:val="lowerRoman"/>
      <w:lvlText w:val="%9."/>
      <w:lvlJc w:val="right"/>
      <w:pPr>
        <w:tabs>
          <w:tab w:val="num" w:pos="6480"/>
        </w:tabs>
        <w:ind w:left="6480" w:hanging="180"/>
      </w:pPr>
    </w:lvl>
  </w:abstractNum>
  <w:abstractNum w:abstractNumId="15" w15:restartNumberingAfterBreak="0">
    <w:nsid w:val="46D87F6B"/>
    <w:multiLevelType w:val="hybridMultilevel"/>
    <w:tmpl w:val="FABEF602"/>
    <w:lvl w:ilvl="0" w:tplc="04090009">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6" w15:restartNumberingAfterBreak="0">
    <w:nsid w:val="47FA7BA3"/>
    <w:multiLevelType w:val="hybridMultilevel"/>
    <w:tmpl w:val="4B7E7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392BAD"/>
    <w:multiLevelType w:val="hybridMultilevel"/>
    <w:tmpl w:val="87B229DE"/>
    <w:lvl w:ilvl="0" w:tplc="40090001">
      <w:start w:val="1"/>
      <w:numFmt w:val="bullet"/>
      <w:lvlText w:val=""/>
      <w:lvlJc w:val="left"/>
      <w:pPr>
        <w:ind w:left="1440" w:hanging="360"/>
      </w:pPr>
      <w:rPr>
        <w:rFonts w:ascii="Symbol" w:hAnsi="Symbol"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8" w15:restartNumberingAfterBreak="0">
    <w:nsid w:val="4D5D29F9"/>
    <w:multiLevelType w:val="hybridMultilevel"/>
    <w:tmpl w:val="5F56E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C1D711C"/>
    <w:multiLevelType w:val="hybridMultilevel"/>
    <w:tmpl w:val="05303E6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EA8042A"/>
    <w:multiLevelType w:val="hybridMultilevel"/>
    <w:tmpl w:val="793C8268"/>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1" w15:restartNumberingAfterBreak="0">
    <w:nsid w:val="706C27F0"/>
    <w:multiLevelType w:val="hybridMultilevel"/>
    <w:tmpl w:val="B2645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EAF4F64"/>
    <w:multiLevelType w:val="hybridMultilevel"/>
    <w:tmpl w:val="076AB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2"/>
  </w:num>
  <w:num w:numId="4">
    <w:abstractNumId w:val="8"/>
  </w:num>
  <w:num w:numId="5">
    <w:abstractNumId w:val="5"/>
  </w:num>
  <w:num w:numId="6">
    <w:abstractNumId w:val="1"/>
    <w:lvlOverride w:ilvl="0">
      <w:startOverride w:val="3"/>
    </w:lvlOverride>
    <w:lvlOverride w:ilvl="1">
      <w:startOverride w:val="3"/>
    </w:lvlOverride>
    <w:lvlOverride w:ilvl="2">
      <w:startOverride w:val="3"/>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
    <w:lvlOverride w:ilvl="0">
      <w:startOverride w:val="3"/>
    </w:lvlOverride>
    <w:lvlOverride w:ilvl="1">
      <w:startOverride w:val="4"/>
    </w:lvlOverride>
    <w:lvlOverride w:ilvl="2">
      <w:startOverride w:val="2"/>
    </w:lvlOverride>
  </w:num>
  <w:num w:numId="12">
    <w:abstractNumId w:val="11"/>
  </w:num>
  <w:num w:numId="13">
    <w:abstractNumId w:val="6"/>
  </w:num>
  <w:num w:numId="14">
    <w:abstractNumId w:val="20"/>
  </w:num>
  <w:num w:numId="15">
    <w:abstractNumId w:val="10"/>
  </w:num>
  <w:num w:numId="16">
    <w:abstractNumId w:val="13"/>
  </w:num>
  <w:num w:numId="17">
    <w:abstractNumId w:val="3"/>
  </w:num>
  <w:num w:numId="18">
    <w:abstractNumId w:val="15"/>
  </w:num>
  <w:num w:numId="19">
    <w:abstractNumId w:val="9"/>
  </w:num>
  <w:num w:numId="20">
    <w:abstractNumId w:val="4"/>
  </w:num>
  <w:num w:numId="21">
    <w:abstractNumId w:val="19"/>
  </w:num>
  <w:num w:numId="22">
    <w:abstractNumId w:val="1"/>
  </w:num>
  <w:num w:numId="23">
    <w:abstractNumId w:val="7"/>
  </w:num>
  <w:num w:numId="24">
    <w:abstractNumId w:val="21"/>
  </w:num>
  <w:num w:numId="25">
    <w:abstractNumId w:val="18"/>
  </w:num>
  <w:num w:numId="26">
    <w:abstractNumId w:val="1"/>
  </w:num>
  <w:num w:numId="27">
    <w:abstractNumId w:val="22"/>
  </w:num>
  <w:num w:numId="28">
    <w:abstractNumId w:val="16"/>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bhishek Rai 2">
    <w15:presenceInfo w15:providerId="AD" w15:userId="S-1-5-21-2414005191-2431363525-1628603290-1425566"/>
  </w15:person>
  <w15:person w15:author="ankita.singh">
    <w15:presenceInfo w15:providerId="None" w15:userId="ankita.singh"/>
  </w15:person>
  <w15:person w15:author="Praphul Misra">
    <w15:presenceInfo w15:providerId="Windows Live" w15:userId="8c667156d06082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9DD"/>
    <w:rsid w:val="000000E9"/>
    <w:rsid w:val="00000346"/>
    <w:rsid w:val="00000996"/>
    <w:rsid w:val="0000131D"/>
    <w:rsid w:val="00001B27"/>
    <w:rsid w:val="00003798"/>
    <w:rsid w:val="00004A09"/>
    <w:rsid w:val="000069EE"/>
    <w:rsid w:val="0001021B"/>
    <w:rsid w:val="0001273E"/>
    <w:rsid w:val="0001450E"/>
    <w:rsid w:val="00017A28"/>
    <w:rsid w:val="0002074C"/>
    <w:rsid w:val="00021CC4"/>
    <w:rsid w:val="00021E44"/>
    <w:rsid w:val="0002544D"/>
    <w:rsid w:val="00027A55"/>
    <w:rsid w:val="00027C7E"/>
    <w:rsid w:val="000356FE"/>
    <w:rsid w:val="0004493D"/>
    <w:rsid w:val="00046475"/>
    <w:rsid w:val="00047A9B"/>
    <w:rsid w:val="00056A62"/>
    <w:rsid w:val="000574EC"/>
    <w:rsid w:val="000604BB"/>
    <w:rsid w:val="0006166E"/>
    <w:rsid w:val="00063740"/>
    <w:rsid w:val="00063D4A"/>
    <w:rsid w:val="00066E3C"/>
    <w:rsid w:val="00070025"/>
    <w:rsid w:val="00075B8A"/>
    <w:rsid w:val="00076F19"/>
    <w:rsid w:val="0007778F"/>
    <w:rsid w:val="00080DD6"/>
    <w:rsid w:val="000815A4"/>
    <w:rsid w:val="000828AB"/>
    <w:rsid w:val="000828F5"/>
    <w:rsid w:val="00084D00"/>
    <w:rsid w:val="00085034"/>
    <w:rsid w:val="00085A2F"/>
    <w:rsid w:val="000864F9"/>
    <w:rsid w:val="00086C02"/>
    <w:rsid w:val="00087151"/>
    <w:rsid w:val="00092243"/>
    <w:rsid w:val="0009280B"/>
    <w:rsid w:val="00092BE6"/>
    <w:rsid w:val="00093EAE"/>
    <w:rsid w:val="00094569"/>
    <w:rsid w:val="00095FF0"/>
    <w:rsid w:val="00097564"/>
    <w:rsid w:val="000A1FA2"/>
    <w:rsid w:val="000A374E"/>
    <w:rsid w:val="000A5658"/>
    <w:rsid w:val="000A5748"/>
    <w:rsid w:val="000A6B8D"/>
    <w:rsid w:val="000B19EA"/>
    <w:rsid w:val="000B2FBF"/>
    <w:rsid w:val="000C098D"/>
    <w:rsid w:val="000C6C8F"/>
    <w:rsid w:val="000D0D08"/>
    <w:rsid w:val="000D13A7"/>
    <w:rsid w:val="000D1B6E"/>
    <w:rsid w:val="000D204F"/>
    <w:rsid w:val="000D261A"/>
    <w:rsid w:val="000D58C4"/>
    <w:rsid w:val="000E0CAD"/>
    <w:rsid w:val="000E13F7"/>
    <w:rsid w:val="000E18A0"/>
    <w:rsid w:val="000E483E"/>
    <w:rsid w:val="000E4D07"/>
    <w:rsid w:val="000F07C4"/>
    <w:rsid w:val="000F25FE"/>
    <w:rsid w:val="000F2F2A"/>
    <w:rsid w:val="000F587B"/>
    <w:rsid w:val="00101B97"/>
    <w:rsid w:val="0010319A"/>
    <w:rsid w:val="00103831"/>
    <w:rsid w:val="001039BC"/>
    <w:rsid w:val="00103D21"/>
    <w:rsid w:val="00110991"/>
    <w:rsid w:val="001136E4"/>
    <w:rsid w:val="0011560C"/>
    <w:rsid w:val="00120846"/>
    <w:rsid w:val="0012123C"/>
    <w:rsid w:val="0012191E"/>
    <w:rsid w:val="00123ABF"/>
    <w:rsid w:val="00123B24"/>
    <w:rsid w:val="00127C00"/>
    <w:rsid w:val="0013138A"/>
    <w:rsid w:val="00132EE7"/>
    <w:rsid w:val="00133BCA"/>
    <w:rsid w:val="001346F0"/>
    <w:rsid w:val="00135599"/>
    <w:rsid w:val="0013562B"/>
    <w:rsid w:val="00137438"/>
    <w:rsid w:val="00140ECD"/>
    <w:rsid w:val="0014145B"/>
    <w:rsid w:val="00142185"/>
    <w:rsid w:val="001501D0"/>
    <w:rsid w:val="0015208E"/>
    <w:rsid w:val="00152A76"/>
    <w:rsid w:val="00153FCA"/>
    <w:rsid w:val="001610A2"/>
    <w:rsid w:val="00161CAF"/>
    <w:rsid w:val="00163089"/>
    <w:rsid w:val="0016398C"/>
    <w:rsid w:val="0016476E"/>
    <w:rsid w:val="00167076"/>
    <w:rsid w:val="0017084A"/>
    <w:rsid w:val="001712B2"/>
    <w:rsid w:val="00171EFE"/>
    <w:rsid w:val="001749F6"/>
    <w:rsid w:val="00176477"/>
    <w:rsid w:val="001801F1"/>
    <w:rsid w:val="00180C5A"/>
    <w:rsid w:val="001813B4"/>
    <w:rsid w:val="00183B24"/>
    <w:rsid w:val="00186700"/>
    <w:rsid w:val="00186BCD"/>
    <w:rsid w:val="0018738E"/>
    <w:rsid w:val="00191875"/>
    <w:rsid w:val="00191D5E"/>
    <w:rsid w:val="0019570D"/>
    <w:rsid w:val="001A34FA"/>
    <w:rsid w:val="001A4B9B"/>
    <w:rsid w:val="001A6B86"/>
    <w:rsid w:val="001B1F71"/>
    <w:rsid w:val="001B3356"/>
    <w:rsid w:val="001B33F2"/>
    <w:rsid w:val="001B3C95"/>
    <w:rsid w:val="001B5FDF"/>
    <w:rsid w:val="001B66B7"/>
    <w:rsid w:val="001D0834"/>
    <w:rsid w:val="001D2B2A"/>
    <w:rsid w:val="001D607C"/>
    <w:rsid w:val="001D648B"/>
    <w:rsid w:val="001E059F"/>
    <w:rsid w:val="001E5238"/>
    <w:rsid w:val="001E5BF1"/>
    <w:rsid w:val="001E63A1"/>
    <w:rsid w:val="001E697D"/>
    <w:rsid w:val="001E6D8F"/>
    <w:rsid w:val="001E7731"/>
    <w:rsid w:val="001F1F04"/>
    <w:rsid w:val="001F21C9"/>
    <w:rsid w:val="001F2A66"/>
    <w:rsid w:val="001F2EDA"/>
    <w:rsid w:val="001F34A8"/>
    <w:rsid w:val="001F540B"/>
    <w:rsid w:val="001F674F"/>
    <w:rsid w:val="0020530F"/>
    <w:rsid w:val="00206D85"/>
    <w:rsid w:val="002077D9"/>
    <w:rsid w:val="002078C0"/>
    <w:rsid w:val="00211768"/>
    <w:rsid w:val="002132ED"/>
    <w:rsid w:val="00214022"/>
    <w:rsid w:val="0021678B"/>
    <w:rsid w:val="00216819"/>
    <w:rsid w:val="002179CA"/>
    <w:rsid w:val="00225A9B"/>
    <w:rsid w:val="00227324"/>
    <w:rsid w:val="00227463"/>
    <w:rsid w:val="00230209"/>
    <w:rsid w:val="002302CA"/>
    <w:rsid w:val="00233280"/>
    <w:rsid w:val="00234BE7"/>
    <w:rsid w:val="0023537D"/>
    <w:rsid w:val="00236ED4"/>
    <w:rsid w:val="00242713"/>
    <w:rsid w:val="002429A7"/>
    <w:rsid w:val="002444E9"/>
    <w:rsid w:val="002457BA"/>
    <w:rsid w:val="00245F81"/>
    <w:rsid w:val="00245FEF"/>
    <w:rsid w:val="002465D5"/>
    <w:rsid w:val="00247E7E"/>
    <w:rsid w:val="002522DA"/>
    <w:rsid w:val="00257012"/>
    <w:rsid w:val="002601A7"/>
    <w:rsid w:val="00261A72"/>
    <w:rsid w:val="00266239"/>
    <w:rsid w:val="00266F43"/>
    <w:rsid w:val="002702B0"/>
    <w:rsid w:val="0027224D"/>
    <w:rsid w:val="002802C6"/>
    <w:rsid w:val="0028085E"/>
    <w:rsid w:val="00280A2A"/>
    <w:rsid w:val="002816CB"/>
    <w:rsid w:val="00285DA5"/>
    <w:rsid w:val="00287DEC"/>
    <w:rsid w:val="00287E3B"/>
    <w:rsid w:val="00290F1E"/>
    <w:rsid w:val="00294F5C"/>
    <w:rsid w:val="00295E25"/>
    <w:rsid w:val="002A064A"/>
    <w:rsid w:val="002A1BF8"/>
    <w:rsid w:val="002A1DFE"/>
    <w:rsid w:val="002A26E6"/>
    <w:rsid w:val="002B117D"/>
    <w:rsid w:val="002B2F44"/>
    <w:rsid w:val="002B364D"/>
    <w:rsid w:val="002B4A4A"/>
    <w:rsid w:val="002B5E45"/>
    <w:rsid w:val="002C3317"/>
    <w:rsid w:val="002C5D7A"/>
    <w:rsid w:val="002C6044"/>
    <w:rsid w:val="002D233B"/>
    <w:rsid w:val="002D4776"/>
    <w:rsid w:val="002E0951"/>
    <w:rsid w:val="002E0B07"/>
    <w:rsid w:val="002E0FEB"/>
    <w:rsid w:val="002E12BC"/>
    <w:rsid w:val="002E34A8"/>
    <w:rsid w:val="002E5234"/>
    <w:rsid w:val="002E573E"/>
    <w:rsid w:val="002F0006"/>
    <w:rsid w:val="002F33DD"/>
    <w:rsid w:val="002F531A"/>
    <w:rsid w:val="002F5E0A"/>
    <w:rsid w:val="003034BF"/>
    <w:rsid w:val="003045EA"/>
    <w:rsid w:val="003052C9"/>
    <w:rsid w:val="003054F5"/>
    <w:rsid w:val="00312842"/>
    <w:rsid w:val="00312F3F"/>
    <w:rsid w:val="003143C9"/>
    <w:rsid w:val="00315008"/>
    <w:rsid w:val="00316777"/>
    <w:rsid w:val="0032198A"/>
    <w:rsid w:val="0032236D"/>
    <w:rsid w:val="00322785"/>
    <w:rsid w:val="00322BEB"/>
    <w:rsid w:val="0032322F"/>
    <w:rsid w:val="00331839"/>
    <w:rsid w:val="00331D9C"/>
    <w:rsid w:val="003339E2"/>
    <w:rsid w:val="00335426"/>
    <w:rsid w:val="003376B8"/>
    <w:rsid w:val="003471A5"/>
    <w:rsid w:val="00350814"/>
    <w:rsid w:val="00352521"/>
    <w:rsid w:val="00353ADC"/>
    <w:rsid w:val="003549D7"/>
    <w:rsid w:val="003553BB"/>
    <w:rsid w:val="0035679C"/>
    <w:rsid w:val="003606CC"/>
    <w:rsid w:val="00365FA0"/>
    <w:rsid w:val="00370BAE"/>
    <w:rsid w:val="00371ED9"/>
    <w:rsid w:val="00372EB5"/>
    <w:rsid w:val="00374072"/>
    <w:rsid w:val="0037483C"/>
    <w:rsid w:val="0037757A"/>
    <w:rsid w:val="00381C0A"/>
    <w:rsid w:val="00383B0C"/>
    <w:rsid w:val="00390294"/>
    <w:rsid w:val="00390BD9"/>
    <w:rsid w:val="00392A50"/>
    <w:rsid w:val="0039491F"/>
    <w:rsid w:val="00396EDD"/>
    <w:rsid w:val="0039723A"/>
    <w:rsid w:val="003977E3"/>
    <w:rsid w:val="00397E4B"/>
    <w:rsid w:val="003A2C09"/>
    <w:rsid w:val="003A46A3"/>
    <w:rsid w:val="003B07C0"/>
    <w:rsid w:val="003B1ED9"/>
    <w:rsid w:val="003B20AC"/>
    <w:rsid w:val="003B2DF3"/>
    <w:rsid w:val="003B606B"/>
    <w:rsid w:val="003B759E"/>
    <w:rsid w:val="003C0334"/>
    <w:rsid w:val="003C46CC"/>
    <w:rsid w:val="003C5187"/>
    <w:rsid w:val="003C5AFB"/>
    <w:rsid w:val="003D16EE"/>
    <w:rsid w:val="003D1A83"/>
    <w:rsid w:val="003D32F1"/>
    <w:rsid w:val="003D5740"/>
    <w:rsid w:val="003D61B4"/>
    <w:rsid w:val="003E01A9"/>
    <w:rsid w:val="003E3295"/>
    <w:rsid w:val="003E4D7C"/>
    <w:rsid w:val="003E5420"/>
    <w:rsid w:val="003E5DC8"/>
    <w:rsid w:val="003E6D41"/>
    <w:rsid w:val="003E7518"/>
    <w:rsid w:val="003F2EC8"/>
    <w:rsid w:val="003F3193"/>
    <w:rsid w:val="003F3D79"/>
    <w:rsid w:val="003F6E2A"/>
    <w:rsid w:val="0040123B"/>
    <w:rsid w:val="0040170D"/>
    <w:rsid w:val="00401948"/>
    <w:rsid w:val="00403319"/>
    <w:rsid w:val="0040436F"/>
    <w:rsid w:val="00405E08"/>
    <w:rsid w:val="00407A4F"/>
    <w:rsid w:val="00412F86"/>
    <w:rsid w:val="004131A9"/>
    <w:rsid w:val="004131D8"/>
    <w:rsid w:val="0042168B"/>
    <w:rsid w:val="0042195F"/>
    <w:rsid w:val="004224C8"/>
    <w:rsid w:val="0042413F"/>
    <w:rsid w:val="00431525"/>
    <w:rsid w:val="00434190"/>
    <w:rsid w:val="004359DD"/>
    <w:rsid w:val="00435B19"/>
    <w:rsid w:val="004362CB"/>
    <w:rsid w:val="00436EA8"/>
    <w:rsid w:val="00437711"/>
    <w:rsid w:val="00441303"/>
    <w:rsid w:val="0044224E"/>
    <w:rsid w:val="00446265"/>
    <w:rsid w:val="00447A5A"/>
    <w:rsid w:val="00447DF1"/>
    <w:rsid w:val="00450028"/>
    <w:rsid w:val="00451AC8"/>
    <w:rsid w:val="00455602"/>
    <w:rsid w:val="00456574"/>
    <w:rsid w:val="004576E4"/>
    <w:rsid w:val="00460568"/>
    <w:rsid w:val="004630FA"/>
    <w:rsid w:val="00466594"/>
    <w:rsid w:val="004672B7"/>
    <w:rsid w:val="00474E22"/>
    <w:rsid w:val="00483AA6"/>
    <w:rsid w:val="00484AD1"/>
    <w:rsid w:val="00484FC8"/>
    <w:rsid w:val="00490D1E"/>
    <w:rsid w:val="004916CD"/>
    <w:rsid w:val="004952CC"/>
    <w:rsid w:val="0049682A"/>
    <w:rsid w:val="00496FF5"/>
    <w:rsid w:val="004A228A"/>
    <w:rsid w:val="004A3346"/>
    <w:rsid w:val="004A3B94"/>
    <w:rsid w:val="004A5AB1"/>
    <w:rsid w:val="004A7AD7"/>
    <w:rsid w:val="004A7D3B"/>
    <w:rsid w:val="004B0766"/>
    <w:rsid w:val="004B2D18"/>
    <w:rsid w:val="004B3776"/>
    <w:rsid w:val="004B4CCD"/>
    <w:rsid w:val="004B5E6A"/>
    <w:rsid w:val="004B6276"/>
    <w:rsid w:val="004B6A7A"/>
    <w:rsid w:val="004B73F2"/>
    <w:rsid w:val="004B79E3"/>
    <w:rsid w:val="004C59D1"/>
    <w:rsid w:val="004C5B12"/>
    <w:rsid w:val="004C6ED9"/>
    <w:rsid w:val="004D34F0"/>
    <w:rsid w:val="004D4F45"/>
    <w:rsid w:val="004D5279"/>
    <w:rsid w:val="004D6248"/>
    <w:rsid w:val="004D6ACA"/>
    <w:rsid w:val="004D7DB3"/>
    <w:rsid w:val="004E031C"/>
    <w:rsid w:val="004E2E71"/>
    <w:rsid w:val="004E50C7"/>
    <w:rsid w:val="004E5487"/>
    <w:rsid w:val="004E6A8D"/>
    <w:rsid w:val="004F3C9F"/>
    <w:rsid w:val="004F3CFD"/>
    <w:rsid w:val="004F4D36"/>
    <w:rsid w:val="004F5222"/>
    <w:rsid w:val="004F6434"/>
    <w:rsid w:val="004F72DC"/>
    <w:rsid w:val="005008A3"/>
    <w:rsid w:val="00500A13"/>
    <w:rsid w:val="00501CB7"/>
    <w:rsid w:val="00502A1C"/>
    <w:rsid w:val="0050384E"/>
    <w:rsid w:val="0050580A"/>
    <w:rsid w:val="005066D1"/>
    <w:rsid w:val="00507678"/>
    <w:rsid w:val="00507C79"/>
    <w:rsid w:val="00510CBF"/>
    <w:rsid w:val="00512F65"/>
    <w:rsid w:val="00513931"/>
    <w:rsid w:val="0051403F"/>
    <w:rsid w:val="00515779"/>
    <w:rsid w:val="00515CFB"/>
    <w:rsid w:val="005163BC"/>
    <w:rsid w:val="00520108"/>
    <w:rsid w:val="005206C5"/>
    <w:rsid w:val="0052292B"/>
    <w:rsid w:val="00523E14"/>
    <w:rsid w:val="0052635B"/>
    <w:rsid w:val="00531B9C"/>
    <w:rsid w:val="005332CE"/>
    <w:rsid w:val="00534543"/>
    <w:rsid w:val="00535613"/>
    <w:rsid w:val="00535E83"/>
    <w:rsid w:val="00536EDE"/>
    <w:rsid w:val="00540D76"/>
    <w:rsid w:val="00542CA5"/>
    <w:rsid w:val="005463AF"/>
    <w:rsid w:val="00546CD5"/>
    <w:rsid w:val="005525B5"/>
    <w:rsid w:val="00552B05"/>
    <w:rsid w:val="00564661"/>
    <w:rsid w:val="00564D43"/>
    <w:rsid w:val="005656BD"/>
    <w:rsid w:val="0057263D"/>
    <w:rsid w:val="00575D5F"/>
    <w:rsid w:val="00580A2F"/>
    <w:rsid w:val="00583E58"/>
    <w:rsid w:val="00584989"/>
    <w:rsid w:val="00586E05"/>
    <w:rsid w:val="005873B1"/>
    <w:rsid w:val="0058784E"/>
    <w:rsid w:val="0059307B"/>
    <w:rsid w:val="00594DA2"/>
    <w:rsid w:val="0059569E"/>
    <w:rsid w:val="00595EE8"/>
    <w:rsid w:val="0059644D"/>
    <w:rsid w:val="005A06BE"/>
    <w:rsid w:val="005A11B3"/>
    <w:rsid w:val="005A1629"/>
    <w:rsid w:val="005A3325"/>
    <w:rsid w:val="005A6063"/>
    <w:rsid w:val="005A62BA"/>
    <w:rsid w:val="005A786E"/>
    <w:rsid w:val="005A7C1A"/>
    <w:rsid w:val="005B0417"/>
    <w:rsid w:val="005B0F6D"/>
    <w:rsid w:val="005B1AD7"/>
    <w:rsid w:val="005B687E"/>
    <w:rsid w:val="005B6CC5"/>
    <w:rsid w:val="005C1FAB"/>
    <w:rsid w:val="005C2263"/>
    <w:rsid w:val="005C4A5B"/>
    <w:rsid w:val="005C5331"/>
    <w:rsid w:val="005C6F03"/>
    <w:rsid w:val="005C71CC"/>
    <w:rsid w:val="005C75A1"/>
    <w:rsid w:val="005C7E62"/>
    <w:rsid w:val="005D0848"/>
    <w:rsid w:val="005D2F67"/>
    <w:rsid w:val="005D306D"/>
    <w:rsid w:val="005D351A"/>
    <w:rsid w:val="005D772B"/>
    <w:rsid w:val="005D7772"/>
    <w:rsid w:val="005D7F5E"/>
    <w:rsid w:val="005E2EBF"/>
    <w:rsid w:val="005E3206"/>
    <w:rsid w:val="005E36E4"/>
    <w:rsid w:val="005E56E6"/>
    <w:rsid w:val="005E6AC9"/>
    <w:rsid w:val="005E6B90"/>
    <w:rsid w:val="005E72F7"/>
    <w:rsid w:val="005E7D48"/>
    <w:rsid w:val="005F0002"/>
    <w:rsid w:val="005F31FA"/>
    <w:rsid w:val="005F6B2D"/>
    <w:rsid w:val="005F7A0F"/>
    <w:rsid w:val="0060073F"/>
    <w:rsid w:val="00601869"/>
    <w:rsid w:val="0060321B"/>
    <w:rsid w:val="00607BE3"/>
    <w:rsid w:val="00612C5A"/>
    <w:rsid w:val="00616BB5"/>
    <w:rsid w:val="00621C58"/>
    <w:rsid w:val="00622D33"/>
    <w:rsid w:val="006253AD"/>
    <w:rsid w:val="0062547E"/>
    <w:rsid w:val="006265BE"/>
    <w:rsid w:val="00630210"/>
    <w:rsid w:val="00632812"/>
    <w:rsid w:val="006329B2"/>
    <w:rsid w:val="006339C3"/>
    <w:rsid w:val="00634CD1"/>
    <w:rsid w:val="006403B9"/>
    <w:rsid w:val="006419AF"/>
    <w:rsid w:val="00646261"/>
    <w:rsid w:val="006527E1"/>
    <w:rsid w:val="006530B6"/>
    <w:rsid w:val="00657899"/>
    <w:rsid w:val="00661040"/>
    <w:rsid w:val="0066281C"/>
    <w:rsid w:val="006632DF"/>
    <w:rsid w:val="00664DA9"/>
    <w:rsid w:val="00666659"/>
    <w:rsid w:val="00667878"/>
    <w:rsid w:val="006712D4"/>
    <w:rsid w:val="00671A12"/>
    <w:rsid w:val="00671F34"/>
    <w:rsid w:val="00672ED5"/>
    <w:rsid w:val="00673DC4"/>
    <w:rsid w:val="0067493E"/>
    <w:rsid w:val="00674985"/>
    <w:rsid w:val="00674AC3"/>
    <w:rsid w:val="00674ADF"/>
    <w:rsid w:val="006752FA"/>
    <w:rsid w:val="006772DC"/>
    <w:rsid w:val="00683450"/>
    <w:rsid w:val="00683A93"/>
    <w:rsid w:val="00684C09"/>
    <w:rsid w:val="006901B3"/>
    <w:rsid w:val="0069045C"/>
    <w:rsid w:val="006910A9"/>
    <w:rsid w:val="006924C7"/>
    <w:rsid w:val="00696B62"/>
    <w:rsid w:val="00697BAB"/>
    <w:rsid w:val="006A0300"/>
    <w:rsid w:val="006A2E59"/>
    <w:rsid w:val="006B275B"/>
    <w:rsid w:val="006B3747"/>
    <w:rsid w:val="006B3A98"/>
    <w:rsid w:val="006B3EB8"/>
    <w:rsid w:val="006B5CBB"/>
    <w:rsid w:val="006B614F"/>
    <w:rsid w:val="006B666D"/>
    <w:rsid w:val="006B6D41"/>
    <w:rsid w:val="006B7C76"/>
    <w:rsid w:val="006C3EE3"/>
    <w:rsid w:val="006C43D1"/>
    <w:rsid w:val="006C4AC1"/>
    <w:rsid w:val="006C5C10"/>
    <w:rsid w:val="006D07D2"/>
    <w:rsid w:val="006D0E53"/>
    <w:rsid w:val="006D3201"/>
    <w:rsid w:val="006D3586"/>
    <w:rsid w:val="006D7499"/>
    <w:rsid w:val="006E1633"/>
    <w:rsid w:val="006E32F1"/>
    <w:rsid w:val="006E6385"/>
    <w:rsid w:val="006E78AB"/>
    <w:rsid w:val="006F40CD"/>
    <w:rsid w:val="006F4EEA"/>
    <w:rsid w:val="006F64DE"/>
    <w:rsid w:val="00703526"/>
    <w:rsid w:val="007045C2"/>
    <w:rsid w:val="00705B09"/>
    <w:rsid w:val="007072BD"/>
    <w:rsid w:val="00710CDD"/>
    <w:rsid w:val="00714DBA"/>
    <w:rsid w:val="00715A78"/>
    <w:rsid w:val="007161E7"/>
    <w:rsid w:val="0071728A"/>
    <w:rsid w:val="00717CC0"/>
    <w:rsid w:val="007201CE"/>
    <w:rsid w:val="007230CF"/>
    <w:rsid w:val="0072479C"/>
    <w:rsid w:val="00726744"/>
    <w:rsid w:val="007320A4"/>
    <w:rsid w:val="00732F7F"/>
    <w:rsid w:val="00734A7C"/>
    <w:rsid w:val="00734F56"/>
    <w:rsid w:val="00736478"/>
    <w:rsid w:val="00737A0B"/>
    <w:rsid w:val="00740AD8"/>
    <w:rsid w:val="00743F86"/>
    <w:rsid w:val="0074432D"/>
    <w:rsid w:val="00744FD0"/>
    <w:rsid w:val="0074560E"/>
    <w:rsid w:val="00752A3A"/>
    <w:rsid w:val="00755A70"/>
    <w:rsid w:val="00756D89"/>
    <w:rsid w:val="007601CB"/>
    <w:rsid w:val="007605D3"/>
    <w:rsid w:val="007611F5"/>
    <w:rsid w:val="00762AD4"/>
    <w:rsid w:val="00763E41"/>
    <w:rsid w:val="00764522"/>
    <w:rsid w:val="00771559"/>
    <w:rsid w:val="007715FF"/>
    <w:rsid w:val="007740BF"/>
    <w:rsid w:val="007772F0"/>
    <w:rsid w:val="00785CDA"/>
    <w:rsid w:val="00787105"/>
    <w:rsid w:val="00791297"/>
    <w:rsid w:val="00792B0F"/>
    <w:rsid w:val="00793203"/>
    <w:rsid w:val="007933D1"/>
    <w:rsid w:val="007A35C0"/>
    <w:rsid w:val="007A45C7"/>
    <w:rsid w:val="007A7ED2"/>
    <w:rsid w:val="007B138A"/>
    <w:rsid w:val="007B1630"/>
    <w:rsid w:val="007B2233"/>
    <w:rsid w:val="007B2987"/>
    <w:rsid w:val="007B2BED"/>
    <w:rsid w:val="007B6548"/>
    <w:rsid w:val="007C1A1F"/>
    <w:rsid w:val="007C39DB"/>
    <w:rsid w:val="007C49AE"/>
    <w:rsid w:val="007C5485"/>
    <w:rsid w:val="007D1820"/>
    <w:rsid w:val="007D2F16"/>
    <w:rsid w:val="007D492C"/>
    <w:rsid w:val="007D6641"/>
    <w:rsid w:val="007D6B1D"/>
    <w:rsid w:val="007D78E6"/>
    <w:rsid w:val="007D7A04"/>
    <w:rsid w:val="007E75C4"/>
    <w:rsid w:val="007F22BF"/>
    <w:rsid w:val="007F4747"/>
    <w:rsid w:val="007F6B59"/>
    <w:rsid w:val="007F6FD0"/>
    <w:rsid w:val="007F6FEA"/>
    <w:rsid w:val="00801A36"/>
    <w:rsid w:val="00801E74"/>
    <w:rsid w:val="00801F3E"/>
    <w:rsid w:val="0080385E"/>
    <w:rsid w:val="00803FEC"/>
    <w:rsid w:val="008041B9"/>
    <w:rsid w:val="00807AEC"/>
    <w:rsid w:val="008115E6"/>
    <w:rsid w:val="0081315C"/>
    <w:rsid w:val="008147C8"/>
    <w:rsid w:val="00814CBF"/>
    <w:rsid w:val="008158EA"/>
    <w:rsid w:val="00820B7E"/>
    <w:rsid w:val="008246CC"/>
    <w:rsid w:val="00824A77"/>
    <w:rsid w:val="00824CEF"/>
    <w:rsid w:val="0082704E"/>
    <w:rsid w:val="00827CDD"/>
    <w:rsid w:val="00827EB5"/>
    <w:rsid w:val="008323CE"/>
    <w:rsid w:val="00833C34"/>
    <w:rsid w:val="0083721F"/>
    <w:rsid w:val="008378BD"/>
    <w:rsid w:val="0084154D"/>
    <w:rsid w:val="00845D8B"/>
    <w:rsid w:val="00847C5D"/>
    <w:rsid w:val="00850135"/>
    <w:rsid w:val="00855084"/>
    <w:rsid w:val="0085791E"/>
    <w:rsid w:val="0086209B"/>
    <w:rsid w:val="00866723"/>
    <w:rsid w:val="00875903"/>
    <w:rsid w:val="00875C3A"/>
    <w:rsid w:val="00875F04"/>
    <w:rsid w:val="00876036"/>
    <w:rsid w:val="00876BD0"/>
    <w:rsid w:val="00882B98"/>
    <w:rsid w:val="008858C6"/>
    <w:rsid w:val="0089271E"/>
    <w:rsid w:val="00897B7D"/>
    <w:rsid w:val="008A11DE"/>
    <w:rsid w:val="008A2452"/>
    <w:rsid w:val="008A2EEF"/>
    <w:rsid w:val="008A3623"/>
    <w:rsid w:val="008A3D74"/>
    <w:rsid w:val="008A43CB"/>
    <w:rsid w:val="008A4E70"/>
    <w:rsid w:val="008A5B67"/>
    <w:rsid w:val="008A6408"/>
    <w:rsid w:val="008A7BD9"/>
    <w:rsid w:val="008C019E"/>
    <w:rsid w:val="008C2E9C"/>
    <w:rsid w:val="008C4524"/>
    <w:rsid w:val="008C53FF"/>
    <w:rsid w:val="008C56DD"/>
    <w:rsid w:val="008C67B6"/>
    <w:rsid w:val="008C7172"/>
    <w:rsid w:val="008D3119"/>
    <w:rsid w:val="008D3DF7"/>
    <w:rsid w:val="008D5216"/>
    <w:rsid w:val="008D5DBD"/>
    <w:rsid w:val="008D6745"/>
    <w:rsid w:val="008E2F8F"/>
    <w:rsid w:val="008E2F98"/>
    <w:rsid w:val="008E327D"/>
    <w:rsid w:val="008E38C1"/>
    <w:rsid w:val="008E46EE"/>
    <w:rsid w:val="008E597C"/>
    <w:rsid w:val="008F01B1"/>
    <w:rsid w:val="008F12B6"/>
    <w:rsid w:val="008F3DBB"/>
    <w:rsid w:val="008F4DAC"/>
    <w:rsid w:val="008F6B65"/>
    <w:rsid w:val="00900114"/>
    <w:rsid w:val="00901BE8"/>
    <w:rsid w:val="00902007"/>
    <w:rsid w:val="009023AB"/>
    <w:rsid w:val="009030A0"/>
    <w:rsid w:val="0090539C"/>
    <w:rsid w:val="00905490"/>
    <w:rsid w:val="00906FBF"/>
    <w:rsid w:val="0091023B"/>
    <w:rsid w:val="00910D2F"/>
    <w:rsid w:val="009121F7"/>
    <w:rsid w:val="0091287F"/>
    <w:rsid w:val="00912DFC"/>
    <w:rsid w:val="0091379F"/>
    <w:rsid w:val="009137A9"/>
    <w:rsid w:val="009160DB"/>
    <w:rsid w:val="00921C99"/>
    <w:rsid w:val="00921CD7"/>
    <w:rsid w:val="00922DDB"/>
    <w:rsid w:val="0093039A"/>
    <w:rsid w:val="00930826"/>
    <w:rsid w:val="00932A9E"/>
    <w:rsid w:val="00932D25"/>
    <w:rsid w:val="00937FAC"/>
    <w:rsid w:val="00940E6C"/>
    <w:rsid w:val="009415BB"/>
    <w:rsid w:val="00941CD2"/>
    <w:rsid w:val="00942D8E"/>
    <w:rsid w:val="0094389D"/>
    <w:rsid w:val="00945BC0"/>
    <w:rsid w:val="00954BF9"/>
    <w:rsid w:val="0095663B"/>
    <w:rsid w:val="00956657"/>
    <w:rsid w:val="00956ADC"/>
    <w:rsid w:val="009579A9"/>
    <w:rsid w:val="00957A98"/>
    <w:rsid w:val="00960239"/>
    <w:rsid w:val="009610E6"/>
    <w:rsid w:val="00961E0E"/>
    <w:rsid w:val="009620AC"/>
    <w:rsid w:val="009628F9"/>
    <w:rsid w:val="00962979"/>
    <w:rsid w:val="00962DE6"/>
    <w:rsid w:val="00963C25"/>
    <w:rsid w:val="009644E0"/>
    <w:rsid w:val="00964D8B"/>
    <w:rsid w:val="009663DF"/>
    <w:rsid w:val="009678E4"/>
    <w:rsid w:val="00970333"/>
    <w:rsid w:val="009747DD"/>
    <w:rsid w:val="0097574C"/>
    <w:rsid w:val="00975D69"/>
    <w:rsid w:val="0097681F"/>
    <w:rsid w:val="00980B80"/>
    <w:rsid w:val="009822A4"/>
    <w:rsid w:val="00982854"/>
    <w:rsid w:val="00987704"/>
    <w:rsid w:val="00987944"/>
    <w:rsid w:val="0099025B"/>
    <w:rsid w:val="00991EC4"/>
    <w:rsid w:val="00992B7B"/>
    <w:rsid w:val="009932D9"/>
    <w:rsid w:val="0099519F"/>
    <w:rsid w:val="009975C3"/>
    <w:rsid w:val="00997DF6"/>
    <w:rsid w:val="009A02A9"/>
    <w:rsid w:val="009A66E9"/>
    <w:rsid w:val="009A73B1"/>
    <w:rsid w:val="009B2EBC"/>
    <w:rsid w:val="009B4393"/>
    <w:rsid w:val="009B46D9"/>
    <w:rsid w:val="009B4D29"/>
    <w:rsid w:val="009B7546"/>
    <w:rsid w:val="009C1D3C"/>
    <w:rsid w:val="009C4A22"/>
    <w:rsid w:val="009C6460"/>
    <w:rsid w:val="009D1712"/>
    <w:rsid w:val="009D19E6"/>
    <w:rsid w:val="009D4FBC"/>
    <w:rsid w:val="009D6E8B"/>
    <w:rsid w:val="009E08B2"/>
    <w:rsid w:val="009E0F83"/>
    <w:rsid w:val="009E1146"/>
    <w:rsid w:val="009E1147"/>
    <w:rsid w:val="009E42BD"/>
    <w:rsid w:val="009E4B4F"/>
    <w:rsid w:val="009E7712"/>
    <w:rsid w:val="009E7BD8"/>
    <w:rsid w:val="009F0852"/>
    <w:rsid w:val="009F1624"/>
    <w:rsid w:val="009F25F4"/>
    <w:rsid w:val="009F4E48"/>
    <w:rsid w:val="009F66C9"/>
    <w:rsid w:val="009F6BA0"/>
    <w:rsid w:val="00A009A3"/>
    <w:rsid w:val="00A04692"/>
    <w:rsid w:val="00A04BB2"/>
    <w:rsid w:val="00A04F8F"/>
    <w:rsid w:val="00A05300"/>
    <w:rsid w:val="00A05B72"/>
    <w:rsid w:val="00A06158"/>
    <w:rsid w:val="00A074F3"/>
    <w:rsid w:val="00A075DA"/>
    <w:rsid w:val="00A110BE"/>
    <w:rsid w:val="00A123A6"/>
    <w:rsid w:val="00A1248D"/>
    <w:rsid w:val="00A14F67"/>
    <w:rsid w:val="00A15144"/>
    <w:rsid w:val="00A16F3A"/>
    <w:rsid w:val="00A17A00"/>
    <w:rsid w:val="00A22D55"/>
    <w:rsid w:val="00A2314F"/>
    <w:rsid w:val="00A233D6"/>
    <w:rsid w:val="00A241C5"/>
    <w:rsid w:val="00A244F7"/>
    <w:rsid w:val="00A2527D"/>
    <w:rsid w:val="00A26763"/>
    <w:rsid w:val="00A27202"/>
    <w:rsid w:val="00A31BF8"/>
    <w:rsid w:val="00A32BD9"/>
    <w:rsid w:val="00A32F6A"/>
    <w:rsid w:val="00A3470A"/>
    <w:rsid w:val="00A35611"/>
    <w:rsid w:val="00A360DD"/>
    <w:rsid w:val="00A37F70"/>
    <w:rsid w:val="00A41FFC"/>
    <w:rsid w:val="00A420F1"/>
    <w:rsid w:val="00A42315"/>
    <w:rsid w:val="00A467C3"/>
    <w:rsid w:val="00A5151A"/>
    <w:rsid w:val="00A52CC2"/>
    <w:rsid w:val="00A54A7C"/>
    <w:rsid w:val="00A54DFA"/>
    <w:rsid w:val="00A55F52"/>
    <w:rsid w:val="00A60DEE"/>
    <w:rsid w:val="00A65CBE"/>
    <w:rsid w:val="00A662AF"/>
    <w:rsid w:val="00A738F8"/>
    <w:rsid w:val="00A75080"/>
    <w:rsid w:val="00A761F3"/>
    <w:rsid w:val="00A767F2"/>
    <w:rsid w:val="00A80FA9"/>
    <w:rsid w:val="00A81C09"/>
    <w:rsid w:val="00A82314"/>
    <w:rsid w:val="00A83346"/>
    <w:rsid w:val="00A833C4"/>
    <w:rsid w:val="00A84651"/>
    <w:rsid w:val="00A854AD"/>
    <w:rsid w:val="00A874A0"/>
    <w:rsid w:val="00A90188"/>
    <w:rsid w:val="00A90304"/>
    <w:rsid w:val="00A91B06"/>
    <w:rsid w:val="00A930F4"/>
    <w:rsid w:val="00A93A99"/>
    <w:rsid w:val="00A94E61"/>
    <w:rsid w:val="00A959F8"/>
    <w:rsid w:val="00A97A53"/>
    <w:rsid w:val="00AA1273"/>
    <w:rsid w:val="00AA1BC2"/>
    <w:rsid w:val="00AA1C21"/>
    <w:rsid w:val="00AA77D8"/>
    <w:rsid w:val="00AB0933"/>
    <w:rsid w:val="00AB28E2"/>
    <w:rsid w:val="00AB32FE"/>
    <w:rsid w:val="00AB44C6"/>
    <w:rsid w:val="00AB4E32"/>
    <w:rsid w:val="00AB7ED6"/>
    <w:rsid w:val="00AC1052"/>
    <w:rsid w:val="00AC3CB9"/>
    <w:rsid w:val="00AC4AC3"/>
    <w:rsid w:val="00AC75BA"/>
    <w:rsid w:val="00AC7B3E"/>
    <w:rsid w:val="00AE0BA8"/>
    <w:rsid w:val="00AE1B23"/>
    <w:rsid w:val="00AE1CFF"/>
    <w:rsid w:val="00AE280A"/>
    <w:rsid w:val="00AE65B3"/>
    <w:rsid w:val="00AF093E"/>
    <w:rsid w:val="00AF21AE"/>
    <w:rsid w:val="00AF53FD"/>
    <w:rsid w:val="00B0285D"/>
    <w:rsid w:val="00B02B74"/>
    <w:rsid w:val="00B04C2F"/>
    <w:rsid w:val="00B06407"/>
    <w:rsid w:val="00B07220"/>
    <w:rsid w:val="00B11706"/>
    <w:rsid w:val="00B156A4"/>
    <w:rsid w:val="00B16689"/>
    <w:rsid w:val="00B17545"/>
    <w:rsid w:val="00B17A6B"/>
    <w:rsid w:val="00B205AE"/>
    <w:rsid w:val="00B20753"/>
    <w:rsid w:val="00B21FB6"/>
    <w:rsid w:val="00B25BAC"/>
    <w:rsid w:val="00B27A54"/>
    <w:rsid w:val="00B27C54"/>
    <w:rsid w:val="00B319AD"/>
    <w:rsid w:val="00B3288E"/>
    <w:rsid w:val="00B34FEE"/>
    <w:rsid w:val="00B3671C"/>
    <w:rsid w:val="00B37879"/>
    <w:rsid w:val="00B41D0C"/>
    <w:rsid w:val="00B423A9"/>
    <w:rsid w:val="00B42BAE"/>
    <w:rsid w:val="00B4400A"/>
    <w:rsid w:val="00B44FB1"/>
    <w:rsid w:val="00B45425"/>
    <w:rsid w:val="00B45544"/>
    <w:rsid w:val="00B45CCC"/>
    <w:rsid w:val="00B46491"/>
    <w:rsid w:val="00B56B77"/>
    <w:rsid w:val="00B62608"/>
    <w:rsid w:val="00B62921"/>
    <w:rsid w:val="00B66287"/>
    <w:rsid w:val="00B75E66"/>
    <w:rsid w:val="00B76F4B"/>
    <w:rsid w:val="00B777BE"/>
    <w:rsid w:val="00B8149E"/>
    <w:rsid w:val="00B8437E"/>
    <w:rsid w:val="00B85014"/>
    <w:rsid w:val="00B91B98"/>
    <w:rsid w:val="00B91FD4"/>
    <w:rsid w:val="00B92658"/>
    <w:rsid w:val="00B92936"/>
    <w:rsid w:val="00B92980"/>
    <w:rsid w:val="00B92A87"/>
    <w:rsid w:val="00B94F04"/>
    <w:rsid w:val="00B95B98"/>
    <w:rsid w:val="00B961C7"/>
    <w:rsid w:val="00B97313"/>
    <w:rsid w:val="00BA066B"/>
    <w:rsid w:val="00BA166B"/>
    <w:rsid w:val="00BA597C"/>
    <w:rsid w:val="00BB050C"/>
    <w:rsid w:val="00BB144B"/>
    <w:rsid w:val="00BB3283"/>
    <w:rsid w:val="00BB452C"/>
    <w:rsid w:val="00BB50BB"/>
    <w:rsid w:val="00BB5BDA"/>
    <w:rsid w:val="00BB7632"/>
    <w:rsid w:val="00BC0759"/>
    <w:rsid w:val="00BC1AF3"/>
    <w:rsid w:val="00BC26AC"/>
    <w:rsid w:val="00BC2C53"/>
    <w:rsid w:val="00BC3F5A"/>
    <w:rsid w:val="00BC417E"/>
    <w:rsid w:val="00BC4797"/>
    <w:rsid w:val="00BD075B"/>
    <w:rsid w:val="00BD1104"/>
    <w:rsid w:val="00BD27A4"/>
    <w:rsid w:val="00BD4266"/>
    <w:rsid w:val="00BE0A64"/>
    <w:rsid w:val="00BE1371"/>
    <w:rsid w:val="00BE4C50"/>
    <w:rsid w:val="00BE54BA"/>
    <w:rsid w:val="00BE5A00"/>
    <w:rsid w:val="00BF1309"/>
    <w:rsid w:val="00BF24E9"/>
    <w:rsid w:val="00BF4DE3"/>
    <w:rsid w:val="00BF6D22"/>
    <w:rsid w:val="00BF7BCB"/>
    <w:rsid w:val="00C02244"/>
    <w:rsid w:val="00C0364A"/>
    <w:rsid w:val="00C03FF0"/>
    <w:rsid w:val="00C045A7"/>
    <w:rsid w:val="00C065A2"/>
    <w:rsid w:val="00C06FBD"/>
    <w:rsid w:val="00C07E7D"/>
    <w:rsid w:val="00C14219"/>
    <w:rsid w:val="00C15BB5"/>
    <w:rsid w:val="00C16732"/>
    <w:rsid w:val="00C17BDD"/>
    <w:rsid w:val="00C20707"/>
    <w:rsid w:val="00C21134"/>
    <w:rsid w:val="00C22478"/>
    <w:rsid w:val="00C22A6A"/>
    <w:rsid w:val="00C24027"/>
    <w:rsid w:val="00C24D5E"/>
    <w:rsid w:val="00C2583E"/>
    <w:rsid w:val="00C269C4"/>
    <w:rsid w:val="00C3130D"/>
    <w:rsid w:val="00C337B5"/>
    <w:rsid w:val="00C408A1"/>
    <w:rsid w:val="00C43473"/>
    <w:rsid w:val="00C43CCB"/>
    <w:rsid w:val="00C44222"/>
    <w:rsid w:val="00C4554D"/>
    <w:rsid w:val="00C52DB3"/>
    <w:rsid w:val="00C553EE"/>
    <w:rsid w:val="00C55BBF"/>
    <w:rsid w:val="00C55E45"/>
    <w:rsid w:val="00C5624A"/>
    <w:rsid w:val="00C57E54"/>
    <w:rsid w:val="00C63618"/>
    <w:rsid w:val="00C6426A"/>
    <w:rsid w:val="00C64B74"/>
    <w:rsid w:val="00C65879"/>
    <w:rsid w:val="00C65BDC"/>
    <w:rsid w:val="00C66CC3"/>
    <w:rsid w:val="00C72CC7"/>
    <w:rsid w:val="00C739AB"/>
    <w:rsid w:val="00C75B88"/>
    <w:rsid w:val="00C803CE"/>
    <w:rsid w:val="00C84747"/>
    <w:rsid w:val="00C90063"/>
    <w:rsid w:val="00C90726"/>
    <w:rsid w:val="00C92721"/>
    <w:rsid w:val="00C94658"/>
    <w:rsid w:val="00C946F5"/>
    <w:rsid w:val="00C957EF"/>
    <w:rsid w:val="00C976D3"/>
    <w:rsid w:val="00CA245D"/>
    <w:rsid w:val="00CA40DB"/>
    <w:rsid w:val="00CA4B10"/>
    <w:rsid w:val="00CA53DB"/>
    <w:rsid w:val="00CA674D"/>
    <w:rsid w:val="00CB0DBB"/>
    <w:rsid w:val="00CB1641"/>
    <w:rsid w:val="00CB2A56"/>
    <w:rsid w:val="00CB36FC"/>
    <w:rsid w:val="00CB46C3"/>
    <w:rsid w:val="00CB6266"/>
    <w:rsid w:val="00CB6C1A"/>
    <w:rsid w:val="00CB7EB7"/>
    <w:rsid w:val="00CC2E33"/>
    <w:rsid w:val="00CC4FF0"/>
    <w:rsid w:val="00CC5D8F"/>
    <w:rsid w:val="00CC6E69"/>
    <w:rsid w:val="00CC7E17"/>
    <w:rsid w:val="00CD0A20"/>
    <w:rsid w:val="00CD2CEB"/>
    <w:rsid w:val="00CD6FDE"/>
    <w:rsid w:val="00CE1C96"/>
    <w:rsid w:val="00CE3B42"/>
    <w:rsid w:val="00CE3C2E"/>
    <w:rsid w:val="00CE3CFD"/>
    <w:rsid w:val="00CE55D1"/>
    <w:rsid w:val="00CE56C8"/>
    <w:rsid w:val="00CE6E35"/>
    <w:rsid w:val="00CF0829"/>
    <w:rsid w:val="00CF27A9"/>
    <w:rsid w:val="00CF2DF9"/>
    <w:rsid w:val="00CF30D0"/>
    <w:rsid w:val="00CF3148"/>
    <w:rsid w:val="00CF534B"/>
    <w:rsid w:val="00CF638B"/>
    <w:rsid w:val="00D00399"/>
    <w:rsid w:val="00D01934"/>
    <w:rsid w:val="00D01ADA"/>
    <w:rsid w:val="00D02C58"/>
    <w:rsid w:val="00D04A9C"/>
    <w:rsid w:val="00D05CD8"/>
    <w:rsid w:val="00D07318"/>
    <w:rsid w:val="00D1129B"/>
    <w:rsid w:val="00D125E7"/>
    <w:rsid w:val="00D14FB2"/>
    <w:rsid w:val="00D16E39"/>
    <w:rsid w:val="00D23F0C"/>
    <w:rsid w:val="00D25019"/>
    <w:rsid w:val="00D26B2F"/>
    <w:rsid w:val="00D27172"/>
    <w:rsid w:val="00D274D0"/>
    <w:rsid w:val="00D27EB3"/>
    <w:rsid w:val="00D3108B"/>
    <w:rsid w:val="00D32BA2"/>
    <w:rsid w:val="00D40E77"/>
    <w:rsid w:val="00D42F3E"/>
    <w:rsid w:val="00D43415"/>
    <w:rsid w:val="00D43FBF"/>
    <w:rsid w:val="00D45EDB"/>
    <w:rsid w:val="00D5068C"/>
    <w:rsid w:val="00D51B9C"/>
    <w:rsid w:val="00D535F5"/>
    <w:rsid w:val="00D543ED"/>
    <w:rsid w:val="00D54600"/>
    <w:rsid w:val="00D54869"/>
    <w:rsid w:val="00D5678B"/>
    <w:rsid w:val="00D56E48"/>
    <w:rsid w:val="00D65C45"/>
    <w:rsid w:val="00D67EC1"/>
    <w:rsid w:val="00D70125"/>
    <w:rsid w:val="00D714C3"/>
    <w:rsid w:val="00D71753"/>
    <w:rsid w:val="00D75D60"/>
    <w:rsid w:val="00D75EF1"/>
    <w:rsid w:val="00D81806"/>
    <w:rsid w:val="00D8185C"/>
    <w:rsid w:val="00D81E70"/>
    <w:rsid w:val="00D830C7"/>
    <w:rsid w:val="00D867A4"/>
    <w:rsid w:val="00D94EAD"/>
    <w:rsid w:val="00DA0A6C"/>
    <w:rsid w:val="00DA0CF8"/>
    <w:rsid w:val="00DA4062"/>
    <w:rsid w:val="00DA4DC2"/>
    <w:rsid w:val="00DA6F49"/>
    <w:rsid w:val="00DB0D3B"/>
    <w:rsid w:val="00DC0588"/>
    <w:rsid w:val="00DC1F68"/>
    <w:rsid w:val="00DC372B"/>
    <w:rsid w:val="00DC4AD8"/>
    <w:rsid w:val="00DC6997"/>
    <w:rsid w:val="00DC6EEB"/>
    <w:rsid w:val="00DC6F64"/>
    <w:rsid w:val="00DD17D3"/>
    <w:rsid w:val="00DD2592"/>
    <w:rsid w:val="00DD364F"/>
    <w:rsid w:val="00DD4C5C"/>
    <w:rsid w:val="00DD502A"/>
    <w:rsid w:val="00DD595B"/>
    <w:rsid w:val="00DD5C5B"/>
    <w:rsid w:val="00DD7C38"/>
    <w:rsid w:val="00DE17B3"/>
    <w:rsid w:val="00DE1F43"/>
    <w:rsid w:val="00DE2D18"/>
    <w:rsid w:val="00DE5871"/>
    <w:rsid w:val="00DE5C59"/>
    <w:rsid w:val="00DE66CA"/>
    <w:rsid w:val="00DE723E"/>
    <w:rsid w:val="00DE72BC"/>
    <w:rsid w:val="00DF0C64"/>
    <w:rsid w:val="00DF19CA"/>
    <w:rsid w:val="00DF27DC"/>
    <w:rsid w:val="00DF44A4"/>
    <w:rsid w:val="00DF66AF"/>
    <w:rsid w:val="00DF67B1"/>
    <w:rsid w:val="00E00291"/>
    <w:rsid w:val="00E0110A"/>
    <w:rsid w:val="00E01204"/>
    <w:rsid w:val="00E01B32"/>
    <w:rsid w:val="00E01E5F"/>
    <w:rsid w:val="00E06B67"/>
    <w:rsid w:val="00E100C5"/>
    <w:rsid w:val="00E1061E"/>
    <w:rsid w:val="00E129E8"/>
    <w:rsid w:val="00E151D7"/>
    <w:rsid w:val="00E153FC"/>
    <w:rsid w:val="00E16416"/>
    <w:rsid w:val="00E164DD"/>
    <w:rsid w:val="00E17977"/>
    <w:rsid w:val="00E23FED"/>
    <w:rsid w:val="00E279EA"/>
    <w:rsid w:val="00E31BA4"/>
    <w:rsid w:val="00E3366D"/>
    <w:rsid w:val="00E33AA2"/>
    <w:rsid w:val="00E3513C"/>
    <w:rsid w:val="00E35196"/>
    <w:rsid w:val="00E352A5"/>
    <w:rsid w:val="00E43565"/>
    <w:rsid w:val="00E43835"/>
    <w:rsid w:val="00E450DD"/>
    <w:rsid w:val="00E4533A"/>
    <w:rsid w:val="00E51264"/>
    <w:rsid w:val="00E524B0"/>
    <w:rsid w:val="00E533CF"/>
    <w:rsid w:val="00E54FDC"/>
    <w:rsid w:val="00E55021"/>
    <w:rsid w:val="00E576EE"/>
    <w:rsid w:val="00E579DC"/>
    <w:rsid w:val="00E57F7F"/>
    <w:rsid w:val="00E601FE"/>
    <w:rsid w:val="00E62EFC"/>
    <w:rsid w:val="00E6480B"/>
    <w:rsid w:val="00E6509D"/>
    <w:rsid w:val="00E65BCE"/>
    <w:rsid w:val="00E704B7"/>
    <w:rsid w:val="00E70FDA"/>
    <w:rsid w:val="00E7125F"/>
    <w:rsid w:val="00E71C42"/>
    <w:rsid w:val="00E732FA"/>
    <w:rsid w:val="00E740A1"/>
    <w:rsid w:val="00E76710"/>
    <w:rsid w:val="00E81524"/>
    <w:rsid w:val="00E81818"/>
    <w:rsid w:val="00E823BA"/>
    <w:rsid w:val="00E8273D"/>
    <w:rsid w:val="00E919A0"/>
    <w:rsid w:val="00E9524F"/>
    <w:rsid w:val="00E95A96"/>
    <w:rsid w:val="00E9606E"/>
    <w:rsid w:val="00E96172"/>
    <w:rsid w:val="00E965F9"/>
    <w:rsid w:val="00EA5211"/>
    <w:rsid w:val="00EA6BC4"/>
    <w:rsid w:val="00EA6D77"/>
    <w:rsid w:val="00EA7BCD"/>
    <w:rsid w:val="00EB0155"/>
    <w:rsid w:val="00EB39C0"/>
    <w:rsid w:val="00EB3B43"/>
    <w:rsid w:val="00EC3349"/>
    <w:rsid w:val="00EC3588"/>
    <w:rsid w:val="00EC57DB"/>
    <w:rsid w:val="00EC6792"/>
    <w:rsid w:val="00EC720B"/>
    <w:rsid w:val="00ED1116"/>
    <w:rsid w:val="00ED171C"/>
    <w:rsid w:val="00ED2D4A"/>
    <w:rsid w:val="00ED6BA5"/>
    <w:rsid w:val="00ED7DF0"/>
    <w:rsid w:val="00EE38FD"/>
    <w:rsid w:val="00EE3960"/>
    <w:rsid w:val="00EE6633"/>
    <w:rsid w:val="00EE6931"/>
    <w:rsid w:val="00EF0D19"/>
    <w:rsid w:val="00EF0F14"/>
    <w:rsid w:val="00EF195C"/>
    <w:rsid w:val="00EF2AEC"/>
    <w:rsid w:val="00EF4012"/>
    <w:rsid w:val="00EF460F"/>
    <w:rsid w:val="00EF77F8"/>
    <w:rsid w:val="00F0028F"/>
    <w:rsid w:val="00F0120D"/>
    <w:rsid w:val="00F01393"/>
    <w:rsid w:val="00F01DC9"/>
    <w:rsid w:val="00F035EC"/>
    <w:rsid w:val="00F05A82"/>
    <w:rsid w:val="00F05F4C"/>
    <w:rsid w:val="00F06142"/>
    <w:rsid w:val="00F131EB"/>
    <w:rsid w:val="00F15729"/>
    <w:rsid w:val="00F15A13"/>
    <w:rsid w:val="00F20C90"/>
    <w:rsid w:val="00F23B86"/>
    <w:rsid w:val="00F30FDE"/>
    <w:rsid w:val="00F37D83"/>
    <w:rsid w:val="00F42AEB"/>
    <w:rsid w:val="00F44FF4"/>
    <w:rsid w:val="00F46111"/>
    <w:rsid w:val="00F46F30"/>
    <w:rsid w:val="00F47817"/>
    <w:rsid w:val="00F47B2D"/>
    <w:rsid w:val="00F47D7E"/>
    <w:rsid w:val="00F51F40"/>
    <w:rsid w:val="00F52579"/>
    <w:rsid w:val="00F5433F"/>
    <w:rsid w:val="00F5724C"/>
    <w:rsid w:val="00F5746D"/>
    <w:rsid w:val="00F60B3F"/>
    <w:rsid w:val="00F60E59"/>
    <w:rsid w:val="00F6543B"/>
    <w:rsid w:val="00F67204"/>
    <w:rsid w:val="00F72619"/>
    <w:rsid w:val="00F72F02"/>
    <w:rsid w:val="00F774DD"/>
    <w:rsid w:val="00F774F3"/>
    <w:rsid w:val="00F8123E"/>
    <w:rsid w:val="00F828DD"/>
    <w:rsid w:val="00F837C8"/>
    <w:rsid w:val="00F83D14"/>
    <w:rsid w:val="00F843BD"/>
    <w:rsid w:val="00F850CC"/>
    <w:rsid w:val="00F908EA"/>
    <w:rsid w:val="00F91D43"/>
    <w:rsid w:val="00F92B42"/>
    <w:rsid w:val="00F94D14"/>
    <w:rsid w:val="00F972C3"/>
    <w:rsid w:val="00F97381"/>
    <w:rsid w:val="00F97563"/>
    <w:rsid w:val="00FA0545"/>
    <w:rsid w:val="00FA427C"/>
    <w:rsid w:val="00FB0C43"/>
    <w:rsid w:val="00FB325C"/>
    <w:rsid w:val="00FB3489"/>
    <w:rsid w:val="00FB4D18"/>
    <w:rsid w:val="00FB7C64"/>
    <w:rsid w:val="00FC095F"/>
    <w:rsid w:val="00FC1B9A"/>
    <w:rsid w:val="00FC3807"/>
    <w:rsid w:val="00FC6738"/>
    <w:rsid w:val="00FC6FFA"/>
    <w:rsid w:val="00FC7A03"/>
    <w:rsid w:val="00FD2F67"/>
    <w:rsid w:val="00FD742E"/>
    <w:rsid w:val="00FE0272"/>
    <w:rsid w:val="00FE2DC8"/>
    <w:rsid w:val="00FE69F2"/>
    <w:rsid w:val="00FE7901"/>
    <w:rsid w:val="00FF1456"/>
    <w:rsid w:val="00FF3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AAE1D"/>
  <w15:docId w15:val="{3BBD5AF1-2109-43E2-9ABA-2535FE12E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C34"/>
    <w:pPr>
      <w:widowControl w:val="0"/>
      <w:adjustRightInd w:val="0"/>
      <w:spacing w:after="0" w:line="360" w:lineRule="auto"/>
      <w:jc w:val="both"/>
      <w:textAlignment w:val="baseline"/>
    </w:pPr>
    <w:rPr>
      <w:rFonts w:ascii="Arial" w:eastAsia="Times New Roman" w:hAnsi="Arial" w:cs="Times New Roman"/>
      <w:sz w:val="20"/>
      <w:szCs w:val="24"/>
      <w:lang w:val="en-AU" w:eastAsia="en-AU"/>
    </w:rPr>
  </w:style>
  <w:style w:type="paragraph" w:styleId="Heading1">
    <w:name w:val="heading 1"/>
    <w:basedOn w:val="Normal"/>
    <w:next w:val="Normal"/>
    <w:link w:val="Heading1Char"/>
    <w:qFormat/>
    <w:rsid w:val="00845D8B"/>
    <w:pPr>
      <w:keepNext/>
      <w:spacing w:before="240" w:after="60"/>
      <w:outlineLvl w:val="0"/>
    </w:pPr>
    <w:rPr>
      <w:b/>
      <w:bCs/>
      <w:kern w:val="32"/>
      <w:sz w:val="32"/>
      <w:szCs w:val="32"/>
      <w:lang w:val="x-none" w:eastAsia="x-none"/>
    </w:rPr>
  </w:style>
  <w:style w:type="paragraph" w:styleId="Heading2">
    <w:name w:val="heading 2"/>
    <w:basedOn w:val="Normal"/>
    <w:next w:val="Normal"/>
    <w:link w:val="Heading2Char"/>
    <w:qFormat/>
    <w:rsid w:val="00845D8B"/>
    <w:pPr>
      <w:keepNext/>
      <w:numPr>
        <w:ilvl w:val="1"/>
        <w:numId w:val="1"/>
      </w:numPr>
      <w:spacing w:before="240" w:after="60"/>
      <w:outlineLvl w:val="1"/>
    </w:pPr>
    <w:rPr>
      <w:rFonts w:cs="Arial"/>
      <w:b/>
      <w:bCs/>
      <w:i/>
      <w:iCs/>
      <w:sz w:val="28"/>
      <w:szCs w:val="28"/>
    </w:rPr>
  </w:style>
  <w:style w:type="paragraph" w:styleId="Heading3">
    <w:name w:val="heading 3"/>
    <w:basedOn w:val="Normal"/>
    <w:next w:val="Normal"/>
    <w:link w:val="Heading3Char"/>
    <w:qFormat/>
    <w:rsid w:val="00845D8B"/>
    <w:pPr>
      <w:keepNext/>
      <w:numPr>
        <w:ilvl w:val="2"/>
        <w:numId w:val="1"/>
      </w:numPr>
      <w:spacing w:before="240" w:after="60"/>
      <w:outlineLvl w:val="2"/>
    </w:pPr>
    <w:rPr>
      <w:rFonts w:cs="Arial"/>
      <w:b/>
      <w:bCs/>
      <w:sz w:val="26"/>
      <w:szCs w:val="26"/>
    </w:rPr>
  </w:style>
  <w:style w:type="paragraph" w:styleId="Heading4">
    <w:name w:val="heading 4"/>
    <w:basedOn w:val="Normal"/>
    <w:next w:val="Normal"/>
    <w:link w:val="Heading4Char"/>
    <w:qFormat/>
    <w:rsid w:val="00845D8B"/>
    <w:pPr>
      <w:keepNext/>
      <w:numPr>
        <w:ilvl w:val="3"/>
        <w:numId w:val="1"/>
      </w:numPr>
      <w:spacing w:before="240" w:after="60"/>
      <w:outlineLvl w:val="3"/>
    </w:pPr>
    <w:rPr>
      <w:b/>
      <w:bCs/>
      <w:szCs w:val="28"/>
    </w:rPr>
  </w:style>
  <w:style w:type="paragraph" w:styleId="Heading5">
    <w:name w:val="heading 5"/>
    <w:basedOn w:val="Normal"/>
    <w:next w:val="Normal"/>
    <w:link w:val="Heading5Char"/>
    <w:qFormat/>
    <w:rsid w:val="00845D8B"/>
    <w:pPr>
      <w:numPr>
        <w:ilvl w:val="4"/>
        <w:numId w:val="1"/>
      </w:numPr>
      <w:spacing w:before="240" w:after="60"/>
      <w:outlineLvl w:val="4"/>
    </w:pPr>
    <w:rPr>
      <w:b/>
      <w:bCs/>
      <w:i/>
      <w:iCs/>
      <w:sz w:val="26"/>
      <w:szCs w:val="26"/>
    </w:rPr>
  </w:style>
  <w:style w:type="paragraph" w:styleId="Heading6">
    <w:name w:val="heading 6"/>
    <w:aliases w:val="Legal Level 1.,L1 PIP,Name of Org,CS Heading 6,Divider,sub-dash,sd,5,h6,Appendix 1."/>
    <w:basedOn w:val="Normal"/>
    <w:next w:val="Normal"/>
    <w:link w:val="Heading6Char"/>
    <w:qFormat/>
    <w:rsid w:val="00845D8B"/>
    <w:pPr>
      <w:numPr>
        <w:ilvl w:val="5"/>
        <w:numId w:val="1"/>
      </w:numPr>
      <w:spacing w:before="240" w:after="60"/>
      <w:outlineLvl w:val="5"/>
    </w:pPr>
    <w:rPr>
      <w:rFonts w:ascii="Times New Roman" w:hAnsi="Times New Roman"/>
      <w:b/>
      <w:bCs/>
      <w:sz w:val="22"/>
      <w:szCs w:val="22"/>
    </w:rPr>
  </w:style>
  <w:style w:type="paragraph" w:styleId="Heading7">
    <w:name w:val="heading 7"/>
    <w:aliases w:val="Legal Level 1.1.,L2 PIP,CS Heading 7"/>
    <w:basedOn w:val="Normal"/>
    <w:next w:val="Normal"/>
    <w:link w:val="Heading7Char"/>
    <w:qFormat/>
    <w:rsid w:val="00845D8B"/>
    <w:pPr>
      <w:numPr>
        <w:ilvl w:val="6"/>
        <w:numId w:val="1"/>
      </w:numPr>
      <w:spacing w:before="240" w:after="60"/>
      <w:outlineLvl w:val="6"/>
    </w:pPr>
    <w:rPr>
      <w:rFonts w:ascii="Times New Roman" w:hAnsi="Times New Roman"/>
      <w:sz w:val="24"/>
    </w:rPr>
  </w:style>
  <w:style w:type="paragraph" w:styleId="Heading8">
    <w:name w:val="heading 8"/>
    <w:aliases w:val="CS Heading 8,h8"/>
    <w:basedOn w:val="Normal"/>
    <w:next w:val="Normal"/>
    <w:link w:val="Heading8Char"/>
    <w:qFormat/>
    <w:rsid w:val="00845D8B"/>
    <w:pPr>
      <w:numPr>
        <w:ilvl w:val="7"/>
        <w:numId w:val="1"/>
      </w:numPr>
      <w:spacing w:before="240" w:after="60"/>
      <w:outlineLvl w:val="7"/>
    </w:pPr>
    <w:rPr>
      <w:rFonts w:ascii="Times New Roman" w:hAnsi="Times New Roman"/>
      <w:i/>
      <w:iCs/>
      <w:sz w:val="24"/>
    </w:rPr>
  </w:style>
  <w:style w:type="paragraph" w:styleId="Heading9">
    <w:name w:val="heading 9"/>
    <w:aliases w:val="CS Heading 9,h9"/>
    <w:basedOn w:val="Normal"/>
    <w:next w:val="Normal"/>
    <w:link w:val="Heading9Char"/>
    <w:qFormat/>
    <w:rsid w:val="00845D8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B41D0C"/>
    <w:pPr>
      <w:spacing w:before="240" w:after="120"/>
      <w:jc w:val="left"/>
    </w:pPr>
    <w:rPr>
      <w:rFonts w:asciiTheme="minorHAnsi" w:hAnsiTheme="minorHAnsi"/>
      <w:b/>
      <w:bCs/>
      <w:szCs w:val="20"/>
    </w:rPr>
  </w:style>
  <w:style w:type="paragraph" w:styleId="TOC2">
    <w:name w:val="toc 2"/>
    <w:basedOn w:val="Normal"/>
    <w:next w:val="Normal"/>
    <w:autoRedefine/>
    <w:uiPriority w:val="39"/>
    <w:unhideWhenUsed/>
    <w:qFormat/>
    <w:rsid w:val="00B41D0C"/>
    <w:pPr>
      <w:spacing w:before="120"/>
      <w:ind w:left="200"/>
      <w:jc w:val="left"/>
    </w:pPr>
    <w:rPr>
      <w:rFonts w:asciiTheme="minorHAnsi" w:hAnsiTheme="minorHAnsi"/>
      <w:i/>
      <w:iCs/>
      <w:szCs w:val="20"/>
    </w:rPr>
  </w:style>
  <w:style w:type="character" w:styleId="Hyperlink">
    <w:name w:val="Hyperlink"/>
    <w:uiPriority w:val="99"/>
    <w:rsid w:val="00B41D0C"/>
    <w:rPr>
      <w:color w:val="0000FF"/>
      <w:u w:val="single"/>
    </w:rPr>
  </w:style>
  <w:style w:type="character" w:styleId="FollowedHyperlink">
    <w:name w:val="FollowedHyperlink"/>
    <w:basedOn w:val="DefaultParagraphFont"/>
    <w:uiPriority w:val="99"/>
    <w:semiHidden/>
    <w:unhideWhenUsed/>
    <w:rsid w:val="004E2E71"/>
    <w:rPr>
      <w:color w:val="B26B02" w:themeColor="followedHyperlink"/>
      <w:u w:val="single"/>
    </w:rPr>
  </w:style>
  <w:style w:type="character" w:customStyle="1" w:styleId="Heading1Char">
    <w:name w:val="Heading 1 Char"/>
    <w:basedOn w:val="DefaultParagraphFont"/>
    <w:link w:val="Heading1"/>
    <w:uiPriority w:val="9"/>
    <w:rsid w:val="00845D8B"/>
    <w:rPr>
      <w:rFonts w:ascii="Arial" w:eastAsia="Times New Roman" w:hAnsi="Arial" w:cs="Times New Roman"/>
      <w:b/>
      <w:bCs/>
      <w:kern w:val="32"/>
      <w:sz w:val="32"/>
      <w:szCs w:val="32"/>
      <w:lang w:val="x-none" w:eastAsia="x-none"/>
    </w:rPr>
  </w:style>
  <w:style w:type="character" w:customStyle="1" w:styleId="Heading2Char">
    <w:name w:val="Heading 2 Char"/>
    <w:basedOn w:val="DefaultParagraphFont"/>
    <w:link w:val="Heading2"/>
    <w:rsid w:val="00845D8B"/>
    <w:rPr>
      <w:rFonts w:ascii="Arial" w:eastAsia="Times New Roman" w:hAnsi="Arial" w:cs="Arial"/>
      <w:b/>
      <w:bCs/>
      <w:i/>
      <w:iCs/>
      <w:sz w:val="28"/>
      <w:szCs w:val="28"/>
      <w:lang w:val="en-AU" w:eastAsia="en-AU"/>
    </w:rPr>
  </w:style>
  <w:style w:type="character" w:customStyle="1" w:styleId="Heading3Char">
    <w:name w:val="Heading 3 Char"/>
    <w:basedOn w:val="DefaultParagraphFont"/>
    <w:link w:val="Heading3"/>
    <w:rsid w:val="00845D8B"/>
    <w:rPr>
      <w:rFonts w:ascii="Arial" w:eastAsia="Times New Roman" w:hAnsi="Arial" w:cs="Arial"/>
      <w:b/>
      <w:bCs/>
      <w:sz w:val="26"/>
      <w:szCs w:val="26"/>
      <w:lang w:val="en-AU" w:eastAsia="en-AU"/>
    </w:rPr>
  </w:style>
  <w:style w:type="character" w:customStyle="1" w:styleId="Heading4Char">
    <w:name w:val="Heading 4 Char"/>
    <w:basedOn w:val="DefaultParagraphFont"/>
    <w:link w:val="Heading4"/>
    <w:rsid w:val="00845D8B"/>
    <w:rPr>
      <w:rFonts w:ascii="Arial" w:eastAsia="Times New Roman" w:hAnsi="Arial" w:cs="Times New Roman"/>
      <w:b/>
      <w:bCs/>
      <w:sz w:val="20"/>
      <w:szCs w:val="28"/>
      <w:lang w:val="en-AU" w:eastAsia="en-AU"/>
    </w:rPr>
  </w:style>
  <w:style w:type="character" w:customStyle="1" w:styleId="Heading5Char">
    <w:name w:val="Heading 5 Char"/>
    <w:basedOn w:val="DefaultParagraphFont"/>
    <w:link w:val="Heading5"/>
    <w:rsid w:val="00845D8B"/>
    <w:rPr>
      <w:rFonts w:ascii="Arial" w:eastAsia="Times New Roman" w:hAnsi="Arial" w:cs="Times New Roman"/>
      <w:b/>
      <w:bCs/>
      <w:i/>
      <w:iCs/>
      <w:sz w:val="26"/>
      <w:szCs w:val="26"/>
      <w:lang w:val="en-AU" w:eastAsia="en-AU"/>
    </w:rPr>
  </w:style>
  <w:style w:type="character" w:customStyle="1" w:styleId="Heading6Char">
    <w:name w:val="Heading 6 Char"/>
    <w:aliases w:val="Legal Level 1. Char,L1 PIP Char,Name of Org Char,CS Heading 6 Char,Divider Char,sub-dash Char,sd Char,5 Char,h6 Char,Appendix 1. Char"/>
    <w:basedOn w:val="DefaultParagraphFont"/>
    <w:link w:val="Heading6"/>
    <w:rsid w:val="00845D8B"/>
    <w:rPr>
      <w:rFonts w:ascii="Times New Roman" w:eastAsia="Times New Roman" w:hAnsi="Times New Roman" w:cs="Times New Roman"/>
      <w:b/>
      <w:bCs/>
      <w:lang w:val="en-AU" w:eastAsia="en-AU"/>
    </w:rPr>
  </w:style>
  <w:style w:type="character" w:customStyle="1" w:styleId="Heading7Char">
    <w:name w:val="Heading 7 Char"/>
    <w:aliases w:val="Legal Level 1.1. Char,L2 PIP Char,CS Heading 7 Char"/>
    <w:basedOn w:val="DefaultParagraphFont"/>
    <w:link w:val="Heading7"/>
    <w:rsid w:val="00845D8B"/>
    <w:rPr>
      <w:rFonts w:ascii="Times New Roman" w:eastAsia="Times New Roman" w:hAnsi="Times New Roman" w:cs="Times New Roman"/>
      <w:sz w:val="24"/>
      <w:szCs w:val="24"/>
      <w:lang w:val="en-AU" w:eastAsia="en-AU"/>
    </w:rPr>
  </w:style>
  <w:style w:type="character" w:customStyle="1" w:styleId="Heading8Char">
    <w:name w:val="Heading 8 Char"/>
    <w:aliases w:val="CS Heading 8 Char,h8 Char"/>
    <w:basedOn w:val="DefaultParagraphFont"/>
    <w:link w:val="Heading8"/>
    <w:rsid w:val="00845D8B"/>
    <w:rPr>
      <w:rFonts w:ascii="Times New Roman" w:eastAsia="Times New Roman" w:hAnsi="Times New Roman" w:cs="Times New Roman"/>
      <w:i/>
      <w:iCs/>
      <w:sz w:val="24"/>
      <w:szCs w:val="24"/>
      <w:lang w:val="en-AU" w:eastAsia="en-AU"/>
    </w:rPr>
  </w:style>
  <w:style w:type="character" w:customStyle="1" w:styleId="Heading9Char">
    <w:name w:val="Heading 9 Char"/>
    <w:aliases w:val="CS Heading 9 Char,h9 Char"/>
    <w:basedOn w:val="DefaultParagraphFont"/>
    <w:link w:val="Heading9"/>
    <w:rsid w:val="00845D8B"/>
    <w:rPr>
      <w:rFonts w:ascii="Arial" w:eastAsia="Times New Roman" w:hAnsi="Arial" w:cs="Arial"/>
      <w:lang w:val="en-AU" w:eastAsia="en-AU"/>
    </w:rPr>
  </w:style>
  <w:style w:type="paragraph" w:customStyle="1" w:styleId="TableText">
    <w:name w:val="Table Text"/>
    <w:aliases w:val="tt"/>
    <w:basedOn w:val="Normal"/>
    <w:link w:val="TableTextChar"/>
    <w:rsid w:val="00845D8B"/>
    <w:pPr>
      <w:spacing w:before="120" w:after="60"/>
    </w:pPr>
    <w:rPr>
      <w:rFonts w:ascii="Trebuchet MS" w:hAnsi="Trebuchet MS"/>
      <w:lang w:eastAsia="en-US"/>
    </w:rPr>
  </w:style>
  <w:style w:type="character" w:customStyle="1" w:styleId="TableTextChar">
    <w:name w:val="Table Text Char"/>
    <w:aliases w:val="tt Char"/>
    <w:link w:val="TableText"/>
    <w:rsid w:val="00845D8B"/>
    <w:rPr>
      <w:rFonts w:ascii="Trebuchet MS" w:eastAsia="Times New Roman" w:hAnsi="Trebuchet MS" w:cs="Times New Roman"/>
      <w:sz w:val="20"/>
      <w:szCs w:val="24"/>
      <w:lang w:val="en-AU"/>
    </w:rPr>
  </w:style>
  <w:style w:type="paragraph" w:customStyle="1" w:styleId="Style3">
    <w:name w:val="Style3"/>
    <w:basedOn w:val="Heading4"/>
    <w:rsid w:val="003D61B4"/>
    <w:pPr>
      <w:numPr>
        <w:ilvl w:val="2"/>
        <w:numId w:val="2"/>
      </w:numPr>
    </w:pPr>
  </w:style>
  <w:style w:type="paragraph" w:customStyle="1" w:styleId="Default">
    <w:name w:val="Default"/>
    <w:rsid w:val="003D61B4"/>
    <w:pPr>
      <w:autoSpaceDE w:val="0"/>
      <w:autoSpaceDN w:val="0"/>
      <w:adjustRightInd w:val="0"/>
      <w:spacing w:after="0" w:line="240" w:lineRule="auto"/>
    </w:pPr>
    <w:rPr>
      <w:rFonts w:ascii="Calibri" w:hAnsi="Calibri" w:cs="Calibri"/>
      <w:color w:val="000000"/>
      <w:sz w:val="24"/>
      <w:szCs w:val="24"/>
    </w:rPr>
  </w:style>
  <w:style w:type="paragraph" w:customStyle="1" w:styleId="Char1CharCharCharChar">
    <w:name w:val="Char1 Char Char Char Char"/>
    <w:basedOn w:val="Normal"/>
    <w:rsid w:val="00DF66AF"/>
    <w:pPr>
      <w:spacing w:before="240" w:after="160" w:line="240" w:lineRule="exact"/>
    </w:pPr>
    <w:rPr>
      <w:szCs w:val="20"/>
      <w:lang w:eastAsia="en-US"/>
    </w:rPr>
  </w:style>
  <w:style w:type="paragraph" w:customStyle="1" w:styleId="Tabletext0">
    <w:name w:val="Table text"/>
    <w:link w:val="TabletextChar0"/>
    <w:rsid w:val="00DF66AF"/>
    <w:pPr>
      <w:widowControl w:val="0"/>
      <w:tabs>
        <w:tab w:val="decimal" w:pos="0"/>
      </w:tabs>
      <w:adjustRightInd w:val="0"/>
      <w:spacing w:before="60" w:after="60" w:line="360" w:lineRule="atLeast"/>
      <w:jc w:val="both"/>
      <w:textAlignment w:val="baseline"/>
    </w:pPr>
    <w:rPr>
      <w:rFonts w:ascii="Verdana" w:eastAsia="Times New Roman" w:hAnsi="Verdana" w:cs="Times New Roman"/>
      <w:sz w:val="18"/>
      <w:szCs w:val="18"/>
      <w:lang w:val="en-AU" w:eastAsia="zh-CN"/>
    </w:rPr>
  </w:style>
  <w:style w:type="paragraph" w:styleId="Subtitle">
    <w:name w:val="Subtitle"/>
    <w:basedOn w:val="Normal"/>
    <w:link w:val="SubtitleChar"/>
    <w:qFormat/>
    <w:rsid w:val="00DF66AF"/>
    <w:pPr>
      <w:tabs>
        <w:tab w:val="left" w:pos="1400"/>
      </w:tabs>
      <w:spacing w:before="120" w:line="320" w:lineRule="exact"/>
    </w:pPr>
    <w:rPr>
      <w:rFonts w:ascii="Trebuchet MS" w:hAnsi="Trebuchet MS"/>
      <w:b/>
      <w:sz w:val="28"/>
      <w:szCs w:val="28"/>
      <w:lang w:val="en-GB" w:eastAsia="en-US"/>
    </w:rPr>
  </w:style>
  <w:style w:type="character" w:customStyle="1" w:styleId="SubtitleChar">
    <w:name w:val="Subtitle Char"/>
    <w:basedOn w:val="DefaultParagraphFont"/>
    <w:link w:val="Subtitle"/>
    <w:rsid w:val="00DF66AF"/>
    <w:rPr>
      <w:rFonts w:ascii="Trebuchet MS" w:eastAsia="Times New Roman" w:hAnsi="Trebuchet MS" w:cs="Times New Roman"/>
      <w:b/>
      <w:sz w:val="28"/>
      <w:szCs w:val="28"/>
      <w:lang w:val="en-GB"/>
    </w:rPr>
  </w:style>
  <w:style w:type="character" w:customStyle="1" w:styleId="TabletextChar0">
    <w:name w:val="Table text Char"/>
    <w:link w:val="Tabletext0"/>
    <w:rsid w:val="00DF66AF"/>
    <w:rPr>
      <w:rFonts w:ascii="Verdana" w:eastAsia="Times New Roman" w:hAnsi="Verdana" w:cs="Times New Roman"/>
      <w:sz w:val="18"/>
      <w:szCs w:val="18"/>
      <w:lang w:val="en-AU" w:eastAsia="zh-CN"/>
    </w:rPr>
  </w:style>
  <w:style w:type="paragraph" w:styleId="ListParagraph">
    <w:name w:val="List Paragraph"/>
    <w:basedOn w:val="Normal"/>
    <w:uiPriority w:val="34"/>
    <w:qFormat/>
    <w:rsid w:val="00AB0933"/>
    <w:pPr>
      <w:ind w:left="720"/>
      <w:contextualSpacing/>
    </w:pPr>
  </w:style>
  <w:style w:type="paragraph" w:customStyle="1" w:styleId="Char1CharCharCharChar0">
    <w:name w:val="Char1 Char Char Char Char"/>
    <w:basedOn w:val="Normal"/>
    <w:rsid w:val="00D81E70"/>
    <w:pPr>
      <w:spacing w:before="240" w:after="160" w:line="240" w:lineRule="exact"/>
    </w:pPr>
    <w:rPr>
      <w:szCs w:val="20"/>
      <w:lang w:eastAsia="en-US"/>
    </w:rPr>
  </w:style>
  <w:style w:type="paragraph" w:styleId="BalloonText">
    <w:name w:val="Balloon Text"/>
    <w:basedOn w:val="Normal"/>
    <w:link w:val="BalloonTextChar"/>
    <w:uiPriority w:val="99"/>
    <w:semiHidden/>
    <w:unhideWhenUsed/>
    <w:rsid w:val="007230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0CF"/>
    <w:rPr>
      <w:rFonts w:ascii="Tahoma" w:eastAsia="Times New Roman" w:hAnsi="Tahoma" w:cs="Tahoma"/>
      <w:sz w:val="16"/>
      <w:szCs w:val="16"/>
      <w:lang w:val="en-AU" w:eastAsia="en-AU"/>
    </w:rPr>
  </w:style>
  <w:style w:type="table" w:styleId="TableGrid">
    <w:name w:val="Table Grid"/>
    <w:basedOn w:val="TableNormal"/>
    <w:rsid w:val="0066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rsid w:val="00E3513C"/>
    <w:pPr>
      <w:spacing w:after="0" w:line="240" w:lineRule="auto"/>
    </w:pPr>
    <w:rPr>
      <w:rFonts w:ascii="Times New Roman" w:eastAsia="Times New Roman" w:hAnsi="Times New Roman" w:cs="Times New Roman"/>
      <w:sz w:val="20"/>
      <w:szCs w:val="20"/>
    </w:rPr>
    <w:tblPr>
      <w:tblBorders>
        <w:top w:val="single" w:sz="4" w:space="0" w:color="999966"/>
        <w:left w:val="single" w:sz="4" w:space="0" w:color="999966"/>
        <w:bottom w:val="single" w:sz="4" w:space="0" w:color="999966"/>
        <w:right w:val="single" w:sz="4" w:space="0" w:color="999966"/>
        <w:insideH w:val="single" w:sz="4" w:space="0" w:color="999966"/>
        <w:insideV w:val="single" w:sz="4" w:space="0" w:color="999966"/>
      </w:tblBorders>
    </w:tblPr>
  </w:style>
  <w:style w:type="paragraph" w:customStyle="1" w:styleId="TableFormattingNolines">
    <w:name w:val="Table Formatting No lines"/>
    <w:basedOn w:val="Normal"/>
    <w:rsid w:val="0012123C"/>
    <w:rPr>
      <w:sz w:val="18"/>
    </w:rPr>
  </w:style>
  <w:style w:type="paragraph" w:styleId="TOCHeading">
    <w:name w:val="TOC Heading"/>
    <w:basedOn w:val="Heading1"/>
    <w:next w:val="Normal"/>
    <w:uiPriority w:val="39"/>
    <w:semiHidden/>
    <w:unhideWhenUsed/>
    <w:qFormat/>
    <w:rsid w:val="00552B05"/>
    <w:pPr>
      <w:keepLines/>
      <w:widowControl/>
      <w:adjustRightInd/>
      <w:spacing w:before="480" w:after="0" w:line="276" w:lineRule="auto"/>
      <w:jc w:val="left"/>
      <w:textAlignment w:val="auto"/>
      <w:outlineLvl w:val="9"/>
    </w:pPr>
    <w:rPr>
      <w:rFonts w:asciiTheme="majorHAnsi" w:eastAsiaTheme="majorEastAsia" w:hAnsiTheme="majorHAnsi" w:cstheme="majorBidi"/>
      <w:color w:val="B35E06" w:themeColor="accent1" w:themeShade="BF"/>
      <w:kern w:val="0"/>
      <w:sz w:val="28"/>
      <w:szCs w:val="28"/>
      <w:lang w:val="en-US" w:eastAsia="ja-JP"/>
    </w:rPr>
  </w:style>
  <w:style w:type="paragraph" w:styleId="TOC3">
    <w:name w:val="toc 3"/>
    <w:basedOn w:val="Normal"/>
    <w:next w:val="Normal"/>
    <w:autoRedefine/>
    <w:uiPriority w:val="39"/>
    <w:unhideWhenUsed/>
    <w:qFormat/>
    <w:rsid w:val="00552B05"/>
    <w:pPr>
      <w:ind w:left="400"/>
      <w:jc w:val="left"/>
    </w:pPr>
    <w:rPr>
      <w:rFonts w:asciiTheme="minorHAnsi" w:hAnsiTheme="minorHAnsi"/>
      <w:szCs w:val="20"/>
    </w:rPr>
  </w:style>
  <w:style w:type="paragraph" w:styleId="TOC4">
    <w:name w:val="toc 4"/>
    <w:basedOn w:val="Normal"/>
    <w:next w:val="Normal"/>
    <w:autoRedefine/>
    <w:uiPriority w:val="39"/>
    <w:unhideWhenUsed/>
    <w:rsid w:val="00552B05"/>
    <w:pPr>
      <w:ind w:left="600"/>
      <w:jc w:val="left"/>
    </w:pPr>
    <w:rPr>
      <w:rFonts w:asciiTheme="minorHAnsi" w:hAnsiTheme="minorHAnsi"/>
      <w:szCs w:val="20"/>
    </w:rPr>
  </w:style>
  <w:style w:type="paragraph" w:styleId="TOC5">
    <w:name w:val="toc 5"/>
    <w:basedOn w:val="Normal"/>
    <w:next w:val="Normal"/>
    <w:autoRedefine/>
    <w:uiPriority w:val="39"/>
    <w:unhideWhenUsed/>
    <w:rsid w:val="00552B05"/>
    <w:pPr>
      <w:ind w:left="800"/>
      <w:jc w:val="left"/>
    </w:pPr>
    <w:rPr>
      <w:rFonts w:asciiTheme="minorHAnsi" w:hAnsiTheme="minorHAnsi"/>
      <w:szCs w:val="20"/>
    </w:rPr>
  </w:style>
  <w:style w:type="paragraph" w:styleId="TOC6">
    <w:name w:val="toc 6"/>
    <w:basedOn w:val="Normal"/>
    <w:next w:val="Normal"/>
    <w:autoRedefine/>
    <w:uiPriority w:val="39"/>
    <w:unhideWhenUsed/>
    <w:rsid w:val="00552B05"/>
    <w:pPr>
      <w:ind w:left="1000"/>
      <w:jc w:val="left"/>
    </w:pPr>
    <w:rPr>
      <w:rFonts w:asciiTheme="minorHAnsi" w:hAnsiTheme="minorHAnsi"/>
      <w:szCs w:val="20"/>
    </w:rPr>
  </w:style>
  <w:style w:type="paragraph" w:styleId="TOC7">
    <w:name w:val="toc 7"/>
    <w:basedOn w:val="Normal"/>
    <w:next w:val="Normal"/>
    <w:autoRedefine/>
    <w:uiPriority w:val="39"/>
    <w:unhideWhenUsed/>
    <w:rsid w:val="00552B05"/>
    <w:pPr>
      <w:ind w:left="1200"/>
      <w:jc w:val="left"/>
    </w:pPr>
    <w:rPr>
      <w:rFonts w:asciiTheme="minorHAnsi" w:hAnsiTheme="minorHAnsi"/>
      <w:szCs w:val="20"/>
    </w:rPr>
  </w:style>
  <w:style w:type="paragraph" w:styleId="TOC8">
    <w:name w:val="toc 8"/>
    <w:basedOn w:val="Normal"/>
    <w:next w:val="Normal"/>
    <w:autoRedefine/>
    <w:uiPriority w:val="39"/>
    <w:unhideWhenUsed/>
    <w:rsid w:val="00552B05"/>
    <w:pPr>
      <w:ind w:left="1400"/>
      <w:jc w:val="left"/>
    </w:pPr>
    <w:rPr>
      <w:rFonts w:asciiTheme="minorHAnsi" w:hAnsiTheme="minorHAnsi"/>
      <w:szCs w:val="20"/>
    </w:rPr>
  </w:style>
  <w:style w:type="paragraph" w:styleId="TOC9">
    <w:name w:val="toc 9"/>
    <w:basedOn w:val="Normal"/>
    <w:next w:val="Normal"/>
    <w:autoRedefine/>
    <w:uiPriority w:val="39"/>
    <w:unhideWhenUsed/>
    <w:rsid w:val="00552B05"/>
    <w:pPr>
      <w:ind w:left="1600"/>
      <w:jc w:val="left"/>
    </w:pPr>
    <w:rPr>
      <w:rFonts w:asciiTheme="minorHAnsi" w:hAnsiTheme="minorHAnsi"/>
      <w:szCs w:val="20"/>
    </w:rPr>
  </w:style>
  <w:style w:type="character" w:styleId="CommentReference">
    <w:name w:val="annotation reference"/>
    <w:basedOn w:val="DefaultParagraphFont"/>
    <w:uiPriority w:val="99"/>
    <w:semiHidden/>
    <w:unhideWhenUsed/>
    <w:rsid w:val="009A66E9"/>
    <w:rPr>
      <w:sz w:val="16"/>
      <w:szCs w:val="16"/>
    </w:rPr>
  </w:style>
  <w:style w:type="paragraph" w:styleId="CommentText">
    <w:name w:val="annotation text"/>
    <w:basedOn w:val="Normal"/>
    <w:link w:val="CommentTextChar"/>
    <w:uiPriority w:val="99"/>
    <w:semiHidden/>
    <w:unhideWhenUsed/>
    <w:rsid w:val="009A66E9"/>
    <w:pPr>
      <w:spacing w:line="240" w:lineRule="auto"/>
    </w:pPr>
    <w:rPr>
      <w:szCs w:val="20"/>
    </w:rPr>
  </w:style>
  <w:style w:type="character" w:customStyle="1" w:styleId="CommentTextChar">
    <w:name w:val="Comment Text Char"/>
    <w:basedOn w:val="DefaultParagraphFont"/>
    <w:link w:val="CommentText"/>
    <w:uiPriority w:val="99"/>
    <w:semiHidden/>
    <w:rsid w:val="009A66E9"/>
    <w:rPr>
      <w:rFonts w:ascii="Arial" w:eastAsia="Times New Roman" w:hAnsi="Arial" w:cs="Times New Roman"/>
      <w:sz w:val="20"/>
      <w:szCs w:val="20"/>
      <w:lang w:val="en-AU" w:eastAsia="en-AU"/>
    </w:rPr>
  </w:style>
  <w:style w:type="paragraph" w:styleId="CommentSubject">
    <w:name w:val="annotation subject"/>
    <w:basedOn w:val="CommentText"/>
    <w:next w:val="CommentText"/>
    <w:link w:val="CommentSubjectChar"/>
    <w:uiPriority w:val="99"/>
    <w:semiHidden/>
    <w:unhideWhenUsed/>
    <w:rsid w:val="009A66E9"/>
    <w:rPr>
      <w:b/>
      <w:bCs/>
    </w:rPr>
  </w:style>
  <w:style w:type="character" w:customStyle="1" w:styleId="CommentSubjectChar">
    <w:name w:val="Comment Subject Char"/>
    <w:basedOn w:val="CommentTextChar"/>
    <w:link w:val="CommentSubject"/>
    <w:uiPriority w:val="99"/>
    <w:semiHidden/>
    <w:rsid w:val="009A66E9"/>
    <w:rPr>
      <w:rFonts w:ascii="Arial" w:eastAsia="Times New Roman" w:hAnsi="Arial" w:cs="Times New Roman"/>
      <w:b/>
      <w:bCs/>
      <w:sz w:val="20"/>
      <w:szCs w:val="20"/>
      <w:lang w:val="en-AU" w:eastAsia="en-AU"/>
    </w:rPr>
  </w:style>
  <w:style w:type="paragraph" w:styleId="Header">
    <w:name w:val="header"/>
    <w:basedOn w:val="Normal"/>
    <w:link w:val="HeaderChar"/>
    <w:uiPriority w:val="99"/>
    <w:unhideWhenUsed/>
    <w:rsid w:val="00CB36FC"/>
    <w:pPr>
      <w:tabs>
        <w:tab w:val="center" w:pos="4680"/>
        <w:tab w:val="right" w:pos="9360"/>
      </w:tabs>
      <w:spacing w:line="240" w:lineRule="auto"/>
    </w:pPr>
  </w:style>
  <w:style w:type="character" w:customStyle="1" w:styleId="HeaderChar">
    <w:name w:val="Header Char"/>
    <w:basedOn w:val="DefaultParagraphFont"/>
    <w:link w:val="Header"/>
    <w:uiPriority w:val="99"/>
    <w:rsid w:val="00CB36FC"/>
    <w:rPr>
      <w:rFonts w:ascii="Arial" w:eastAsia="Times New Roman" w:hAnsi="Arial" w:cs="Times New Roman"/>
      <w:sz w:val="20"/>
      <w:szCs w:val="24"/>
      <w:lang w:val="en-AU" w:eastAsia="en-AU"/>
    </w:rPr>
  </w:style>
  <w:style w:type="paragraph" w:styleId="Footer">
    <w:name w:val="footer"/>
    <w:basedOn w:val="Normal"/>
    <w:link w:val="FooterChar"/>
    <w:unhideWhenUsed/>
    <w:rsid w:val="00CB36FC"/>
    <w:pPr>
      <w:tabs>
        <w:tab w:val="center" w:pos="4680"/>
        <w:tab w:val="right" w:pos="9360"/>
      </w:tabs>
      <w:spacing w:line="240" w:lineRule="auto"/>
    </w:pPr>
  </w:style>
  <w:style w:type="character" w:customStyle="1" w:styleId="FooterChar">
    <w:name w:val="Footer Char"/>
    <w:basedOn w:val="DefaultParagraphFont"/>
    <w:link w:val="Footer"/>
    <w:rsid w:val="00CB36FC"/>
    <w:rPr>
      <w:rFonts w:ascii="Arial" w:eastAsia="Times New Roman" w:hAnsi="Arial" w:cs="Times New Roman"/>
      <w:sz w:val="20"/>
      <w:szCs w:val="24"/>
      <w:lang w:val="en-AU" w:eastAsia="en-AU"/>
    </w:rPr>
  </w:style>
  <w:style w:type="character" w:styleId="PageNumber">
    <w:name w:val="page number"/>
    <w:basedOn w:val="DefaultParagraphFont"/>
    <w:rsid w:val="00C65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814967">
      <w:bodyDiv w:val="1"/>
      <w:marLeft w:val="0"/>
      <w:marRight w:val="0"/>
      <w:marTop w:val="0"/>
      <w:marBottom w:val="0"/>
      <w:divBdr>
        <w:top w:val="none" w:sz="0" w:space="0" w:color="auto"/>
        <w:left w:val="none" w:sz="0" w:space="0" w:color="auto"/>
        <w:bottom w:val="none" w:sz="0" w:space="0" w:color="auto"/>
        <w:right w:val="none" w:sz="0" w:space="0" w:color="auto"/>
      </w:divBdr>
    </w:div>
    <w:div w:id="245261810">
      <w:bodyDiv w:val="1"/>
      <w:marLeft w:val="0"/>
      <w:marRight w:val="0"/>
      <w:marTop w:val="0"/>
      <w:marBottom w:val="0"/>
      <w:divBdr>
        <w:top w:val="none" w:sz="0" w:space="0" w:color="auto"/>
        <w:left w:val="none" w:sz="0" w:space="0" w:color="auto"/>
        <w:bottom w:val="none" w:sz="0" w:space="0" w:color="auto"/>
        <w:right w:val="none" w:sz="0" w:space="0" w:color="auto"/>
      </w:divBdr>
    </w:div>
    <w:div w:id="346948463">
      <w:bodyDiv w:val="1"/>
      <w:marLeft w:val="0"/>
      <w:marRight w:val="0"/>
      <w:marTop w:val="0"/>
      <w:marBottom w:val="0"/>
      <w:divBdr>
        <w:top w:val="none" w:sz="0" w:space="0" w:color="auto"/>
        <w:left w:val="none" w:sz="0" w:space="0" w:color="auto"/>
        <w:bottom w:val="none" w:sz="0" w:space="0" w:color="auto"/>
        <w:right w:val="none" w:sz="0" w:space="0" w:color="auto"/>
      </w:divBdr>
    </w:div>
    <w:div w:id="1016541569">
      <w:bodyDiv w:val="1"/>
      <w:marLeft w:val="0"/>
      <w:marRight w:val="0"/>
      <w:marTop w:val="0"/>
      <w:marBottom w:val="0"/>
      <w:divBdr>
        <w:top w:val="none" w:sz="0" w:space="0" w:color="auto"/>
        <w:left w:val="none" w:sz="0" w:space="0" w:color="auto"/>
        <w:bottom w:val="none" w:sz="0" w:space="0" w:color="auto"/>
        <w:right w:val="none" w:sz="0" w:space="0" w:color="auto"/>
      </w:divBdr>
    </w:div>
    <w:div w:id="1066759143">
      <w:bodyDiv w:val="1"/>
      <w:marLeft w:val="0"/>
      <w:marRight w:val="0"/>
      <w:marTop w:val="0"/>
      <w:marBottom w:val="0"/>
      <w:divBdr>
        <w:top w:val="none" w:sz="0" w:space="0" w:color="auto"/>
        <w:left w:val="none" w:sz="0" w:space="0" w:color="auto"/>
        <w:bottom w:val="none" w:sz="0" w:space="0" w:color="auto"/>
        <w:right w:val="none" w:sz="0" w:space="0" w:color="auto"/>
      </w:divBdr>
    </w:div>
    <w:div w:id="1190728871">
      <w:bodyDiv w:val="1"/>
      <w:marLeft w:val="0"/>
      <w:marRight w:val="0"/>
      <w:marTop w:val="0"/>
      <w:marBottom w:val="0"/>
      <w:divBdr>
        <w:top w:val="none" w:sz="0" w:space="0" w:color="auto"/>
        <w:left w:val="none" w:sz="0" w:space="0" w:color="auto"/>
        <w:bottom w:val="none" w:sz="0" w:space="0" w:color="auto"/>
        <w:right w:val="none" w:sz="0" w:space="0" w:color="auto"/>
      </w:divBdr>
    </w:div>
    <w:div w:id="1570849872">
      <w:bodyDiv w:val="1"/>
      <w:marLeft w:val="0"/>
      <w:marRight w:val="0"/>
      <w:marTop w:val="0"/>
      <w:marBottom w:val="0"/>
      <w:divBdr>
        <w:top w:val="none" w:sz="0" w:space="0" w:color="auto"/>
        <w:left w:val="none" w:sz="0" w:space="0" w:color="auto"/>
        <w:bottom w:val="none" w:sz="0" w:space="0" w:color="auto"/>
        <w:right w:val="none" w:sz="0" w:space="0" w:color="auto"/>
      </w:divBdr>
    </w:div>
    <w:div w:id="1597396951">
      <w:bodyDiv w:val="1"/>
      <w:marLeft w:val="0"/>
      <w:marRight w:val="0"/>
      <w:marTop w:val="0"/>
      <w:marBottom w:val="0"/>
      <w:divBdr>
        <w:top w:val="none" w:sz="0" w:space="0" w:color="auto"/>
        <w:left w:val="none" w:sz="0" w:space="0" w:color="auto"/>
        <w:bottom w:val="none" w:sz="0" w:space="0" w:color="auto"/>
        <w:right w:val="none" w:sz="0" w:space="0" w:color="auto"/>
      </w:divBdr>
    </w:div>
    <w:div w:id="166293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A10C5E-DECD-4C45-B20D-7586B2A2F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53</Pages>
  <Words>11784</Words>
  <Characters>67174</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IT Scoping Document –NXP ERP TOOL</vt:lpstr>
    </vt:vector>
  </TitlesOfParts>
  <Company/>
  <LinksUpToDate>false</LinksUpToDate>
  <CharactersWithSpaces>78801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Scoping Document</dc:title>
  <dc:subject/>
  <dc:creator>Arvind Kumar</dc:creator>
  <cp:keywords/>
  <dc:description/>
  <cp:lastModifiedBy>Abhishek Rai 2</cp:lastModifiedBy>
  <cp:revision>11</cp:revision>
  <dcterms:created xsi:type="dcterms:W3CDTF">2017-09-02T12:08:00Z</dcterms:created>
  <dcterms:modified xsi:type="dcterms:W3CDTF">2019-05-09T07:35:00Z</dcterms:modified>
</cp:coreProperties>
</file>